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88" w:rsidRPr="001059DE" w:rsidRDefault="00DF63E2" w:rsidP="0062276E">
      <w:r w:rsidRPr="001059DE">
        <w:rPr>
          <w:rFonts w:hint="eastAsia"/>
        </w:rPr>
        <w:t>用户相关接口</w:t>
      </w:r>
    </w:p>
    <w:p w:rsidR="00DF63E2" w:rsidRPr="001059DE" w:rsidRDefault="00DF63E2" w:rsidP="00DF63E2">
      <w:pPr>
        <w:pStyle w:val="3"/>
        <w:rPr>
          <w:color w:val="000000" w:themeColor="text1"/>
        </w:rPr>
      </w:pPr>
      <w:r w:rsidRPr="001059DE">
        <w:rPr>
          <w:rFonts w:hint="eastAsia"/>
          <w:color w:val="000000" w:themeColor="text1"/>
        </w:rPr>
        <w:t>检查手机号是否注册接口</w:t>
      </w:r>
    </w:p>
    <w:p w:rsidR="00DF63E2" w:rsidRPr="001059DE" w:rsidRDefault="00DF63E2" w:rsidP="00DF63E2">
      <w:pPr>
        <w:ind w:firstLine="420"/>
        <w:rPr>
          <w:color w:val="000000" w:themeColor="text1"/>
        </w:rPr>
      </w:pPr>
      <w:r w:rsidRPr="001059DE">
        <w:rPr>
          <w:rFonts w:hint="eastAsia"/>
          <w:color w:val="000000" w:themeColor="text1"/>
        </w:rPr>
        <w:t>检查手机号是否注册。</w:t>
      </w:r>
    </w:p>
    <w:p w:rsidR="00A207C2" w:rsidRPr="001059DE" w:rsidRDefault="00A207C2" w:rsidP="00A207C2">
      <w:pPr>
        <w:pStyle w:val="4"/>
        <w:rPr>
          <w:color w:val="000000" w:themeColor="text1"/>
        </w:rPr>
      </w:pPr>
      <w:r w:rsidRPr="001059DE">
        <w:rPr>
          <w:rFonts w:hint="eastAsia"/>
          <w:color w:val="000000" w:themeColor="text1"/>
        </w:rPr>
        <w:t>输入</w:t>
      </w:r>
    </w:p>
    <w:p w:rsidR="00A207C2" w:rsidRPr="001059DE" w:rsidRDefault="00A207C2" w:rsidP="00A207C2">
      <w:pPr>
        <w:ind w:firstLine="420"/>
        <w:rPr>
          <w:color w:val="000000" w:themeColor="text1"/>
        </w:rPr>
      </w:pPr>
      <w:r w:rsidRPr="001059DE">
        <w:rPr>
          <w:rFonts w:hint="eastAsia"/>
          <w:color w:val="000000" w:themeColor="text1"/>
        </w:rPr>
        <w:t>请求方式：</w:t>
      </w:r>
      <w:r w:rsidRPr="001059DE">
        <w:rPr>
          <w:color w:val="000000" w:themeColor="text1"/>
        </w:rPr>
        <w:t>POST</w:t>
      </w:r>
    </w:p>
    <w:p w:rsidR="00A207C2" w:rsidRPr="001059DE" w:rsidRDefault="00A207C2" w:rsidP="00A207C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Helvetica" w:hAnsi="Helvetica" w:cs="Helvetica"/>
          <w:color w:val="505050"/>
          <w:sz w:val="18"/>
          <w:szCs w:val="18"/>
          <w:shd w:val="clear" w:color="auto" w:fill="FAFAFA"/>
        </w:rPr>
        <w:t>/api/userRegister/checkPhone</w:t>
      </w:r>
    </w:p>
    <w:p w:rsidR="00A207C2" w:rsidRPr="001059DE" w:rsidRDefault="00A207C2" w:rsidP="00A207C2">
      <w:pPr>
        <w:ind w:firstLine="420"/>
        <w:rPr>
          <w:color w:val="000000" w:themeColor="text1"/>
        </w:rPr>
      </w:pPr>
    </w:p>
    <w:p w:rsidR="00A207C2" w:rsidRPr="001059DE" w:rsidRDefault="00A207C2" w:rsidP="00A207C2">
      <w:pPr>
        <w:ind w:firstLine="420"/>
        <w:rPr>
          <w:color w:val="000000" w:themeColor="text1"/>
        </w:rPr>
      </w:pPr>
      <w:r w:rsidRPr="001059DE">
        <w:rPr>
          <w:rFonts w:hint="eastAsia"/>
          <w:color w:val="000000" w:themeColor="text1"/>
        </w:rPr>
        <w:t>参数说明：</w:t>
      </w:r>
    </w:p>
    <w:tbl>
      <w:tblPr>
        <w:tblStyle w:val="11"/>
        <w:tblW w:w="8295" w:type="dxa"/>
        <w:tblLayout w:type="fixed"/>
        <w:tblLook w:val="04A0" w:firstRow="1" w:lastRow="0" w:firstColumn="1" w:lastColumn="0" w:noHBand="0" w:noVBand="1"/>
      </w:tblPr>
      <w:tblGrid>
        <w:gridCol w:w="1773"/>
        <w:gridCol w:w="1410"/>
        <w:gridCol w:w="5112"/>
      </w:tblGrid>
      <w:tr w:rsidR="00A207C2" w:rsidRPr="001059DE" w:rsidTr="00A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rPr>
                <w:rFonts w:ascii="黑体" w:eastAsia="黑体" w:hAnsi="黑体"/>
                <w:b w:val="0"/>
                <w:bCs w:val="0"/>
                <w:color w:val="000000" w:themeColor="text1"/>
              </w:rPr>
            </w:pPr>
            <w:r w:rsidRPr="001059DE">
              <w:rPr>
                <w:rFonts w:ascii="黑体" w:eastAsia="黑体" w:hAnsi="黑体"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100000000000" w:firstRow="1" w:lastRow="0" w:firstColumn="0" w:lastColumn="0" w:oddVBand="0" w:evenVBand="0" w:oddHBand="0" w:evenHBand="0" w:firstRowFirstColumn="0" w:firstRowLastColumn="0" w:lastRowFirstColumn="0" w:lastRowLastColumn="0"/>
              <w:rPr>
                <w:rFonts w:ascii="黑体" w:eastAsia="黑体" w:hAnsi="黑体"/>
                <w:b w:val="0"/>
                <w:bCs w:val="0"/>
                <w:color w:val="000000" w:themeColor="text1"/>
              </w:rPr>
            </w:pPr>
            <w:r w:rsidRPr="001059DE">
              <w:rPr>
                <w:rFonts w:ascii="黑体" w:eastAsia="黑体" w:hAnsi="黑体"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100000000000" w:firstRow="1" w:lastRow="0" w:firstColumn="0" w:lastColumn="0" w:oddVBand="0" w:evenVBand="0" w:oddHBand="0" w:evenHBand="0" w:firstRowFirstColumn="0" w:firstRowLastColumn="0" w:lastRowFirstColumn="0" w:lastRowLastColumn="0"/>
              <w:rPr>
                <w:rFonts w:ascii="黑体" w:eastAsia="黑体" w:hAnsi="黑体"/>
                <w:b w:val="0"/>
                <w:bCs w:val="0"/>
                <w:color w:val="000000" w:themeColor="text1"/>
              </w:rPr>
            </w:pPr>
            <w:r w:rsidRPr="001059DE">
              <w:rPr>
                <w:rFonts w:ascii="黑体" w:eastAsia="黑体" w:hAnsi="黑体" w:hint="eastAsia"/>
                <w:color w:val="000000" w:themeColor="text1"/>
              </w:rPr>
              <w:t>说明</w:t>
            </w:r>
          </w:p>
        </w:tc>
      </w:tr>
      <w:tr w:rsidR="00A207C2" w:rsidRPr="001059DE" w:rsidTr="00A207C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rPr>
                <w:rFonts w:ascii="黑体" w:eastAsia="黑体" w:hAnsi="黑体" w:cs="宋体"/>
                <w:b w:val="0"/>
                <w:color w:val="000000"/>
                <w:sz w:val="18"/>
                <w:szCs w:val="18"/>
              </w:rPr>
            </w:pPr>
            <w:r w:rsidRPr="001059DE">
              <w:rPr>
                <w:rFonts w:ascii="黑体" w:eastAsia="黑体" w:hAnsi="黑体" w:hint="eastAsia"/>
                <w:b w:val="0"/>
                <w:color w:val="000000" w:themeColor="text1"/>
              </w:rPr>
              <w:t>mobile</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themeColor="text1"/>
              </w:rPr>
            </w:pPr>
            <w:r w:rsidRPr="001059DE">
              <w:rPr>
                <w:rFonts w:ascii="黑体" w:eastAsia="黑体" w:hAnsi="黑体" w:hint="eastAsia"/>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themeColor="text1"/>
              </w:rPr>
            </w:pPr>
            <w:r w:rsidRPr="001059DE">
              <w:rPr>
                <w:rFonts w:ascii="黑体" w:eastAsia="黑体" w:hAnsi="黑体" w:hint="eastAsia"/>
                <w:color w:val="000000" w:themeColor="text1"/>
              </w:rPr>
              <w:t>手机号</w:t>
            </w:r>
          </w:p>
        </w:tc>
      </w:tr>
      <w:tr w:rsidR="00A207C2" w:rsidRPr="001059DE" w:rsidTr="00A207C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platformType</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000000000000" w:firstRow="0" w:lastRow="0" w:firstColumn="0" w:lastColumn="0" w:oddVBand="0" w:evenVBand="0" w:oddHBand="0" w:evenHBand="0" w:firstRowFirstColumn="0" w:firstRowLastColumn="0" w:lastRowFirstColumn="0" w:lastRowLastColumn="0"/>
              <w:rPr>
                <w:rFonts w:ascii="黑体" w:eastAsia="黑体" w:hAnsi="黑体"/>
              </w:rPr>
            </w:pPr>
            <w:r w:rsidRPr="001059DE">
              <w:rPr>
                <w:rFonts w:ascii="黑体" w:eastAsia="黑体" w:hAnsi="黑体" w:hint="eastAsia"/>
              </w:rPr>
              <w:t>否</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themeColor="text1"/>
              </w:rPr>
            </w:pPr>
            <w:r w:rsidRPr="001059DE">
              <w:rPr>
                <w:rFonts w:ascii="黑体" w:eastAsia="黑体" w:hAnsi="黑体" w:hint="eastAsia"/>
                <w:color w:val="000000" w:themeColor="text1"/>
              </w:rPr>
              <w:t>1出借人 2，借款人</w:t>
            </w:r>
          </w:p>
        </w:tc>
      </w:tr>
    </w:tbl>
    <w:p w:rsidR="00A207C2" w:rsidRPr="001059DE" w:rsidRDefault="00A207C2" w:rsidP="00A207C2">
      <w:pPr>
        <w:pStyle w:val="4"/>
        <w:numPr>
          <w:ilvl w:val="3"/>
          <w:numId w:val="3"/>
        </w:numPr>
        <w:spacing w:line="374" w:lineRule="auto"/>
        <w:ind w:left="851"/>
        <w:rPr>
          <w:color w:val="000000" w:themeColor="text1"/>
        </w:rPr>
      </w:pPr>
      <w:r w:rsidRPr="001059DE">
        <w:rPr>
          <w:rFonts w:hint="eastAsia"/>
          <w:color w:val="000000" w:themeColor="text1"/>
        </w:rPr>
        <w:t>输出</w:t>
      </w:r>
    </w:p>
    <w:tbl>
      <w:tblPr>
        <w:tblStyle w:val="11"/>
        <w:tblW w:w="8925" w:type="dxa"/>
        <w:tblLayout w:type="fixed"/>
        <w:tblLook w:val="04A0" w:firstRow="1" w:lastRow="0" w:firstColumn="1" w:lastColumn="0" w:noHBand="0" w:noVBand="1"/>
      </w:tblPr>
      <w:tblGrid>
        <w:gridCol w:w="1772"/>
        <w:gridCol w:w="7153"/>
      </w:tblGrid>
      <w:tr w:rsidR="00A207C2" w:rsidRPr="001059DE" w:rsidTr="00A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rPr>
                <w:rFonts w:ascii="黑体" w:eastAsia="黑体" w:hAnsi="黑体"/>
                <w:b w:val="0"/>
                <w:bCs w:val="0"/>
                <w:color w:val="000000" w:themeColor="text1"/>
              </w:rPr>
            </w:pPr>
            <w:r w:rsidRPr="001059DE">
              <w:rPr>
                <w:rFonts w:ascii="黑体" w:eastAsia="黑体" w:hAnsi="黑体" w:hint="eastAsia"/>
                <w:color w:val="000000" w:themeColor="text1"/>
              </w:rPr>
              <w:t>参数</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100000000000" w:firstRow="1" w:lastRow="0" w:firstColumn="0" w:lastColumn="0" w:oddVBand="0" w:evenVBand="0" w:oddHBand="0" w:evenHBand="0" w:firstRowFirstColumn="0" w:firstRowLastColumn="0" w:lastRowFirstColumn="0" w:lastRowLastColumn="0"/>
              <w:rPr>
                <w:rFonts w:ascii="黑体" w:eastAsia="黑体" w:hAnsi="黑体"/>
                <w:b w:val="0"/>
                <w:bCs w:val="0"/>
                <w:color w:val="000000" w:themeColor="text1"/>
              </w:rPr>
            </w:pPr>
            <w:r w:rsidRPr="001059DE">
              <w:rPr>
                <w:rFonts w:ascii="黑体" w:eastAsia="黑体" w:hAnsi="黑体" w:hint="eastAsia"/>
                <w:color w:val="000000" w:themeColor="text1"/>
              </w:rPr>
              <w:t>说明</w:t>
            </w:r>
          </w:p>
        </w:tc>
      </w:tr>
      <w:tr w:rsidR="00A207C2" w:rsidRPr="001059DE" w:rsidTr="00A207C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rPr>
                <w:rFonts w:ascii="黑体" w:eastAsia="黑体" w:hAnsi="黑体"/>
                <w:bCs w:val="0"/>
                <w:color w:val="000000" w:themeColor="text1"/>
                <w:szCs w:val="21"/>
              </w:rPr>
            </w:pPr>
            <w:r w:rsidRPr="001059DE">
              <w:rPr>
                <w:rFonts w:ascii="黑体" w:eastAsia="黑体" w:hAnsi="黑体" w:hint="eastAsia"/>
                <w:color w:val="000000" w:themeColor="text1"/>
                <w:szCs w:val="21"/>
              </w:rPr>
              <w:t>code</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黑体" w:eastAsia="黑体" w:hAnsi="黑体" w:cs="宋体"/>
                <w:color w:val="000000"/>
                <w:sz w:val="22"/>
                <w:lang w:bidi="ar"/>
              </w:rPr>
              <w:t xml:space="preserve">接口返回码，0:成功；其他错误码:失败 返回 </w:t>
            </w:r>
            <w:r w:rsidRPr="001059DE">
              <w:rPr>
                <w:rFonts w:cs="宋体"/>
                <w:color w:val="0000FF"/>
                <w:sz w:val="18"/>
                <w:szCs w:val="18"/>
              </w:rPr>
              <w:t>21073代表出借人登录，但是借款人身份，21074代表借款人登录，但是出借人身份</w:t>
            </w:r>
            <w:r w:rsidR="00FC10BA" w:rsidRPr="001059DE">
              <w:rPr>
                <w:rFonts w:cs="宋体"/>
                <w:color w:val="0000FF"/>
                <w:sz w:val="18"/>
                <w:szCs w:val="18"/>
              </w:rPr>
              <w:t xml:space="preserve"> 21010未注册</w:t>
            </w:r>
          </w:p>
        </w:tc>
      </w:tr>
      <w:tr w:rsidR="00A207C2" w:rsidRPr="001059DE" w:rsidTr="00A207C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rPr>
                <w:rFonts w:ascii="黑体" w:eastAsia="黑体" w:hAnsi="黑体"/>
                <w:bCs w:val="0"/>
                <w:color w:val="000000" w:themeColor="text1"/>
                <w:szCs w:val="21"/>
              </w:rPr>
            </w:pPr>
            <w:r w:rsidRPr="001059DE">
              <w:rPr>
                <w:rFonts w:ascii="黑体" w:eastAsia="黑体" w:hAnsi="黑体" w:hint="eastAsia"/>
                <w:color w:val="000000" w:themeColor="text1"/>
                <w:szCs w:val="21"/>
              </w:rPr>
              <w:t>message</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cnfStyle w:val="000000000000" w:firstRow="0" w:lastRow="0" w:firstColumn="0" w:lastColumn="0" w:oddVBand="0" w:evenVBand="0" w:oddHBand="0" w:evenHBand="0" w:firstRowFirstColumn="0" w:firstRowLastColumn="0" w:lastRowFirstColumn="0" w:lastRowLastColumn="0"/>
              <w:rPr>
                <w:rFonts w:ascii="黑体" w:eastAsia="黑体" w:hAnsi="黑体"/>
                <w:b/>
                <w:color w:val="000000" w:themeColor="text1"/>
                <w:szCs w:val="21"/>
              </w:rPr>
            </w:pPr>
            <w:r w:rsidRPr="001059DE">
              <w:rPr>
                <w:rFonts w:ascii="黑体" w:eastAsia="黑体" w:hAnsi="黑体" w:cs="宋体" w:hint="eastAsia"/>
                <w:color w:val="000000"/>
                <w:sz w:val="22"/>
                <w:lang w:bidi="ar"/>
              </w:rPr>
              <w:t>提示信息</w:t>
            </w:r>
          </w:p>
        </w:tc>
      </w:tr>
      <w:tr w:rsidR="00A207C2" w:rsidRPr="001059DE" w:rsidTr="00A207C2">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207C2" w:rsidRPr="001059DE" w:rsidRDefault="00A207C2">
            <w:pPr>
              <w:rPr>
                <w:rFonts w:ascii="黑体" w:eastAsia="黑体" w:hAnsi="黑体"/>
                <w:bCs w:val="0"/>
                <w:color w:val="000000" w:themeColor="text1"/>
                <w:sz w:val="24"/>
                <w:szCs w:val="24"/>
              </w:rPr>
            </w:pPr>
            <w:r w:rsidRPr="001059DE">
              <w:rPr>
                <w:rFonts w:ascii="黑体" w:eastAsia="黑体" w:hAnsi="黑体" w:hint="eastAsia"/>
                <w:color w:val="000000" w:themeColor="text1"/>
                <w:sz w:val="24"/>
                <w:szCs w:val="24"/>
              </w:rPr>
              <w:t>data</w:t>
            </w:r>
          </w:p>
        </w:tc>
        <w:tc>
          <w:tcPr>
            <w:tcW w:w="7155" w:type="dxa"/>
            <w:tcBorders>
              <w:top w:val="single" w:sz="4" w:space="0" w:color="BFBFBF"/>
              <w:left w:val="single" w:sz="4" w:space="0" w:color="BFBFBF"/>
              <w:bottom w:val="single" w:sz="4" w:space="0" w:color="BFBFBF"/>
              <w:right w:val="single" w:sz="4" w:space="0" w:color="BFBFBF"/>
            </w:tcBorders>
            <w:vAlign w:val="center"/>
          </w:tcPr>
          <w:p w:rsidR="00A207C2" w:rsidRPr="001059DE" w:rsidRDefault="00A207C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黑体" w:eastAsia="黑体" w:hAnsi="黑体" w:cs="宋体"/>
                <w:color w:val="000000"/>
                <w:sz w:val="22"/>
                <w:lang w:bidi="ar"/>
              </w:rPr>
            </w:pPr>
          </w:p>
        </w:tc>
      </w:tr>
    </w:tbl>
    <w:p w:rsidR="00A207C2" w:rsidRPr="001059DE" w:rsidRDefault="00A207C2" w:rsidP="00A207C2"/>
    <w:p w:rsidR="00A207C2" w:rsidRPr="001059DE" w:rsidRDefault="00A207C2" w:rsidP="00A207C2"/>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注册获取拼图接口</w:t>
      </w:r>
    </w:p>
    <w:p w:rsidR="00DF63E2" w:rsidRPr="001059DE" w:rsidRDefault="00DF63E2" w:rsidP="00DF63E2">
      <w:pPr>
        <w:ind w:firstLine="420"/>
        <w:rPr>
          <w:color w:val="000000" w:themeColor="text1"/>
        </w:rPr>
      </w:pPr>
      <w:r w:rsidRPr="001059DE">
        <w:rPr>
          <w:rFonts w:hint="eastAsia"/>
          <w:color w:val="000000" w:themeColor="text1"/>
        </w:rPr>
        <w:t>注册获取拼图。</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/api/userRegister/getCheckImg</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rFonts w:ascii="宋体" w:hAnsi="宋体" w:cs="宋体"/>
                <w:color w:val="000000"/>
                <w:sz w:val="18"/>
                <w:szCs w:val="18"/>
              </w:rPr>
            </w:pPr>
            <w:r w:rsidRPr="001059DE">
              <w:rPr>
                <w:rFonts w:hint="eastAsia"/>
                <w:color w:val="000000" w:themeColor="text1"/>
              </w:rPr>
              <w:t>mobile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bl>
    <w:p w:rsidR="00DF63E2" w:rsidRPr="001059DE" w:rsidRDefault="00DF63E2" w:rsidP="00DF63E2">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imgPath：图片URL</w:t>
            </w:r>
          </w:p>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22"/>
                <w:lang w:bidi="ar"/>
              </w:rPr>
              <w:t>num：获取验证码次数</w:t>
            </w:r>
          </w:p>
        </w:tc>
      </w:tr>
    </w:tbl>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注册发送短信验证码接口</w:t>
      </w:r>
    </w:p>
    <w:p w:rsidR="00DF63E2" w:rsidRPr="001059DE" w:rsidRDefault="00DF63E2" w:rsidP="00DF63E2">
      <w:pPr>
        <w:ind w:firstLine="420"/>
        <w:rPr>
          <w:color w:val="000000" w:themeColor="text1"/>
        </w:rPr>
      </w:pPr>
      <w:r w:rsidRPr="001059DE">
        <w:rPr>
          <w:rFonts w:hint="eastAsia"/>
          <w:color w:val="000000" w:themeColor="text1"/>
        </w:rPr>
        <w:t>注册发送短信验证码。</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/api/userRegister/sendMobileCode</w:t>
      </w:r>
    </w:p>
    <w:p w:rsidR="00DF63E2" w:rsidRPr="001059DE" w:rsidRDefault="00DF63E2" w:rsidP="00DF63E2">
      <w:pPr>
        <w:pStyle w:val="HTML"/>
        <w:shd w:val="clear" w:color="auto" w:fill="FFFFFF"/>
        <w:rPr>
          <w:rFonts w:cs="宋体" w:hint="default"/>
          <w:color w:val="000000"/>
          <w:sz w:val="18"/>
          <w:szCs w:val="18"/>
        </w:rPr>
      </w:pP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rFonts w:ascii="宋体" w:hAnsi="宋体" w:cs="宋体"/>
                <w:color w:val="000000"/>
                <w:sz w:val="18"/>
                <w:szCs w:val="18"/>
              </w:rPr>
            </w:pPr>
            <w:r w:rsidRPr="001059DE">
              <w:rPr>
                <w:rFonts w:hint="eastAsia"/>
                <w:color w:val="000000" w:themeColor="text1"/>
              </w:rPr>
              <w:t>mobile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smsCheckCode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加密后的手机号   AES加密  密钥关键字</w:t>
            </w:r>
            <w:r w:rsidRPr="001059DE">
              <w:rPr>
                <w:rFonts w:cs="宋体"/>
                <w:b/>
                <w:bCs/>
                <w:color w:val="008000"/>
                <w:sz w:val="18"/>
                <w:szCs w:val="18"/>
              </w:rPr>
              <w:t>hqtw-</w:t>
            </w:r>
            <w:r w:rsidRPr="001059DE">
              <w:rPr>
                <w:rFonts w:ascii="Helvetica" w:hAnsi="Helvetica" w:cs="Helvetica"/>
                <w:color w:val="505050"/>
                <w:sz w:val="18"/>
                <w:szCs w:val="18"/>
                <w:shd w:val="clear" w:color="auto" w:fill="FAFAFA"/>
              </w:rPr>
              <w:t>mobile</w:t>
            </w:r>
            <w:r w:rsidRPr="001059DE">
              <w:rPr>
                <w:rFonts w:ascii="Helvetica" w:hAnsi="Helvetica" w:cs="Helvetica" w:hint="default"/>
                <w:color w:val="505050"/>
                <w:sz w:val="18"/>
                <w:szCs w:val="18"/>
                <w:shd w:val="clear" w:color="auto" w:fill="FAFAFA"/>
              </w:rPr>
              <w:t xml:space="preserve">  </w:t>
            </w:r>
            <w:r w:rsidRPr="001059DE">
              <w:rPr>
                <w:rFonts w:cs="宋体" w:hint="default"/>
                <w:b/>
                <w:bCs/>
                <w:color w:val="008000"/>
                <w:sz w:val="18"/>
                <w:szCs w:val="18"/>
              </w:rPr>
              <w:t xml:space="preserve"> </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imgPath：图片URL</w:t>
            </w:r>
          </w:p>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22"/>
                <w:lang w:bidi="ar"/>
              </w:rPr>
              <w:t>num：获取验证码次数</w:t>
            </w:r>
          </w:p>
        </w:tc>
      </w:tr>
    </w:tbl>
    <w:p w:rsidR="00DF63E2" w:rsidRPr="001059DE" w:rsidRDefault="00DF63E2" w:rsidP="00DF63E2"/>
    <w:p w:rsidR="00BB6052" w:rsidRPr="001059DE" w:rsidRDefault="00BB6052" w:rsidP="00BB6052">
      <w:pPr>
        <w:pStyle w:val="3"/>
        <w:rPr>
          <w:color w:val="000000" w:themeColor="text1"/>
        </w:rPr>
      </w:pPr>
      <w:r w:rsidRPr="001059DE">
        <w:rPr>
          <w:rFonts w:hint="eastAsia"/>
          <w:color w:val="000000" w:themeColor="text1"/>
        </w:rPr>
        <w:t>注册发送语音短信验证码接口</w:t>
      </w:r>
    </w:p>
    <w:p w:rsidR="00BB6052" w:rsidRPr="001059DE" w:rsidRDefault="00BB6052" w:rsidP="00BB6052">
      <w:pPr>
        <w:ind w:firstLine="420"/>
        <w:rPr>
          <w:color w:val="000000" w:themeColor="text1"/>
        </w:rPr>
      </w:pPr>
      <w:r w:rsidRPr="001059DE">
        <w:rPr>
          <w:rFonts w:hint="eastAsia"/>
          <w:color w:val="000000" w:themeColor="text1"/>
        </w:rPr>
        <w:t>注册发送语音短信验证码。</w:t>
      </w:r>
    </w:p>
    <w:p w:rsidR="00BB6052" w:rsidRPr="001059DE" w:rsidRDefault="00BB6052" w:rsidP="00BB6052">
      <w:pPr>
        <w:pStyle w:val="4"/>
        <w:rPr>
          <w:color w:val="000000" w:themeColor="text1"/>
        </w:rPr>
      </w:pPr>
      <w:r w:rsidRPr="001059DE">
        <w:rPr>
          <w:rFonts w:hint="eastAsia"/>
          <w:color w:val="000000" w:themeColor="text1"/>
        </w:rPr>
        <w:t>输入</w:t>
      </w:r>
    </w:p>
    <w:p w:rsidR="00BB6052" w:rsidRPr="001059DE" w:rsidRDefault="00BB6052" w:rsidP="00BB605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B6052" w:rsidRPr="001059DE" w:rsidRDefault="00BB6052" w:rsidP="00BB605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lastRenderedPageBreak/>
        <w:t>请求URL：http://平台域名</w:t>
      </w:r>
      <w:r w:rsidRPr="001059DE">
        <w:rPr>
          <w:rFonts w:ascii="Helvetica" w:hAnsi="Helvetica" w:cs="Helvetica"/>
          <w:color w:val="505050"/>
          <w:sz w:val="18"/>
          <w:szCs w:val="18"/>
          <w:shd w:val="clear" w:color="auto" w:fill="FAFAFA"/>
        </w:rPr>
        <w:t>/api/userRegister/</w:t>
      </w:r>
      <w:r w:rsidR="0041702C" w:rsidRPr="001059DE">
        <w:rPr>
          <w:rFonts w:cs="宋体"/>
          <w:b/>
          <w:bCs/>
          <w:color w:val="008000"/>
          <w:sz w:val="18"/>
          <w:szCs w:val="18"/>
        </w:rPr>
        <w:t>sendVoiceCode</w:t>
      </w:r>
    </w:p>
    <w:p w:rsidR="00BB6052" w:rsidRPr="001059DE" w:rsidRDefault="00BB6052" w:rsidP="00BB6052">
      <w:pPr>
        <w:pStyle w:val="HTML"/>
        <w:shd w:val="clear" w:color="auto" w:fill="FFFFFF"/>
        <w:rPr>
          <w:rFonts w:cs="宋体" w:hint="default"/>
          <w:color w:val="000000"/>
          <w:sz w:val="18"/>
          <w:szCs w:val="18"/>
        </w:rPr>
      </w:pPr>
    </w:p>
    <w:p w:rsidR="00BB6052" w:rsidRPr="001059DE" w:rsidRDefault="00BB6052" w:rsidP="00BB605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B6052"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rPr>
                <w:b w:val="0"/>
                <w:bCs w:val="0"/>
                <w:color w:val="000000" w:themeColor="text1"/>
              </w:rPr>
            </w:pPr>
            <w:r w:rsidRPr="001059DE">
              <w:rPr>
                <w:rFonts w:hint="eastAsia"/>
                <w:color w:val="000000" w:themeColor="text1"/>
              </w:rPr>
              <w:t>参数</w:t>
            </w:r>
          </w:p>
        </w:tc>
        <w:tc>
          <w:tcPr>
            <w:tcW w:w="1410" w:type="dxa"/>
            <w:vAlign w:val="center"/>
          </w:tcPr>
          <w:p w:rsidR="00BB6052" w:rsidRPr="001059DE" w:rsidRDefault="00BB605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B6052" w:rsidRPr="001059DE" w:rsidRDefault="00BB605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B605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rPr>
                <w:rFonts w:ascii="宋体" w:hAnsi="宋体" w:cs="宋体"/>
                <w:color w:val="000000"/>
                <w:sz w:val="18"/>
                <w:szCs w:val="18"/>
              </w:rPr>
            </w:pPr>
            <w:r w:rsidRPr="001059DE">
              <w:rPr>
                <w:rFonts w:hint="eastAsia"/>
                <w:color w:val="000000" w:themeColor="text1"/>
              </w:rPr>
              <w:t>mobile</w:t>
            </w:r>
          </w:p>
        </w:tc>
        <w:tc>
          <w:tcPr>
            <w:tcW w:w="1410" w:type="dxa"/>
            <w:vAlign w:val="center"/>
          </w:tcPr>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BB605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smsCheckCode</w:t>
            </w:r>
          </w:p>
        </w:tc>
        <w:tc>
          <w:tcPr>
            <w:tcW w:w="1410" w:type="dxa"/>
            <w:vAlign w:val="center"/>
          </w:tcPr>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BB6052" w:rsidRPr="001059DE" w:rsidRDefault="00BB6052" w:rsidP="005905E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加密后的手机号   AES加密  密钥关键字</w:t>
            </w:r>
            <w:r w:rsidRPr="001059DE">
              <w:rPr>
                <w:rFonts w:cs="宋体"/>
                <w:b/>
                <w:bCs/>
                <w:color w:val="008000"/>
                <w:sz w:val="18"/>
                <w:szCs w:val="18"/>
              </w:rPr>
              <w:t>hqtw-</w:t>
            </w:r>
            <w:r w:rsidRPr="001059DE">
              <w:rPr>
                <w:rFonts w:ascii="Helvetica" w:hAnsi="Helvetica" w:cs="Helvetica"/>
                <w:color w:val="505050"/>
                <w:sz w:val="18"/>
                <w:szCs w:val="18"/>
                <w:shd w:val="clear" w:color="auto" w:fill="FAFAFA"/>
              </w:rPr>
              <w:t>mobile</w:t>
            </w:r>
            <w:r w:rsidRPr="001059DE">
              <w:rPr>
                <w:rFonts w:ascii="Helvetica" w:hAnsi="Helvetica" w:cs="Helvetica" w:hint="default"/>
                <w:color w:val="505050"/>
                <w:sz w:val="18"/>
                <w:szCs w:val="18"/>
                <w:shd w:val="clear" w:color="auto" w:fill="FAFAFA"/>
              </w:rPr>
              <w:t xml:space="preserve">  </w:t>
            </w:r>
            <w:r w:rsidRPr="001059DE">
              <w:rPr>
                <w:rFonts w:cs="宋体" w:hint="default"/>
                <w:b/>
                <w:bCs/>
                <w:color w:val="008000"/>
                <w:sz w:val="18"/>
                <w:szCs w:val="18"/>
              </w:rPr>
              <w:t xml:space="preserve"> </w:t>
            </w:r>
          </w:p>
        </w:tc>
      </w:tr>
    </w:tbl>
    <w:p w:rsidR="00BB6052" w:rsidRPr="001059DE" w:rsidRDefault="00BB6052" w:rsidP="00BB605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BB6052"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rPr>
                <w:b w:val="0"/>
                <w:bCs w:val="0"/>
                <w:color w:val="000000" w:themeColor="text1"/>
              </w:rPr>
            </w:pPr>
            <w:r w:rsidRPr="001059DE">
              <w:rPr>
                <w:rFonts w:hint="eastAsia"/>
                <w:color w:val="000000" w:themeColor="text1"/>
              </w:rPr>
              <w:t>参数</w:t>
            </w:r>
          </w:p>
        </w:tc>
        <w:tc>
          <w:tcPr>
            <w:tcW w:w="7155" w:type="dxa"/>
            <w:vAlign w:val="center"/>
          </w:tcPr>
          <w:p w:rsidR="00BB6052" w:rsidRPr="001059DE" w:rsidRDefault="00BB605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B605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rPr>
                <w:bCs w:val="0"/>
                <w:color w:val="000000" w:themeColor="text1"/>
                <w:szCs w:val="21"/>
              </w:rPr>
            </w:pPr>
            <w:r w:rsidRPr="001059DE">
              <w:rPr>
                <w:rFonts w:hint="eastAsia"/>
                <w:color w:val="000000" w:themeColor="text1"/>
                <w:szCs w:val="21"/>
              </w:rPr>
              <w:t>code</w:t>
            </w:r>
          </w:p>
        </w:tc>
        <w:tc>
          <w:tcPr>
            <w:tcW w:w="7155" w:type="dxa"/>
            <w:vAlign w:val="center"/>
          </w:tcPr>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B605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rPr>
                <w:bCs w:val="0"/>
                <w:color w:val="000000" w:themeColor="text1"/>
                <w:szCs w:val="21"/>
              </w:rPr>
            </w:pPr>
            <w:r w:rsidRPr="001059DE">
              <w:rPr>
                <w:rFonts w:hint="eastAsia"/>
                <w:color w:val="000000" w:themeColor="text1"/>
                <w:szCs w:val="21"/>
              </w:rPr>
              <w:t>message</w:t>
            </w:r>
          </w:p>
        </w:tc>
        <w:tc>
          <w:tcPr>
            <w:tcW w:w="7155" w:type="dxa"/>
            <w:vAlign w:val="center"/>
          </w:tcPr>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BB6052" w:rsidRPr="001059DE" w:rsidTr="005905E0">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B6052" w:rsidRPr="001059DE" w:rsidRDefault="00BB6052" w:rsidP="005905E0">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imgPath：图片URL</w:t>
            </w:r>
          </w:p>
          <w:p w:rsidR="00BB6052" w:rsidRPr="001059DE" w:rsidRDefault="00BB6052"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22"/>
                <w:lang w:bidi="ar"/>
              </w:rPr>
              <w:t>num：获取验证码次数</w:t>
            </w:r>
          </w:p>
        </w:tc>
      </w:tr>
    </w:tbl>
    <w:p w:rsidR="00BB6052" w:rsidRPr="001059DE" w:rsidRDefault="00BB6052" w:rsidP="00BB6052"/>
    <w:p w:rsidR="00BB6052" w:rsidRPr="001059DE" w:rsidRDefault="00BB6052" w:rsidP="00BB6052"/>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注册接口</w:t>
      </w:r>
    </w:p>
    <w:p w:rsidR="00DF63E2" w:rsidRPr="001059DE" w:rsidRDefault="00DF63E2" w:rsidP="00DF63E2">
      <w:pPr>
        <w:ind w:firstLine="420"/>
        <w:rPr>
          <w:color w:val="000000" w:themeColor="text1"/>
        </w:rPr>
      </w:pPr>
      <w:r w:rsidRPr="001059DE">
        <w:rPr>
          <w:rFonts w:hint="eastAsia"/>
          <w:color w:val="000000" w:themeColor="text1"/>
        </w:rPr>
        <w:t>注册接口。</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/api/userRegister/{platform:pc|app|h5}/register</w:t>
      </w:r>
    </w:p>
    <w:p w:rsidR="00DF63E2" w:rsidRPr="001059DE" w:rsidRDefault="00DF63E2" w:rsidP="00DF63E2">
      <w:pPr>
        <w:pStyle w:val="HTML"/>
        <w:shd w:val="clear" w:color="auto" w:fill="FFFFFF"/>
        <w:rPr>
          <w:rFonts w:cs="宋体" w:hint="default"/>
          <w:color w:val="000000"/>
          <w:sz w:val="18"/>
          <w:szCs w:val="18"/>
        </w:rPr>
      </w:pP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rFonts w:ascii="宋体" w:hAnsi="宋体" w:cs="宋体"/>
                <w:color w:val="000000"/>
                <w:sz w:val="18"/>
                <w:szCs w:val="18"/>
              </w:rPr>
            </w:pPr>
            <w:r w:rsidRPr="001059DE">
              <w:rPr>
                <w:rFonts w:hint="eastAsia"/>
                <w:color w:val="000000" w:themeColor="text1"/>
              </w:rPr>
              <w:t>mobile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password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密码</w:t>
            </w:r>
            <w:r w:rsidRPr="001059DE">
              <w:rPr>
                <w:rFonts w:cs="宋体" w:hint="default"/>
                <w:b/>
                <w:bCs/>
                <w:color w:val="008000"/>
                <w:sz w:val="18"/>
                <w:szCs w:val="18"/>
              </w:rPr>
              <w:t xml:space="preserve">  </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Helvetica" w:hAnsi="Helvetica" w:cs="Helvetica" w:hint="eastAsia"/>
                <w:b w:val="0"/>
                <w:bCs w:val="0"/>
                <w:color w:val="505050"/>
                <w:sz w:val="18"/>
                <w:szCs w:val="18"/>
                <w:shd w:val="clear" w:color="auto" w:fill="FAFAFA"/>
              </w:rPr>
              <w:t>smsCheckCode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r w:rsidRPr="001059DE">
              <w:rPr>
                <w:color w:val="000000" w:themeColor="text1"/>
              </w:rPr>
              <w:t>短信验证码</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Helvetica" w:hAnsi="Helvetica" w:cs="Helvetica" w:hint="eastAsia"/>
                <w:b w:val="0"/>
                <w:bCs w:val="0"/>
                <w:color w:val="505050"/>
                <w:sz w:val="18"/>
                <w:szCs w:val="18"/>
                <w:shd w:val="clear" w:color="auto" w:fill="FAFAFA"/>
              </w:rPr>
              <w:t>userType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r w:rsidRPr="001059DE">
              <w:rPr>
                <w:color w:val="000000" w:themeColor="text1"/>
              </w:rPr>
              <w:t xml:space="preserve">用户类型 </w:t>
            </w:r>
            <w:r w:rsidRPr="001059DE">
              <w:rPr>
                <w:rFonts w:hint="default"/>
                <w:color w:val="000000" w:themeColor="text1"/>
              </w:rPr>
              <w:t xml:space="preserve"> 1</w:t>
            </w:r>
            <w:r w:rsidRPr="001059DE">
              <w:rPr>
                <w:color w:val="000000" w:themeColor="text1"/>
              </w:rPr>
              <w:t>出借人 2借款人</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Helvetica"/>
                <w:b w:val="0"/>
                <w:bCs w:val="0"/>
                <w:color w:val="505050"/>
                <w:sz w:val="18"/>
                <w:szCs w:val="18"/>
                <w:shd w:val="clear" w:color="auto" w:fill="FAFAFA"/>
              </w:rPr>
            </w:pPr>
            <w:r w:rsidRPr="001059DE">
              <w:rPr>
                <w:rFonts w:ascii="Helvetica" w:hAnsi="Helvetica" w:cs="Helvetica" w:hint="eastAsia"/>
                <w:b w:val="0"/>
                <w:bCs w:val="0"/>
                <w:color w:val="505050"/>
                <w:sz w:val="18"/>
                <w:szCs w:val="18"/>
                <w:shd w:val="clear" w:color="auto" w:fill="FAFAFA"/>
              </w:rPr>
              <w:t>invitationCode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r w:rsidRPr="001059DE">
              <w:rPr>
                <w:color w:val="000000" w:themeColor="text1"/>
              </w:rPr>
              <w:t>邀请码</w:t>
            </w:r>
          </w:p>
        </w:tc>
      </w:tr>
      <w:tr w:rsidR="00CC2F2C"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CC2F2C" w:rsidRPr="001059DE" w:rsidRDefault="00CC2F2C"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channel</w:t>
            </w:r>
          </w:p>
        </w:tc>
        <w:tc>
          <w:tcPr>
            <w:tcW w:w="1410" w:type="dxa"/>
            <w:vAlign w:val="center"/>
          </w:tcPr>
          <w:p w:rsidR="00CC2F2C" w:rsidRPr="001059DE" w:rsidRDefault="00CC2F2C"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CC2F2C" w:rsidRPr="001059DE" w:rsidRDefault="00CC2F2C"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r w:rsidRPr="001059DE">
              <w:rPr>
                <w:color w:val="000000" w:themeColor="text1"/>
              </w:rPr>
              <w:t>注册渠道</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lastRenderedPageBreak/>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rFonts w:ascii="黑体" w:eastAsia="黑体" w:hAnsi="黑体"/>
                <w:bCs w:val="0"/>
                <w:color w:val="000000" w:themeColor="text1"/>
                <w:sz w:val="24"/>
                <w:szCs w:val="24"/>
              </w:rPr>
            </w:pPr>
            <w:r w:rsidRPr="001059DE">
              <w:rPr>
                <w:rFonts w:ascii="黑体" w:eastAsia="黑体" w:hAnsi="黑体"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userId</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用户ID</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 xml:space="preserve">mobile </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手机号</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bankStatus 开户状态</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access_token</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token</w:t>
            </w:r>
          </w:p>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refresh_token</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刷新toke</w:t>
            </w:r>
            <w:r w:rsidRPr="001059DE">
              <w:rPr>
                <w:rFonts w:ascii="黑体" w:eastAsia="黑体" w:hAnsi="黑体" w:cs="Helvetica"/>
                <w:bCs/>
                <w:sz w:val="18"/>
                <w:szCs w:val="18"/>
                <w:shd w:val="clear" w:color="auto" w:fill="FAFAFA"/>
              </w:rPr>
              <w:t>n</w:t>
            </w:r>
          </w:p>
          <w:p w:rsidR="00C63096" w:rsidRPr="001059DE" w:rsidRDefault="00C63096" w:rsidP="00C63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黑体" w:eastAsia="黑体" w:hAnsi="黑体" w:cs="宋体" w:hint="eastAsia"/>
                <w:bCs/>
                <w:sz w:val="23"/>
                <w:szCs w:val="23"/>
              </w:rPr>
              <w:t>cusType</w:t>
            </w:r>
            <w:r w:rsidRPr="001059DE">
              <w:rPr>
                <w:rFonts w:ascii="黑体" w:eastAsia="黑体" w:hAnsi="黑体" w:cs="宋体" w:hint="eastAsia"/>
                <w:sz w:val="23"/>
                <w:szCs w:val="23"/>
              </w:rPr>
              <w:t xml:space="preserve"> </w:t>
            </w:r>
            <w:r w:rsidRPr="001059DE">
              <w:rPr>
                <w:rFonts w:ascii="黑体" w:eastAsia="黑体" w:hAnsi="黑体" w:cs="宋体"/>
                <w:sz w:val="23"/>
                <w:szCs w:val="23"/>
              </w:rPr>
              <w:t>1投资人</w:t>
            </w:r>
            <w:r w:rsidRPr="001059DE">
              <w:rPr>
                <w:rFonts w:ascii="黑体" w:eastAsia="黑体" w:hAnsi="黑体" w:cs="宋体" w:hint="eastAsia"/>
                <w:sz w:val="23"/>
                <w:szCs w:val="23"/>
              </w:rPr>
              <w:t xml:space="preserve"> </w:t>
            </w:r>
            <w:r w:rsidRPr="001059DE">
              <w:rPr>
                <w:rFonts w:ascii="黑体" w:eastAsia="黑体" w:hAnsi="黑体" w:cs="宋体"/>
                <w:sz w:val="23"/>
                <w:szCs w:val="23"/>
              </w:rPr>
              <w:t>2借款人</w:t>
            </w:r>
          </w:p>
        </w:tc>
      </w:tr>
    </w:tbl>
    <w:p w:rsidR="00DF63E2" w:rsidRPr="001059DE" w:rsidRDefault="00DF63E2" w:rsidP="00DF63E2"/>
    <w:p w:rsidR="00DF63E2" w:rsidRPr="001059DE" w:rsidRDefault="00DF63E2" w:rsidP="00DF63E2"/>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登录接口接口</w:t>
      </w:r>
    </w:p>
    <w:p w:rsidR="00DF63E2" w:rsidRPr="001059DE" w:rsidRDefault="00DF63E2" w:rsidP="00DF63E2">
      <w:pPr>
        <w:ind w:firstLine="420"/>
        <w:rPr>
          <w:color w:val="000000" w:themeColor="text1"/>
        </w:rPr>
      </w:pPr>
      <w:r w:rsidRPr="001059DE">
        <w:rPr>
          <w:rFonts w:hint="eastAsia"/>
          <w:color w:val="000000" w:themeColor="text1"/>
        </w:rPr>
        <w:t>登录接口。</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请求URL：http://平台域名/api/userAuth</w:t>
      </w:r>
      <w:r w:rsidRPr="001059DE">
        <w:rPr>
          <w:rFonts w:ascii="Helvetica" w:hAnsi="Helvetica" w:cs="Helvetica"/>
          <w:color w:val="505050"/>
          <w:sz w:val="18"/>
          <w:szCs w:val="18"/>
          <w:shd w:val="clear" w:color="auto" w:fill="FAFAFA"/>
        </w:rPr>
        <w:t>/</w:t>
      </w:r>
      <w:r w:rsidRPr="001059DE">
        <w:rPr>
          <w:rFonts w:asciiTheme="minorEastAsia" w:eastAsiaTheme="minorEastAsia" w:hAnsiTheme="minorEastAsia" w:cstheme="minorEastAsia"/>
          <w:color w:val="000000" w:themeColor="text1"/>
          <w:kern w:val="2"/>
          <w:sz w:val="21"/>
          <w:szCs w:val="22"/>
        </w:rPr>
        <w:t>login</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account</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password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 xml:space="preserve">密码 </w:t>
            </w:r>
            <w:r w:rsidRPr="001059DE">
              <w:rPr>
                <w:rFonts w:hint="default"/>
                <w:color w:val="000000" w:themeColor="text1"/>
              </w:rPr>
              <w:t xml:space="preserve"> AES</w:t>
            </w:r>
            <w:r w:rsidRPr="001059DE">
              <w:rPr>
                <w:color w:val="000000" w:themeColor="text1"/>
              </w:rPr>
              <w:t>加密 加密关键字</w:t>
            </w:r>
            <w:r w:rsidRPr="001059DE">
              <w:rPr>
                <w:rFonts w:cs="宋体"/>
                <w:b/>
                <w:bCs/>
                <w:color w:val="008000"/>
                <w:sz w:val="18"/>
                <w:szCs w:val="18"/>
              </w:rPr>
              <w:t>hqtw-手机号</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userId</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用户ID</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 xml:space="preserve">mobile </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手机号</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bankStatus 开户状态</w:t>
            </w:r>
            <w:r w:rsidR="002410A7" w:rsidRPr="001059DE">
              <w:rPr>
                <w:rFonts w:ascii="黑体" w:eastAsia="黑体" w:hAnsi="黑体" w:cs="Helvetica" w:hint="eastAsia"/>
                <w:bCs/>
                <w:sz w:val="18"/>
                <w:szCs w:val="18"/>
                <w:shd w:val="clear" w:color="auto" w:fill="FAFAFA"/>
              </w:rPr>
              <w:t xml:space="preserve"> </w:t>
            </w:r>
            <w:r w:rsidR="002410A7" w:rsidRPr="001059DE">
              <w:rPr>
                <w:rFonts w:ascii="黑体" w:eastAsia="黑体" w:hAnsi="黑体" w:cs="Helvetica"/>
                <w:bCs/>
                <w:sz w:val="18"/>
                <w:szCs w:val="18"/>
                <w:shd w:val="clear" w:color="auto" w:fill="FAFAFA"/>
              </w:rPr>
              <w:t xml:space="preserve"> 0</w:t>
            </w:r>
            <w:r w:rsidR="002410A7" w:rsidRPr="001059DE">
              <w:rPr>
                <w:rFonts w:ascii="黑体" w:eastAsia="黑体" w:hAnsi="黑体" w:cs="Helvetica" w:hint="eastAsia"/>
                <w:bCs/>
                <w:sz w:val="18"/>
                <w:szCs w:val="18"/>
                <w:shd w:val="clear" w:color="auto" w:fill="FAFAFA"/>
              </w:rPr>
              <w:t xml:space="preserve">未开户 </w:t>
            </w:r>
            <w:r w:rsidR="002410A7" w:rsidRPr="001059DE">
              <w:rPr>
                <w:rFonts w:ascii="黑体" w:eastAsia="黑体" w:hAnsi="黑体" w:cs="Helvetica"/>
                <w:bCs/>
                <w:sz w:val="18"/>
                <w:szCs w:val="18"/>
                <w:shd w:val="clear" w:color="auto" w:fill="FAFAFA"/>
              </w:rPr>
              <w:t xml:space="preserve">  1</w:t>
            </w:r>
            <w:r w:rsidR="002410A7" w:rsidRPr="001059DE">
              <w:rPr>
                <w:rFonts w:ascii="黑体" w:eastAsia="黑体" w:hAnsi="黑体" w:cs="Helvetica" w:hint="eastAsia"/>
                <w:bCs/>
                <w:sz w:val="18"/>
                <w:szCs w:val="18"/>
                <w:shd w:val="clear" w:color="auto" w:fill="FAFAFA"/>
              </w:rPr>
              <w:t>开户</w:t>
            </w:r>
          </w:p>
          <w:p w:rsidR="00280653" w:rsidRPr="001059DE" w:rsidRDefault="00280653"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u</w:t>
            </w:r>
            <w:r w:rsidRPr="001059DE">
              <w:rPr>
                <w:rFonts w:ascii="黑体" w:eastAsia="黑体" w:hAnsi="黑体" w:cs="Helvetica"/>
                <w:bCs/>
                <w:sz w:val="18"/>
                <w:szCs w:val="18"/>
                <w:shd w:val="clear" w:color="auto" w:fill="FAFAFA"/>
              </w:rPr>
              <w:t>serFlag  0是新用户</w:t>
            </w:r>
            <w:r w:rsidRPr="001059DE">
              <w:rPr>
                <w:rFonts w:ascii="黑体" w:eastAsia="黑体" w:hAnsi="黑体" w:cs="Helvetica" w:hint="eastAsia"/>
                <w:bCs/>
                <w:sz w:val="18"/>
                <w:szCs w:val="18"/>
                <w:shd w:val="clear" w:color="auto" w:fill="FAFAFA"/>
              </w:rPr>
              <w:t xml:space="preserve"> </w:t>
            </w:r>
            <w:r w:rsidRPr="001059DE">
              <w:rPr>
                <w:rFonts w:ascii="黑体" w:eastAsia="黑体" w:hAnsi="黑体" w:cs="Helvetica"/>
                <w:bCs/>
                <w:sz w:val="18"/>
                <w:szCs w:val="18"/>
                <w:shd w:val="clear" w:color="auto" w:fill="FAFAFA"/>
              </w:rPr>
              <w:t>1是新用户</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access_token</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token</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黑体" w:eastAsia="黑体" w:hAnsi="黑体" w:cs="Helvetica"/>
                <w:bCs/>
                <w:sz w:val="18"/>
                <w:szCs w:val="18"/>
                <w:shd w:val="clear" w:color="auto" w:fill="FAFAFA"/>
              </w:rPr>
            </w:pPr>
            <w:r w:rsidRPr="001059DE">
              <w:rPr>
                <w:rFonts w:ascii="黑体" w:eastAsia="黑体" w:hAnsi="黑体" w:cs="Helvetica" w:hint="eastAsia"/>
                <w:bCs/>
                <w:sz w:val="18"/>
                <w:szCs w:val="18"/>
                <w:shd w:val="clear" w:color="auto" w:fill="FAFAFA"/>
              </w:rPr>
              <w:t>refresh_token</w:t>
            </w:r>
            <w:r w:rsidRPr="001059DE">
              <w:rPr>
                <w:rFonts w:ascii="黑体" w:eastAsia="黑体" w:hAnsi="黑体" w:cs="Helvetica"/>
                <w:bCs/>
                <w:sz w:val="18"/>
                <w:szCs w:val="18"/>
                <w:shd w:val="clear" w:color="auto" w:fill="FAFAFA"/>
              </w:rPr>
              <w:t xml:space="preserve"> </w:t>
            </w:r>
            <w:r w:rsidRPr="001059DE">
              <w:rPr>
                <w:rFonts w:ascii="黑体" w:eastAsia="黑体" w:hAnsi="黑体" w:cs="Helvetica" w:hint="eastAsia"/>
                <w:bCs/>
                <w:sz w:val="18"/>
                <w:szCs w:val="18"/>
                <w:shd w:val="clear" w:color="auto" w:fill="FAFAFA"/>
              </w:rPr>
              <w:t>刷新toke</w:t>
            </w:r>
            <w:r w:rsidRPr="001059DE">
              <w:rPr>
                <w:rFonts w:ascii="黑体" w:eastAsia="黑体" w:hAnsi="黑体" w:cs="Helvetica"/>
                <w:bCs/>
                <w:sz w:val="18"/>
                <w:szCs w:val="18"/>
                <w:shd w:val="clear" w:color="auto" w:fill="FAFAFA"/>
              </w:rPr>
              <w:t>n</w:t>
            </w:r>
          </w:p>
          <w:p w:rsidR="002410A7" w:rsidRPr="001059DE" w:rsidRDefault="002410A7" w:rsidP="002410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b/>
                <w:bCs/>
                <w:color w:val="008000"/>
                <w:sz w:val="18"/>
                <w:szCs w:val="18"/>
              </w:rPr>
              <w:t>cusType</w:t>
            </w:r>
            <w:r w:rsidRPr="001059DE">
              <w:rPr>
                <w:rFonts w:ascii="宋体" w:hAnsi="宋体" w:cs="宋体"/>
                <w:color w:val="000000"/>
                <w:sz w:val="18"/>
                <w:szCs w:val="18"/>
              </w:rPr>
              <w:t xml:space="preserve"> </w:t>
            </w:r>
            <w:r w:rsidRPr="001059DE">
              <w:rPr>
                <w:rFonts w:ascii="宋体" w:hAnsi="宋体" w:cs="宋体" w:hint="eastAsia"/>
                <w:i/>
                <w:iCs/>
                <w:color w:val="808080"/>
                <w:sz w:val="18"/>
                <w:szCs w:val="18"/>
              </w:rPr>
              <w:t>用户身份   1 出借人  2，借款人</w:t>
            </w:r>
            <w:r w:rsidRPr="001059DE">
              <w:rPr>
                <w:rFonts w:ascii="宋体" w:hAnsi="宋体" w:cs="宋体" w:hint="eastAsia"/>
                <w:color w:val="000000"/>
                <w:sz w:val="18"/>
                <w:szCs w:val="18"/>
              </w:rPr>
              <w:br/>
            </w:r>
            <w:r w:rsidRPr="001059DE">
              <w:rPr>
                <w:rFonts w:ascii="宋体" w:hAnsi="宋体" w:cs="宋体" w:hint="eastAsia"/>
                <w:b/>
                <w:bCs/>
                <w:color w:val="008000"/>
                <w:sz w:val="18"/>
                <w:szCs w:val="18"/>
              </w:rPr>
              <w:t>riskFlag</w:t>
            </w:r>
            <w:r w:rsidRPr="001059DE">
              <w:rPr>
                <w:rFonts w:ascii="宋体" w:hAnsi="宋体" w:cs="宋体" w:hint="eastAsia"/>
                <w:i/>
                <w:iCs/>
                <w:color w:val="808080"/>
                <w:sz w:val="18"/>
                <w:szCs w:val="18"/>
              </w:rPr>
              <w:t>风险评测 0未 2评测</w:t>
            </w:r>
            <w:r w:rsidRPr="001059DE">
              <w:rPr>
                <w:rFonts w:ascii="宋体" w:hAnsi="宋体" w:cs="宋体" w:hint="eastAsia"/>
                <w:i/>
                <w:iCs/>
                <w:color w:val="808080"/>
                <w:sz w:val="18"/>
                <w:szCs w:val="18"/>
              </w:rPr>
              <w:br/>
            </w:r>
            <w:r w:rsidRPr="001059DE">
              <w:rPr>
                <w:rFonts w:ascii="宋体" w:hAnsi="宋体" w:cs="宋体" w:hint="eastAsia"/>
                <w:b/>
                <w:bCs/>
                <w:color w:val="008000"/>
                <w:sz w:val="18"/>
                <w:szCs w:val="18"/>
              </w:rPr>
              <w:t>reliveFlag</w:t>
            </w:r>
            <w:r w:rsidRPr="001059DE">
              <w:rPr>
                <w:rFonts w:ascii="宋体" w:hAnsi="宋体" w:cs="宋体"/>
                <w:b/>
                <w:bCs/>
                <w:color w:val="008000"/>
                <w:sz w:val="18"/>
                <w:szCs w:val="18"/>
              </w:rPr>
              <w:t xml:space="preserve"> </w:t>
            </w:r>
            <w:r w:rsidRPr="001059DE">
              <w:rPr>
                <w:rFonts w:ascii="宋体" w:hAnsi="宋体" w:cs="宋体" w:hint="eastAsia"/>
                <w:i/>
                <w:iCs/>
                <w:color w:val="808080"/>
                <w:sz w:val="18"/>
                <w:szCs w:val="18"/>
              </w:rPr>
              <w:t>//Ca认证 0未认证  1已认证</w:t>
            </w:r>
            <w:r w:rsidRPr="001059DE">
              <w:rPr>
                <w:rFonts w:ascii="宋体" w:hAnsi="宋体" w:cs="宋体" w:hint="eastAsia"/>
                <w:color w:val="000000"/>
                <w:sz w:val="18"/>
                <w:szCs w:val="18"/>
              </w:rPr>
              <w:t xml:space="preserve">    </w:t>
            </w:r>
            <w:r w:rsidRPr="001059DE">
              <w:rPr>
                <w:rFonts w:ascii="宋体" w:hAnsi="宋体" w:cs="宋体" w:hint="eastAsia"/>
                <w:i/>
                <w:iCs/>
                <w:color w:val="808080"/>
                <w:sz w:val="18"/>
                <w:szCs w:val="18"/>
              </w:rPr>
              <w:t xml:space="preserve">    </w:t>
            </w:r>
          </w:p>
          <w:p w:rsidR="002410A7" w:rsidRPr="001059DE" w:rsidRDefault="002410A7" w:rsidP="002410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b/>
                <w:bCs/>
                <w:color w:val="008000"/>
                <w:sz w:val="18"/>
                <w:szCs w:val="18"/>
              </w:rPr>
              <w:t>headImg</w:t>
            </w:r>
            <w:r w:rsidRPr="001059DE">
              <w:rPr>
                <w:rFonts w:ascii="宋体" w:hAnsi="宋体" w:cs="宋体"/>
                <w:b/>
                <w:bCs/>
                <w:color w:val="008000"/>
                <w:sz w:val="18"/>
                <w:szCs w:val="18"/>
              </w:rPr>
              <w:t xml:space="preserve"> </w:t>
            </w:r>
            <w:r w:rsidRPr="001059DE">
              <w:rPr>
                <w:rFonts w:ascii="宋体" w:hAnsi="宋体" w:cs="宋体" w:hint="eastAsia"/>
                <w:i/>
                <w:iCs/>
                <w:color w:val="808080"/>
                <w:sz w:val="18"/>
                <w:szCs w:val="18"/>
              </w:rPr>
              <w:t>//头像URL</w:t>
            </w:r>
            <w:r w:rsidRPr="001059DE">
              <w:rPr>
                <w:rFonts w:ascii="宋体" w:hAnsi="宋体" w:cs="宋体" w:hint="eastAsia"/>
                <w:i/>
                <w:iCs/>
                <w:color w:val="808080"/>
                <w:sz w:val="18"/>
                <w:szCs w:val="18"/>
              </w:rPr>
              <w:br/>
            </w:r>
            <w:r w:rsidRPr="001059DE">
              <w:rPr>
                <w:rFonts w:ascii="宋体" w:hAnsi="宋体" w:cs="宋体" w:hint="eastAsia"/>
                <w:b/>
                <w:bCs/>
                <w:color w:val="008000"/>
                <w:sz w:val="18"/>
                <w:szCs w:val="18"/>
              </w:rPr>
              <w:t>cardStatus</w:t>
            </w:r>
            <w:r w:rsidRPr="001059DE">
              <w:rPr>
                <w:rFonts w:ascii="宋体" w:hAnsi="宋体" w:cs="宋体" w:hint="eastAsia"/>
                <w:color w:val="000000"/>
                <w:sz w:val="18"/>
                <w:szCs w:val="18"/>
              </w:rPr>
              <w:t xml:space="preserve"> </w:t>
            </w:r>
            <w:r w:rsidRPr="001059DE">
              <w:rPr>
                <w:rFonts w:ascii="宋体" w:hAnsi="宋体" w:cs="宋体" w:hint="eastAsia"/>
                <w:i/>
                <w:iCs/>
                <w:color w:val="808080"/>
                <w:sz w:val="18"/>
                <w:szCs w:val="18"/>
              </w:rPr>
              <w:t xml:space="preserve">//是否绑卡 0未绑卡 </w:t>
            </w:r>
            <w:r w:rsidRPr="001059DE">
              <w:rPr>
                <w:rFonts w:ascii="宋体" w:hAnsi="宋体" w:cs="宋体"/>
                <w:i/>
                <w:iCs/>
                <w:color w:val="808080"/>
                <w:sz w:val="18"/>
                <w:szCs w:val="18"/>
              </w:rPr>
              <w:t xml:space="preserve">  3</w:t>
            </w:r>
            <w:r w:rsidRPr="001059DE">
              <w:rPr>
                <w:rFonts w:ascii="宋体" w:hAnsi="宋体" w:cs="宋体" w:hint="eastAsia"/>
                <w:i/>
                <w:iCs/>
                <w:color w:val="808080"/>
                <w:sz w:val="18"/>
                <w:szCs w:val="18"/>
              </w:rPr>
              <w:t>已绑卡</w:t>
            </w:r>
            <w:r w:rsidRPr="001059DE">
              <w:rPr>
                <w:rFonts w:ascii="宋体" w:hAnsi="宋体" w:cs="宋体" w:hint="eastAsia"/>
                <w:color w:val="000000"/>
                <w:sz w:val="18"/>
                <w:szCs w:val="18"/>
              </w:rPr>
              <w:t xml:space="preserve">   </w:t>
            </w:r>
            <w:r w:rsidRPr="001059DE">
              <w:rPr>
                <w:rFonts w:ascii="宋体" w:hAnsi="宋体" w:cs="宋体" w:hint="eastAsia"/>
                <w:i/>
                <w:iCs/>
                <w:color w:val="808080"/>
                <w:sz w:val="18"/>
                <w:szCs w:val="18"/>
              </w:rPr>
              <w:br/>
            </w:r>
            <w:r w:rsidRPr="001059DE">
              <w:rPr>
                <w:rFonts w:ascii="宋体" w:hAnsi="宋体" w:cs="宋体" w:hint="eastAsia"/>
                <w:b/>
                <w:bCs/>
                <w:color w:val="008000"/>
                <w:sz w:val="18"/>
                <w:szCs w:val="18"/>
              </w:rPr>
              <w:t>signStatus</w:t>
            </w:r>
            <w:r w:rsidRPr="001059DE">
              <w:rPr>
                <w:rFonts w:ascii="宋体" w:hAnsi="宋体" w:cs="宋体"/>
                <w:b/>
                <w:bCs/>
                <w:color w:val="008000"/>
                <w:sz w:val="18"/>
                <w:szCs w:val="18"/>
              </w:rPr>
              <w:t xml:space="preserve"> </w:t>
            </w:r>
            <w:r w:rsidRPr="001059DE">
              <w:rPr>
                <w:rFonts w:ascii="宋体" w:hAnsi="宋体" w:cs="宋体" w:hint="eastAsia"/>
                <w:i/>
                <w:iCs/>
                <w:color w:val="808080"/>
                <w:sz w:val="18"/>
                <w:szCs w:val="18"/>
              </w:rPr>
              <w:t xml:space="preserve">//是否授权 0未授权 </w:t>
            </w:r>
            <w:r w:rsidRPr="001059DE">
              <w:rPr>
                <w:rFonts w:ascii="宋体" w:hAnsi="宋体" w:cs="宋体"/>
                <w:i/>
                <w:iCs/>
                <w:color w:val="808080"/>
                <w:sz w:val="18"/>
                <w:szCs w:val="18"/>
              </w:rPr>
              <w:t xml:space="preserve">  1</w:t>
            </w:r>
            <w:r w:rsidRPr="001059DE">
              <w:rPr>
                <w:rFonts w:ascii="宋体" w:hAnsi="宋体" w:cs="宋体" w:hint="eastAsia"/>
                <w:i/>
                <w:iCs/>
                <w:color w:val="808080"/>
                <w:sz w:val="18"/>
                <w:szCs w:val="18"/>
              </w:rPr>
              <w:t>授权</w:t>
            </w:r>
          </w:p>
          <w:p w:rsidR="002410A7" w:rsidRPr="001059DE" w:rsidRDefault="002410A7" w:rsidP="002410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b/>
                <w:bCs/>
                <w:color w:val="008000"/>
                <w:sz w:val="18"/>
                <w:szCs w:val="18"/>
              </w:rPr>
              <w:t>isExpire</w:t>
            </w:r>
            <w:r w:rsidRPr="001059DE">
              <w:rPr>
                <w:rFonts w:ascii="宋体" w:hAnsi="宋体" w:cs="宋体"/>
                <w:b/>
                <w:bCs/>
                <w:color w:val="008000"/>
                <w:sz w:val="18"/>
                <w:szCs w:val="18"/>
              </w:rPr>
              <w:t xml:space="preserve"> </w:t>
            </w:r>
            <w:r w:rsidRPr="001059DE">
              <w:rPr>
                <w:rFonts w:ascii="宋体" w:hAnsi="宋体" w:cs="宋体" w:hint="eastAsia"/>
                <w:b/>
                <w:bCs/>
                <w:color w:val="008000"/>
                <w:sz w:val="18"/>
                <w:szCs w:val="18"/>
              </w:rPr>
              <w:t xml:space="preserve">授权是否过期 </w:t>
            </w:r>
            <w:r w:rsidRPr="001059DE">
              <w:rPr>
                <w:rFonts w:ascii="宋体" w:hAnsi="宋体" w:cs="宋体"/>
                <w:b/>
                <w:bCs/>
                <w:color w:val="008000"/>
                <w:sz w:val="18"/>
                <w:szCs w:val="18"/>
              </w:rPr>
              <w:t xml:space="preserve"> 0</w:t>
            </w:r>
            <w:r w:rsidRPr="001059DE">
              <w:rPr>
                <w:rFonts w:ascii="宋体" w:hAnsi="宋体" w:cs="宋体" w:hint="eastAsia"/>
                <w:b/>
                <w:bCs/>
                <w:color w:val="008000"/>
                <w:sz w:val="18"/>
                <w:szCs w:val="18"/>
              </w:rPr>
              <w:t xml:space="preserve">未过期 </w:t>
            </w:r>
            <w:r w:rsidRPr="001059DE">
              <w:rPr>
                <w:rFonts w:ascii="宋体" w:hAnsi="宋体" w:cs="宋体"/>
                <w:b/>
                <w:bCs/>
                <w:color w:val="008000"/>
                <w:sz w:val="18"/>
                <w:szCs w:val="18"/>
              </w:rPr>
              <w:t xml:space="preserve">  1</w:t>
            </w:r>
            <w:r w:rsidRPr="001059DE">
              <w:rPr>
                <w:rFonts w:ascii="宋体" w:hAnsi="宋体" w:cs="宋体" w:hint="eastAsia"/>
                <w:b/>
                <w:bCs/>
                <w:color w:val="008000"/>
                <w:sz w:val="18"/>
                <w:szCs w:val="18"/>
              </w:rPr>
              <w:t>过期</w:t>
            </w:r>
          </w:p>
          <w:p w:rsidR="002410A7" w:rsidRPr="001059DE" w:rsidRDefault="002410A7"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找回密码发送短信验证码接口</w:t>
      </w:r>
    </w:p>
    <w:p w:rsidR="00DF63E2" w:rsidRPr="001059DE" w:rsidRDefault="00DF63E2" w:rsidP="00DF63E2">
      <w:pPr>
        <w:ind w:firstLine="420"/>
        <w:rPr>
          <w:color w:val="000000" w:themeColor="text1"/>
        </w:rPr>
      </w:pPr>
      <w:r w:rsidRPr="001059DE">
        <w:rPr>
          <w:rFonts w:hint="eastAsia"/>
          <w:color w:val="000000" w:themeColor="text1"/>
        </w:rPr>
        <w:t>找回密码发送短信验证码。</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请求URL：http://平台域名/api/userAuth</w:t>
      </w:r>
      <w:r w:rsidRPr="001059DE">
        <w:rPr>
          <w:rFonts w:ascii="Helvetica" w:hAnsi="Helvetica" w:cs="Helvetica"/>
          <w:color w:val="505050"/>
          <w:sz w:val="18"/>
          <w:szCs w:val="18"/>
          <w:shd w:val="clear" w:color="auto" w:fill="FAFAFA"/>
        </w:rPr>
        <w:t>/</w:t>
      </w:r>
      <w:r w:rsidRPr="001059DE">
        <w:rPr>
          <w:rFonts w:asciiTheme="minorEastAsia" w:eastAsiaTheme="minorEastAsia" w:hAnsiTheme="minorEastAsia" w:cstheme="minorEastAsia"/>
          <w:color w:val="000000" w:themeColor="text1"/>
          <w:kern w:val="2"/>
          <w:sz w:val="21"/>
          <w:szCs w:val="22"/>
        </w:rPr>
        <w:t>sendMobileCode</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mobile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7A3035"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checkCode</w:t>
            </w:r>
          </w:p>
        </w:tc>
        <w:tc>
          <w:tcPr>
            <w:tcW w:w="1410" w:type="dxa"/>
            <w:vAlign w:val="center"/>
          </w:tcPr>
          <w:p w:rsidR="00DF63E2" w:rsidRPr="001059DE" w:rsidRDefault="000653C4"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0653C4"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给手机号加密</w:t>
            </w:r>
            <w:r w:rsidR="00DF63E2" w:rsidRPr="001059DE">
              <w:rPr>
                <w:color w:val="000000" w:themeColor="text1"/>
              </w:rPr>
              <w:t xml:space="preserve"> </w:t>
            </w:r>
            <w:r w:rsidR="00DF63E2" w:rsidRPr="001059DE">
              <w:rPr>
                <w:rFonts w:hint="default"/>
                <w:color w:val="000000" w:themeColor="text1"/>
              </w:rPr>
              <w:t xml:space="preserve"> AES</w:t>
            </w:r>
            <w:r w:rsidR="00DF63E2" w:rsidRPr="001059DE">
              <w:rPr>
                <w:color w:val="000000" w:themeColor="text1"/>
              </w:rPr>
              <w:t>加密 加密关键字</w:t>
            </w:r>
            <w:r w:rsidR="00DF63E2" w:rsidRPr="001059DE">
              <w:rPr>
                <w:rFonts w:cs="宋体"/>
                <w:b/>
                <w:bCs/>
                <w:color w:val="008000"/>
                <w:sz w:val="18"/>
                <w:szCs w:val="18"/>
              </w:rPr>
              <w:t>hqtw-手机号</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找回密码获取拼图接口</w:t>
      </w:r>
    </w:p>
    <w:p w:rsidR="00DF63E2" w:rsidRPr="001059DE" w:rsidRDefault="00DF63E2" w:rsidP="00DF63E2">
      <w:pPr>
        <w:ind w:firstLine="420"/>
        <w:rPr>
          <w:color w:val="000000" w:themeColor="text1"/>
        </w:rPr>
      </w:pPr>
      <w:r w:rsidRPr="001059DE">
        <w:rPr>
          <w:rFonts w:hint="eastAsia"/>
          <w:color w:val="000000" w:themeColor="text1"/>
        </w:rPr>
        <w:t>找回密码发送短信验证码。</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请求URL：http://平台域名/api/userAuth</w:t>
      </w:r>
      <w:r w:rsidRPr="001059DE">
        <w:rPr>
          <w:rFonts w:ascii="Helvetica" w:hAnsi="Helvetica" w:cs="Helvetica"/>
          <w:color w:val="505050"/>
          <w:sz w:val="18"/>
          <w:szCs w:val="18"/>
          <w:shd w:val="clear" w:color="auto" w:fill="FAFAFA"/>
        </w:rPr>
        <w:t>/</w:t>
      </w:r>
      <w:r w:rsidRPr="001059DE">
        <w:rPr>
          <w:rFonts w:asciiTheme="minorEastAsia" w:eastAsiaTheme="minorEastAsia" w:hAnsiTheme="minorEastAsia" w:cstheme="minorEastAsia"/>
          <w:color w:val="000000" w:themeColor="text1"/>
          <w:kern w:val="2"/>
          <w:sz w:val="21"/>
          <w:szCs w:val="22"/>
        </w:rPr>
        <w:t>getImg</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p>
        </w:tc>
      </w:tr>
    </w:tbl>
    <w:p w:rsidR="00DF63E2" w:rsidRPr="001059DE" w:rsidRDefault="00DF63E2" w:rsidP="00DF63E2">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color w:val="000000" w:themeColor="text1"/>
                <w:kern w:val="2"/>
                <w:sz w:val="21"/>
                <w:szCs w:val="22"/>
              </w:rPr>
            </w:pPr>
            <w:r w:rsidRPr="001059DE">
              <w:rPr>
                <w:rFonts w:asciiTheme="minorEastAsia" w:eastAsiaTheme="minorEastAsia" w:hAnsiTheme="minorEastAsia" w:cstheme="minorEastAsia" w:hint="eastAsia"/>
                <w:color w:val="000000" w:themeColor="text1"/>
                <w:kern w:val="2"/>
                <w:sz w:val="21"/>
                <w:szCs w:val="22"/>
              </w:rPr>
              <w:t>imgPath 图片url</w:t>
            </w:r>
          </w:p>
        </w:tc>
      </w:tr>
    </w:tbl>
    <w:p w:rsidR="00DF63E2" w:rsidRPr="001059DE" w:rsidRDefault="00DF63E2" w:rsidP="00DF63E2"/>
    <w:p w:rsidR="0018431B" w:rsidRPr="001059DE" w:rsidRDefault="0018431B" w:rsidP="0018431B">
      <w:pPr>
        <w:pStyle w:val="3"/>
        <w:rPr>
          <w:color w:val="FF0000"/>
        </w:rPr>
      </w:pPr>
      <w:r w:rsidRPr="001059DE">
        <w:rPr>
          <w:rFonts w:hint="eastAsia"/>
          <w:color w:val="FF0000"/>
        </w:rPr>
        <w:t>找回密码验证验证码是否过期接口</w:t>
      </w:r>
    </w:p>
    <w:p w:rsidR="0018431B" w:rsidRPr="001059DE" w:rsidRDefault="0018431B" w:rsidP="0018431B">
      <w:pPr>
        <w:ind w:firstLine="420"/>
        <w:rPr>
          <w:color w:val="000000" w:themeColor="text1"/>
        </w:rPr>
      </w:pPr>
      <w:r w:rsidRPr="001059DE">
        <w:rPr>
          <w:rFonts w:hint="eastAsia"/>
          <w:color w:val="000000" w:themeColor="text1"/>
        </w:rPr>
        <w:t>找回密码验证验证码是否过期接口</w:t>
      </w:r>
    </w:p>
    <w:p w:rsidR="0018431B" w:rsidRPr="001059DE" w:rsidRDefault="0018431B" w:rsidP="0018431B">
      <w:pPr>
        <w:pStyle w:val="4"/>
        <w:rPr>
          <w:color w:val="000000" w:themeColor="text1"/>
        </w:rPr>
      </w:pPr>
      <w:r w:rsidRPr="001059DE">
        <w:rPr>
          <w:rFonts w:hint="eastAsia"/>
          <w:color w:val="000000" w:themeColor="text1"/>
        </w:rPr>
        <w:t>输入</w:t>
      </w:r>
    </w:p>
    <w:p w:rsidR="0018431B" w:rsidRPr="001059DE" w:rsidRDefault="0018431B" w:rsidP="0018431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8431B" w:rsidRPr="001059DE" w:rsidRDefault="0018431B" w:rsidP="0018431B">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api/userAuth</w:t>
      </w:r>
      <w:r w:rsidRPr="001059DE">
        <w:rPr>
          <w:rFonts w:ascii="Helvetica" w:hAnsi="Helvetica" w:cs="Helvetica"/>
          <w:color w:val="505050"/>
          <w:sz w:val="18"/>
          <w:szCs w:val="18"/>
          <w:shd w:val="clear" w:color="auto" w:fill="FAFAFA"/>
        </w:rPr>
        <w:t xml:space="preserve"> </w:t>
      </w:r>
      <w:r w:rsidRPr="001059DE">
        <w:rPr>
          <w:rFonts w:cs="宋体"/>
          <w:b/>
          <w:bCs/>
          <w:color w:val="008000"/>
          <w:sz w:val="18"/>
          <w:szCs w:val="18"/>
        </w:rPr>
        <w:t>/checkCode</w:t>
      </w:r>
    </w:p>
    <w:p w:rsidR="0018431B" w:rsidRPr="001059DE" w:rsidRDefault="0018431B" w:rsidP="0018431B">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18431B"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rPr>
                <w:b w:val="0"/>
                <w:bCs w:val="0"/>
                <w:color w:val="000000" w:themeColor="text1"/>
              </w:rPr>
            </w:pPr>
            <w:r w:rsidRPr="001059DE">
              <w:rPr>
                <w:rFonts w:hint="eastAsia"/>
                <w:color w:val="000000" w:themeColor="text1"/>
              </w:rPr>
              <w:t>参数</w:t>
            </w:r>
          </w:p>
        </w:tc>
        <w:tc>
          <w:tcPr>
            <w:tcW w:w="1410" w:type="dxa"/>
            <w:vAlign w:val="center"/>
          </w:tcPr>
          <w:p w:rsidR="0018431B" w:rsidRPr="001059DE" w:rsidRDefault="0018431B"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18431B" w:rsidRPr="001059DE" w:rsidRDefault="0018431B"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8431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mobile</w:t>
            </w:r>
          </w:p>
        </w:tc>
        <w:tc>
          <w:tcPr>
            <w:tcW w:w="1410" w:type="dxa"/>
            <w:vAlign w:val="center"/>
          </w:tcPr>
          <w:p w:rsidR="0018431B" w:rsidRPr="001059DE" w:rsidRDefault="0018431B"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18431B" w:rsidRPr="001059DE" w:rsidRDefault="0018431B"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18431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smsCheckCode</w:t>
            </w:r>
          </w:p>
        </w:tc>
        <w:tc>
          <w:tcPr>
            <w:tcW w:w="1410" w:type="dxa"/>
            <w:vAlign w:val="center"/>
          </w:tcPr>
          <w:p w:rsidR="0018431B" w:rsidRPr="001059DE" w:rsidRDefault="0018431B"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18431B" w:rsidRPr="001059DE" w:rsidRDefault="0018431B" w:rsidP="008E68F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18"/>
                <w:szCs w:val="18"/>
              </w:rPr>
              <w:t>短信验证码</w:t>
            </w:r>
            <w:r w:rsidRPr="001059DE">
              <w:rPr>
                <w:rFonts w:cs="宋体" w:hint="default"/>
                <w:color w:val="000000"/>
                <w:sz w:val="18"/>
                <w:szCs w:val="18"/>
              </w:rPr>
              <w:t xml:space="preserve"> </w:t>
            </w:r>
          </w:p>
        </w:tc>
      </w:tr>
    </w:tbl>
    <w:p w:rsidR="0018431B" w:rsidRPr="001059DE" w:rsidRDefault="0018431B" w:rsidP="0018431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18431B"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rPr>
                <w:b w:val="0"/>
                <w:bCs w:val="0"/>
                <w:color w:val="000000" w:themeColor="text1"/>
              </w:rPr>
            </w:pPr>
            <w:r w:rsidRPr="001059DE">
              <w:rPr>
                <w:rFonts w:hint="eastAsia"/>
                <w:color w:val="000000" w:themeColor="text1"/>
              </w:rPr>
              <w:t>参数</w:t>
            </w:r>
          </w:p>
        </w:tc>
        <w:tc>
          <w:tcPr>
            <w:tcW w:w="7155" w:type="dxa"/>
            <w:vAlign w:val="center"/>
          </w:tcPr>
          <w:p w:rsidR="0018431B" w:rsidRPr="001059DE" w:rsidRDefault="0018431B"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8431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rPr>
                <w:bCs w:val="0"/>
                <w:color w:val="000000" w:themeColor="text1"/>
                <w:szCs w:val="21"/>
              </w:rPr>
            </w:pPr>
            <w:r w:rsidRPr="001059DE">
              <w:rPr>
                <w:rFonts w:hint="eastAsia"/>
                <w:color w:val="000000" w:themeColor="text1"/>
                <w:szCs w:val="21"/>
              </w:rPr>
              <w:t>code</w:t>
            </w:r>
          </w:p>
        </w:tc>
        <w:tc>
          <w:tcPr>
            <w:tcW w:w="7155" w:type="dxa"/>
            <w:vAlign w:val="center"/>
          </w:tcPr>
          <w:p w:rsidR="0018431B" w:rsidRPr="001059DE" w:rsidRDefault="0018431B" w:rsidP="008E68F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FF"/>
                <w:sz w:val="18"/>
                <w:szCs w:val="18"/>
              </w:rPr>
            </w:pPr>
            <w:r w:rsidRPr="001059DE">
              <w:rPr>
                <w:rFonts w:cs="宋体"/>
                <w:color w:val="000000"/>
                <w:sz w:val="22"/>
                <w:lang w:bidi="ar"/>
              </w:rPr>
              <w:t>接口返回码，0:成功；</w:t>
            </w:r>
            <w:r w:rsidRPr="001059DE">
              <w:rPr>
                <w:rFonts w:cs="宋体"/>
                <w:color w:val="0000FF"/>
                <w:sz w:val="18"/>
                <w:szCs w:val="18"/>
              </w:rPr>
              <w:t>21001验证码不能为空 21072手机号不能为空</w:t>
            </w:r>
          </w:p>
          <w:p w:rsidR="0018431B" w:rsidRPr="001059DE" w:rsidRDefault="0018431B" w:rsidP="008E68F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FF"/>
                <w:sz w:val="18"/>
                <w:szCs w:val="18"/>
              </w:rPr>
              <w:t>21007验证码过期  21008验证码不正确</w:t>
            </w:r>
          </w:p>
        </w:tc>
      </w:tr>
      <w:tr w:rsidR="0018431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rPr>
                <w:bCs w:val="0"/>
                <w:color w:val="000000" w:themeColor="text1"/>
                <w:szCs w:val="21"/>
              </w:rPr>
            </w:pPr>
            <w:r w:rsidRPr="001059DE">
              <w:rPr>
                <w:rFonts w:hint="eastAsia"/>
                <w:color w:val="000000" w:themeColor="text1"/>
                <w:szCs w:val="21"/>
              </w:rPr>
              <w:t>message</w:t>
            </w:r>
          </w:p>
        </w:tc>
        <w:tc>
          <w:tcPr>
            <w:tcW w:w="7155" w:type="dxa"/>
            <w:vAlign w:val="center"/>
          </w:tcPr>
          <w:p w:rsidR="0018431B" w:rsidRPr="001059DE" w:rsidRDefault="0018431B" w:rsidP="008E68F1">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18431B" w:rsidRPr="001059DE" w:rsidTr="008E68F1">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8431B" w:rsidRPr="001059DE" w:rsidRDefault="0018431B" w:rsidP="008E68F1">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18431B" w:rsidRPr="001059DE" w:rsidRDefault="0018431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18431B" w:rsidRPr="001059DE" w:rsidRDefault="0018431B" w:rsidP="0018431B"/>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找回密码接口</w:t>
      </w:r>
    </w:p>
    <w:p w:rsidR="00DF63E2" w:rsidRPr="001059DE" w:rsidRDefault="00DF63E2" w:rsidP="00DF63E2">
      <w:pPr>
        <w:ind w:firstLine="420"/>
        <w:rPr>
          <w:color w:val="000000" w:themeColor="text1"/>
        </w:rPr>
      </w:pPr>
      <w:r w:rsidRPr="001059DE">
        <w:rPr>
          <w:rFonts w:hint="eastAsia"/>
          <w:color w:val="000000" w:themeColor="text1"/>
        </w:rPr>
        <w:t>找回密码。</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请求URL：http://平台域名/api/userAuth</w:t>
      </w:r>
      <w:r w:rsidRPr="001059DE">
        <w:rPr>
          <w:rFonts w:ascii="Helvetica" w:hAnsi="Helvetica" w:cs="Helvetica"/>
          <w:color w:val="505050"/>
          <w:sz w:val="18"/>
          <w:szCs w:val="18"/>
          <w:shd w:val="clear" w:color="auto" w:fill="FAFAFA"/>
        </w:rPr>
        <w:t>/</w:t>
      </w:r>
      <w:r w:rsidRPr="001059DE">
        <w:rPr>
          <w:rFonts w:asciiTheme="minorEastAsia" w:eastAsiaTheme="minorEastAsia" w:hAnsiTheme="minorEastAsia" w:cstheme="minorEastAsia"/>
          <w:color w:val="000000" w:themeColor="text1"/>
          <w:kern w:val="2"/>
          <w:sz w:val="21"/>
          <w:szCs w:val="22"/>
        </w:rPr>
        <w:t>forgetPwd</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lastRenderedPageBreak/>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bookmarkStart w:id="0" w:name="OLE_LINK16"/>
            <w:bookmarkStart w:id="1" w:name="OLE_LINK18"/>
            <w:r w:rsidRPr="001059DE">
              <w:rPr>
                <w:rFonts w:ascii="宋体" w:hAnsi="宋体" w:cs="宋体" w:hint="eastAsia"/>
                <w:color w:val="000000"/>
                <w:sz w:val="18"/>
                <w:szCs w:val="18"/>
              </w:rPr>
              <w:t>smsCheckCode</w:t>
            </w:r>
            <w:bookmarkEnd w:id="0"/>
            <w:bookmarkEnd w:id="1"/>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短信验证码</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account</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18"/>
                <w:szCs w:val="18"/>
              </w:rPr>
              <w:t xml:space="preserve">手机号 </w:t>
            </w:r>
            <w:r w:rsidRPr="001059DE">
              <w:rPr>
                <w:rFonts w:cs="宋体" w:hint="default"/>
                <w:color w:val="000000"/>
                <w:sz w:val="18"/>
                <w:szCs w:val="18"/>
              </w:rPr>
              <w:t xml:space="preserve"> </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newPassword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18"/>
                <w:szCs w:val="18"/>
              </w:rPr>
              <w:t xml:space="preserve">新密码 </w:t>
            </w:r>
            <w:r w:rsidRPr="001059DE">
              <w:rPr>
                <w:rFonts w:cs="宋体" w:hint="default"/>
                <w:color w:val="000000"/>
                <w:sz w:val="18"/>
                <w:szCs w:val="18"/>
              </w:rPr>
              <w:t xml:space="preserve"> </w:t>
            </w:r>
            <w:r w:rsidRPr="001059DE">
              <w:rPr>
                <w:rFonts w:cs="宋体"/>
                <w:color w:val="000000"/>
                <w:sz w:val="18"/>
                <w:szCs w:val="18"/>
              </w:rPr>
              <w:t>AES加密</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affirmPassword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18"/>
                <w:szCs w:val="18"/>
              </w:rPr>
              <w:t>确认密码 AES加密</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F63E2" w:rsidRPr="001059DE" w:rsidRDefault="00DF63E2" w:rsidP="00DF63E2"/>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退出登录接口</w:t>
      </w:r>
    </w:p>
    <w:p w:rsidR="00DF63E2" w:rsidRPr="001059DE" w:rsidRDefault="00DF63E2" w:rsidP="00DF63E2">
      <w:pPr>
        <w:ind w:firstLine="420"/>
        <w:rPr>
          <w:color w:val="000000" w:themeColor="text1"/>
        </w:rPr>
      </w:pPr>
      <w:r w:rsidRPr="001059DE">
        <w:rPr>
          <w:rFonts w:hint="eastAsia"/>
          <w:color w:val="000000" w:themeColor="text1"/>
        </w:rPr>
        <w:t>退出登录。</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请求URL：http://平台域名/api/userAuth</w:t>
      </w:r>
      <w:r w:rsidRPr="001059DE">
        <w:rPr>
          <w:rFonts w:ascii="Helvetica" w:hAnsi="Helvetica" w:cs="Helvetica"/>
          <w:color w:val="505050"/>
          <w:sz w:val="18"/>
          <w:szCs w:val="18"/>
          <w:shd w:val="clear" w:color="auto" w:fill="FAFAFA"/>
        </w:rPr>
        <w:t>/</w:t>
      </w:r>
      <w:r w:rsidRPr="001059DE">
        <w:rPr>
          <w:rFonts w:asciiTheme="minorEastAsia" w:eastAsiaTheme="minorEastAsia" w:hAnsiTheme="minorEastAsia" w:cstheme="minorEastAsia"/>
          <w:color w:val="000000" w:themeColor="text1"/>
          <w:kern w:val="2"/>
          <w:sz w:val="21"/>
          <w:szCs w:val="22"/>
        </w:rPr>
        <w:t>logout</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261A81"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261A81" w:rsidRPr="001059DE" w:rsidRDefault="00261A81"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closeReason</w:t>
            </w:r>
          </w:p>
        </w:tc>
        <w:tc>
          <w:tcPr>
            <w:tcW w:w="1410" w:type="dxa"/>
            <w:vAlign w:val="center"/>
          </w:tcPr>
          <w:p w:rsidR="00261A81" w:rsidRPr="001059DE" w:rsidRDefault="00261A81"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261A81" w:rsidRPr="001059DE" w:rsidRDefault="00261A81"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关闭免登录原因</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F63E2" w:rsidRPr="001059DE" w:rsidRDefault="00DF63E2" w:rsidP="00DF63E2"/>
    <w:p w:rsidR="00DF63E2" w:rsidRPr="001059DE" w:rsidRDefault="00DF63E2" w:rsidP="00DF63E2">
      <w:pPr>
        <w:pStyle w:val="3"/>
        <w:rPr>
          <w:color w:val="000000" w:themeColor="text1"/>
        </w:rPr>
      </w:pPr>
      <w:r w:rsidRPr="001059DE">
        <w:rPr>
          <w:rFonts w:hint="eastAsia"/>
          <w:color w:val="000000" w:themeColor="text1"/>
        </w:rPr>
        <w:t>修改密码接口</w:t>
      </w:r>
    </w:p>
    <w:p w:rsidR="00DF63E2" w:rsidRPr="001059DE" w:rsidRDefault="00DF63E2" w:rsidP="00DF63E2">
      <w:pPr>
        <w:ind w:firstLine="420"/>
        <w:rPr>
          <w:color w:val="000000" w:themeColor="text1"/>
        </w:rPr>
      </w:pPr>
      <w:r w:rsidRPr="001059DE">
        <w:rPr>
          <w:rFonts w:hint="eastAsia"/>
          <w:color w:val="000000" w:themeColor="text1"/>
        </w:rPr>
        <w:t>修改密码。</w:t>
      </w:r>
    </w:p>
    <w:p w:rsidR="00DF63E2" w:rsidRPr="001059DE" w:rsidRDefault="00DF63E2" w:rsidP="00DF63E2">
      <w:pPr>
        <w:pStyle w:val="4"/>
        <w:rPr>
          <w:color w:val="000000" w:themeColor="text1"/>
        </w:rPr>
      </w:pPr>
      <w:r w:rsidRPr="001059DE">
        <w:rPr>
          <w:rFonts w:hint="eastAsia"/>
          <w:color w:val="000000" w:themeColor="text1"/>
        </w:rPr>
        <w:lastRenderedPageBreak/>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请求URL：http://平台域名/api/userAuth</w:t>
      </w:r>
      <w:r w:rsidRPr="001059DE">
        <w:rPr>
          <w:rFonts w:ascii="Helvetica" w:hAnsi="Helvetica" w:cs="Helvetica"/>
          <w:color w:val="505050"/>
          <w:sz w:val="18"/>
          <w:szCs w:val="18"/>
          <w:shd w:val="clear" w:color="auto" w:fill="FAFAFA"/>
        </w:rPr>
        <w:t>/</w:t>
      </w:r>
      <w:r w:rsidRPr="001059DE">
        <w:rPr>
          <w:rFonts w:asciiTheme="minorEastAsia" w:eastAsiaTheme="minorEastAsia" w:hAnsiTheme="minorEastAsia" w:cstheme="minorEastAsia"/>
          <w:color w:val="000000" w:themeColor="text1"/>
          <w:kern w:val="2"/>
          <w:sz w:val="21"/>
          <w:szCs w:val="22"/>
        </w:rPr>
        <w:t>modifyPwd</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password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旧密码</w:t>
            </w: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AES</w:t>
            </w:r>
            <w:r w:rsidRPr="001059DE">
              <w:rPr>
                <w:rFonts w:hint="eastAsia"/>
                <w:color w:val="000000" w:themeColor="text1"/>
              </w:rPr>
              <w:t>加密</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newPassword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新密码</w:t>
            </w: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AES</w:t>
            </w:r>
            <w:r w:rsidRPr="001059DE">
              <w:rPr>
                <w:rFonts w:hint="eastAsia"/>
                <w:color w:val="000000" w:themeColor="text1"/>
              </w:rPr>
              <w:t>加密</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F63E2" w:rsidRPr="001059DE" w:rsidRDefault="00DF63E2" w:rsidP="00DF63E2"/>
    <w:p w:rsidR="003A7F36" w:rsidRPr="001059DE" w:rsidRDefault="003A7F36" w:rsidP="00DF63E2"/>
    <w:p w:rsidR="003A7F36" w:rsidRPr="001059DE" w:rsidRDefault="003A7F36" w:rsidP="003A7F36">
      <w:pPr>
        <w:pStyle w:val="3"/>
        <w:rPr>
          <w:color w:val="000000" w:themeColor="text1"/>
        </w:rPr>
      </w:pPr>
      <w:r w:rsidRPr="001059DE">
        <w:rPr>
          <w:rFonts w:hint="eastAsia"/>
          <w:color w:val="000000" w:themeColor="text1"/>
        </w:rPr>
        <w:t>修改手机号发送短信接口</w:t>
      </w:r>
    </w:p>
    <w:p w:rsidR="003A7F36" w:rsidRPr="001059DE" w:rsidRDefault="00C86E27" w:rsidP="003A7F36">
      <w:pPr>
        <w:ind w:firstLine="420"/>
        <w:rPr>
          <w:color w:val="000000" w:themeColor="text1"/>
        </w:rPr>
      </w:pPr>
      <w:r w:rsidRPr="001059DE">
        <w:rPr>
          <w:rFonts w:hint="eastAsia"/>
          <w:color w:val="000000" w:themeColor="text1"/>
        </w:rPr>
        <w:t>修改手机号给老手机号，新手机号发送短信</w:t>
      </w:r>
      <w:r w:rsidR="003A7F36" w:rsidRPr="001059DE">
        <w:rPr>
          <w:rFonts w:hint="eastAsia"/>
          <w:color w:val="000000" w:themeColor="text1"/>
        </w:rPr>
        <w:t>。</w:t>
      </w:r>
    </w:p>
    <w:p w:rsidR="003A7F36" w:rsidRPr="001059DE" w:rsidRDefault="003A7F36" w:rsidP="003A7F36">
      <w:pPr>
        <w:pStyle w:val="4"/>
        <w:rPr>
          <w:color w:val="000000" w:themeColor="text1"/>
        </w:rPr>
      </w:pPr>
      <w:r w:rsidRPr="001059DE">
        <w:rPr>
          <w:rFonts w:hint="eastAsia"/>
          <w:color w:val="000000" w:themeColor="text1"/>
        </w:rPr>
        <w:t>输入</w:t>
      </w:r>
    </w:p>
    <w:p w:rsidR="003A7F36" w:rsidRPr="001059DE" w:rsidRDefault="003A7F36" w:rsidP="003A7F3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61665C" w:rsidRPr="001059DE" w:rsidRDefault="003A7F36" w:rsidP="00616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9DE">
        <w:rPr>
          <w:rFonts w:asciiTheme="minorEastAsia" w:hAnsiTheme="minorEastAsia" w:cstheme="minorEastAsia"/>
          <w:color w:val="000000" w:themeColor="text1"/>
        </w:rPr>
        <w:t>请求URL：http://平台域名</w:t>
      </w:r>
      <w:r w:rsidR="0061665C" w:rsidRPr="001059DE">
        <w:rPr>
          <w:rFonts w:ascii="宋体" w:eastAsia="宋体" w:hAnsi="宋体" w:cs="宋体" w:hint="eastAsia"/>
          <w:b/>
          <w:bCs/>
          <w:color w:val="008000"/>
          <w:kern w:val="0"/>
          <w:sz w:val="18"/>
          <w:szCs w:val="18"/>
        </w:rPr>
        <w:t>/api/userRegister</w:t>
      </w:r>
      <w:r w:rsidR="0061665C" w:rsidRPr="001059DE">
        <w:rPr>
          <w:rFonts w:cs="宋体" w:hint="eastAsia"/>
          <w:b/>
          <w:bCs/>
          <w:color w:val="008000"/>
          <w:sz w:val="18"/>
          <w:szCs w:val="18"/>
        </w:rPr>
        <w:t>/{messageType:updatePhone|checkPhone}/sendVerificationCode</w:t>
      </w:r>
    </w:p>
    <w:p w:rsidR="003A7F36" w:rsidRPr="001059DE" w:rsidRDefault="003A7F36" w:rsidP="003A7F36">
      <w:pPr>
        <w:pStyle w:val="HTML"/>
        <w:shd w:val="clear" w:color="auto" w:fill="FFFFFF"/>
        <w:rPr>
          <w:rFonts w:asciiTheme="minorEastAsia" w:eastAsiaTheme="minorEastAsia" w:hAnsiTheme="minorEastAsia" w:cstheme="minorEastAsia" w:hint="default"/>
          <w:color w:val="000000" w:themeColor="text1"/>
          <w:kern w:val="2"/>
          <w:sz w:val="21"/>
          <w:szCs w:val="22"/>
        </w:rPr>
      </w:pPr>
    </w:p>
    <w:p w:rsidR="003A7F36" w:rsidRPr="001059DE" w:rsidRDefault="003A7F36" w:rsidP="003A7F36">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A7F36" w:rsidRPr="001059DE" w:rsidTr="00616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3A7F36" w:rsidP="0061665C">
            <w:pPr>
              <w:rPr>
                <w:b w:val="0"/>
                <w:bCs w:val="0"/>
                <w:color w:val="000000" w:themeColor="text1"/>
              </w:rPr>
            </w:pPr>
            <w:r w:rsidRPr="001059DE">
              <w:rPr>
                <w:rFonts w:hint="eastAsia"/>
                <w:color w:val="000000" w:themeColor="text1"/>
              </w:rPr>
              <w:t>参数</w:t>
            </w:r>
          </w:p>
        </w:tc>
        <w:tc>
          <w:tcPr>
            <w:tcW w:w="1410" w:type="dxa"/>
            <w:vAlign w:val="center"/>
          </w:tcPr>
          <w:p w:rsidR="003A7F36" w:rsidRPr="001059DE" w:rsidRDefault="003A7F36" w:rsidP="0061665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A7F36" w:rsidRPr="001059DE" w:rsidRDefault="003A7F36" w:rsidP="0061665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A7F36" w:rsidRPr="001059DE" w:rsidTr="0061665C">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3A7F36" w:rsidP="00616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3A7F36" w:rsidRPr="001059DE" w:rsidRDefault="003A7F36"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3A7F36" w:rsidRPr="001059DE" w:rsidRDefault="003A7F36"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3A7F36" w:rsidRPr="001059DE" w:rsidTr="0061665C">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61665C" w:rsidP="00616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mobile</w:t>
            </w:r>
          </w:p>
        </w:tc>
        <w:tc>
          <w:tcPr>
            <w:tcW w:w="1410" w:type="dxa"/>
            <w:vAlign w:val="center"/>
          </w:tcPr>
          <w:p w:rsidR="003A7F36" w:rsidRPr="001059DE" w:rsidRDefault="003A7F36"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3A7F36" w:rsidRPr="001059DE" w:rsidRDefault="0061665C"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3A7F36" w:rsidRPr="001059DE" w:rsidTr="0061665C">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E730C0" w:rsidP="00616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aesMobile</w:t>
            </w:r>
          </w:p>
        </w:tc>
        <w:tc>
          <w:tcPr>
            <w:tcW w:w="1410" w:type="dxa"/>
            <w:vAlign w:val="center"/>
          </w:tcPr>
          <w:p w:rsidR="003A7F36" w:rsidRPr="001059DE" w:rsidRDefault="003A7F36"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3A7F36" w:rsidRPr="001059DE" w:rsidRDefault="0061665C"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加密后的手机号</w:t>
            </w:r>
            <w:r w:rsidRPr="001059DE">
              <w:rPr>
                <w:color w:val="000000" w:themeColor="text1"/>
              </w:rPr>
              <w:t xml:space="preserve">   AES</w:t>
            </w:r>
            <w:r w:rsidRPr="001059DE">
              <w:rPr>
                <w:color w:val="000000" w:themeColor="text1"/>
              </w:rPr>
              <w:t>加密</w:t>
            </w:r>
            <w:r w:rsidRPr="001059DE">
              <w:rPr>
                <w:color w:val="000000" w:themeColor="text1"/>
              </w:rPr>
              <w:t xml:space="preserve">  </w:t>
            </w:r>
            <w:r w:rsidRPr="001059DE">
              <w:rPr>
                <w:color w:val="000000" w:themeColor="text1"/>
              </w:rPr>
              <w:t>密钥关键字</w:t>
            </w:r>
            <w:r w:rsidRPr="001059DE">
              <w:rPr>
                <w:rFonts w:cs="宋体"/>
                <w:b/>
                <w:bCs/>
                <w:color w:val="008000"/>
                <w:sz w:val="18"/>
                <w:szCs w:val="18"/>
              </w:rPr>
              <w:t>hqtw-</w:t>
            </w:r>
            <w:r w:rsidRPr="001059DE">
              <w:rPr>
                <w:rFonts w:ascii="Helvetica" w:hAnsi="Helvetica" w:cs="Helvetica"/>
                <w:color w:val="505050"/>
                <w:sz w:val="18"/>
                <w:szCs w:val="18"/>
                <w:shd w:val="clear" w:color="auto" w:fill="FAFAFA"/>
              </w:rPr>
              <w:t>mobile</w:t>
            </w:r>
          </w:p>
        </w:tc>
      </w:tr>
      <w:tr w:rsidR="0061665C" w:rsidRPr="001059DE" w:rsidTr="0061665C">
        <w:tc>
          <w:tcPr>
            <w:cnfStyle w:val="001000000000" w:firstRow="0" w:lastRow="0" w:firstColumn="1" w:lastColumn="0" w:oddVBand="0" w:evenVBand="0" w:oddHBand="0" w:evenHBand="0" w:firstRowFirstColumn="0" w:firstRowLastColumn="0" w:lastRowFirstColumn="0" w:lastRowLastColumn="0"/>
            <w:tcW w:w="1773" w:type="dxa"/>
            <w:vAlign w:val="center"/>
          </w:tcPr>
          <w:p w:rsidR="0061665C" w:rsidRPr="001059DE" w:rsidRDefault="0061665C" w:rsidP="00616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messageType</w:t>
            </w:r>
          </w:p>
        </w:tc>
        <w:tc>
          <w:tcPr>
            <w:tcW w:w="1410" w:type="dxa"/>
            <w:vAlign w:val="center"/>
          </w:tcPr>
          <w:p w:rsidR="0061665C" w:rsidRPr="001059DE" w:rsidRDefault="005944F5" w:rsidP="0061665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rPr>
                <w:rFonts w:ascii="宋体" w:hAnsi="宋体" w:cs="宋体" w:hint="eastAsia"/>
                <w:b/>
                <w:bCs/>
                <w:color w:val="008000"/>
                <w:sz w:val="18"/>
                <w:szCs w:val="18"/>
              </w:rPr>
              <w:t>checkPhone</w:t>
            </w:r>
            <w:r w:rsidRPr="001059DE">
              <w:rPr>
                <w:rFonts w:ascii="宋体" w:hAnsi="宋体" w:cs="宋体"/>
                <w:b/>
                <w:bCs/>
                <w:color w:val="008000"/>
                <w:sz w:val="18"/>
                <w:szCs w:val="18"/>
              </w:rPr>
              <w:t xml:space="preserve"> </w:t>
            </w:r>
            <w:r w:rsidRPr="001059DE">
              <w:rPr>
                <w:rFonts w:ascii="宋体" w:hAnsi="宋体" w:cs="宋体" w:hint="eastAsia"/>
                <w:b/>
                <w:bCs/>
                <w:color w:val="008000"/>
                <w:sz w:val="18"/>
                <w:szCs w:val="18"/>
              </w:rPr>
              <w:t>给老手机号发送验证码</w:t>
            </w:r>
          </w:p>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updatePhone</w:t>
            </w:r>
            <w:r w:rsidRPr="001059DE">
              <w:rPr>
                <w:rFonts w:ascii="宋体" w:hAnsi="宋体" w:cs="宋体"/>
                <w:b/>
                <w:bCs/>
                <w:color w:val="008000"/>
                <w:sz w:val="18"/>
                <w:szCs w:val="18"/>
              </w:rPr>
              <w:t xml:space="preserve"> </w:t>
            </w:r>
            <w:r w:rsidRPr="001059DE">
              <w:rPr>
                <w:rFonts w:ascii="宋体" w:hAnsi="宋体" w:cs="宋体" w:hint="eastAsia"/>
                <w:b/>
                <w:bCs/>
                <w:color w:val="008000"/>
                <w:sz w:val="18"/>
                <w:szCs w:val="18"/>
              </w:rPr>
              <w:t>给新手机号发送验证码</w:t>
            </w:r>
          </w:p>
        </w:tc>
      </w:tr>
    </w:tbl>
    <w:p w:rsidR="003A7F36" w:rsidRPr="001059DE" w:rsidRDefault="003A7F36" w:rsidP="003A7F3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3A7F36" w:rsidRPr="001059DE" w:rsidTr="00616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3A7F36" w:rsidP="0061665C">
            <w:pPr>
              <w:rPr>
                <w:b w:val="0"/>
                <w:bCs w:val="0"/>
                <w:color w:val="000000" w:themeColor="text1"/>
              </w:rPr>
            </w:pPr>
            <w:r w:rsidRPr="001059DE">
              <w:rPr>
                <w:rFonts w:hint="eastAsia"/>
                <w:color w:val="000000" w:themeColor="text1"/>
              </w:rPr>
              <w:t>参数</w:t>
            </w:r>
          </w:p>
        </w:tc>
        <w:tc>
          <w:tcPr>
            <w:tcW w:w="7155" w:type="dxa"/>
            <w:vAlign w:val="center"/>
          </w:tcPr>
          <w:p w:rsidR="003A7F36" w:rsidRPr="001059DE" w:rsidRDefault="003A7F36" w:rsidP="0061665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A7F36" w:rsidRPr="001059DE" w:rsidTr="0061665C">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3A7F36" w:rsidP="0061665C">
            <w:pPr>
              <w:rPr>
                <w:bCs w:val="0"/>
                <w:color w:val="000000" w:themeColor="text1"/>
                <w:szCs w:val="21"/>
              </w:rPr>
            </w:pPr>
            <w:r w:rsidRPr="001059DE">
              <w:rPr>
                <w:rFonts w:hint="eastAsia"/>
                <w:color w:val="000000" w:themeColor="text1"/>
                <w:szCs w:val="21"/>
              </w:rPr>
              <w:lastRenderedPageBreak/>
              <w:t>code</w:t>
            </w:r>
          </w:p>
        </w:tc>
        <w:tc>
          <w:tcPr>
            <w:tcW w:w="7155" w:type="dxa"/>
            <w:vAlign w:val="center"/>
          </w:tcPr>
          <w:p w:rsidR="003A7F36" w:rsidRPr="001059DE" w:rsidRDefault="003A7F36" w:rsidP="0061665C">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接口返回码，0:成功；其他错误码:失败</w:t>
            </w:r>
          </w:p>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22012</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手机号已注册</w:t>
            </w:r>
          </w:p>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22013</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该手机号为出借人</w:t>
            </w:r>
          </w:p>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22014</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该手机号为借款人</w:t>
            </w:r>
          </w:p>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0080"/>
                <w:sz w:val="18"/>
                <w:szCs w:val="18"/>
              </w:rPr>
              <w:t>21001</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手机号不能为空</w:t>
            </w:r>
          </w:p>
          <w:p w:rsidR="005944F5" w:rsidRPr="001059DE" w:rsidRDefault="005944F5" w:rsidP="00594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0080"/>
                <w:sz w:val="18"/>
                <w:szCs w:val="18"/>
              </w:rPr>
              <w:t>21072</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b/>
                <w:bCs/>
                <w:color w:val="008000"/>
                <w:sz w:val="18"/>
                <w:szCs w:val="18"/>
              </w:rPr>
              <w:t>手机号码格式错误</w:t>
            </w:r>
          </w:p>
        </w:tc>
      </w:tr>
      <w:tr w:rsidR="003A7F36" w:rsidRPr="001059DE" w:rsidTr="0061665C">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3A7F36" w:rsidP="0061665C">
            <w:pPr>
              <w:rPr>
                <w:bCs w:val="0"/>
                <w:color w:val="000000" w:themeColor="text1"/>
                <w:szCs w:val="21"/>
              </w:rPr>
            </w:pPr>
            <w:r w:rsidRPr="001059DE">
              <w:rPr>
                <w:rFonts w:hint="eastAsia"/>
                <w:color w:val="000000" w:themeColor="text1"/>
                <w:szCs w:val="21"/>
              </w:rPr>
              <w:t>message</w:t>
            </w:r>
          </w:p>
        </w:tc>
        <w:tc>
          <w:tcPr>
            <w:tcW w:w="7155" w:type="dxa"/>
            <w:vAlign w:val="center"/>
          </w:tcPr>
          <w:p w:rsidR="003A7F36" w:rsidRPr="001059DE" w:rsidRDefault="003A7F36" w:rsidP="0061665C">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A7F36" w:rsidRPr="001059DE" w:rsidTr="0061665C">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A7F36" w:rsidRPr="001059DE" w:rsidRDefault="003A7F36" w:rsidP="0061665C">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3A7F36" w:rsidRPr="001059DE" w:rsidRDefault="003A7F36" w:rsidP="00616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3A7F36" w:rsidRPr="001059DE" w:rsidRDefault="003A7F36" w:rsidP="003A7F36"/>
    <w:p w:rsidR="003A7F36" w:rsidRPr="001059DE" w:rsidRDefault="003A7F36" w:rsidP="003A7F36"/>
    <w:p w:rsidR="00A76A82" w:rsidRPr="001059DE" w:rsidRDefault="00A76A82" w:rsidP="00A76A82">
      <w:pPr>
        <w:pStyle w:val="3"/>
        <w:rPr>
          <w:color w:val="000000" w:themeColor="text1"/>
        </w:rPr>
      </w:pPr>
      <w:r w:rsidRPr="001059DE">
        <w:rPr>
          <w:rFonts w:hint="eastAsia"/>
          <w:color w:val="000000" w:themeColor="text1"/>
        </w:rPr>
        <w:t>修改手机号验证短信验证码</w:t>
      </w:r>
    </w:p>
    <w:p w:rsidR="00A76A82" w:rsidRPr="001059DE" w:rsidRDefault="00B00B42" w:rsidP="00A76A82">
      <w:pPr>
        <w:ind w:firstLine="420"/>
        <w:rPr>
          <w:color w:val="000000" w:themeColor="text1"/>
        </w:rPr>
      </w:pPr>
      <w:r w:rsidRPr="001059DE">
        <w:rPr>
          <w:rFonts w:hint="eastAsia"/>
          <w:color w:val="000000" w:themeColor="text1"/>
        </w:rPr>
        <w:t>修改手机号验证</w:t>
      </w:r>
      <w:r w:rsidR="00A76A82" w:rsidRPr="001059DE">
        <w:rPr>
          <w:rFonts w:hint="eastAsia"/>
          <w:color w:val="000000" w:themeColor="text1"/>
        </w:rPr>
        <w:t>老</w:t>
      </w:r>
      <w:r w:rsidRPr="001059DE">
        <w:rPr>
          <w:rFonts w:hint="eastAsia"/>
          <w:color w:val="000000" w:themeColor="text1"/>
        </w:rPr>
        <w:t>新手机号验证码</w:t>
      </w:r>
      <w:r w:rsidR="00A76A82" w:rsidRPr="001059DE">
        <w:rPr>
          <w:rFonts w:hint="eastAsia"/>
          <w:color w:val="000000" w:themeColor="text1"/>
        </w:rPr>
        <w:t>。</w:t>
      </w:r>
    </w:p>
    <w:p w:rsidR="00A76A82" w:rsidRPr="001059DE" w:rsidRDefault="00A76A82" w:rsidP="00A76A82">
      <w:pPr>
        <w:pStyle w:val="4"/>
        <w:rPr>
          <w:color w:val="000000" w:themeColor="text1"/>
        </w:rPr>
      </w:pPr>
      <w:r w:rsidRPr="001059DE">
        <w:rPr>
          <w:rFonts w:hint="eastAsia"/>
          <w:color w:val="000000" w:themeColor="text1"/>
        </w:rPr>
        <w:t>输入</w:t>
      </w:r>
    </w:p>
    <w:p w:rsidR="00A76A82" w:rsidRPr="001059DE" w:rsidRDefault="00A76A82" w:rsidP="00A76A8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76A82" w:rsidRPr="001059DE" w:rsidRDefault="00A76A82" w:rsidP="00A76A82">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Pr="001059DE">
        <w:rPr>
          <w:rFonts w:cs="宋体"/>
          <w:b/>
          <w:bCs/>
          <w:color w:val="008000"/>
          <w:sz w:val="18"/>
          <w:szCs w:val="18"/>
        </w:rPr>
        <w:t>/api/userRegister/</w:t>
      </w:r>
      <w:r w:rsidR="002D26F6" w:rsidRPr="001059DE">
        <w:rPr>
          <w:b/>
          <w:bCs/>
          <w:color w:val="008000"/>
        </w:rPr>
        <w:t xml:space="preserve"> </w:t>
      </w:r>
      <w:r w:rsidR="002D26F6" w:rsidRPr="001059DE">
        <w:rPr>
          <w:rFonts w:cs="宋体"/>
          <w:b/>
          <w:bCs/>
          <w:color w:val="008000"/>
          <w:sz w:val="18"/>
          <w:szCs w:val="18"/>
        </w:rPr>
        <w:t>/{messageType:updatePhone|register|checkPhone}/checkVerificationCode</w:t>
      </w:r>
    </w:p>
    <w:p w:rsidR="00A76A82" w:rsidRPr="001059DE" w:rsidRDefault="00A76A82" w:rsidP="00A76A8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76A82"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rPr>
                <w:b w:val="0"/>
                <w:bCs w:val="0"/>
                <w:color w:val="000000" w:themeColor="text1"/>
              </w:rPr>
            </w:pPr>
            <w:r w:rsidRPr="001059DE">
              <w:rPr>
                <w:rFonts w:hint="eastAsia"/>
                <w:color w:val="000000" w:themeColor="text1"/>
              </w:rPr>
              <w:t>参数</w:t>
            </w:r>
          </w:p>
        </w:tc>
        <w:tc>
          <w:tcPr>
            <w:tcW w:w="1410" w:type="dxa"/>
            <w:vAlign w:val="center"/>
          </w:tcPr>
          <w:p w:rsidR="00A76A82" w:rsidRPr="001059DE" w:rsidRDefault="00A76A8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76A82" w:rsidRPr="001059DE" w:rsidRDefault="00A76A8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76A8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mobile</w:t>
            </w:r>
          </w:p>
        </w:tc>
        <w:tc>
          <w:tcPr>
            <w:tcW w:w="1410" w:type="dxa"/>
            <w:vAlign w:val="center"/>
          </w:tcPr>
          <w:p w:rsidR="00A76A82" w:rsidRPr="001059DE" w:rsidRDefault="00A76A8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76A82" w:rsidRPr="001059DE" w:rsidRDefault="00A76A8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手机号</w:t>
            </w:r>
          </w:p>
        </w:tc>
      </w:tr>
      <w:tr w:rsidR="00A76A8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E730C0"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smsCheckCode</w:t>
            </w:r>
          </w:p>
        </w:tc>
        <w:tc>
          <w:tcPr>
            <w:tcW w:w="1410" w:type="dxa"/>
            <w:vAlign w:val="center"/>
          </w:tcPr>
          <w:p w:rsidR="00A76A82" w:rsidRPr="001059DE" w:rsidRDefault="00A76A8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76A82" w:rsidRPr="001059DE" w:rsidRDefault="00E730C0"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短信验证码</w:t>
            </w:r>
          </w:p>
        </w:tc>
      </w:tr>
      <w:tr w:rsidR="00A76A8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messageType</w:t>
            </w:r>
          </w:p>
        </w:tc>
        <w:tc>
          <w:tcPr>
            <w:tcW w:w="1410" w:type="dxa"/>
            <w:vAlign w:val="center"/>
          </w:tcPr>
          <w:p w:rsidR="00A76A82" w:rsidRPr="001059DE" w:rsidRDefault="00A76A8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76A82" w:rsidRPr="001059DE" w:rsidRDefault="00A76A8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rPr>
                <w:rFonts w:ascii="宋体" w:hAnsi="宋体" w:cs="宋体" w:hint="eastAsia"/>
                <w:b/>
                <w:bCs/>
                <w:color w:val="008000"/>
                <w:sz w:val="18"/>
                <w:szCs w:val="18"/>
              </w:rPr>
              <w:t>checkPhone</w:t>
            </w:r>
            <w:r w:rsidRPr="001059DE">
              <w:rPr>
                <w:rFonts w:ascii="宋体" w:hAnsi="宋体" w:cs="宋体"/>
                <w:b/>
                <w:bCs/>
                <w:color w:val="008000"/>
                <w:sz w:val="18"/>
                <w:szCs w:val="18"/>
              </w:rPr>
              <w:t xml:space="preserve"> </w:t>
            </w:r>
            <w:r w:rsidR="00E730C0" w:rsidRPr="001059DE">
              <w:rPr>
                <w:rFonts w:ascii="宋体" w:hAnsi="宋体" w:cs="宋体" w:hint="eastAsia"/>
                <w:b/>
                <w:bCs/>
                <w:color w:val="008000"/>
                <w:sz w:val="18"/>
                <w:szCs w:val="18"/>
              </w:rPr>
              <w:t>验证</w:t>
            </w:r>
            <w:r w:rsidRPr="001059DE">
              <w:rPr>
                <w:rFonts w:ascii="宋体" w:hAnsi="宋体" w:cs="宋体" w:hint="eastAsia"/>
                <w:b/>
                <w:bCs/>
                <w:color w:val="008000"/>
                <w:sz w:val="18"/>
                <w:szCs w:val="18"/>
              </w:rPr>
              <w:t>老手机号验证码</w:t>
            </w:r>
          </w:p>
          <w:p w:rsidR="00A76A82" w:rsidRPr="001059DE" w:rsidRDefault="00A76A8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updatePhone</w:t>
            </w:r>
            <w:r w:rsidRPr="001059DE">
              <w:rPr>
                <w:rFonts w:ascii="宋体" w:hAnsi="宋体" w:cs="宋体"/>
                <w:b/>
                <w:bCs/>
                <w:color w:val="008000"/>
                <w:sz w:val="18"/>
                <w:szCs w:val="18"/>
              </w:rPr>
              <w:t xml:space="preserve"> </w:t>
            </w:r>
            <w:r w:rsidR="00E730C0" w:rsidRPr="001059DE">
              <w:rPr>
                <w:rFonts w:ascii="宋体" w:hAnsi="宋体" w:cs="宋体" w:hint="eastAsia"/>
                <w:b/>
                <w:bCs/>
                <w:color w:val="008000"/>
                <w:sz w:val="18"/>
                <w:szCs w:val="18"/>
              </w:rPr>
              <w:t>验证</w:t>
            </w:r>
            <w:r w:rsidRPr="001059DE">
              <w:rPr>
                <w:rFonts w:ascii="宋体" w:hAnsi="宋体" w:cs="宋体" w:hint="eastAsia"/>
                <w:b/>
                <w:bCs/>
                <w:color w:val="008000"/>
                <w:sz w:val="18"/>
                <w:szCs w:val="18"/>
              </w:rPr>
              <w:t>新手机号验证码</w:t>
            </w:r>
          </w:p>
        </w:tc>
      </w:tr>
    </w:tbl>
    <w:p w:rsidR="00A76A82" w:rsidRPr="001059DE" w:rsidRDefault="00A76A82" w:rsidP="00A76A8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A76A82"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rPr>
                <w:b w:val="0"/>
                <w:bCs w:val="0"/>
                <w:color w:val="000000" w:themeColor="text1"/>
              </w:rPr>
            </w:pPr>
            <w:r w:rsidRPr="001059DE">
              <w:rPr>
                <w:rFonts w:hint="eastAsia"/>
                <w:color w:val="000000" w:themeColor="text1"/>
              </w:rPr>
              <w:t>参数</w:t>
            </w:r>
          </w:p>
        </w:tc>
        <w:tc>
          <w:tcPr>
            <w:tcW w:w="7155" w:type="dxa"/>
            <w:vAlign w:val="center"/>
          </w:tcPr>
          <w:p w:rsidR="00A76A82" w:rsidRPr="001059DE" w:rsidRDefault="00A76A8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76A8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rPr>
                <w:bCs w:val="0"/>
                <w:color w:val="000000" w:themeColor="text1"/>
                <w:szCs w:val="21"/>
              </w:rPr>
            </w:pPr>
            <w:r w:rsidRPr="001059DE">
              <w:rPr>
                <w:rFonts w:hint="eastAsia"/>
                <w:color w:val="000000" w:themeColor="text1"/>
                <w:szCs w:val="21"/>
              </w:rPr>
              <w:t>code</w:t>
            </w:r>
          </w:p>
        </w:tc>
        <w:tc>
          <w:tcPr>
            <w:tcW w:w="7155" w:type="dxa"/>
            <w:vAlign w:val="center"/>
          </w:tcPr>
          <w:p w:rsidR="00A76A82" w:rsidRPr="001059DE" w:rsidRDefault="00A76A82" w:rsidP="00AF707A">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接口返回码，0:成功；其他错误码:失败</w:t>
            </w:r>
          </w:p>
          <w:p w:rsidR="00E730C0" w:rsidRPr="001059DE" w:rsidRDefault="00E730C0" w:rsidP="00E730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22012</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手机号已注册</w:t>
            </w:r>
          </w:p>
          <w:p w:rsidR="00E730C0" w:rsidRPr="001059DE" w:rsidRDefault="00E730C0" w:rsidP="00E730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22013</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该手机号为出借人</w:t>
            </w:r>
          </w:p>
          <w:p w:rsidR="00E730C0" w:rsidRPr="001059DE" w:rsidRDefault="00E730C0" w:rsidP="00E730C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FF"/>
                <w:sz w:val="18"/>
                <w:szCs w:val="18"/>
              </w:rPr>
              <w:t>21007</w:t>
            </w:r>
            <w:r w:rsidRPr="001059DE">
              <w:rPr>
                <w:rFonts w:cs="宋体"/>
                <w:b/>
                <w:bCs/>
                <w:color w:val="008000"/>
                <w:sz w:val="18"/>
                <w:szCs w:val="18"/>
              </w:rPr>
              <w:t>验证码已失效</w:t>
            </w:r>
          </w:p>
          <w:p w:rsidR="00A76A82" w:rsidRPr="001059DE" w:rsidRDefault="00E730C0" w:rsidP="00E730C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FF"/>
                <w:sz w:val="18"/>
                <w:szCs w:val="18"/>
              </w:rPr>
              <w:t>21008</w:t>
            </w:r>
            <w:r w:rsidRPr="001059DE">
              <w:rPr>
                <w:rFonts w:cs="宋体"/>
                <w:b/>
                <w:bCs/>
                <w:color w:val="008000"/>
                <w:sz w:val="18"/>
                <w:szCs w:val="18"/>
              </w:rPr>
              <w:t>短信验证码错误</w:t>
            </w:r>
          </w:p>
        </w:tc>
      </w:tr>
      <w:tr w:rsidR="00A76A8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rPr>
                <w:bCs w:val="0"/>
                <w:color w:val="000000" w:themeColor="text1"/>
                <w:szCs w:val="21"/>
              </w:rPr>
            </w:pPr>
            <w:r w:rsidRPr="001059DE">
              <w:rPr>
                <w:rFonts w:hint="eastAsia"/>
                <w:color w:val="000000" w:themeColor="text1"/>
                <w:szCs w:val="21"/>
              </w:rPr>
              <w:t>message</w:t>
            </w:r>
          </w:p>
        </w:tc>
        <w:tc>
          <w:tcPr>
            <w:tcW w:w="7155" w:type="dxa"/>
            <w:vAlign w:val="center"/>
          </w:tcPr>
          <w:p w:rsidR="00A76A82" w:rsidRPr="001059DE" w:rsidRDefault="00A76A82" w:rsidP="00AF707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A76A82" w:rsidRPr="001059DE" w:rsidTr="00AF707A">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76A82" w:rsidRPr="001059DE" w:rsidRDefault="00A76A82" w:rsidP="00AF707A">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A76A82" w:rsidRPr="001059DE" w:rsidRDefault="00A76A8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3A7F36" w:rsidRPr="001059DE" w:rsidRDefault="003A7F36" w:rsidP="00DF63E2"/>
    <w:p w:rsidR="00DF63E2" w:rsidRPr="001059DE" w:rsidRDefault="00DF63E2" w:rsidP="00DF63E2"/>
    <w:p w:rsidR="00B00B42" w:rsidRPr="001059DE" w:rsidRDefault="00B00B42" w:rsidP="00B00B42">
      <w:pPr>
        <w:pStyle w:val="3"/>
        <w:rPr>
          <w:color w:val="000000" w:themeColor="text1"/>
        </w:rPr>
      </w:pPr>
      <w:r w:rsidRPr="001059DE">
        <w:rPr>
          <w:rFonts w:hint="eastAsia"/>
          <w:color w:val="000000" w:themeColor="text1"/>
        </w:rPr>
        <w:lastRenderedPageBreak/>
        <w:t>修改手机号验证登录密码</w:t>
      </w:r>
    </w:p>
    <w:p w:rsidR="00B00B42" w:rsidRPr="001059DE" w:rsidRDefault="00B00B42" w:rsidP="00B00B42">
      <w:pPr>
        <w:ind w:firstLine="420"/>
        <w:rPr>
          <w:color w:val="000000" w:themeColor="text1"/>
        </w:rPr>
      </w:pPr>
      <w:r w:rsidRPr="001059DE">
        <w:rPr>
          <w:rFonts w:hint="eastAsia"/>
          <w:color w:val="000000" w:themeColor="text1"/>
        </w:rPr>
        <w:t>修改手机号</w:t>
      </w:r>
      <w:r w:rsidR="00BF2A79" w:rsidRPr="001059DE">
        <w:rPr>
          <w:rFonts w:hint="eastAsia"/>
          <w:color w:val="000000" w:themeColor="text1"/>
        </w:rPr>
        <w:t>验证登录密码</w:t>
      </w:r>
    </w:p>
    <w:p w:rsidR="00B00B42" w:rsidRPr="001059DE" w:rsidRDefault="00B00B42" w:rsidP="00B00B42">
      <w:pPr>
        <w:pStyle w:val="4"/>
        <w:rPr>
          <w:color w:val="000000" w:themeColor="text1"/>
        </w:rPr>
      </w:pPr>
      <w:r w:rsidRPr="001059DE">
        <w:rPr>
          <w:rFonts w:hint="eastAsia"/>
          <w:color w:val="000000" w:themeColor="text1"/>
        </w:rPr>
        <w:t>输入</w:t>
      </w:r>
    </w:p>
    <w:p w:rsidR="00B00B42" w:rsidRPr="001059DE" w:rsidRDefault="00B00B42" w:rsidP="00B00B4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00B42" w:rsidRPr="001059DE" w:rsidRDefault="00B00B42" w:rsidP="00B00B42">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Pr="001059DE">
        <w:rPr>
          <w:rFonts w:cs="宋体"/>
          <w:b/>
          <w:bCs/>
          <w:color w:val="008000"/>
          <w:sz w:val="18"/>
          <w:szCs w:val="18"/>
        </w:rPr>
        <w:t>/api/userRegister</w:t>
      </w:r>
      <w:r w:rsidR="00DA1AAE" w:rsidRPr="001059DE">
        <w:rPr>
          <w:rFonts w:cs="宋体"/>
          <w:b/>
          <w:bCs/>
          <w:color w:val="008000"/>
          <w:sz w:val="18"/>
          <w:szCs w:val="18"/>
        </w:rPr>
        <w:t>/checkPwd</w:t>
      </w:r>
    </w:p>
    <w:p w:rsidR="00B00B42" w:rsidRPr="001059DE" w:rsidRDefault="00B00B42" w:rsidP="00B00B4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00B42"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B00B42" w:rsidP="00AF707A">
            <w:pPr>
              <w:rPr>
                <w:b w:val="0"/>
                <w:bCs w:val="0"/>
                <w:color w:val="000000" w:themeColor="text1"/>
              </w:rPr>
            </w:pPr>
            <w:r w:rsidRPr="001059DE">
              <w:rPr>
                <w:rFonts w:hint="eastAsia"/>
                <w:color w:val="000000" w:themeColor="text1"/>
              </w:rPr>
              <w:t>参数</w:t>
            </w:r>
          </w:p>
        </w:tc>
        <w:tc>
          <w:tcPr>
            <w:tcW w:w="1410" w:type="dxa"/>
            <w:vAlign w:val="center"/>
          </w:tcPr>
          <w:p w:rsidR="00B00B42" w:rsidRPr="001059DE" w:rsidRDefault="00B00B4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00B42" w:rsidRPr="001059DE" w:rsidRDefault="00B00B4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C7366"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2C7366" w:rsidRPr="001059DE" w:rsidRDefault="002C7366" w:rsidP="002C73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2C7366" w:rsidRPr="001059DE" w:rsidRDefault="002C7366"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C7366" w:rsidRPr="001059DE" w:rsidRDefault="002C7366"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B00B4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B00B4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mobile</w:t>
            </w:r>
          </w:p>
        </w:tc>
        <w:tc>
          <w:tcPr>
            <w:tcW w:w="1410" w:type="dxa"/>
            <w:vAlign w:val="center"/>
          </w:tcPr>
          <w:p w:rsidR="00B00B42" w:rsidRPr="001059DE" w:rsidRDefault="00B00B4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B00B42" w:rsidRPr="001059DE" w:rsidRDefault="002C7366"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老</w:t>
            </w:r>
            <w:r w:rsidR="00B00B42" w:rsidRPr="001059DE">
              <w:rPr>
                <w:rFonts w:hint="eastAsia"/>
                <w:color w:val="000000" w:themeColor="text1"/>
              </w:rPr>
              <w:t>手机号</w:t>
            </w:r>
          </w:p>
        </w:tc>
      </w:tr>
      <w:tr w:rsidR="00B00B4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2C7366"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password</w:t>
            </w:r>
          </w:p>
        </w:tc>
        <w:tc>
          <w:tcPr>
            <w:tcW w:w="1410" w:type="dxa"/>
            <w:vAlign w:val="center"/>
          </w:tcPr>
          <w:p w:rsidR="00B00B42" w:rsidRPr="001059DE" w:rsidRDefault="00B00B4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B00B42" w:rsidRPr="001059DE" w:rsidRDefault="00E04D38"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加密手机号</w:t>
            </w:r>
            <w:r w:rsidRPr="001059DE">
              <w:rPr>
                <w:rFonts w:hint="eastAsia"/>
                <w:color w:val="000000" w:themeColor="text1"/>
              </w:rPr>
              <w:t xml:space="preserve"> </w:t>
            </w:r>
            <w:r w:rsidRPr="001059DE">
              <w:rPr>
                <w:color w:val="000000" w:themeColor="text1"/>
              </w:rPr>
              <w:t>AES</w:t>
            </w:r>
            <w:r w:rsidRPr="001059DE">
              <w:rPr>
                <w:color w:val="000000" w:themeColor="text1"/>
              </w:rPr>
              <w:t>加密</w:t>
            </w:r>
            <w:r w:rsidRPr="001059DE">
              <w:rPr>
                <w:color w:val="000000" w:themeColor="text1"/>
              </w:rPr>
              <w:t xml:space="preserve">  </w:t>
            </w:r>
            <w:r w:rsidRPr="001059DE">
              <w:rPr>
                <w:color w:val="000000" w:themeColor="text1"/>
              </w:rPr>
              <w:t>密钥关键字</w:t>
            </w:r>
            <w:r w:rsidRPr="001059DE">
              <w:rPr>
                <w:rFonts w:cs="宋体"/>
                <w:b/>
                <w:bCs/>
                <w:color w:val="008000"/>
                <w:sz w:val="18"/>
                <w:szCs w:val="18"/>
              </w:rPr>
              <w:t>hqtw-</w:t>
            </w:r>
            <w:r w:rsidRPr="001059DE">
              <w:rPr>
                <w:rFonts w:ascii="Helvetica" w:hAnsi="Helvetica" w:cs="Helvetica"/>
                <w:color w:val="505050"/>
                <w:sz w:val="18"/>
                <w:szCs w:val="18"/>
                <w:shd w:val="clear" w:color="auto" w:fill="FAFAFA"/>
              </w:rPr>
              <w:t>mobile</w:t>
            </w:r>
          </w:p>
        </w:tc>
      </w:tr>
    </w:tbl>
    <w:p w:rsidR="00B00B42" w:rsidRPr="001059DE" w:rsidRDefault="00B00B42" w:rsidP="00B00B4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B00B42"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B00B42" w:rsidP="00AF707A">
            <w:pPr>
              <w:rPr>
                <w:b w:val="0"/>
                <w:bCs w:val="0"/>
                <w:color w:val="000000" w:themeColor="text1"/>
              </w:rPr>
            </w:pPr>
            <w:r w:rsidRPr="001059DE">
              <w:rPr>
                <w:rFonts w:hint="eastAsia"/>
                <w:color w:val="000000" w:themeColor="text1"/>
              </w:rPr>
              <w:t>参数</w:t>
            </w:r>
          </w:p>
        </w:tc>
        <w:tc>
          <w:tcPr>
            <w:tcW w:w="7155" w:type="dxa"/>
            <w:vAlign w:val="center"/>
          </w:tcPr>
          <w:p w:rsidR="00B00B42" w:rsidRPr="001059DE" w:rsidRDefault="00B00B4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00B4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B00B42" w:rsidP="00AF707A">
            <w:pPr>
              <w:rPr>
                <w:bCs w:val="0"/>
                <w:color w:val="000000" w:themeColor="text1"/>
                <w:szCs w:val="21"/>
              </w:rPr>
            </w:pPr>
            <w:r w:rsidRPr="001059DE">
              <w:rPr>
                <w:rFonts w:hint="eastAsia"/>
                <w:color w:val="000000" w:themeColor="text1"/>
                <w:szCs w:val="21"/>
              </w:rPr>
              <w:t>code</w:t>
            </w:r>
          </w:p>
        </w:tc>
        <w:tc>
          <w:tcPr>
            <w:tcW w:w="7155" w:type="dxa"/>
            <w:vAlign w:val="center"/>
          </w:tcPr>
          <w:p w:rsidR="00B00B42" w:rsidRPr="001059DE" w:rsidRDefault="00B00B42" w:rsidP="00AF707A">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接口返回码，0:成功；其他错误码:失败</w:t>
            </w:r>
          </w:p>
          <w:p w:rsidR="00E04D38" w:rsidRPr="001059DE" w:rsidRDefault="00E04D38" w:rsidP="00E04D3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sz w:val="18"/>
                <w:szCs w:val="18"/>
              </w:rPr>
            </w:pPr>
            <w:r w:rsidRPr="001059DE">
              <w:rPr>
                <w:rFonts w:cs="宋体"/>
                <w:color w:val="0000FF"/>
                <w:sz w:val="18"/>
                <w:szCs w:val="18"/>
              </w:rPr>
              <w:t>22015</w:t>
            </w:r>
            <w:r w:rsidR="00B00B42" w:rsidRPr="001059DE">
              <w:rPr>
                <w:rFonts w:cs="宋体"/>
                <w:color w:val="000000"/>
                <w:sz w:val="18"/>
                <w:szCs w:val="18"/>
              </w:rPr>
              <w:t xml:space="preserve">  </w:t>
            </w:r>
            <w:r w:rsidRPr="001059DE">
              <w:rPr>
                <w:b/>
                <w:bCs/>
                <w:color w:val="008000"/>
                <w:sz w:val="18"/>
                <w:szCs w:val="18"/>
              </w:rPr>
              <w:t>请输入登录密码</w:t>
            </w:r>
          </w:p>
          <w:p w:rsidR="00B00B42" w:rsidRPr="001059DE" w:rsidRDefault="00E04D38" w:rsidP="00E04D3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FF"/>
                <w:sz w:val="18"/>
                <w:szCs w:val="18"/>
              </w:rPr>
              <w:t>22016</w:t>
            </w:r>
            <w:r w:rsidR="00B00B42" w:rsidRPr="001059DE">
              <w:rPr>
                <w:rFonts w:cs="宋体"/>
                <w:color w:val="000000"/>
                <w:sz w:val="18"/>
                <w:szCs w:val="18"/>
              </w:rPr>
              <w:t xml:space="preserve">  </w:t>
            </w:r>
            <w:r w:rsidRPr="001059DE">
              <w:rPr>
                <w:rFonts w:cs="宋体"/>
                <w:b/>
                <w:bCs/>
                <w:color w:val="008000"/>
                <w:sz w:val="18"/>
                <w:szCs w:val="18"/>
              </w:rPr>
              <w:t>请输入正确的登录密码</w:t>
            </w:r>
          </w:p>
          <w:p w:rsidR="00B00B42" w:rsidRPr="001059DE" w:rsidRDefault="00E04D38" w:rsidP="00E04D3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sz w:val="18"/>
                <w:szCs w:val="18"/>
              </w:rPr>
            </w:pPr>
            <w:r w:rsidRPr="001059DE">
              <w:rPr>
                <w:rFonts w:cs="宋体"/>
                <w:color w:val="0000FF"/>
                <w:sz w:val="18"/>
                <w:szCs w:val="18"/>
              </w:rPr>
              <w:t>22017</w:t>
            </w:r>
            <w:r w:rsidRPr="001059DE">
              <w:rPr>
                <w:rFonts w:cs="宋体" w:hint="default"/>
                <w:color w:val="0000FF"/>
                <w:sz w:val="18"/>
                <w:szCs w:val="18"/>
              </w:rPr>
              <w:t xml:space="preserve">  </w:t>
            </w:r>
            <w:r w:rsidRPr="001059DE">
              <w:rPr>
                <w:b/>
                <w:bCs/>
                <w:color w:val="008000"/>
                <w:sz w:val="18"/>
                <w:szCs w:val="18"/>
              </w:rPr>
              <w:t>登录密码错误</w:t>
            </w:r>
          </w:p>
        </w:tc>
      </w:tr>
      <w:tr w:rsidR="00B00B4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B00B42" w:rsidP="00AF707A">
            <w:pPr>
              <w:rPr>
                <w:bCs w:val="0"/>
                <w:color w:val="000000" w:themeColor="text1"/>
                <w:szCs w:val="21"/>
              </w:rPr>
            </w:pPr>
            <w:r w:rsidRPr="001059DE">
              <w:rPr>
                <w:rFonts w:hint="eastAsia"/>
                <w:color w:val="000000" w:themeColor="text1"/>
                <w:szCs w:val="21"/>
              </w:rPr>
              <w:t>message</w:t>
            </w:r>
          </w:p>
        </w:tc>
        <w:tc>
          <w:tcPr>
            <w:tcW w:w="7155" w:type="dxa"/>
            <w:vAlign w:val="center"/>
          </w:tcPr>
          <w:p w:rsidR="00B00B42" w:rsidRPr="001059DE" w:rsidRDefault="00B00B42" w:rsidP="00AF707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B00B42" w:rsidRPr="001059DE" w:rsidTr="00AF707A">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00B42" w:rsidRPr="001059DE" w:rsidRDefault="00B00B42" w:rsidP="00AF707A">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B00B42" w:rsidRPr="001059DE" w:rsidRDefault="00B00B4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B00B42" w:rsidRPr="001059DE" w:rsidRDefault="00B00B42" w:rsidP="00B00B42"/>
    <w:p w:rsidR="004C3392" w:rsidRPr="001059DE" w:rsidRDefault="004C3392" w:rsidP="004C3392">
      <w:pPr>
        <w:pStyle w:val="3"/>
        <w:rPr>
          <w:color w:val="000000" w:themeColor="text1"/>
        </w:rPr>
      </w:pPr>
      <w:r w:rsidRPr="001059DE">
        <w:rPr>
          <w:rFonts w:hint="eastAsia"/>
          <w:color w:val="000000" w:themeColor="text1"/>
        </w:rPr>
        <w:t>修改手机号</w:t>
      </w:r>
    </w:p>
    <w:p w:rsidR="004C3392" w:rsidRPr="001059DE" w:rsidRDefault="004C3392" w:rsidP="004C3392">
      <w:pPr>
        <w:ind w:firstLine="420"/>
        <w:rPr>
          <w:color w:val="000000" w:themeColor="text1"/>
        </w:rPr>
      </w:pPr>
      <w:r w:rsidRPr="001059DE">
        <w:rPr>
          <w:rFonts w:hint="eastAsia"/>
          <w:color w:val="000000" w:themeColor="text1"/>
        </w:rPr>
        <w:t>修改手机号</w:t>
      </w:r>
    </w:p>
    <w:p w:rsidR="004C3392" w:rsidRPr="001059DE" w:rsidRDefault="004C3392" w:rsidP="004C3392">
      <w:pPr>
        <w:pStyle w:val="4"/>
        <w:rPr>
          <w:color w:val="000000" w:themeColor="text1"/>
        </w:rPr>
      </w:pPr>
      <w:r w:rsidRPr="001059DE">
        <w:rPr>
          <w:rFonts w:hint="eastAsia"/>
          <w:color w:val="000000" w:themeColor="text1"/>
        </w:rPr>
        <w:t>输入</w:t>
      </w:r>
    </w:p>
    <w:p w:rsidR="004C3392" w:rsidRPr="001059DE" w:rsidRDefault="004C3392" w:rsidP="004C339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4C3392" w:rsidRPr="001059DE" w:rsidRDefault="004C3392" w:rsidP="004C3392">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Pr="001059DE">
        <w:rPr>
          <w:rFonts w:cs="宋体"/>
          <w:b/>
          <w:bCs/>
          <w:color w:val="008000"/>
          <w:sz w:val="18"/>
          <w:szCs w:val="18"/>
        </w:rPr>
        <w:t>/api/userRegister/updatePhone</w:t>
      </w:r>
    </w:p>
    <w:p w:rsidR="004C3392" w:rsidRPr="001059DE" w:rsidRDefault="004C3392" w:rsidP="004C339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4C3392"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rPr>
                <w:b w:val="0"/>
                <w:bCs w:val="0"/>
                <w:color w:val="000000" w:themeColor="text1"/>
              </w:rPr>
            </w:pPr>
            <w:r w:rsidRPr="001059DE">
              <w:rPr>
                <w:rFonts w:hint="eastAsia"/>
                <w:color w:val="000000" w:themeColor="text1"/>
              </w:rPr>
              <w:t>参数</w:t>
            </w:r>
          </w:p>
        </w:tc>
        <w:tc>
          <w:tcPr>
            <w:tcW w:w="1410" w:type="dxa"/>
            <w:vAlign w:val="center"/>
          </w:tcPr>
          <w:p w:rsidR="004C3392" w:rsidRPr="001059DE" w:rsidRDefault="004C339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4C3392" w:rsidRPr="001059DE" w:rsidRDefault="004C339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C339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4C3392" w:rsidRPr="001059DE" w:rsidRDefault="004C339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4C3392" w:rsidRPr="001059DE" w:rsidRDefault="004C339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4C339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mobile</w:t>
            </w:r>
          </w:p>
        </w:tc>
        <w:tc>
          <w:tcPr>
            <w:tcW w:w="1410" w:type="dxa"/>
            <w:vAlign w:val="center"/>
          </w:tcPr>
          <w:p w:rsidR="004C3392" w:rsidRPr="001059DE" w:rsidRDefault="004C339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4C3392" w:rsidRPr="001059DE" w:rsidRDefault="003634C9"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新手机号</w:t>
            </w:r>
          </w:p>
        </w:tc>
      </w:tr>
      <w:tr w:rsidR="004C339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3634C9"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smsCheckCode</w:t>
            </w:r>
          </w:p>
        </w:tc>
        <w:tc>
          <w:tcPr>
            <w:tcW w:w="1410" w:type="dxa"/>
            <w:vAlign w:val="center"/>
          </w:tcPr>
          <w:p w:rsidR="004C3392" w:rsidRPr="001059DE" w:rsidRDefault="004C3392"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4C3392" w:rsidRPr="001059DE" w:rsidRDefault="003634C9"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短信验证码</w:t>
            </w:r>
          </w:p>
        </w:tc>
      </w:tr>
    </w:tbl>
    <w:p w:rsidR="004C3392" w:rsidRPr="001059DE" w:rsidRDefault="004C3392" w:rsidP="004C3392">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4C3392"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rPr>
                <w:b w:val="0"/>
                <w:bCs w:val="0"/>
                <w:color w:val="000000" w:themeColor="text1"/>
              </w:rPr>
            </w:pPr>
            <w:r w:rsidRPr="001059DE">
              <w:rPr>
                <w:rFonts w:hint="eastAsia"/>
                <w:color w:val="000000" w:themeColor="text1"/>
              </w:rPr>
              <w:t>参数</w:t>
            </w:r>
          </w:p>
        </w:tc>
        <w:tc>
          <w:tcPr>
            <w:tcW w:w="7155" w:type="dxa"/>
            <w:vAlign w:val="center"/>
          </w:tcPr>
          <w:p w:rsidR="004C3392" w:rsidRPr="001059DE" w:rsidRDefault="004C3392"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C339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rPr>
                <w:bCs w:val="0"/>
                <w:color w:val="000000" w:themeColor="text1"/>
                <w:szCs w:val="21"/>
              </w:rPr>
            </w:pPr>
            <w:r w:rsidRPr="001059DE">
              <w:rPr>
                <w:rFonts w:hint="eastAsia"/>
                <w:color w:val="000000" w:themeColor="text1"/>
                <w:szCs w:val="21"/>
              </w:rPr>
              <w:t>code</w:t>
            </w:r>
          </w:p>
        </w:tc>
        <w:tc>
          <w:tcPr>
            <w:tcW w:w="7155" w:type="dxa"/>
            <w:vAlign w:val="center"/>
          </w:tcPr>
          <w:p w:rsidR="004C3392" w:rsidRPr="001059DE" w:rsidRDefault="004C3392" w:rsidP="00AF707A">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接口返回码，0:成功；其他错误码:失败</w:t>
            </w:r>
          </w:p>
          <w:p w:rsidR="00083633" w:rsidRPr="001059DE" w:rsidRDefault="00083633" w:rsidP="000836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22012</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手机号已注册</w:t>
            </w:r>
          </w:p>
          <w:p w:rsidR="00083633" w:rsidRPr="001059DE" w:rsidRDefault="00083633" w:rsidP="000836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22013</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该手机号为出借人</w:t>
            </w:r>
          </w:p>
          <w:p w:rsidR="00083633" w:rsidRPr="001059DE" w:rsidRDefault="00083633" w:rsidP="000836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FF"/>
                <w:sz w:val="18"/>
                <w:szCs w:val="18"/>
              </w:rPr>
              <w:t>22014</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该手机号为借款人</w:t>
            </w:r>
          </w:p>
          <w:p w:rsidR="00083633" w:rsidRPr="001059DE" w:rsidRDefault="00083633" w:rsidP="000836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0080"/>
                <w:sz w:val="18"/>
                <w:szCs w:val="18"/>
              </w:rPr>
              <w:t>21001</w:t>
            </w: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手机号不能为空</w:t>
            </w:r>
          </w:p>
          <w:p w:rsidR="004C3392" w:rsidRPr="001059DE" w:rsidRDefault="00083633" w:rsidP="00083633">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sz w:val="18"/>
                <w:szCs w:val="18"/>
              </w:rPr>
            </w:pPr>
            <w:r w:rsidRPr="001059DE">
              <w:rPr>
                <w:rFonts w:cs="宋体"/>
                <w:b/>
                <w:bCs/>
                <w:color w:val="000080"/>
                <w:sz w:val="18"/>
                <w:szCs w:val="18"/>
              </w:rPr>
              <w:t>21072</w:t>
            </w:r>
            <w:r w:rsidRPr="001059DE">
              <w:rPr>
                <w:rFonts w:cs="宋体"/>
                <w:color w:val="000000"/>
                <w:sz w:val="18"/>
                <w:szCs w:val="18"/>
              </w:rPr>
              <w:t xml:space="preserve">  </w:t>
            </w:r>
            <w:r w:rsidRPr="001059DE">
              <w:rPr>
                <w:rFonts w:cs="宋体"/>
                <w:b/>
                <w:bCs/>
                <w:color w:val="008000"/>
                <w:sz w:val="18"/>
                <w:szCs w:val="18"/>
              </w:rPr>
              <w:t>手机号码格式错误</w:t>
            </w:r>
          </w:p>
        </w:tc>
      </w:tr>
      <w:tr w:rsidR="004C3392"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rPr>
                <w:bCs w:val="0"/>
                <w:color w:val="000000" w:themeColor="text1"/>
                <w:szCs w:val="21"/>
              </w:rPr>
            </w:pPr>
            <w:r w:rsidRPr="001059DE">
              <w:rPr>
                <w:rFonts w:hint="eastAsia"/>
                <w:color w:val="000000" w:themeColor="text1"/>
                <w:szCs w:val="21"/>
              </w:rPr>
              <w:t>message</w:t>
            </w:r>
          </w:p>
        </w:tc>
        <w:tc>
          <w:tcPr>
            <w:tcW w:w="7155" w:type="dxa"/>
            <w:vAlign w:val="center"/>
          </w:tcPr>
          <w:p w:rsidR="004C3392" w:rsidRPr="001059DE" w:rsidRDefault="004C3392" w:rsidP="00AF707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4C3392" w:rsidRPr="001059DE" w:rsidTr="00AF707A">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C3392" w:rsidRPr="001059DE" w:rsidRDefault="004C3392" w:rsidP="00AF707A">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4C3392" w:rsidRPr="001059DE" w:rsidRDefault="004C3392"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4C3392" w:rsidRPr="001059DE" w:rsidRDefault="004C3392" w:rsidP="004C3392"/>
    <w:p w:rsidR="00B00B42" w:rsidRPr="001059DE" w:rsidRDefault="00B00B42" w:rsidP="00B00B42"/>
    <w:p w:rsidR="00B00B42" w:rsidRPr="001059DE" w:rsidRDefault="00B00B42" w:rsidP="00DF63E2"/>
    <w:p w:rsidR="002F4BC2" w:rsidRPr="001059DE" w:rsidRDefault="002F4BC2" w:rsidP="002F4BC2">
      <w:pPr>
        <w:pStyle w:val="3"/>
        <w:rPr>
          <w:color w:val="000000" w:themeColor="text1"/>
        </w:rPr>
      </w:pPr>
      <w:r w:rsidRPr="001059DE">
        <w:rPr>
          <w:color w:val="000000" w:themeColor="text1"/>
        </w:rPr>
        <w:t>授权金额</w:t>
      </w:r>
      <w:r w:rsidRPr="001059DE">
        <w:rPr>
          <w:rFonts w:hint="eastAsia"/>
          <w:color w:val="000000" w:themeColor="text1"/>
        </w:rPr>
        <w:t>期限字段展示</w:t>
      </w:r>
    </w:p>
    <w:p w:rsidR="002F4BC2" w:rsidRPr="001059DE" w:rsidRDefault="002F4BC2" w:rsidP="002F4BC2"/>
    <w:p w:rsidR="002F4BC2" w:rsidRPr="001059DE" w:rsidRDefault="002F4BC2" w:rsidP="002F4BC2">
      <w:pPr>
        <w:pStyle w:val="4"/>
        <w:rPr>
          <w:color w:val="000000" w:themeColor="text1"/>
        </w:rPr>
      </w:pPr>
      <w:r w:rsidRPr="001059DE">
        <w:rPr>
          <w:rFonts w:hint="eastAsia"/>
          <w:color w:val="000000" w:themeColor="text1"/>
        </w:rPr>
        <w:t>输入</w:t>
      </w:r>
    </w:p>
    <w:p w:rsidR="002F4BC2" w:rsidRPr="001059DE" w:rsidRDefault="002F4BC2" w:rsidP="002F4BC2">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2F4BC2" w:rsidRPr="001059DE" w:rsidRDefault="002F4BC2" w:rsidP="002F4BC2">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hint="eastAsia"/>
          <w:color w:val="000000" w:themeColor="text1"/>
        </w:rPr>
        <w:t>/</w:t>
      </w:r>
      <w:r w:rsidRPr="001059DE">
        <w:rPr>
          <w:rFonts w:ascii="Helvetica" w:hAnsi="Helvetica" w:cs="Helvetica"/>
          <w:color w:val="505050"/>
          <w:sz w:val="18"/>
          <w:szCs w:val="18"/>
          <w:shd w:val="clear" w:color="auto" w:fill="FAFAFA"/>
        </w:rPr>
        <w:t>api/userAccountInfo/empowerment</w:t>
      </w:r>
    </w:p>
    <w:p w:rsidR="002F4BC2" w:rsidRPr="001059DE" w:rsidRDefault="002F4BC2" w:rsidP="002F4BC2">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2F4BC2" w:rsidRPr="001059DE" w:rsidTr="005905E0">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b w:val="0"/>
                <w:bCs w:val="0"/>
                <w:color w:val="000000" w:themeColor="text1"/>
              </w:rPr>
            </w:pPr>
            <w:r w:rsidRPr="001059DE">
              <w:rPr>
                <w:rFonts w:hint="eastAsia"/>
                <w:color w:val="000000" w:themeColor="text1"/>
              </w:rPr>
              <w:t>参数</w:t>
            </w:r>
          </w:p>
        </w:tc>
        <w:tc>
          <w:tcPr>
            <w:tcW w:w="1410" w:type="dxa"/>
            <w:vAlign w:val="center"/>
          </w:tcPr>
          <w:p w:rsidR="002F4BC2" w:rsidRPr="001059DE" w:rsidRDefault="002F4BC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F4BC2" w:rsidRPr="001059DE" w:rsidRDefault="002F4BC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F4BC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b w:val="0"/>
                <w:bCs w:val="0"/>
                <w:color w:val="000000" w:themeColor="text1"/>
              </w:rPr>
            </w:pPr>
            <w:r w:rsidRPr="001059DE">
              <w:rPr>
                <w:rFonts w:hint="eastAsia"/>
                <w:color w:val="000000" w:themeColor="text1"/>
              </w:rPr>
              <w:t>userId</w:t>
            </w:r>
          </w:p>
        </w:tc>
        <w:tc>
          <w:tcPr>
            <w:tcW w:w="1410"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2F4BC2" w:rsidRPr="001059DE" w:rsidRDefault="002F4BC2" w:rsidP="002F4BC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A37FEE"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37FEE"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37FEE"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37FEE"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A37FEE" w:rsidRPr="001059DE" w:rsidRDefault="00A37FEE"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37FE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A37FEE" w:rsidRPr="001059DE" w:rsidRDefault="00A37FEE" w:rsidP="00A37FEE">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A37FE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b/>
                <w:color w:val="000000" w:themeColor="text1"/>
                <w:sz w:val="24"/>
                <w:szCs w:val="24"/>
              </w:rPr>
              <w:t>paraStatus</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37FEE" w:rsidRPr="001059DE" w:rsidRDefault="00A37FEE" w:rsidP="00A37FE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状态</w:t>
            </w:r>
            <w:r w:rsidRPr="001059DE">
              <w:rPr>
                <w:rFonts w:ascii="宋体" w:hAnsi="宋体" w:cs="宋体" w:hint="eastAsia"/>
                <w:sz w:val="24"/>
                <w:szCs w:val="24"/>
              </w:rPr>
              <w:t xml:space="preserve"> </w:t>
            </w:r>
            <w:r w:rsidRPr="001059DE">
              <w:rPr>
                <w:rFonts w:ascii="宋体" w:hAnsi="宋体" w:cs="宋体"/>
                <w:sz w:val="24"/>
                <w:szCs w:val="24"/>
              </w:rPr>
              <w:t xml:space="preserve"> 2 表示授权金额</w:t>
            </w:r>
            <w:r w:rsidRPr="001059DE">
              <w:rPr>
                <w:rFonts w:ascii="宋体" w:hAnsi="宋体" w:cs="宋体" w:hint="eastAsia"/>
                <w:sz w:val="24"/>
                <w:szCs w:val="24"/>
              </w:rPr>
              <w:t xml:space="preserve"> </w:t>
            </w:r>
            <w:r w:rsidRPr="001059DE">
              <w:rPr>
                <w:rFonts w:ascii="宋体" w:hAnsi="宋体" w:cs="宋体"/>
                <w:sz w:val="24"/>
                <w:szCs w:val="24"/>
              </w:rPr>
              <w:t>3 表示</w:t>
            </w:r>
            <w:r w:rsidRPr="001059DE">
              <w:rPr>
                <w:rFonts w:ascii="宋体" w:hAnsi="宋体" w:cs="宋体" w:hint="eastAsia"/>
                <w:sz w:val="24"/>
                <w:szCs w:val="24"/>
              </w:rPr>
              <w:t xml:space="preserve"> 授权期限 </w:t>
            </w:r>
          </w:p>
        </w:tc>
        <w:tc>
          <w:tcPr>
            <w:tcW w:w="1789"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37FEE" w:rsidRPr="001059DE" w:rsidTr="00A37FE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37FEE" w:rsidRPr="001059DE" w:rsidRDefault="00A37FEE" w:rsidP="00A37FEE">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b/>
                <w:color w:val="000000" w:themeColor="text1"/>
                <w:sz w:val="24"/>
                <w:szCs w:val="24"/>
              </w:rPr>
              <w:t>paramName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传值字段</w:t>
            </w:r>
          </w:p>
        </w:tc>
        <w:tc>
          <w:tcPr>
            <w:tcW w:w="1789"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37FE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A37FEE" w:rsidRPr="001059DE" w:rsidRDefault="00A37FEE" w:rsidP="00A37FEE">
            <w:pPr>
              <w:widowControl/>
              <w:jc w:val="left"/>
              <w:rPr>
                <w:color w:val="000000" w:themeColor="text1"/>
                <w:sz w:val="24"/>
                <w:szCs w:val="24"/>
              </w:rPr>
            </w:pPr>
          </w:p>
        </w:tc>
        <w:tc>
          <w:tcPr>
            <w:tcW w:w="2333" w:type="dxa"/>
            <w:tcBorders>
              <w:top w:val="single" w:sz="4" w:space="0" w:color="BFBFBF"/>
              <w:left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hint="eastAsia"/>
                <w:b/>
                <w:color w:val="000000" w:themeColor="text1"/>
                <w:sz w:val="24"/>
                <w:szCs w:val="24"/>
              </w:rPr>
              <w:t>paramValue</w:t>
            </w:r>
          </w:p>
        </w:tc>
        <w:tc>
          <w:tcPr>
            <w:tcW w:w="1244"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对外展示</w:t>
            </w:r>
            <w:r w:rsidRPr="001059DE">
              <w:rPr>
                <w:rFonts w:ascii="宋体" w:hAnsi="宋体" w:cs="宋体" w:hint="eastAsia"/>
                <w:sz w:val="24"/>
                <w:szCs w:val="24"/>
              </w:rPr>
              <w:t xml:space="preserve"> 字段</w:t>
            </w:r>
          </w:p>
        </w:tc>
        <w:tc>
          <w:tcPr>
            <w:tcW w:w="1789" w:type="dxa"/>
            <w:tcBorders>
              <w:top w:val="single" w:sz="4" w:space="0" w:color="BFBFBF"/>
              <w:left w:val="single" w:sz="4" w:space="0" w:color="BFBFBF"/>
              <w:bottom w:val="single" w:sz="4" w:space="0" w:color="BFBFBF"/>
              <w:right w:val="single" w:sz="4" w:space="0" w:color="BFBFBF"/>
            </w:tcBorders>
            <w:vAlign w:val="center"/>
          </w:tcPr>
          <w:p w:rsidR="00A37FEE" w:rsidRPr="001059DE" w:rsidRDefault="00A37FEE" w:rsidP="00A37F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A37FEE" w:rsidRPr="001059DE" w:rsidRDefault="00A37FEE" w:rsidP="00A37FEE"/>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示例：</w:t>
      </w:r>
    </w:p>
    <w:p w:rsidR="002F4BC2" w:rsidRPr="001059DE" w:rsidRDefault="002F4BC2" w:rsidP="002F4BC2">
      <w:pPr>
        <w:ind w:firstLine="420"/>
        <w:rPr>
          <w:b/>
          <w:color w:val="000000" w:themeColor="text1"/>
          <w:sz w:val="24"/>
          <w:szCs w:val="24"/>
        </w:rPr>
      </w:pPr>
      <w:r w:rsidRPr="001059DE">
        <w:rPr>
          <w:b/>
          <w:color w:val="000000" w:themeColor="text1"/>
          <w:sz w:val="24"/>
          <w:szCs w:val="24"/>
        </w:rPr>
        <w:lastRenderedPageBreak/>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"code": 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"data":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"amount":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1000000499,</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"100000",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"0",</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"10</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1000000501,</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"150000",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"1",</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"15</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1000000503,</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"200000",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"2",</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"20</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1000000505,</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"300000",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"3",</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"30</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"authperiod":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1000000499,</w:t>
      </w:r>
    </w:p>
    <w:p w:rsidR="002F4BC2" w:rsidRPr="001059DE" w:rsidRDefault="002F4BC2" w:rsidP="002F4BC2">
      <w:pPr>
        <w:ind w:firstLine="420"/>
        <w:rPr>
          <w:b/>
          <w:color w:val="000000" w:themeColor="text1"/>
          <w:sz w:val="24"/>
          <w:szCs w:val="24"/>
        </w:rPr>
      </w:pPr>
      <w:r w:rsidRPr="001059DE">
        <w:rPr>
          <w:b/>
          <w:color w:val="000000" w:themeColor="text1"/>
          <w:sz w:val="24"/>
          <w:szCs w:val="24"/>
        </w:rPr>
        <w:lastRenderedPageBreak/>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"100000",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"0",</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"10</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1000000501,</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"150000",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"1",</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"15</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1000000503,</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"200000",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"2",</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"20</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"id": 1000000505,</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"paraStatus": "2",</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"paramDesc":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"paramKey": "paySystemAmount",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"paramName": "300000",</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"paramType": "3",</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"paramValue": "30</w:t>
      </w:r>
      <w:r w:rsidRPr="001059DE">
        <w:rPr>
          <w:rFonts w:hint="eastAsia"/>
          <w:b/>
          <w:color w:val="000000" w:themeColor="text1"/>
          <w:sz w:val="24"/>
          <w:szCs w:val="24"/>
        </w:rPr>
        <w:t>万元</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b/>
          <w:color w:val="000000" w:themeColor="text1"/>
          <w:sz w:val="24"/>
          <w:szCs w:val="24"/>
        </w:rPr>
        <w:t xml:space="preserve">    },</w:t>
      </w:r>
    </w:p>
    <w:p w:rsidR="002F4BC2" w:rsidRPr="001059DE" w:rsidRDefault="002F4BC2" w:rsidP="002F4BC2">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查询成功</w:t>
      </w:r>
      <w:r w:rsidRPr="001059DE">
        <w:rPr>
          <w:rFonts w:hint="eastAsia"/>
          <w:b/>
          <w:color w:val="000000" w:themeColor="text1"/>
          <w:sz w:val="24"/>
          <w:szCs w:val="24"/>
        </w:rPr>
        <w:t>"</w:t>
      </w:r>
    </w:p>
    <w:p w:rsidR="002F4BC2" w:rsidRPr="001059DE" w:rsidRDefault="002F4BC2" w:rsidP="002F4BC2">
      <w:pPr>
        <w:ind w:firstLine="420"/>
        <w:rPr>
          <w:b/>
          <w:color w:val="000000" w:themeColor="text1"/>
          <w:sz w:val="24"/>
          <w:szCs w:val="24"/>
        </w:rPr>
      </w:pPr>
      <w:r w:rsidRPr="001059DE">
        <w:rPr>
          <w:b/>
          <w:color w:val="000000" w:themeColor="text1"/>
          <w:sz w:val="24"/>
          <w:szCs w:val="24"/>
        </w:rPr>
        <w:t>}</w:t>
      </w:r>
    </w:p>
    <w:p w:rsidR="003C3E06" w:rsidRPr="001059DE" w:rsidRDefault="003C3E06" w:rsidP="003C3E06">
      <w:pPr>
        <w:pStyle w:val="3"/>
        <w:rPr>
          <w:color w:val="000000" w:themeColor="text1"/>
        </w:rPr>
      </w:pPr>
      <w:r w:rsidRPr="001059DE">
        <w:rPr>
          <w:rFonts w:hint="eastAsia"/>
          <w:color w:val="000000" w:themeColor="text1"/>
        </w:rPr>
        <w:t>实名认证</w:t>
      </w:r>
    </w:p>
    <w:p w:rsidR="003C3E06" w:rsidRPr="001059DE" w:rsidRDefault="003C3E06" w:rsidP="003C3E06"/>
    <w:p w:rsidR="003C3E06" w:rsidRPr="001059DE" w:rsidRDefault="003C3E06" w:rsidP="003C3E06">
      <w:pPr>
        <w:pStyle w:val="4"/>
        <w:rPr>
          <w:color w:val="000000" w:themeColor="text1"/>
        </w:rPr>
      </w:pPr>
      <w:r w:rsidRPr="001059DE">
        <w:rPr>
          <w:rFonts w:hint="eastAsia"/>
          <w:color w:val="000000" w:themeColor="text1"/>
        </w:rPr>
        <w:lastRenderedPageBreak/>
        <w:t>输入</w:t>
      </w:r>
    </w:p>
    <w:p w:rsidR="003C3E06" w:rsidRPr="001059DE" w:rsidRDefault="003C3E06" w:rsidP="003C3E06">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3C3E06" w:rsidRPr="001059DE" w:rsidRDefault="003C3E06" w:rsidP="003C3E06">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color w:val="000000" w:themeColor="text1"/>
        </w:rPr>
        <w:t>/api/userAuthMailbox/authRealName</w:t>
      </w:r>
    </w:p>
    <w:p w:rsidR="003C3E06" w:rsidRPr="001059DE" w:rsidRDefault="003C3E06" w:rsidP="003C3E06">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C3E06" w:rsidRPr="001059DE" w:rsidTr="000869B0">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b w:val="0"/>
                <w:bCs w:val="0"/>
                <w:color w:val="000000" w:themeColor="text1"/>
              </w:rPr>
            </w:pPr>
            <w:r w:rsidRPr="001059DE">
              <w:rPr>
                <w:rFonts w:hint="eastAsia"/>
                <w:color w:val="000000" w:themeColor="text1"/>
              </w:rPr>
              <w:t>参数</w:t>
            </w:r>
          </w:p>
        </w:tc>
        <w:tc>
          <w:tcPr>
            <w:tcW w:w="1410" w:type="dxa"/>
            <w:vAlign w:val="center"/>
          </w:tcPr>
          <w:p w:rsidR="003C3E06" w:rsidRPr="001059DE" w:rsidRDefault="003C3E06"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C3E06" w:rsidRPr="001059DE" w:rsidRDefault="003C3E06"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C3E06"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color w:val="000000" w:themeColor="text1"/>
              </w:rPr>
            </w:pPr>
            <w:r w:rsidRPr="001059DE">
              <w:rPr>
                <w:color w:val="000000" w:themeColor="text1"/>
              </w:rPr>
              <w:t>cifName</w:t>
            </w:r>
          </w:p>
        </w:tc>
        <w:tc>
          <w:tcPr>
            <w:tcW w:w="1410" w:type="dxa"/>
            <w:vAlign w:val="center"/>
          </w:tcPr>
          <w:p w:rsidR="003C3E06" w:rsidRPr="001059DE" w:rsidRDefault="003C3E06" w:rsidP="000869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3C3E06" w:rsidRPr="001059DE" w:rsidRDefault="003C3E06" w:rsidP="000869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姓名</w:t>
            </w:r>
          </w:p>
        </w:tc>
      </w:tr>
      <w:tr w:rsidR="003C3E06"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color w:val="000000" w:themeColor="text1"/>
              </w:rPr>
            </w:pPr>
            <w:r w:rsidRPr="001059DE">
              <w:rPr>
                <w:color w:val="000000" w:themeColor="text1"/>
              </w:rPr>
              <w:t>idNum</w:t>
            </w:r>
          </w:p>
        </w:tc>
        <w:tc>
          <w:tcPr>
            <w:tcW w:w="1410" w:type="dxa"/>
            <w:vAlign w:val="center"/>
          </w:tcPr>
          <w:p w:rsidR="003C3E06" w:rsidRPr="001059DE" w:rsidRDefault="003C3E06" w:rsidP="000869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3C3E06" w:rsidRPr="001059DE" w:rsidRDefault="003C3E06" w:rsidP="000869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身份证号</w:t>
            </w:r>
          </w:p>
        </w:tc>
      </w:tr>
    </w:tbl>
    <w:p w:rsidR="003C3E06" w:rsidRPr="001059DE" w:rsidRDefault="003C3E06" w:rsidP="003C3E0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3C3E06" w:rsidRPr="001059DE" w:rsidTr="0008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b w:val="0"/>
                <w:bCs w:val="0"/>
                <w:color w:val="000000" w:themeColor="text1"/>
              </w:rPr>
            </w:pPr>
            <w:r w:rsidRPr="001059DE">
              <w:rPr>
                <w:rFonts w:hint="eastAsia"/>
                <w:color w:val="000000" w:themeColor="text1"/>
              </w:rPr>
              <w:t>参数</w:t>
            </w:r>
          </w:p>
        </w:tc>
        <w:tc>
          <w:tcPr>
            <w:tcW w:w="7155" w:type="dxa"/>
            <w:gridSpan w:val="2"/>
            <w:vAlign w:val="center"/>
          </w:tcPr>
          <w:p w:rsidR="003C3E06" w:rsidRPr="001059DE" w:rsidRDefault="003C3E06"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C3E06"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3C3E06" w:rsidRPr="001059DE" w:rsidRDefault="003C3E06" w:rsidP="000869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C3E06"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3C3E06" w:rsidRPr="001059DE" w:rsidRDefault="003C3E06" w:rsidP="000869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C3E06" w:rsidRPr="001059DE" w:rsidTr="000869B0">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C3E06" w:rsidRPr="001059DE" w:rsidRDefault="003C3E06" w:rsidP="000869B0">
            <w:pPr>
              <w:rPr>
                <w:bCs w:val="0"/>
                <w:color w:val="000000" w:themeColor="text1"/>
              </w:rPr>
            </w:pPr>
            <w:r w:rsidRPr="001059DE">
              <w:rPr>
                <w:rFonts w:hint="eastAsia"/>
                <w:bCs w:val="0"/>
                <w:color w:val="000000" w:themeColor="text1"/>
              </w:rPr>
              <w:t>d</w:t>
            </w:r>
            <w:r w:rsidRPr="001059DE">
              <w:rPr>
                <w:bCs w:val="0"/>
                <w:color w:val="000000" w:themeColor="text1"/>
              </w:rPr>
              <w:t>ata</w:t>
            </w:r>
          </w:p>
        </w:tc>
        <w:tc>
          <w:tcPr>
            <w:tcW w:w="2332" w:type="dxa"/>
            <w:vAlign w:val="center"/>
          </w:tcPr>
          <w:p w:rsidR="003C3E06" w:rsidRPr="001059DE" w:rsidRDefault="003C3E06" w:rsidP="000869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c>
          <w:tcPr>
            <w:tcW w:w="4823" w:type="dxa"/>
            <w:vAlign w:val="center"/>
          </w:tcPr>
          <w:p w:rsidR="003C3E06" w:rsidRPr="001059DE" w:rsidRDefault="003C3E06" w:rsidP="000869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r>
    </w:tbl>
    <w:p w:rsidR="003C3E06" w:rsidRPr="001059DE" w:rsidRDefault="003C3E06" w:rsidP="003C3E06">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3C3E06" w:rsidRPr="001059DE" w:rsidRDefault="003C3E06" w:rsidP="003C3E06">
      <w:pPr>
        <w:ind w:firstLine="420"/>
        <w:rPr>
          <w:b/>
          <w:color w:val="000000" w:themeColor="text1"/>
          <w:sz w:val="24"/>
          <w:szCs w:val="24"/>
        </w:rPr>
      </w:pPr>
      <w:r w:rsidRPr="001059DE">
        <w:rPr>
          <w:rFonts w:hint="eastAsia"/>
          <w:b/>
          <w:color w:val="000000" w:themeColor="text1"/>
          <w:sz w:val="24"/>
          <w:szCs w:val="24"/>
        </w:rPr>
        <w:t>示例：</w:t>
      </w:r>
    </w:p>
    <w:p w:rsidR="003C3E06" w:rsidRPr="001059DE" w:rsidRDefault="003C3E06" w:rsidP="003C3E06">
      <w:pPr>
        <w:ind w:firstLine="420"/>
        <w:rPr>
          <w:b/>
          <w:color w:val="000000" w:themeColor="text1"/>
          <w:sz w:val="24"/>
          <w:szCs w:val="24"/>
        </w:rPr>
      </w:pPr>
      <w:r w:rsidRPr="001059DE">
        <w:rPr>
          <w:b/>
          <w:color w:val="000000" w:themeColor="text1"/>
          <w:sz w:val="24"/>
          <w:szCs w:val="24"/>
        </w:rPr>
        <w:t>{</w:t>
      </w:r>
    </w:p>
    <w:p w:rsidR="003C3E06" w:rsidRPr="001059DE" w:rsidRDefault="003C3E06" w:rsidP="003C3E06">
      <w:pPr>
        <w:ind w:firstLine="420"/>
        <w:rPr>
          <w:b/>
          <w:color w:val="000000" w:themeColor="text1"/>
          <w:sz w:val="24"/>
          <w:szCs w:val="24"/>
        </w:rPr>
      </w:pPr>
      <w:r w:rsidRPr="001059DE">
        <w:rPr>
          <w:b/>
          <w:color w:val="000000" w:themeColor="text1"/>
          <w:sz w:val="24"/>
          <w:szCs w:val="24"/>
        </w:rPr>
        <w:t xml:space="preserve">    "code": 0,</w:t>
      </w:r>
    </w:p>
    <w:p w:rsidR="003C3E06" w:rsidRPr="001059DE" w:rsidRDefault="003C3E06" w:rsidP="003C3E06">
      <w:pPr>
        <w:ind w:firstLine="420"/>
        <w:rPr>
          <w:b/>
          <w:color w:val="000000" w:themeColor="text1"/>
          <w:sz w:val="24"/>
          <w:szCs w:val="24"/>
        </w:rPr>
      </w:pPr>
      <w:r w:rsidRPr="001059DE">
        <w:rPr>
          <w:b/>
          <w:color w:val="000000" w:themeColor="text1"/>
          <w:sz w:val="24"/>
          <w:szCs w:val="24"/>
        </w:rPr>
        <w:t xml:space="preserve">    "data": null,</w:t>
      </w:r>
    </w:p>
    <w:p w:rsidR="003C3E06" w:rsidRPr="001059DE" w:rsidRDefault="003C3E06" w:rsidP="003C3E06">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认证成功</w:t>
      </w:r>
      <w:r w:rsidRPr="001059DE">
        <w:rPr>
          <w:rFonts w:hint="eastAsia"/>
          <w:b/>
          <w:color w:val="000000" w:themeColor="text1"/>
          <w:sz w:val="24"/>
          <w:szCs w:val="24"/>
        </w:rPr>
        <w:t>"</w:t>
      </w:r>
    </w:p>
    <w:p w:rsidR="003C3E06" w:rsidRPr="001059DE" w:rsidRDefault="003C3E06" w:rsidP="003C3E06">
      <w:pPr>
        <w:ind w:firstLine="420"/>
        <w:rPr>
          <w:b/>
          <w:color w:val="000000" w:themeColor="text1"/>
          <w:sz w:val="24"/>
          <w:szCs w:val="24"/>
        </w:rPr>
      </w:pPr>
      <w:r w:rsidRPr="001059DE">
        <w:rPr>
          <w:b/>
          <w:color w:val="000000" w:themeColor="text1"/>
          <w:sz w:val="24"/>
          <w:szCs w:val="24"/>
        </w:rPr>
        <w:t>}</w:t>
      </w:r>
    </w:p>
    <w:p w:rsidR="00800121" w:rsidRPr="001059DE" w:rsidRDefault="002726FB" w:rsidP="002726FB">
      <w:pPr>
        <w:pStyle w:val="3"/>
      </w:pPr>
      <w:r w:rsidRPr="001059DE">
        <w:rPr>
          <w:rFonts w:hint="eastAsia"/>
          <w:color w:val="000000" w:themeColor="text1"/>
        </w:rPr>
        <w:t>P</w:t>
      </w:r>
      <w:r w:rsidRPr="001059DE">
        <w:rPr>
          <w:color w:val="000000" w:themeColor="text1"/>
        </w:rPr>
        <w:t>C</w:t>
      </w:r>
      <w:r w:rsidRPr="001059DE">
        <w:rPr>
          <w:rFonts w:hint="eastAsia"/>
          <w:color w:val="000000" w:themeColor="text1"/>
        </w:rPr>
        <w:t>网银银行图标限额展示</w:t>
      </w:r>
      <w:r w:rsidR="00F76CA8" w:rsidRPr="001059DE">
        <w:rPr>
          <w:rFonts w:hint="eastAsia"/>
          <w:color w:val="000000" w:themeColor="text1"/>
        </w:rPr>
        <w:t>（废弃）</w:t>
      </w:r>
    </w:p>
    <w:p w:rsidR="00800121" w:rsidRPr="001059DE" w:rsidRDefault="00800121" w:rsidP="00800121"/>
    <w:p w:rsidR="00800121" w:rsidRPr="001059DE" w:rsidRDefault="00800121" w:rsidP="00800121">
      <w:pPr>
        <w:pStyle w:val="4"/>
        <w:rPr>
          <w:color w:val="000000" w:themeColor="text1"/>
        </w:rPr>
      </w:pPr>
      <w:r w:rsidRPr="001059DE">
        <w:rPr>
          <w:rFonts w:hint="eastAsia"/>
          <w:color w:val="000000" w:themeColor="text1"/>
        </w:rPr>
        <w:t>输入</w:t>
      </w:r>
    </w:p>
    <w:p w:rsidR="00800121" w:rsidRPr="001059DE" w:rsidRDefault="00800121" w:rsidP="00800121">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800121" w:rsidRPr="001059DE" w:rsidRDefault="00800121" w:rsidP="00800121">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002726FB" w:rsidRPr="001059DE">
        <w:rPr>
          <w:color w:val="000000" w:themeColor="text1"/>
        </w:rPr>
        <w:t>/api/accountNotice/paymentLi</w:t>
      </w:r>
      <w:r w:rsidRPr="001059DE">
        <w:rPr>
          <w:color w:val="000000" w:themeColor="text1"/>
        </w:rPr>
        <w:t>mit</w:t>
      </w:r>
    </w:p>
    <w:p w:rsidR="00800121" w:rsidRPr="001059DE" w:rsidRDefault="00800121" w:rsidP="00800121">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800121" w:rsidRPr="001059DE" w:rsidTr="00527E9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00121" w:rsidRPr="001059DE" w:rsidRDefault="00800121" w:rsidP="00527E9F">
            <w:pPr>
              <w:rPr>
                <w:b w:val="0"/>
                <w:bCs w:val="0"/>
                <w:color w:val="000000" w:themeColor="text1"/>
              </w:rPr>
            </w:pPr>
            <w:r w:rsidRPr="001059DE">
              <w:rPr>
                <w:rFonts w:hint="eastAsia"/>
                <w:color w:val="000000" w:themeColor="text1"/>
              </w:rPr>
              <w:t>参数</w:t>
            </w:r>
          </w:p>
        </w:tc>
        <w:tc>
          <w:tcPr>
            <w:tcW w:w="1410" w:type="dxa"/>
            <w:vAlign w:val="center"/>
          </w:tcPr>
          <w:p w:rsidR="00800121" w:rsidRPr="001059DE" w:rsidRDefault="00800121"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00121" w:rsidRPr="001059DE" w:rsidRDefault="00800121"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726FB" w:rsidRPr="001059DE" w:rsidTr="00527E9F">
        <w:trPr>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726FB" w:rsidRPr="001059DE" w:rsidRDefault="002726FB" w:rsidP="00527E9F">
            <w:pPr>
              <w:rPr>
                <w:color w:val="000000" w:themeColor="text1"/>
              </w:rPr>
            </w:pPr>
            <w:r w:rsidRPr="001059DE">
              <w:rPr>
                <w:color w:val="000000" w:themeColor="text1"/>
              </w:rPr>
              <w:t>rechargeWay</w:t>
            </w:r>
          </w:p>
        </w:tc>
        <w:tc>
          <w:tcPr>
            <w:tcW w:w="1410" w:type="dxa"/>
            <w:vAlign w:val="center"/>
          </w:tcPr>
          <w:p w:rsidR="002726FB" w:rsidRPr="001059DE" w:rsidRDefault="002726FB" w:rsidP="00527E9F">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726FB" w:rsidRPr="001059DE" w:rsidRDefault="002726FB" w:rsidP="00527E9F">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个人网银</w:t>
            </w:r>
            <w:r w:rsidRPr="001059DE">
              <w:rPr>
                <w:rFonts w:hint="eastAsia"/>
                <w:color w:val="000000" w:themeColor="text1"/>
              </w:rPr>
              <w:t xml:space="preserve"> </w:t>
            </w:r>
            <w:r w:rsidRPr="001059DE">
              <w:rPr>
                <w:color w:val="000000" w:themeColor="text1"/>
              </w:rPr>
              <w:t xml:space="preserve">gateway </w:t>
            </w:r>
            <w:r w:rsidRPr="001059DE">
              <w:rPr>
                <w:color w:val="000000" w:themeColor="text1"/>
              </w:rPr>
              <w:t>企业网银</w:t>
            </w:r>
            <w:r w:rsidRPr="001059DE">
              <w:rPr>
                <w:rFonts w:hint="eastAsia"/>
                <w:color w:val="000000" w:themeColor="text1"/>
              </w:rPr>
              <w:t xml:space="preserve"> </w:t>
            </w:r>
            <w:r w:rsidRPr="001059DE">
              <w:rPr>
                <w:color w:val="000000" w:themeColor="text1"/>
              </w:rPr>
              <w:t>enterprise</w:t>
            </w:r>
          </w:p>
        </w:tc>
      </w:tr>
    </w:tbl>
    <w:p w:rsidR="00471403" w:rsidRPr="001059DE" w:rsidRDefault="00800121" w:rsidP="00471403">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471403"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71403" w:rsidRPr="001059DE" w:rsidRDefault="00471403"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471403" w:rsidRPr="001059DE" w:rsidRDefault="00471403"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71403"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471403" w:rsidRPr="001059DE" w:rsidRDefault="00471403"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471403" w:rsidRPr="001059DE" w:rsidRDefault="00471403"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471403"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471403" w:rsidRPr="001059DE" w:rsidRDefault="00471403"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471403" w:rsidRPr="001059DE" w:rsidRDefault="00471403"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726FB"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2726FB" w:rsidRPr="001059DE" w:rsidRDefault="002726FB" w:rsidP="00527E9F">
            <w:pPr>
              <w:rPr>
                <w:bCs w:val="0"/>
                <w:color w:val="000000" w:themeColor="text1"/>
                <w:sz w:val="24"/>
                <w:szCs w:val="24"/>
              </w:rPr>
            </w:pPr>
            <w:r w:rsidRPr="001059DE">
              <w:rPr>
                <w:bCs w:val="0"/>
                <w:color w:val="000000" w:themeColor="text1"/>
                <w:sz w:val="24"/>
                <w:szCs w:val="24"/>
              </w:rPr>
              <w:lastRenderedPageBreak/>
              <w:t>data</w:t>
            </w:r>
          </w:p>
        </w:tc>
        <w:tc>
          <w:tcPr>
            <w:tcW w:w="1788" w:type="dxa"/>
            <w:vAlign w:val="center"/>
          </w:tcPr>
          <w:p w:rsidR="002726FB" w:rsidRPr="001059DE" w:rsidRDefault="002726FB"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2726FB" w:rsidRPr="001059DE" w:rsidRDefault="002726FB"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2726FB" w:rsidRPr="001059DE" w:rsidRDefault="002726FB"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2726FB" w:rsidRPr="001059DE" w:rsidRDefault="002726FB"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2726FB"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26FB" w:rsidRPr="001059DE" w:rsidRDefault="002726FB" w:rsidP="00527E9F">
            <w:pPr>
              <w:rPr>
                <w:color w:val="000000" w:themeColor="text1"/>
                <w:sz w:val="24"/>
                <w:szCs w:val="24"/>
              </w:rPr>
            </w:pPr>
          </w:p>
        </w:tc>
        <w:tc>
          <w:tcPr>
            <w:tcW w:w="1788" w:type="dxa"/>
            <w:vAlign w:val="center"/>
          </w:tcPr>
          <w:p w:rsidR="002726FB" w:rsidRPr="001059DE" w:rsidRDefault="002726FB"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b/>
                <w:color w:val="000000" w:themeColor="text1"/>
                <w:sz w:val="24"/>
                <w:szCs w:val="24"/>
              </w:rPr>
              <w:t>bankCode</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银行编码</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26FB" w:rsidRPr="001059DE" w:rsidRDefault="002726FB" w:rsidP="00527E9F">
            <w:pPr>
              <w:rPr>
                <w:color w:val="000000" w:themeColor="text1"/>
                <w:sz w:val="24"/>
                <w:szCs w:val="24"/>
              </w:rPr>
            </w:pPr>
          </w:p>
        </w:tc>
        <w:tc>
          <w:tcPr>
            <w:tcW w:w="1788" w:type="dxa"/>
            <w:vAlign w:val="center"/>
          </w:tcPr>
          <w:p w:rsidR="002726FB" w:rsidRPr="001059DE" w:rsidRDefault="002726FB"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hint="eastAsia"/>
                <w:b/>
                <w:color w:val="000000" w:themeColor="text1"/>
                <w:sz w:val="24"/>
                <w:szCs w:val="24"/>
              </w:rPr>
              <w:t>bankName</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银行名称</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26FB" w:rsidRPr="001059DE" w:rsidRDefault="002726FB" w:rsidP="00527E9F">
            <w:pPr>
              <w:rPr>
                <w:color w:val="000000" w:themeColor="text1"/>
                <w:sz w:val="24"/>
                <w:szCs w:val="24"/>
              </w:rPr>
            </w:pPr>
          </w:p>
        </w:tc>
        <w:tc>
          <w:tcPr>
            <w:tcW w:w="1788" w:type="dxa"/>
            <w:vAlign w:val="center"/>
          </w:tcPr>
          <w:p w:rsidR="002726FB" w:rsidRPr="001059DE" w:rsidRDefault="002726FB"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b/>
                <w:color w:val="000000" w:themeColor="text1"/>
                <w:sz w:val="24"/>
                <w:szCs w:val="24"/>
              </w:rPr>
              <w:t>limitSingle</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bigint</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单笔限额</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26FB" w:rsidRPr="001059DE" w:rsidRDefault="002726FB" w:rsidP="00527E9F">
            <w:pPr>
              <w:rPr>
                <w:color w:val="000000" w:themeColor="text1"/>
                <w:sz w:val="24"/>
                <w:szCs w:val="24"/>
              </w:rPr>
            </w:pPr>
          </w:p>
        </w:tc>
        <w:tc>
          <w:tcPr>
            <w:tcW w:w="1788" w:type="dxa"/>
            <w:vAlign w:val="center"/>
          </w:tcPr>
          <w:p w:rsidR="002726FB" w:rsidRPr="001059DE" w:rsidRDefault="002726FB"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b/>
                <w:color w:val="000000" w:themeColor="text1"/>
                <w:sz w:val="24"/>
                <w:szCs w:val="24"/>
              </w:rPr>
              <w:t>limitDay</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bigint</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单日限额</w:t>
            </w:r>
          </w:p>
        </w:tc>
        <w:tc>
          <w:tcPr>
            <w:tcW w:w="1789" w:type="dxa"/>
            <w:vAlign w:val="center"/>
          </w:tcPr>
          <w:p w:rsidR="002726FB" w:rsidRPr="001059DE" w:rsidRDefault="002726FB"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26FB" w:rsidRPr="001059DE" w:rsidRDefault="002726FB" w:rsidP="002726FB">
            <w:pPr>
              <w:rPr>
                <w:color w:val="000000" w:themeColor="text1"/>
                <w:sz w:val="24"/>
                <w:szCs w:val="24"/>
              </w:rPr>
            </w:pPr>
          </w:p>
        </w:tc>
        <w:tc>
          <w:tcPr>
            <w:tcW w:w="1788" w:type="dxa"/>
            <w:vAlign w:val="center"/>
          </w:tcPr>
          <w:p w:rsidR="002726FB" w:rsidRPr="001059DE" w:rsidRDefault="002726FB" w:rsidP="002726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b/>
                <w:color w:val="000000" w:themeColor="text1"/>
                <w:sz w:val="24"/>
                <w:szCs w:val="24"/>
              </w:rPr>
              <w:t>limitMonth</w:t>
            </w:r>
          </w:p>
        </w:tc>
        <w:tc>
          <w:tcPr>
            <w:tcW w:w="1789" w:type="dxa"/>
            <w:vAlign w:val="center"/>
          </w:tcPr>
          <w:p w:rsidR="002726FB" w:rsidRPr="001059DE" w:rsidRDefault="002726FB" w:rsidP="002726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bigint</w:t>
            </w:r>
          </w:p>
        </w:tc>
        <w:tc>
          <w:tcPr>
            <w:tcW w:w="1789" w:type="dxa"/>
            <w:vAlign w:val="center"/>
          </w:tcPr>
          <w:p w:rsidR="002726FB" w:rsidRPr="001059DE" w:rsidRDefault="002726FB" w:rsidP="002726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单月限额</w:t>
            </w:r>
          </w:p>
        </w:tc>
        <w:tc>
          <w:tcPr>
            <w:tcW w:w="1789" w:type="dxa"/>
            <w:vAlign w:val="center"/>
          </w:tcPr>
          <w:p w:rsidR="002726FB" w:rsidRPr="001059DE" w:rsidRDefault="002726FB" w:rsidP="002726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26FB" w:rsidRPr="001059DE" w:rsidRDefault="002726FB" w:rsidP="002726FB">
            <w:pPr>
              <w:rPr>
                <w:color w:val="000000" w:themeColor="text1"/>
                <w:sz w:val="24"/>
                <w:szCs w:val="24"/>
              </w:rPr>
            </w:pPr>
          </w:p>
        </w:tc>
        <w:tc>
          <w:tcPr>
            <w:tcW w:w="1788" w:type="dxa"/>
            <w:vAlign w:val="center"/>
          </w:tcPr>
          <w:p w:rsidR="002726FB" w:rsidRPr="001059DE" w:rsidRDefault="002726FB" w:rsidP="002726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b/>
                <w:color w:val="000000" w:themeColor="text1"/>
                <w:sz w:val="24"/>
                <w:szCs w:val="24"/>
              </w:rPr>
              <w:t>bankIcon</w:t>
            </w:r>
          </w:p>
        </w:tc>
        <w:tc>
          <w:tcPr>
            <w:tcW w:w="1789" w:type="dxa"/>
            <w:vAlign w:val="center"/>
          </w:tcPr>
          <w:p w:rsidR="002726FB" w:rsidRPr="001059DE" w:rsidRDefault="002726FB" w:rsidP="002726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2726FB" w:rsidRPr="001059DE" w:rsidRDefault="002726FB" w:rsidP="002726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银行卡图标</w:t>
            </w:r>
          </w:p>
        </w:tc>
        <w:tc>
          <w:tcPr>
            <w:tcW w:w="1789" w:type="dxa"/>
            <w:vAlign w:val="center"/>
          </w:tcPr>
          <w:p w:rsidR="002726FB" w:rsidRPr="001059DE" w:rsidRDefault="002726FB" w:rsidP="002726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471403" w:rsidRPr="001059DE" w:rsidRDefault="00471403" w:rsidP="00471403"/>
    <w:p w:rsidR="00800121" w:rsidRPr="001059DE" w:rsidRDefault="00800121" w:rsidP="00800121">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800121" w:rsidRPr="001059DE" w:rsidRDefault="00800121" w:rsidP="00800121">
      <w:pPr>
        <w:ind w:firstLine="420"/>
        <w:rPr>
          <w:b/>
          <w:color w:val="000000" w:themeColor="text1"/>
          <w:sz w:val="24"/>
          <w:szCs w:val="24"/>
        </w:rPr>
      </w:pPr>
      <w:r w:rsidRPr="001059DE">
        <w:rPr>
          <w:rFonts w:hint="eastAsia"/>
          <w:b/>
          <w:color w:val="000000" w:themeColor="text1"/>
          <w:sz w:val="24"/>
          <w:szCs w:val="24"/>
        </w:rPr>
        <w:t>示例：</w:t>
      </w:r>
    </w:p>
    <w:p w:rsidR="002726FB" w:rsidRPr="001059DE" w:rsidRDefault="002726FB" w:rsidP="002726FB">
      <w:pPr>
        <w:ind w:firstLine="420"/>
        <w:rPr>
          <w:b/>
          <w:color w:val="000000" w:themeColor="text1"/>
          <w:sz w:val="24"/>
          <w:szCs w:val="24"/>
        </w:rPr>
      </w:pPr>
      <w:r w:rsidRPr="001059DE">
        <w:rPr>
          <w:b/>
          <w:color w:val="000000" w:themeColor="text1"/>
          <w:sz w:val="24"/>
          <w:szCs w:val="24"/>
        </w:rPr>
        <w:t>{</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"code": 0,</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"data":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"bankList":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"bankCode": "ICBC",</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"bankIconApp":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"bankName": "ICBC",</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"limitDay": 0,</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"limitMonth": 0,</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"limitSingle": 0,</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"rechargeWay": "enterprise"</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"bankIcon":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"bankCode": "ICBC",</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"bankIcon":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"rechargeWay": "enterprise"</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b/>
          <w:color w:val="000000" w:themeColor="text1"/>
          <w:sz w:val="24"/>
          <w:szCs w:val="24"/>
        </w:rPr>
        <w:t xml:space="preserve">    },</w:t>
      </w:r>
    </w:p>
    <w:p w:rsidR="002726FB" w:rsidRPr="001059DE" w:rsidRDefault="002726FB" w:rsidP="002726FB">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查询成功</w:t>
      </w:r>
      <w:r w:rsidRPr="001059DE">
        <w:rPr>
          <w:rFonts w:hint="eastAsia"/>
          <w:b/>
          <w:color w:val="000000" w:themeColor="text1"/>
          <w:sz w:val="24"/>
          <w:szCs w:val="24"/>
        </w:rPr>
        <w:t>"</w:t>
      </w:r>
    </w:p>
    <w:p w:rsidR="002726FB" w:rsidRPr="001059DE" w:rsidRDefault="002726FB" w:rsidP="002726FB">
      <w:pPr>
        <w:ind w:firstLine="420"/>
        <w:rPr>
          <w:b/>
          <w:color w:val="000000" w:themeColor="text1"/>
          <w:sz w:val="24"/>
          <w:szCs w:val="24"/>
        </w:rPr>
      </w:pPr>
      <w:r w:rsidRPr="001059DE">
        <w:rPr>
          <w:b/>
          <w:color w:val="000000" w:themeColor="text1"/>
          <w:sz w:val="24"/>
          <w:szCs w:val="24"/>
        </w:rPr>
        <w:t>}</w:t>
      </w:r>
    </w:p>
    <w:p w:rsidR="00A25E49" w:rsidRPr="001059DE" w:rsidRDefault="00A25E49" w:rsidP="00A25E49">
      <w:pPr>
        <w:pStyle w:val="3"/>
        <w:rPr>
          <w:color w:val="000000" w:themeColor="text1"/>
        </w:rPr>
      </w:pPr>
      <w:r w:rsidRPr="001059DE">
        <w:rPr>
          <w:color w:val="000000" w:themeColor="text1"/>
        </w:rPr>
        <w:t>授权</w:t>
      </w:r>
    </w:p>
    <w:p w:rsidR="00A25E49" w:rsidRPr="001059DE" w:rsidRDefault="00A25E49" w:rsidP="00A25E49">
      <w:pPr>
        <w:pStyle w:val="4"/>
        <w:rPr>
          <w:color w:val="000000" w:themeColor="text1"/>
        </w:rPr>
      </w:pPr>
      <w:r w:rsidRPr="001059DE">
        <w:rPr>
          <w:rFonts w:hint="eastAsia"/>
          <w:color w:val="000000" w:themeColor="text1"/>
        </w:rPr>
        <w:t>输入</w:t>
      </w:r>
    </w:p>
    <w:p w:rsidR="00A25E49" w:rsidRPr="001059DE" w:rsidRDefault="00A25E49" w:rsidP="00A25E49">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A25E49" w:rsidRPr="001059DE" w:rsidRDefault="00A25E49" w:rsidP="00A25E49">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hint="eastAsia"/>
          <w:color w:val="000000" w:themeColor="text1"/>
        </w:rPr>
        <w:t>/</w:t>
      </w:r>
      <w:r w:rsidRPr="001059DE">
        <w:rPr>
          <w:rFonts w:ascii="Helvetica" w:hAnsi="Helvetica" w:cs="Helvetica"/>
          <w:color w:val="505050"/>
          <w:sz w:val="18"/>
          <w:szCs w:val="18"/>
          <w:shd w:val="clear" w:color="auto" w:fill="FAFAFA"/>
        </w:rPr>
        <w:t>api/userAccountInfo/authorize</w:t>
      </w:r>
    </w:p>
    <w:p w:rsidR="00A25E49" w:rsidRPr="001059DE" w:rsidRDefault="00A25E49" w:rsidP="00A25E49">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25E49" w:rsidRPr="001059DE" w:rsidTr="00D500C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 w:val="0"/>
                <w:bCs w:val="0"/>
                <w:color w:val="000000" w:themeColor="text1"/>
              </w:rPr>
            </w:pPr>
            <w:r w:rsidRPr="001059DE">
              <w:rPr>
                <w:rFonts w:hint="eastAsia"/>
                <w:color w:val="000000" w:themeColor="text1"/>
              </w:rPr>
              <w:lastRenderedPageBreak/>
              <w:t>参数</w:t>
            </w:r>
          </w:p>
        </w:tc>
        <w:tc>
          <w:tcPr>
            <w:tcW w:w="1410" w:type="dxa"/>
            <w:vAlign w:val="center"/>
          </w:tcPr>
          <w:p w:rsidR="00A25E49" w:rsidRPr="001059DE" w:rsidRDefault="00A25E49"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25E49" w:rsidRPr="001059DE" w:rsidRDefault="00A25E49"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25E49"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 w:val="0"/>
                <w:bCs w:val="0"/>
                <w:color w:val="000000" w:themeColor="text1"/>
              </w:rPr>
            </w:pPr>
            <w:r w:rsidRPr="001059DE">
              <w:rPr>
                <w:rFonts w:hint="eastAsia"/>
                <w:color w:val="000000" w:themeColor="text1"/>
              </w:rPr>
              <w:t>userId</w:t>
            </w:r>
          </w:p>
        </w:tc>
        <w:tc>
          <w:tcPr>
            <w:tcW w:w="1410" w:type="dxa"/>
            <w:vAlign w:val="center"/>
          </w:tcPr>
          <w:p w:rsidR="00A25E49" w:rsidRPr="001059DE" w:rsidRDefault="00A25E49"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25E49" w:rsidRPr="001059DE" w:rsidRDefault="00A25E49"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2D0184"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2D0184" w:rsidRPr="001059DE" w:rsidRDefault="002D0184" w:rsidP="00D500C5">
            <w:pPr>
              <w:rPr>
                <w:color w:val="000000" w:themeColor="text1"/>
              </w:rPr>
            </w:pPr>
            <w:r w:rsidRPr="001059DE">
              <w:rPr>
                <w:color w:val="000000" w:themeColor="text1"/>
              </w:rPr>
              <w:t>equipmentType</w:t>
            </w:r>
          </w:p>
        </w:tc>
        <w:tc>
          <w:tcPr>
            <w:tcW w:w="1410" w:type="dxa"/>
            <w:vAlign w:val="center"/>
          </w:tcPr>
          <w:p w:rsidR="002D0184" w:rsidRPr="001059DE" w:rsidRDefault="002D0184"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D0184" w:rsidRPr="001059DE" w:rsidRDefault="002D0184"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设备类型</w:t>
            </w:r>
            <w:r w:rsidRPr="001059DE">
              <w:rPr>
                <w:rFonts w:hint="eastAsia"/>
                <w:color w:val="000000" w:themeColor="text1"/>
              </w:rPr>
              <w:t xml:space="preserve"> </w:t>
            </w:r>
            <w:r w:rsidRPr="001059DE">
              <w:rPr>
                <w:rFonts w:asciiTheme="minorEastAsia" w:eastAsiaTheme="minorEastAsia" w:hAnsiTheme="minorEastAsia" w:cstheme="minorEastAsia"/>
                <w:color w:val="000000" w:themeColor="text1"/>
                <w:kern w:val="2"/>
                <w:sz w:val="21"/>
                <w:szCs w:val="22"/>
              </w:rPr>
              <w:t>pc app h5</w:t>
            </w:r>
          </w:p>
        </w:tc>
      </w:tr>
      <w:tr w:rsidR="00A63FEB"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63FEB" w:rsidRPr="001059DE" w:rsidRDefault="00A63FEB" w:rsidP="00D500C5">
            <w:pPr>
              <w:rPr>
                <w:color w:val="000000" w:themeColor="text1"/>
              </w:rPr>
            </w:pPr>
            <w:r w:rsidRPr="001059DE">
              <w:rPr>
                <w:color w:val="000000" w:themeColor="text1"/>
              </w:rPr>
              <w:t>authAmt</w:t>
            </w:r>
          </w:p>
        </w:tc>
        <w:tc>
          <w:tcPr>
            <w:tcW w:w="1410" w:type="dxa"/>
            <w:vAlign w:val="center"/>
          </w:tcPr>
          <w:p w:rsidR="00A63FEB" w:rsidRPr="001059DE" w:rsidRDefault="00A63FEB"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63FEB" w:rsidRPr="001059DE" w:rsidRDefault="00A63FEB"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授权金额</w:t>
            </w:r>
          </w:p>
        </w:tc>
      </w:tr>
      <w:tr w:rsidR="00A63FEB"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63FEB" w:rsidRPr="001059DE" w:rsidRDefault="00A63FEB" w:rsidP="00D500C5">
            <w:pPr>
              <w:rPr>
                <w:color w:val="000000" w:themeColor="text1"/>
              </w:rPr>
            </w:pPr>
            <w:r w:rsidRPr="001059DE">
              <w:rPr>
                <w:color w:val="000000" w:themeColor="text1"/>
              </w:rPr>
              <w:t>authDue</w:t>
            </w:r>
          </w:p>
        </w:tc>
        <w:tc>
          <w:tcPr>
            <w:tcW w:w="1410" w:type="dxa"/>
            <w:vAlign w:val="center"/>
          </w:tcPr>
          <w:p w:rsidR="00A63FEB" w:rsidRPr="001059DE" w:rsidRDefault="00A63FEB"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63FEB" w:rsidRPr="001059DE" w:rsidRDefault="00A63FEB"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授权期限</w:t>
            </w:r>
          </w:p>
        </w:tc>
      </w:tr>
    </w:tbl>
    <w:p w:rsidR="00A25E49" w:rsidRPr="001059DE" w:rsidRDefault="00A25E49" w:rsidP="00A25E49">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FB34A7"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B34A7" w:rsidRPr="001059DE" w:rsidRDefault="00FB34A7"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FB34A7" w:rsidRPr="001059DE" w:rsidRDefault="00FB34A7"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B34A7"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FB34A7" w:rsidRPr="001059DE" w:rsidRDefault="00FB34A7"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FB34A7" w:rsidRPr="001059DE" w:rsidRDefault="00FB34A7"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B34A7"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FB34A7" w:rsidRPr="001059DE" w:rsidRDefault="00FB34A7"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FB34A7" w:rsidRPr="001059DE" w:rsidRDefault="00FB34A7"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FB34A7"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FB34A7" w:rsidRPr="001059DE" w:rsidRDefault="00FB34A7" w:rsidP="00527E9F">
            <w:pPr>
              <w:rPr>
                <w:bCs w:val="0"/>
                <w:color w:val="000000" w:themeColor="text1"/>
                <w:sz w:val="24"/>
                <w:szCs w:val="24"/>
              </w:rPr>
            </w:pPr>
            <w:r w:rsidRPr="001059DE">
              <w:rPr>
                <w:bCs w:val="0"/>
                <w:color w:val="000000" w:themeColor="text1"/>
                <w:sz w:val="24"/>
                <w:szCs w:val="24"/>
              </w:rPr>
              <w:t>data</w:t>
            </w:r>
          </w:p>
        </w:tc>
        <w:tc>
          <w:tcPr>
            <w:tcW w:w="1788" w:type="dxa"/>
            <w:vAlign w:val="center"/>
          </w:tcPr>
          <w:p w:rsidR="00FB34A7" w:rsidRPr="001059DE" w:rsidRDefault="00FB34A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FB34A7" w:rsidRPr="001059DE" w:rsidRDefault="00FB34A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FB34A7" w:rsidRPr="001059DE" w:rsidRDefault="00FB34A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FB34A7" w:rsidRPr="001059DE" w:rsidRDefault="00FB34A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FB34A7"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B34A7" w:rsidRPr="001059DE" w:rsidRDefault="00FB34A7" w:rsidP="00527E9F">
            <w:pPr>
              <w:rPr>
                <w:color w:val="000000" w:themeColor="text1"/>
                <w:sz w:val="24"/>
                <w:szCs w:val="24"/>
              </w:rPr>
            </w:pPr>
          </w:p>
        </w:tc>
        <w:tc>
          <w:tcPr>
            <w:tcW w:w="1788" w:type="dxa"/>
            <w:vAlign w:val="center"/>
          </w:tcPr>
          <w:p w:rsidR="00FB34A7" w:rsidRPr="001059DE" w:rsidRDefault="00FB34A7"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sz w:val="24"/>
                <w:szCs w:val="24"/>
              </w:rPr>
              <w:t>weburl</w:t>
            </w:r>
          </w:p>
        </w:tc>
        <w:tc>
          <w:tcPr>
            <w:tcW w:w="1789" w:type="dxa"/>
            <w:vAlign w:val="center"/>
          </w:tcPr>
          <w:p w:rsidR="00FB34A7" w:rsidRPr="001059DE" w:rsidRDefault="00FB34A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FB34A7" w:rsidRPr="001059DE" w:rsidRDefault="00FB34A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sz w:val="24"/>
                <w:szCs w:val="24"/>
              </w:rPr>
              <w:t>银行授权页面链接</w:t>
            </w:r>
          </w:p>
        </w:tc>
        <w:tc>
          <w:tcPr>
            <w:tcW w:w="1789" w:type="dxa"/>
            <w:vAlign w:val="center"/>
          </w:tcPr>
          <w:p w:rsidR="00FB34A7" w:rsidRPr="001059DE" w:rsidRDefault="00FB34A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B55B34" w:rsidRPr="001059DE" w:rsidRDefault="00B55B34" w:rsidP="00B55B34"/>
    <w:p w:rsidR="00A25E49" w:rsidRPr="001059DE" w:rsidRDefault="00A25E49" w:rsidP="00A25E49">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A25E49" w:rsidRPr="001059DE" w:rsidRDefault="00A25E49" w:rsidP="00A25E49">
      <w:pPr>
        <w:ind w:firstLine="420"/>
        <w:rPr>
          <w:b/>
          <w:color w:val="000000" w:themeColor="text1"/>
          <w:sz w:val="24"/>
          <w:szCs w:val="24"/>
        </w:rPr>
      </w:pPr>
      <w:r w:rsidRPr="001059DE">
        <w:rPr>
          <w:rFonts w:hint="eastAsia"/>
          <w:b/>
          <w:color w:val="000000" w:themeColor="text1"/>
          <w:sz w:val="24"/>
          <w:szCs w:val="24"/>
        </w:rPr>
        <w:t>示例：</w:t>
      </w:r>
    </w:p>
    <w:p w:rsidR="00A25E49" w:rsidRPr="001059DE" w:rsidRDefault="00A25E49" w:rsidP="00A25E49">
      <w:pPr>
        <w:ind w:firstLine="420"/>
        <w:rPr>
          <w:b/>
          <w:color w:val="000000" w:themeColor="text1"/>
          <w:sz w:val="24"/>
          <w:szCs w:val="24"/>
        </w:rPr>
      </w:pPr>
    </w:p>
    <w:p w:rsidR="00A25E49" w:rsidRPr="001059DE" w:rsidRDefault="00A25E49" w:rsidP="00A25E49">
      <w:pPr>
        <w:ind w:firstLine="420"/>
        <w:rPr>
          <w:b/>
          <w:color w:val="000000" w:themeColor="text1"/>
          <w:sz w:val="24"/>
          <w:szCs w:val="24"/>
        </w:rPr>
      </w:pPr>
      <w:r w:rsidRPr="001059DE">
        <w:rPr>
          <w:b/>
          <w:color w:val="000000" w:themeColor="text1"/>
          <w:sz w:val="24"/>
          <w:szCs w:val="24"/>
        </w:rPr>
        <w:t>{</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"code": 0,</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"data": {</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"weburl": "/lccb/bank-result-test.html?tag=9&amp;equipmentType=pc"</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w:t>
      </w:r>
    </w:p>
    <w:p w:rsidR="00A25E49" w:rsidRPr="001059DE" w:rsidRDefault="00A25E49" w:rsidP="00A25E49">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成功</w:t>
      </w:r>
      <w:r w:rsidRPr="001059DE">
        <w:rPr>
          <w:rFonts w:hint="eastAsia"/>
          <w:b/>
          <w:color w:val="000000" w:themeColor="text1"/>
          <w:sz w:val="24"/>
          <w:szCs w:val="24"/>
        </w:rPr>
        <w:t>"</w:t>
      </w:r>
    </w:p>
    <w:p w:rsidR="00A25E49" w:rsidRPr="001059DE" w:rsidRDefault="00A25E49" w:rsidP="00A25E49">
      <w:pPr>
        <w:ind w:firstLine="420"/>
        <w:rPr>
          <w:b/>
          <w:color w:val="000000" w:themeColor="text1"/>
          <w:sz w:val="24"/>
          <w:szCs w:val="24"/>
        </w:rPr>
      </w:pPr>
      <w:r w:rsidRPr="001059DE">
        <w:rPr>
          <w:b/>
          <w:color w:val="000000" w:themeColor="text1"/>
          <w:sz w:val="24"/>
          <w:szCs w:val="24"/>
        </w:rPr>
        <w:t>}</w:t>
      </w:r>
    </w:p>
    <w:p w:rsidR="00A25E49" w:rsidRPr="001059DE" w:rsidRDefault="00A25E49" w:rsidP="00A25E49">
      <w:pPr>
        <w:pStyle w:val="3"/>
        <w:rPr>
          <w:color w:val="000000" w:themeColor="text1"/>
        </w:rPr>
      </w:pPr>
      <w:r w:rsidRPr="001059DE">
        <w:rPr>
          <w:color w:val="000000" w:themeColor="text1"/>
        </w:rPr>
        <w:t>解除授权</w:t>
      </w:r>
    </w:p>
    <w:p w:rsidR="00A25E49" w:rsidRPr="001059DE" w:rsidRDefault="00A25E49" w:rsidP="00A25E49"/>
    <w:p w:rsidR="00A25E49" w:rsidRPr="001059DE" w:rsidRDefault="00A25E49" w:rsidP="00A25E49">
      <w:pPr>
        <w:pStyle w:val="4"/>
        <w:rPr>
          <w:color w:val="000000" w:themeColor="text1"/>
        </w:rPr>
      </w:pPr>
      <w:r w:rsidRPr="001059DE">
        <w:rPr>
          <w:rFonts w:hint="eastAsia"/>
          <w:color w:val="000000" w:themeColor="text1"/>
        </w:rPr>
        <w:t>输入</w:t>
      </w:r>
    </w:p>
    <w:p w:rsidR="00A25E49" w:rsidRPr="001059DE" w:rsidRDefault="00A25E49" w:rsidP="00A25E49">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A25E49" w:rsidRPr="001059DE" w:rsidRDefault="00A25E49" w:rsidP="00A25E49">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hint="eastAsia"/>
          <w:color w:val="000000" w:themeColor="text1"/>
        </w:rPr>
        <w:t>/</w:t>
      </w:r>
      <w:r w:rsidRPr="001059DE">
        <w:rPr>
          <w:rFonts w:ascii="Helvetica" w:hAnsi="Helvetica" w:cs="Helvetica"/>
          <w:color w:val="505050"/>
          <w:sz w:val="18"/>
          <w:szCs w:val="18"/>
          <w:shd w:val="clear" w:color="auto" w:fill="FAFAFA"/>
        </w:rPr>
        <w:t>api/userAccountInfo/unAuthorizeByUser</w:t>
      </w:r>
    </w:p>
    <w:p w:rsidR="00A25E49" w:rsidRPr="001059DE" w:rsidRDefault="00A25E49" w:rsidP="00A25E49">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25E49" w:rsidRPr="001059DE" w:rsidTr="00D500C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 w:val="0"/>
                <w:bCs w:val="0"/>
                <w:color w:val="000000" w:themeColor="text1"/>
              </w:rPr>
            </w:pPr>
            <w:r w:rsidRPr="001059DE">
              <w:rPr>
                <w:rFonts w:hint="eastAsia"/>
                <w:color w:val="000000" w:themeColor="text1"/>
              </w:rPr>
              <w:t>参数</w:t>
            </w:r>
          </w:p>
        </w:tc>
        <w:tc>
          <w:tcPr>
            <w:tcW w:w="1410" w:type="dxa"/>
            <w:vAlign w:val="center"/>
          </w:tcPr>
          <w:p w:rsidR="00A25E49" w:rsidRPr="001059DE" w:rsidRDefault="00A25E49"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25E49" w:rsidRPr="001059DE" w:rsidRDefault="00A25E49"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25E49"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 w:val="0"/>
                <w:bCs w:val="0"/>
                <w:color w:val="000000" w:themeColor="text1"/>
              </w:rPr>
            </w:pPr>
            <w:r w:rsidRPr="001059DE">
              <w:rPr>
                <w:rFonts w:hint="eastAsia"/>
                <w:color w:val="000000" w:themeColor="text1"/>
              </w:rPr>
              <w:t>userId</w:t>
            </w:r>
          </w:p>
        </w:tc>
        <w:tc>
          <w:tcPr>
            <w:tcW w:w="1410" w:type="dxa"/>
            <w:vAlign w:val="center"/>
          </w:tcPr>
          <w:p w:rsidR="00A25E49" w:rsidRPr="001059DE" w:rsidRDefault="00A25E49"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25E49" w:rsidRPr="001059DE" w:rsidRDefault="00A25E49"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2D0184"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2D0184" w:rsidRPr="001059DE" w:rsidRDefault="002D0184" w:rsidP="00D500C5">
            <w:pPr>
              <w:rPr>
                <w:color w:val="000000" w:themeColor="text1"/>
              </w:rPr>
            </w:pPr>
            <w:r w:rsidRPr="001059DE">
              <w:rPr>
                <w:color w:val="000000" w:themeColor="text1"/>
              </w:rPr>
              <w:t>equipmentType</w:t>
            </w:r>
          </w:p>
        </w:tc>
        <w:tc>
          <w:tcPr>
            <w:tcW w:w="1410" w:type="dxa"/>
            <w:vAlign w:val="center"/>
          </w:tcPr>
          <w:p w:rsidR="002D0184" w:rsidRPr="001059DE" w:rsidRDefault="002D0184"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D0184" w:rsidRPr="001059DE" w:rsidRDefault="002D0184"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设备类型</w:t>
            </w:r>
            <w:r w:rsidRPr="001059DE">
              <w:rPr>
                <w:rFonts w:hint="eastAsia"/>
                <w:color w:val="000000" w:themeColor="text1"/>
              </w:rPr>
              <w:t xml:space="preserve"> </w:t>
            </w:r>
            <w:r w:rsidRPr="001059DE">
              <w:rPr>
                <w:rFonts w:asciiTheme="minorEastAsia" w:eastAsiaTheme="minorEastAsia" w:hAnsiTheme="minorEastAsia" w:cstheme="minorEastAsia"/>
                <w:color w:val="000000" w:themeColor="text1"/>
                <w:kern w:val="2"/>
                <w:sz w:val="21"/>
                <w:szCs w:val="22"/>
              </w:rPr>
              <w:t>pc app h5</w:t>
            </w:r>
          </w:p>
        </w:tc>
      </w:tr>
    </w:tbl>
    <w:p w:rsidR="00A25E49" w:rsidRPr="001059DE" w:rsidRDefault="00A25E49" w:rsidP="00A25E49">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32"/>
        <w:gridCol w:w="4823"/>
      </w:tblGrid>
      <w:tr w:rsidR="00A25E49"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 w:val="0"/>
                <w:bCs w:val="0"/>
                <w:color w:val="000000" w:themeColor="text1"/>
              </w:rPr>
            </w:pPr>
            <w:r w:rsidRPr="001059DE">
              <w:rPr>
                <w:rFonts w:hint="eastAsia"/>
                <w:color w:val="000000" w:themeColor="text1"/>
              </w:rPr>
              <w:t>参数</w:t>
            </w:r>
          </w:p>
        </w:tc>
        <w:tc>
          <w:tcPr>
            <w:tcW w:w="7155" w:type="dxa"/>
            <w:gridSpan w:val="2"/>
            <w:vAlign w:val="center"/>
          </w:tcPr>
          <w:p w:rsidR="00A25E49" w:rsidRPr="001059DE" w:rsidRDefault="00A25E49"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25E49"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A25E49" w:rsidRPr="001059DE" w:rsidRDefault="00A25E49"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25E49"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A25E49" w:rsidRPr="001059DE" w:rsidRDefault="00A25E49"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A25E49"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25E49" w:rsidRPr="001059DE" w:rsidRDefault="00A25E49" w:rsidP="00D500C5">
            <w:pPr>
              <w:rPr>
                <w:bCs w:val="0"/>
                <w:color w:val="000000" w:themeColor="text1"/>
              </w:rPr>
            </w:pPr>
            <w:r w:rsidRPr="001059DE">
              <w:rPr>
                <w:rFonts w:hint="eastAsia"/>
                <w:bCs w:val="0"/>
                <w:color w:val="000000" w:themeColor="text1"/>
              </w:rPr>
              <w:t>d</w:t>
            </w:r>
            <w:r w:rsidRPr="001059DE">
              <w:rPr>
                <w:bCs w:val="0"/>
                <w:color w:val="000000" w:themeColor="text1"/>
              </w:rPr>
              <w:t>ata</w:t>
            </w:r>
          </w:p>
        </w:tc>
        <w:tc>
          <w:tcPr>
            <w:tcW w:w="2332" w:type="dxa"/>
            <w:vAlign w:val="center"/>
          </w:tcPr>
          <w:p w:rsidR="00A25E49" w:rsidRPr="001059DE" w:rsidRDefault="00A25E49" w:rsidP="00D500C5">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银行解授权页面</w:t>
            </w:r>
          </w:p>
        </w:tc>
        <w:tc>
          <w:tcPr>
            <w:tcW w:w="4823" w:type="dxa"/>
            <w:vAlign w:val="center"/>
          </w:tcPr>
          <w:p w:rsidR="00A25E49" w:rsidRPr="001059DE" w:rsidRDefault="00A25E49" w:rsidP="00D500C5">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weburl</w:t>
            </w:r>
          </w:p>
        </w:tc>
      </w:tr>
    </w:tbl>
    <w:p w:rsidR="00A25E49" w:rsidRPr="001059DE" w:rsidRDefault="00A25E49" w:rsidP="00A25E49">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A25E49" w:rsidRPr="001059DE" w:rsidRDefault="00A25E49" w:rsidP="00A25E49">
      <w:pPr>
        <w:ind w:firstLine="420"/>
        <w:rPr>
          <w:b/>
          <w:color w:val="000000" w:themeColor="text1"/>
          <w:sz w:val="24"/>
          <w:szCs w:val="24"/>
        </w:rPr>
      </w:pPr>
      <w:r w:rsidRPr="001059DE">
        <w:rPr>
          <w:rFonts w:hint="eastAsia"/>
          <w:b/>
          <w:color w:val="000000" w:themeColor="text1"/>
          <w:sz w:val="24"/>
          <w:szCs w:val="24"/>
        </w:rPr>
        <w:t>示例：</w:t>
      </w:r>
    </w:p>
    <w:p w:rsidR="00A25E49" w:rsidRPr="001059DE" w:rsidRDefault="00A25E49" w:rsidP="00A25E49">
      <w:pPr>
        <w:ind w:firstLine="420"/>
        <w:rPr>
          <w:b/>
          <w:color w:val="000000" w:themeColor="text1"/>
          <w:sz w:val="24"/>
          <w:szCs w:val="24"/>
        </w:rPr>
      </w:pPr>
    </w:p>
    <w:p w:rsidR="00A25E49" w:rsidRPr="001059DE" w:rsidRDefault="00A25E49" w:rsidP="00A25E49">
      <w:pPr>
        <w:ind w:firstLine="420"/>
        <w:rPr>
          <w:b/>
          <w:color w:val="000000" w:themeColor="text1"/>
          <w:sz w:val="24"/>
          <w:szCs w:val="24"/>
        </w:rPr>
      </w:pPr>
      <w:r w:rsidRPr="001059DE">
        <w:rPr>
          <w:b/>
          <w:color w:val="000000" w:themeColor="text1"/>
          <w:sz w:val="24"/>
          <w:szCs w:val="24"/>
        </w:rPr>
        <w:t>{</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"code": 0,</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"data": {</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"weburl": "/lccb/bank-result-test.html?tag=9&amp;equipmentType=pc"</w:t>
      </w:r>
    </w:p>
    <w:p w:rsidR="00A25E49" w:rsidRPr="001059DE" w:rsidRDefault="00A25E49" w:rsidP="00A25E49">
      <w:pPr>
        <w:ind w:firstLine="420"/>
        <w:rPr>
          <w:b/>
          <w:color w:val="000000" w:themeColor="text1"/>
          <w:sz w:val="24"/>
          <w:szCs w:val="24"/>
        </w:rPr>
      </w:pPr>
      <w:r w:rsidRPr="001059DE">
        <w:rPr>
          <w:b/>
          <w:color w:val="000000" w:themeColor="text1"/>
          <w:sz w:val="24"/>
          <w:szCs w:val="24"/>
        </w:rPr>
        <w:t xml:space="preserve">    },</w:t>
      </w:r>
    </w:p>
    <w:p w:rsidR="00A25E49" w:rsidRPr="001059DE" w:rsidRDefault="00A25E49" w:rsidP="00A25E49">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成功</w:t>
      </w:r>
      <w:r w:rsidRPr="001059DE">
        <w:rPr>
          <w:rFonts w:hint="eastAsia"/>
          <w:b/>
          <w:color w:val="000000" w:themeColor="text1"/>
          <w:sz w:val="24"/>
          <w:szCs w:val="24"/>
        </w:rPr>
        <w:t>"</w:t>
      </w:r>
    </w:p>
    <w:p w:rsidR="00A25E49" w:rsidRPr="001059DE" w:rsidRDefault="00A25E49" w:rsidP="002D0184">
      <w:pPr>
        <w:ind w:firstLine="420"/>
        <w:rPr>
          <w:b/>
          <w:color w:val="000000" w:themeColor="text1"/>
          <w:sz w:val="24"/>
          <w:szCs w:val="24"/>
        </w:rPr>
      </w:pPr>
      <w:r w:rsidRPr="001059DE">
        <w:rPr>
          <w:b/>
          <w:color w:val="000000" w:themeColor="text1"/>
          <w:sz w:val="24"/>
          <w:szCs w:val="24"/>
        </w:rPr>
        <w:t>}</w:t>
      </w:r>
    </w:p>
    <w:p w:rsidR="00DF63E2" w:rsidRPr="001059DE" w:rsidRDefault="00DF63E2" w:rsidP="00DF63E2">
      <w:pPr>
        <w:pStyle w:val="3"/>
        <w:rPr>
          <w:color w:val="000000" w:themeColor="text1"/>
        </w:rPr>
      </w:pPr>
      <w:r w:rsidRPr="001059DE">
        <w:rPr>
          <w:rFonts w:hint="eastAsia"/>
          <w:color w:val="000000" w:themeColor="text1"/>
        </w:rPr>
        <w:t>开户</w:t>
      </w:r>
    </w:p>
    <w:p w:rsidR="00DF63E2" w:rsidRPr="001059DE" w:rsidRDefault="00DF63E2" w:rsidP="00DF63E2"/>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DF63E2" w:rsidRPr="001059DE" w:rsidRDefault="00DF63E2" w:rsidP="00DF63E2">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ascii="Helvetica" w:hAnsi="Helvetica" w:cs="Helvetica"/>
          <w:color w:val="505050"/>
          <w:sz w:val="18"/>
          <w:szCs w:val="18"/>
          <w:shd w:val="clear" w:color="auto" w:fill="FAFAFA"/>
        </w:rPr>
        <w:t>/api/userAccountInfo/openAccount</w:t>
      </w:r>
    </w:p>
    <w:p w:rsidR="00DF63E2" w:rsidRPr="001059DE" w:rsidRDefault="00DF63E2" w:rsidP="00DF63E2">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rPr>
            </w:pPr>
            <w:r w:rsidRPr="001059DE">
              <w:rPr>
                <w:rFonts w:hint="eastAsia"/>
                <w:color w:val="000000" w:themeColor="text1"/>
              </w:rPr>
              <w:t>c</w:t>
            </w:r>
            <w:r w:rsidRPr="001059DE">
              <w:rPr>
                <w:color w:val="000000" w:themeColor="text1"/>
              </w:rPr>
              <w:t>ifName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用户名</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rPr>
            </w:pPr>
            <w:r w:rsidRPr="001059DE">
              <w:rPr>
                <w:rFonts w:hint="eastAsia"/>
                <w:color w:val="000000" w:themeColor="text1"/>
              </w:rPr>
              <w:t>i</w:t>
            </w:r>
            <w:r w:rsidRPr="001059DE">
              <w:rPr>
                <w:color w:val="000000" w:themeColor="text1"/>
              </w:rPr>
              <w:t>dNum</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身份证号</w:t>
            </w:r>
          </w:p>
        </w:tc>
      </w:tr>
      <w:tr w:rsidR="00712AF5"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712AF5" w:rsidRPr="001059DE" w:rsidRDefault="00712AF5" w:rsidP="00DF63E2">
            <w:pPr>
              <w:rPr>
                <w:color w:val="000000" w:themeColor="text1"/>
              </w:rPr>
            </w:pPr>
            <w:r w:rsidRPr="001059DE">
              <w:rPr>
                <w:color w:val="000000" w:themeColor="text1"/>
              </w:rPr>
              <w:t>equipmentType</w:t>
            </w:r>
          </w:p>
        </w:tc>
        <w:tc>
          <w:tcPr>
            <w:tcW w:w="1410" w:type="dxa"/>
            <w:vAlign w:val="center"/>
          </w:tcPr>
          <w:p w:rsidR="00712AF5" w:rsidRPr="001059DE" w:rsidRDefault="00712AF5"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2AF5" w:rsidRPr="001059DE" w:rsidRDefault="00712AF5"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w:t>
            </w:r>
            <w:r w:rsidR="00CA14FE" w:rsidRPr="001059DE">
              <w:rPr>
                <w:rFonts w:asciiTheme="minorEastAsia" w:eastAsiaTheme="minorEastAsia" w:hAnsiTheme="minorEastAsia" w:cstheme="minorEastAsia"/>
                <w:color w:val="000000" w:themeColor="text1"/>
                <w:kern w:val="2"/>
                <w:sz w:val="21"/>
                <w:szCs w:val="22"/>
              </w:rPr>
              <w:t xml:space="preserve">pc app </w:t>
            </w:r>
            <w:r w:rsidRPr="001059DE">
              <w:rPr>
                <w:rFonts w:asciiTheme="minorEastAsia" w:eastAsiaTheme="minorEastAsia" w:hAnsiTheme="minorEastAsia" w:cstheme="minorEastAsia"/>
                <w:color w:val="000000" w:themeColor="text1"/>
                <w:kern w:val="2"/>
                <w:sz w:val="21"/>
                <w:szCs w:val="22"/>
              </w:rPr>
              <w:t>h5</w:t>
            </w:r>
            <w:r w:rsidRPr="001059DE">
              <w:rPr>
                <w:color w:val="000000" w:themeColor="text1"/>
              </w:rPr>
              <w:t xml:space="preserve"> </w:t>
            </w:r>
          </w:p>
        </w:tc>
      </w:tr>
      <w:tr w:rsidR="00682A45"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682A45" w:rsidRPr="001059DE" w:rsidRDefault="00682A45" w:rsidP="00DF63E2">
            <w:pPr>
              <w:rPr>
                <w:color w:val="000000" w:themeColor="text1"/>
              </w:rPr>
            </w:pPr>
            <w:r w:rsidRPr="001059DE">
              <w:rPr>
                <w:color w:val="000000" w:themeColor="text1"/>
              </w:rPr>
              <w:t>authAmt</w:t>
            </w:r>
          </w:p>
        </w:tc>
        <w:tc>
          <w:tcPr>
            <w:tcW w:w="1410" w:type="dxa"/>
            <w:vAlign w:val="center"/>
          </w:tcPr>
          <w:p w:rsidR="00682A45" w:rsidRPr="001059DE" w:rsidRDefault="00682A45"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682A45" w:rsidRPr="001059DE" w:rsidRDefault="00682A45"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授权金额</w:t>
            </w:r>
          </w:p>
        </w:tc>
      </w:tr>
      <w:tr w:rsidR="00682A45"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682A45" w:rsidRPr="001059DE" w:rsidRDefault="00682A45" w:rsidP="00DF63E2">
            <w:pPr>
              <w:rPr>
                <w:color w:val="000000" w:themeColor="text1"/>
              </w:rPr>
            </w:pPr>
            <w:r w:rsidRPr="001059DE">
              <w:rPr>
                <w:color w:val="000000" w:themeColor="text1"/>
              </w:rPr>
              <w:t>authDue</w:t>
            </w:r>
          </w:p>
        </w:tc>
        <w:tc>
          <w:tcPr>
            <w:tcW w:w="1410" w:type="dxa"/>
            <w:vAlign w:val="center"/>
          </w:tcPr>
          <w:p w:rsidR="00682A45" w:rsidRPr="001059DE" w:rsidRDefault="00682A45"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682A45" w:rsidRPr="001059DE" w:rsidRDefault="00682A45"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授权期限</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2725"/>
        <w:gridCol w:w="853"/>
      </w:tblGrid>
      <w:tr w:rsidR="00DF7A9E"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7A9E" w:rsidRPr="001059DE" w:rsidRDefault="00DF7A9E"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DF7A9E" w:rsidRPr="001059DE" w:rsidRDefault="00DF7A9E"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7A9E"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DF7A9E" w:rsidRPr="001059DE" w:rsidRDefault="00DF7A9E"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DF7A9E" w:rsidRPr="001059DE" w:rsidRDefault="00DF7A9E"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7A9E"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DF7A9E" w:rsidRPr="001059DE" w:rsidRDefault="00DF7A9E"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DF7A9E" w:rsidRPr="001059DE" w:rsidRDefault="00DF7A9E"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F7A9E" w:rsidRPr="001059DE" w:rsidTr="00DF7A9E">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F7A9E" w:rsidRPr="001059DE" w:rsidRDefault="00DF7A9E" w:rsidP="00527E9F">
            <w:pPr>
              <w:rPr>
                <w:bCs w:val="0"/>
                <w:color w:val="000000" w:themeColor="text1"/>
                <w:sz w:val="24"/>
                <w:szCs w:val="24"/>
              </w:rPr>
            </w:pPr>
            <w:r w:rsidRPr="001059DE">
              <w:rPr>
                <w:bCs w:val="0"/>
                <w:color w:val="000000" w:themeColor="text1"/>
                <w:sz w:val="24"/>
                <w:szCs w:val="24"/>
              </w:rPr>
              <w:t>data</w:t>
            </w:r>
          </w:p>
        </w:tc>
        <w:tc>
          <w:tcPr>
            <w:tcW w:w="1788" w:type="dxa"/>
            <w:vAlign w:val="center"/>
          </w:tcPr>
          <w:p w:rsidR="00DF7A9E" w:rsidRPr="001059DE" w:rsidRDefault="00DF7A9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DF7A9E" w:rsidRPr="001059DE" w:rsidRDefault="00DF7A9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2725" w:type="dxa"/>
            <w:vAlign w:val="center"/>
          </w:tcPr>
          <w:p w:rsidR="00DF7A9E" w:rsidRPr="001059DE" w:rsidRDefault="00DF7A9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853" w:type="dxa"/>
            <w:vAlign w:val="center"/>
          </w:tcPr>
          <w:p w:rsidR="00DF7A9E" w:rsidRPr="001059DE" w:rsidRDefault="00DF7A9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DF7A9E" w:rsidRPr="001059DE" w:rsidTr="00DF7A9E">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F7A9E" w:rsidRPr="001059DE" w:rsidRDefault="00DF7A9E" w:rsidP="00527E9F">
            <w:pPr>
              <w:rPr>
                <w:color w:val="000000" w:themeColor="text1"/>
                <w:sz w:val="24"/>
                <w:szCs w:val="24"/>
              </w:rPr>
            </w:pPr>
          </w:p>
        </w:tc>
        <w:tc>
          <w:tcPr>
            <w:tcW w:w="1788" w:type="dxa"/>
            <w:vAlign w:val="center"/>
          </w:tcPr>
          <w:p w:rsidR="00DF7A9E" w:rsidRPr="001059DE" w:rsidRDefault="00DF7A9E"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sz w:val="24"/>
                <w:szCs w:val="24"/>
              </w:rPr>
              <w:t>weburl</w:t>
            </w:r>
          </w:p>
        </w:tc>
        <w:tc>
          <w:tcPr>
            <w:tcW w:w="1789" w:type="dxa"/>
            <w:vAlign w:val="center"/>
          </w:tcPr>
          <w:p w:rsidR="00DF7A9E" w:rsidRPr="001059DE" w:rsidRDefault="00DF7A9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725" w:type="dxa"/>
            <w:vAlign w:val="center"/>
          </w:tcPr>
          <w:p w:rsidR="00DF7A9E" w:rsidRPr="001059DE" w:rsidRDefault="00DF7A9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sz w:val="24"/>
                <w:szCs w:val="24"/>
              </w:rPr>
              <w:t>银行开户页面页面链接</w:t>
            </w:r>
          </w:p>
        </w:tc>
        <w:tc>
          <w:tcPr>
            <w:tcW w:w="853" w:type="dxa"/>
            <w:vAlign w:val="center"/>
          </w:tcPr>
          <w:p w:rsidR="00DF7A9E" w:rsidRPr="001059DE" w:rsidRDefault="00DF7A9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DF7A9E" w:rsidRPr="001059DE" w:rsidRDefault="00DF7A9E" w:rsidP="00DF7A9E"/>
    <w:p w:rsidR="00DF7A9E" w:rsidRPr="001059DE" w:rsidRDefault="00DF7A9E" w:rsidP="00DF7A9E"/>
    <w:p w:rsidR="00DF63E2" w:rsidRPr="001059DE" w:rsidRDefault="00DF63E2" w:rsidP="00DF63E2">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DF63E2" w:rsidRPr="001059DE" w:rsidRDefault="00DF63E2" w:rsidP="00DF63E2">
      <w:pPr>
        <w:ind w:firstLine="420"/>
        <w:rPr>
          <w:b/>
          <w:color w:val="000000" w:themeColor="text1"/>
          <w:sz w:val="24"/>
          <w:szCs w:val="24"/>
        </w:rPr>
      </w:pPr>
      <w:r w:rsidRPr="001059DE">
        <w:rPr>
          <w:rFonts w:hint="eastAsia"/>
          <w:b/>
          <w:color w:val="000000" w:themeColor="text1"/>
          <w:sz w:val="24"/>
          <w:szCs w:val="24"/>
        </w:rPr>
        <w:t>示例：</w:t>
      </w:r>
    </w:p>
    <w:p w:rsidR="00DF63E2" w:rsidRPr="001059DE" w:rsidRDefault="00DF63E2" w:rsidP="00DF63E2">
      <w:pPr>
        <w:ind w:firstLine="420"/>
        <w:rPr>
          <w:b/>
          <w:color w:val="000000" w:themeColor="text1"/>
          <w:sz w:val="24"/>
          <w:szCs w:val="24"/>
        </w:rPr>
      </w:pPr>
      <w:r w:rsidRPr="001059DE">
        <w:rPr>
          <w:b/>
          <w:color w:val="000000" w:themeColor="text1"/>
          <w:sz w:val="24"/>
          <w:szCs w:val="24"/>
        </w:rPr>
        <w:t>{</w:t>
      </w:r>
    </w:p>
    <w:p w:rsidR="00DF63E2" w:rsidRPr="001059DE" w:rsidRDefault="00DF63E2" w:rsidP="00DF63E2">
      <w:pPr>
        <w:ind w:firstLine="420"/>
        <w:rPr>
          <w:b/>
          <w:color w:val="000000" w:themeColor="text1"/>
          <w:sz w:val="24"/>
          <w:szCs w:val="24"/>
        </w:rPr>
      </w:pPr>
      <w:r w:rsidRPr="001059DE">
        <w:rPr>
          <w:b/>
          <w:color w:val="000000" w:themeColor="text1"/>
          <w:sz w:val="24"/>
          <w:szCs w:val="24"/>
        </w:rPr>
        <w:tab/>
        <w:t>"code":0,</w:t>
      </w:r>
    </w:p>
    <w:p w:rsidR="00DF63E2" w:rsidRPr="001059DE" w:rsidRDefault="00DF63E2" w:rsidP="00DF63E2">
      <w:pPr>
        <w:ind w:firstLine="420"/>
        <w:rPr>
          <w:b/>
          <w:color w:val="000000" w:themeColor="text1"/>
          <w:sz w:val="24"/>
          <w:szCs w:val="24"/>
        </w:rPr>
      </w:pPr>
      <w:r w:rsidRPr="001059DE">
        <w:rPr>
          <w:b/>
          <w:color w:val="000000" w:themeColor="text1"/>
          <w:sz w:val="24"/>
          <w:szCs w:val="24"/>
        </w:rPr>
        <w:tab/>
        <w:t>"data":{</w:t>
      </w:r>
    </w:p>
    <w:p w:rsidR="00DF63E2" w:rsidRPr="001059DE" w:rsidRDefault="00DF63E2" w:rsidP="00DF63E2">
      <w:pPr>
        <w:ind w:firstLine="420"/>
        <w:rPr>
          <w:b/>
          <w:color w:val="000000" w:themeColor="text1"/>
          <w:sz w:val="24"/>
          <w:szCs w:val="24"/>
        </w:rPr>
      </w:pPr>
      <w:r w:rsidRPr="001059DE">
        <w:rPr>
          <w:b/>
          <w:color w:val="000000" w:themeColor="text1"/>
          <w:sz w:val="24"/>
          <w:szCs w:val="24"/>
        </w:rPr>
        <w:tab/>
      </w:r>
      <w:r w:rsidRPr="001059DE">
        <w:rPr>
          <w:b/>
          <w:color w:val="000000" w:themeColor="text1"/>
          <w:sz w:val="24"/>
          <w:szCs w:val="24"/>
        </w:rPr>
        <w:tab/>
        <w:t>"weburl":"http://139.199.23.15:8080/xinweb/index.html?custId=11643&amp;requestKey=0e62002e-506e-405a-9b8a-a660a3ab15c2"</w:t>
      </w:r>
    </w:p>
    <w:p w:rsidR="00DF63E2" w:rsidRPr="001059DE" w:rsidRDefault="00DF63E2" w:rsidP="00DF63E2">
      <w:pPr>
        <w:ind w:firstLine="420"/>
        <w:rPr>
          <w:b/>
          <w:color w:val="000000" w:themeColor="text1"/>
          <w:sz w:val="24"/>
          <w:szCs w:val="24"/>
        </w:rPr>
      </w:pPr>
      <w:r w:rsidRPr="001059DE">
        <w:rPr>
          <w:b/>
          <w:color w:val="000000" w:themeColor="text1"/>
          <w:sz w:val="24"/>
          <w:szCs w:val="24"/>
        </w:rPr>
        <w:tab/>
        <w:t>},</w:t>
      </w:r>
    </w:p>
    <w:p w:rsidR="00DF63E2" w:rsidRPr="001059DE" w:rsidRDefault="00DF63E2" w:rsidP="00DF63E2">
      <w:pPr>
        <w:ind w:firstLine="420"/>
        <w:rPr>
          <w:b/>
          <w:color w:val="000000" w:themeColor="text1"/>
          <w:sz w:val="24"/>
          <w:szCs w:val="24"/>
        </w:rPr>
      </w:pPr>
      <w:r w:rsidRPr="001059DE">
        <w:rPr>
          <w:rFonts w:hint="eastAsia"/>
          <w:b/>
          <w:color w:val="000000" w:themeColor="text1"/>
          <w:sz w:val="24"/>
          <w:szCs w:val="24"/>
        </w:rPr>
        <w:tab/>
        <w:t>"message":"</w:t>
      </w:r>
      <w:r w:rsidRPr="001059DE">
        <w:rPr>
          <w:rFonts w:hint="eastAsia"/>
          <w:b/>
          <w:color w:val="000000" w:themeColor="text1"/>
          <w:sz w:val="24"/>
          <w:szCs w:val="24"/>
        </w:rPr>
        <w:t>成功</w:t>
      </w:r>
      <w:r w:rsidRPr="001059DE">
        <w:rPr>
          <w:rFonts w:hint="eastAsia"/>
          <w:b/>
          <w:color w:val="000000" w:themeColor="text1"/>
          <w:sz w:val="24"/>
          <w:szCs w:val="24"/>
        </w:rPr>
        <w:t>"</w:t>
      </w:r>
    </w:p>
    <w:p w:rsidR="00DF63E2" w:rsidRPr="001059DE" w:rsidRDefault="00DF63E2" w:rsidP="00DF63E2">
      <w:pPr>
        <w:ind w:firstLine="420"/>
        <w:rPr>
          <w:b/>
          <w:color w:val="000000" w:themeColor="text1"/>
          <w:sz w:val="24"/>
          <w:szCs w:val="24"/>
        </w:rPr>
      </w:pPr>
      <w:r w:rsidRPr="001059DE">
        <w:rPr>
          <w:b/>
          <w:color w:val="000000" w:themeColor="text1"/>
          <w:sz w:val="24"/>
          <w:szCs w:val="24"/>
        </w:rPr>
        <w:t>}</w:t>
      </w:r>
    </w:p>
    <w:p w:rsidR="00DF63E2" w:rsidRPr="001059DE" w:rsidRDefault="00DF63E2" w:rsidP="00DF63E2">
      <w:pPr>
        <w:ind w:firstLine="420"/>
        <w:rPr>
          <w:b/>
          <w:color w:val="000000" w:themeColor="text1"/>
          <w:sz w:val="24"/>
          <w:szCs w:val="24"/>
        </w:rPr>
      </w:pPr>
      <w:r w:rsidRPr="001059DE">
        <w:rPr>
          <w:rFonts w:hint="eastAsia"/>
          <w:b/>
          <w:color w:val="000000" w:themeColor="text1"/>
          <w:sz w:val="24"/>
          <w:szCs w:val="24"/>
        </w:rPr>
        <w:tab/>
      </w:r>
      <w:r w:rsidRPr="001059DE">
        <w:rPr>
          <w:rFonts w:hint="eastAsia"/>
          <w:b/>
          <w:color w:val="000000" w:themeColor="text1"/>
          <w:sz w:val="24"/>
          <w:szCs w:val="24"/>
        </w:rPr>
        <w:tab/>
      </w:r>
    </w:p>
    <w:p w:rsidR="00A2291F" w:rsidRPr="001059DE" w:rsidRDefault="00A2291F" w:rsidP="00A2291F">
      <w:pPr>
        <w:pStyle w:val="3"/>
        <w:rPr>
          <w:color w:val="000000" w:themeColor="text1"/>
        </w:rPr>
      </w:pPr>
      <w:bookmarkStart w:id="2" w:name="_Toc524179362"/>
      <w:r w:rsidRPr="001059DE">
        <w:rPr>
          <w:rFonts w:hint="eastAsia"/>
          <w:color w:val="000000" w:themeColor="text1"/>
        </w:rPr>
        <w:t>激活</w:t>
      </w:r>
    </w:p>
    <w:p w:rsidR="00A2291F" w:rsidRPr="001059DE" w:rsidRDefault="00A2291F" w:rsidP="00A2291F"/>
    <w:p w:rsidR="00A2291F" w:rsidRPr="001059DE" w:rsidRDefault="00A2291F" w:rsidP="00A2291F">
      <w:pPr>
        <w:pStyle w:val="4"/>
        <w:rPr>
          <w:color w:val="000000" w:themeColor="text1"/>
        </w:rPr>
      </w:pPr>
      <w:r w:rsidRPr="001059DE">
        <w:rPr>
          <w:rFonts w:hint="eastAsia"/>
          <w:color w:val="000000" w:themeColor="text1"/>
        </w:rPr>
        <w:t>输入</w:t>
      </w:r>
    </w:p>
    <w:p w:rsidR="00A2291F" w:rsidRPr="001059DE" w:rsidRDefault="00A2291F" w:rsidP="00A2291F">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A2291F" w:rsidRPr="001059DE" w:rsidRDefault="00A2291F" w:rsidP="00A2291F">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ascii="Helvetica" w:hAnsi="Helvetica" w:cs="Helvetica"/>
          <w:color w:val="505050"/>
          <w:sz w:val="18"/>
          <w:szCs w:val="18"/>
          <w:shd w:val="clear" w:color="auto" w:fill="FAFAFA"/>
        </w:rPr>
        <w:t>/api/userActivationController/activate</w:t>
      </w:r>
    </w:p>
    <w:p w:rsidR="00A2291F" w:rsidRPr="001059DE" w:rsidRDefault="00A2291F" w:rsidP="00A2291F">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2291F" w:rsidRPr="001059DE" w:rsidTr="002901D2">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2291F" w:rsidRPr="001059DE" w:rsidRDefault="00A2291F" w:rsidP="002901D2">
            <w:pPr>
              <w:rPr>
                <w:b w:val="0"/>
                <w:bCs w:val="0"/>
                <w:color w:val="000000" w:themeColor="text1"/>
              </w:rPr>
            </w:pPr>
            <w:r w:rsidRPr="001059DE">
              <w:rPr>
                <w:rFonts w:hint="eastAsia"/>
                <w:color w:val="000000" w:themeColor="text1"/>
              </w:rPr>
              <w:t>参数</w:t>
            </w:r>
          </w:p>
        </w:tc>
        <w:tc>
          <w:tcPr>
            <w:tcW w:w="1410" w:type="dxa"/>
            <w:vAlign w:val="center"/>
          </w:tcPr>
          <w:p w:rsidR="00A2291F" w:rsidRPr="001059DE" w:rsidRDefault="00A2291F"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2291F" w:rsidRPr="001059DE" w:rsidRDefault="00A2291F"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2291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A2291F" w:rsidRPr="001059DE" w:rsidRDefault="00A2291F" w:rsidP="002901D2">
            <w:pPr>
              <w:rPr>
                <w:b w:val="0"/>
                <w:bCs w:val="0"/>
                <w:color w:val="000000" w:themeColor="text1"/>
              </w:rPr>
            </w:pPr>
            <w:r w:rsidRPr="001059DE">
              <w:rPr>
                <w:rFonts w:hint="eastAsia"/>
                <w:color w:val="000000" w:themeColor="text1"/>
              </w:rPr>
              <w:t>userId</w:t>
            </w:r>
          </w:p>
        </w:tc>
        <w:tc>
          <w:tcPr>
            <w:tcW w:w="1410"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A2291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A2291F" w:rsidRPr="001059DE" w:rsidRDefault="00A2291F" w:rsidP="002901D2">
            <w:pPr>
              <w:rPr>
                <w:color w:val="000000" w:themeColor="text1"/>
              </w:rPr>
            </w:pPr>
            <w:r w:rsidRPr="001059DE">
              <w:rPr>
                <w:color w:val="000000" w:themeColor="text1"/>
              </w:rPr>
              <w:t>equipmentType</w:t>
            </w:r>
          </w:p>
        </w:tc>
        <w:tc>
          <w:tcPr>
            <w:tcW w:w="1410"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w:t>
            </w:r>
            <w:r w:rsidRPr="001059DE">
              <w:rPr>
                <w:rFonts w:asciiTheme="minorEastAsia" w:eastAsiaTheme="minorEastAsia" w:hAnsiTheme="minorEastAsia" w:cstheme="minorEastAsia"/>
                <w:color w:val="000000" w:themeColor="text1"/>
                <w:kern w:val="2"/>
                <w:sz w:val="21"/>
                <w:szCs w:val="22"/>
              </w:rPr>
              <w:t>pc app h5</w:t>
            </w:r>
            <w:r w:rsidRPr="001059DE">
              <w:rPr>
                <w:color w:val="000000" w:themeColor="text1"/>
              </w:rPr>
              <w:t xml:space="preserve"> </w:t>
            </w:r>
          </w:p>
        </w:tc>
      </w:tr>
      <w:tr w:rsidR="00A2291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A2291F" w:rsidRPr="001059DE" w:rsidRDefault="00A2291F" w:rsidP="002901D2">
            <w:pPr>
              <w:rPr>
                <w:color w:val="000000" w:themeColor="text1"/>
              </w:rPr>
            </w:pPr>
            <w:r w:rsidRPr="001059DE">
              <w:rPr>
                <w:color w:val="000000" w:themeColor="text1"/>
              </w:rPr>
              <w:t>authAmt</w:t>
            </w:r>
          </w:p>
        </w:tc>
        <w:tc>
          <w:tcPr>
            <w:tcW w:w="1410"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授权金额</w:t>
            </w:r>
          </w:p>
        </w:tc>
      </w:tr>
      <w:tr w:rsidR="00A2291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A2291F" w:rsidRPr="001059DE" w:rsidRDefault="00A2291F" w:rsidP="002901D2">
            <w:pPr>
              <w:rPr>
                <w:color w:val="000000" w:themeColor="text1"/>
              </w:rPr>
            </w:pPr>
            <w:r w:rsidRPr="001059DE">
              <w:rPr>
                <w:color w:val="000000" w:themeColor="text1"/>
              </w:rPr>
              <w:t>authDue</w:t>
            </w:r>
          </w:p>
        </w:tc>
        <w:tc>
          <w:tcPr>
            <w:tcW w:w="1410"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2291F" w:rsidRPr="001059DE" w:rsidRDefault="00A229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授权期限</w:t>
            </w:r>
          </w:p>
        </w:tc>
      </w:tr>
    </w:tbl>
    <w:p w:rsidR="00A2291F" w:rsidRPr="001059DE" w:rsidRDefault="00A2291F" w:rsidP="00A2291F">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2725"/>
        <w:gridCol w:w="853"/>
      </w:tblGrid>
      <w:tr w:rsidR="00D271D7"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271D7" w:rsidRPr="001059DE" w:rsidRDefault="00D271D7"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D271D7" w:rsidRPr="001059DE" w:rsidRDefault="00D271D7"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271D7"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D271D7" w:rsidRPr="001059DE" w:rsidRDefault="00D271D7"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D271D7" w:rsidRPr="001059DE" w:rsidRDefault="00D271D7"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271D7"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D271D7" w:rsidRPr="001059DE" w:rsidRDefault="00D271D7"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D271D7" w:rsidRPr="001059DE" w:rsidRDefault="00D271D7"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271D7"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271D7" w:rsidRPr="001059DE" w:rsidRDefault="00D271D7" w:rsidP="00527E9F">
            <w:pPr>
              <w:rPr>
                <w:bCs w:val="0"/>
                <w:color w:val="000000" w:themeColor="text1"/>
                <w:sz w:val="24"/>
                <w:szCs w:val="24"/>
              </w:rPr>
            </w:pPr>
            <w:r w:rsidRPr="001059DE">
              <w:rPr>
                <w:bCs w:val="0"/>
                <w:color w:val="000000" w:themeColor="text1"/>
                <w:sz w:val="24"/>
                <w:szCs w:val="24"/>
              </w:rPr>
              <w:t>data</w:t>
            </w:r>
          </w:p>
        </w:tc>
        <w:tc>
          <w:tcPr>
            <w:tcW w:w="1788" w:type="dxa"/>
            <w:vAlign w:val="center"/>
          </w:tcPr>
          <w:p w:rsidR="00D271D7" w:rsidRPr="001059DE" w:rsidRDefault="00D271D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D271D7" w:rsidRPr="001059DE" w:rsidRDefault="00D271D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2725" w:type="dxa"/>
            <w:vAlign w:val="center"/>
          </w:tcPr>
          <w:p w:rsidR="00D271D7" w:rsidRPr="001059DE" w:rsidRDefault="00D271D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853" w:type="dxa"/>
            <w:vAlign w:val="center"/>
          </w:tcPr>
          <w:p w:rsidR="00D271D7" w:rsidRPr="001059DE" w:rsidRDefault="00D271D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D271D7"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271D7" w:rsidRPr="001059DE" w:rsidRDefault="00D271D7" w:rsidP="00527E9F">
            <w:pPr>
              <w:rPr>
                <w:color w:val="000000" w:themeColor="text1"/>
                <w:sz w:val="24"/>
                <w:szCs w:val="24"/>
              </w:rPr>
            </w:pPr>
          </w:p>
        </w:tc>
        <w:tc>
          <w:tcPr>
            <w:tcW w:w="1788" w:type="dxa"/>
            <w:vAlign w:val="center"/>
          </w:tcPr>
          <w:p w:rsidR="00D271D7" w:rsidRPr="001059DE" w:rsidRDefault="00D271D7"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sz w:val="24"/>
                <w:szCs w:val="24"/>
              </w:rPr>
              <w:t>weburl</w:t>
            </w:r>
          </w:p>
        </w:tc>
        <w:tc>
          <w:tcPr>
            <w:tcW w:w="1789" w:type="dxa"/>
            <w:vAlign w:val="center"/>
          </w:tcPr>
          <w:p w:rsidR="00D271D7" w:rsidRPr="001059DE" w:rsidRDefault="00D271D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725" w:type="dxa"/>
            <w:vAlign w:val="center"/>
          </w:tcPr>
          <w:p w:rsidR="00D271D7" w:rsidRPr="001059DE" w:rsidRDefault="00D271D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sz w:val="24"/>
                <w:szCs w:val="24"/>
              </w:rPr>
              <w:t>银行激活页面页面链接</w:t>
            </w:r>
          </w:p>
        </w:tc>
        <w:tc>
          <w:tcPr>
            <w:tcW w:w="853" w:type="dxa"/>
            <w:vAlign w:val="center"/>
          </w:tcPr>
          <w:p w:rsidR="00D271D7" w:rsidRPr="001059DE" w:rsidRDefault="00D271D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D271D7" w:rsidRPr="001059DE" w:rsidRDefault="00D271D7" w:rsidP="00D271D7"/>
    <w:p w:rsidR="00A2291F" w:rsidRPr="001059DE" w:rsidRDefault="00A2291F" w:rsidP="00A2291F">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A37FEE" w:rsidRPr="001059DE" w:rsidRDefault="00A2291F" w:rsidP="00D271D7">
      <w:pPr>
        <w:ind w:firstLine="420"/>
        <w:rPr>
          <w:b/>
          <w:color w:val="000000" w:themeColor="text1"/>
          <w:sz w:val="24"/>
          <w:szCs w:val="24"/>
        </w:rPr>
      </w:pPr>
      <w:r w:rsidRPr="001059DE">
        <w:rPr>
          <w:rFonts w:hint="eastAsia"/>
          <w:b/>
          <w:color w:val="000000" w:themeColor="text1"/>
          <w:sz w:val="24"/>
          <w:szCs w:val="24"/>
        </w:rPr>
        <w:t>示例：</w:t>
      </w:r>
    </w:p>
    <w:p w:rsidR="00A37FEE" w:rsidRPr="001059DE" w:rsidRDefault="00A37FEE" w:rsidP="00A37FEE">
      <w:pPr>
        <w:ind w:firstLine="420"/>
        <w:rPr>
          <w:b/>
          <w:color w:val="000000" w:themeColor="text1"/>
          <w:sz w:val="24"/>
          <w:szCs w:val="24"/>
        </w:rPr>
      </w:pPr>
      <w:r w:rsidRPr="001059DE">
        <w:rPr>
          <w:b/>
          <w:color w:val="000000" w:themeColor="text1"/>
          <w:sz w:val="24"/>
          <w:szCs w:val="24"/>
        </w:rPr>
        <w:t>{</w:t>
      </w:r>
    </w:p>
    <w:p w:rsidR="00A37FEE" w:rsidRPr="001059DE" w:rsidRDefault="00A37FEE" w:rsidP="00A37FEE">
      <w:pPr>
        <w:ind w:firstLine="420"/>
        <w:rPr>
          <w:b/>
          <w:color w:val="000000" w:themeColor="text1"/>
          <w:sz w:val="24"/>
          <w:szCs w:val="24"/>
        </w:rPr>
      </w:pPr>
      <w:r w:rsidRPr="001059DE">
        <w:rPr>
          <w:b/>
          <w:color w:val="000000" w:themeColor="text1"/>
          <w:sz w:val="24"/>
          <w:szCs w:val="24"/>
        </w:rPr>
        <w:t xml:space="preserve">    "code": 0,</w:t>
      </w:r>
    </w:p>
    <w:p w:rsidR="00A37FEE" w:rsidRPr="001059DE" w:rsidRDefault="00A37FEE" w:rsidP="00A37FEE">
      <w:pPr>
        <w:ind w:firstLine="420"/>
        <w:rPr>
          <w:b/>
          <w:color w:val="000000" w:themeColor="text1"/>
          <w:sz w:val="24"/>
          <w:szCs w:val="24"/>
        </w:rPr>
      </w:pPr>
      <w:r w:rsidRPr="001059DE">
        <w:rPr>
          <w:b/>
          <w:color w:val="000000" w:themeColor="text1"/>
          <w:sz w:val="24"/>
          <w:szCs w:val="24"/>
        </w:rPr>
        <w:lastRenderedPageBreak/>
        <w:t xml:space="preserve">    "data": {</w:t>
      </w:r>
    </w:p>
    <w:p w:rsidR="00A37FEE" w:rsidRPr="001059DE" w:rsidRDefault="00A37FEE" w:rsidP="00A37FEE">
      <w:pPr>
        <w:ind w:firstLine="420"/>
        <w:rPr>
          <w:b/>
          <w:color w:val="000000" w:themeColor="text1"/>
          <w:sz w:val="24"/>
          <w:szCs w:val="24"/>
        </w:rPr>
      </w:pPr>
      <w:r w:rsidRPr="001059DE">
        <w:rPr>
          <w:b/>
          <w:color w:val="000000" w:themeColor="text1"/>
          <w:sz w:val="24"/>
          <w:szCs w:val="24"/>
        </w:rPr>
        <w:t xml:space="preserve">        "weburl": "http://www.qutouwang.com/lccb/bank-result-test.html?tag=7&amp;amount=100.00&amp;platform=pc&amp;host=TEST"</w:t>
      </w:r>
    </w:p>
    <w:p w:rsidR="00A37FEE" w:rsidRPr="001059DE" w:rsidRDefault="00A37FEE" w:rsidP="00A37FEE">
      <w:pPr>
        <w:ind w:firstLine="420"/>
        <w:rPr>
          <w:b/>
          <w:color w:val="000000" w:themeColor="text1"/>
          <w:sz w:val="24"/>
          <w:szCs w:val="24"/>
        </w:rPr>
      </w:pPr>
      <w:r w:rsidRPr="001059DE">
        <w:rPr>
          <w:b/>
          <w:color w:val="000000" w:themeColor="text1"/>
          <w:sz w:val="24"/>
          <w:szCs w:val="24"/>
        </w:rPr>
        <w:t xml:space="preserve">    },</w:t>
      </w:r>
    </w:p>
    <w:p w:rsidR="00A37FEE" w:rsidRPr="001059DE" w:rsidRDefault="00A37FEE" w:rsidP="00A37FEE">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成功</w:t>
      </w:r>
      <w:r w:rsidRPr="001059DE">
        <w:rPr>
          <w:rFonts w:hint="eastAsia"/>
          <w:b/>
          <w:color w:val="000000" w:themeColor="text1"/>
          <w:sz w:val="24"/>
          <w:szCs w:val="24"/>
        </w:rPr>
        <w:t>"</w:t>
      </w:r>
    </w:p>
    <w:p w:rsidR="00A37FEE" w:rsidRPr="001059DE" w:rsidRDefault="00A37FEE" w:rsidP="00A37FEE">
      <w:pPr>
        <w:ind w:firstLine="420"/>
        <w:rPr>
          <w:b/>
          <w:color w:val="000000" w:themeColor="text1"/>
          <w:sz w:val="24"/>
          <w:szCs w:val="24"/>
        </w:rPr>
      </w:pPr>
      <w:r w:rsidRPr="001059DE">
        <w:rPr>
          <w:b/>
          <w:color w:val="000000" w:themeColor="text1"/>
          <w:sz w:val="24"/>
          <w:szCs w:val="24"/>
        </w:rPr>
        <w:t>}</w:t>
      </w:r>
    </w:p>
    <w:p w:rsidR="00DF63E2" w:rsidRPr="001059DE" w:rsidRDefault="00DF63E2" w:rsidP="00100278">
      <w:pPr>
        <w:pStyle w:val="3"/>
        <w:rPr>
          <w:color w:val="000000" w:themeColor="text1"/>
        </w:rPr>
      </w:pPr>
      <w:r w:rsidRPr="001059DE">
        <w:rPr>
          <w:rFonts w:hint="eastAsia"/>
          <w:color w:val="000000" w:themeColor="text1"/>
        </w:rPr>
        <w:t>充值接口</w:t>
      </w:r>
      <w:bookmarkEnd w:id="2"/>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rFonts w:asciiTheme="minorEastAsia" w:hAnsiTheme="minorEastAsia"/>
          <w:color w:val="000000" w:themeColor="text1"/>
        </w:rPr>
      </w:pPr>
      <w:r w:rsidRPr="001059DE">
        <w:rPr>
          <w:rFonts w:asciiTheme="minorEastAsia" w:hAnsiTheme="minorEastAsia" w:hint="eastAsia"/>
          <w:color w:val="000000" w:themeColor="text1"/>
        </w:rPr>
        <w:t>请求</w:t>
      </w:r>
      <w:r w:rsidRPr="001059DE">
        <w:rPr>
          <w:rFonts w:asciiTheme="minorEastAsia" w:hAnsiTheme="minorEastAsia"/>
          <w:color w:val="000000" w:themeColor="text1"/>
        </w:rPr>
        <w:t>方式：POST</w:t>
      </w:r>
    </w:p>
    <w:p w:rsidR="00DF63E2" w:rsidRPr="001059DE" w:rsidRDefault="00DF63E2" w:rsidP="00DF63E2">
      <w:pPr>
        <w:pStyle w:val="HTML"/>
        <w:widowControl/>
        <w:shd w:val="clear" w:color="auto" w:fill="FFFFFF"/>
        <w:ind w:firstLineChars="200" w:firstLine="420"/>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color w:val="000000" w:themeColor="text1"/>
          <w:kern w:val="2"/>
          <w:sz w:val="21"/>
          <w:szCs w:val="22"/>
        </w:rPr>
        <w:t>请求URL：http://</w:t>
      </w:r>
      <w:r w:rsidRPr="001059DE">
        <w:rPr>
          <w:rFonts w:asciiTheme="minorEastAsia" w:eastAsiaTheme="minorEastAsia" w:hAnsiTheme="minorEastAsia" w:cstheme="minorEastAsia"/>
          <w:kern w:val="2"/>
          <w:sz w:val="21"/>
          <w:szCs w:val="22"/>
        </w:rPr>
        <w:t>平台域名</w:t>
      </w:r>
      <w:r w:rsidRPr="001059DE">
        <w:rPr>
          <w:rFonts w:asciiTheme="minorEastAsia" w:eastAsiaTheme="minorEastAsia" w:hAnsiTheme="minorEastAsia" w:cs="Helvetica"/>
          <w:sz w:val="18"/>
          <w:szCs w:val="18"/>
          <w:shd w:val="clear" w:color="auto" w:fill="FAFAFA"/>
        </w:rPr>
        <w:t>/api/userAccountInfo/recharge</w:t>
      </w:r>
    </w:p>
    <w:p w:rsidR="00DF63E2" w:rsidRPr="001059DE" w:rsidRDefault="00DF63E2" w:rsidP="00DF63E2">
      <w:pPr>
        <w:ind w:firstLine="420"/>
        <w:rPr>
          <w:color w:val="000000" w:themeColor="text1"/>
        </w:rPr>
      </w:pP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szCs w:val="21"/>
              </w:rPr>
            </w:pPr>
            <w:r w:rsidRPr="001059DE">
              <w:rPr>
                <w:color w:val="000000" w:themeColor="text1"/>
                <w:szCs w:val="21"/>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szCs w:val="21"/>
              </w:rPr>
            </w:pPr>
            <w:r w:rsidRPr="001059DE">
              <w:rPr>
                <w:rFonts w:hint="eastAsia"/>
                <w:color w:val="000000" w:themeColor="text1"/>
                <w:szCs w:val="21"/>
              </w:rPr>
              <w:t>equipmentType</w:t>
            </w:r>
          </w:p>
          <w:p w:rsidR="00DF63E2" w:rsidRPr="001059DE" w:rsidRDefault="00DF63E2" w:rsidP="00DF63E2">
            <w:pPr>
              <w:rPr>
                <w:color w:val="000000" w:themeColor="text1"/>
                <w:szCs w:val="21"/>
              </w:rPr>
            </w:pP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9D73E6">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00B7600D" w:rsidRPr="001059DE">
              <w:rPr>
                <w:rFonts w:hint="eastAsia"/>
                <w:color w:val="000000" w:themeColor="text1"/>
              </w:rPr>
              <w:t xml:space="preserve"> </w:t>
            </w:r>
            <w:r w:rsidR="009D73E6" w:rsidRPr="001059DE">
              <w:rPr>
                <w:rFonts w:asciiTheme="minorEastAsia" w:eastAsiaTheme="minorEastAsia" w:hAnsiTheme="minorEastAsia" w:cstheme="minorEastAsia"/>
                <w:color w:val="000000" w:themeColor="text1"/>
                <w:kern w:val="2"/>
                <w:sz w:val="21"/>
                <w:szCs w:val="22"/>
              </w:rPr>
              <w:t>pc app h5</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szCs w:val="21"/>
              </w:rPr>
            </w:pPr>
            <w:r w:rsidRPr="001059DE">
              <w:rPr>
                <w:rFonts w:hint="eastAsia"/>
                <w:color w:val="000000" w:themeColor="text1"/>
                <w:szCs w:val="21"/>
              </w:rPr>
              <w:t>amount</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充值金额</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2725"/>
        <w:gridCol w:w="853"/>
      </w:tblGrid>
      <w:tr w:rsidR="00A038B4"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038B4" w:rsidRPr="001059DE" w:rsidRDefault="00A038B4"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A038B4" w:rsidRPr="001059DE" w:rsidRDefault="00A038B4"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038B4"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A038B4" w:rsidRPr="001059DE" w:rsidRDefault="00A038B4"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A038B4" w:rsidRPr="001059DE" w:rsidRDefault="00A038B4"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038B4"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A038B4" w:rsidRPr="001059DE" w:rsidRDefault="00A038B4"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A038B4" w:rsidRPr="001059DE" w:rsidRDefault="00A038B4"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038B4"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A038B4" w:rsidRPr="001059DE" w:rsidRDefault="00A038B4" w:rsidP="00527E9F">
            <w:pPr>
              <w:rPr>
                <w:bCs w:val="0"/>
                <w:color w:val="000000" w:themeColor="text1"/>
                <w:sz w:val="24"/>
                <w:szCs w:val="24"/>
              </w:rPr>
            </w:pPr>
            <w:r w:rsidRPr="001059DE">
              <w:rPr>
                <w:bCs w:val="0"/>
                <w:color w:val="000000" w:themeColor="text1"/>
                <w:sz w:val="24"/>
                <w:szCs w:val="24"/>
              </w:rPr>
              <w:t>data</w:t>
            </w:r>
          </w:p>
        </w:tc>
        <w:tc>
          <w:tcPr>
            <w:tcW w:w="1788" w:type="dxa"/>
            <w:vAlign w:val="center"/>
          </w:tcPr>
          <w:p w:rsidR="00A038B4" w:rsidRPr="001059DE" w:rsidRDefault="00A038B4"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A038B4" w:rsidRPr="001059DE" w:rsidRDefault="00A038B4"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2725" w:type="dxa"/>
            <w:vAlign w:val="center"/>
          </w:tcPr>
          <w:p w:rsidR="00A038B4" w:rsidRPr="001059DE" w:rsidRDefault="00A038B4"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853" w:type="dxa"/>
            <w:vAlign w:val="center"/>
          </w:tcPr>
          <w:p w:rsidR="00A038B4" w:rsidRPr="001059DE" w:rsidRDefault="00A038B4"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038B4"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038B4" w:rsidRPr="001059DE" w:rsidRDefault="00A038B4" w:rsidP="00527E9F">
            <w:pPr>
              <w:rPr>
                <w:color w:val="000000" w:themeColor="text1"/>
                <w:sz w:val="24"/>
                <w:szCs w:val="24"/>
              </w:rPr>
            </w:pPr>
          </w:p>
        </w:tc>
        <w:tc>
          <w:tcPr>
            <w:tcW w:w="1788" w:type="dxa"/>
            <w:vAlign w:val="center"/>
          </w:tcPr>
          <w:p w:rsidR="00A038B4" w:rsidRPr="001059DE" w:rsidRDefault="00A038B4"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sz w:val="24"/>
                <w:szCs w:val="24"/>
              </w:rPr>
              <w:t>weburl</w:t>
            </w:r>
          </w:p>
        </w:tc>
        <w:tc>
          <w:tcPr>
            <w:tcW w:w="1789" w:type="dxa"/>
            <w:vAlign w:val="center"/>
          </w:tcPr>
          <w:p w:rsidR="00A038B4" w:rsidRPr="001059DE" w:rsidRDefault="00A038B4"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725" w:type="dxa"/>
            <w:vAlign w:val="center"/>
          </w:tcPr>
          <w:p w:rsidR="00A038B4" w:rsidRPr="001059DE" w:rsidRDefault="00A038B4"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sz w:val="24"/>
                <w:szCs w:val="24"/>
              </w:rPr>
              <w:t>银行</w:t>
            </w:r>
            <w:r w:rsidR="00100278" w:rsidRPr="001059DE">
              <w:rPr>
                <w:rFonts w:ascii="宋体" w:hAnsi="宋体" w:cs="宋体" w:hint="eastAsia"/>
                <w:sz w:val="24"/>
                <w:szCs w:val="24"/>
              </w:rPr>
              <w:t>快捷</w:t>
            </w:r>
            <w:r w:rsidRPr="001059DE">
              <w:rPr>
                <w:rFonts w:ascii="宋体" w:hAnsi="宋体" w:cs="宋体" w:hint="eastAsia"/>
                <w:sz w:val="24"/>
                <w:szCs w:val="24"/>
              </w:rPr>
              <w:t>充值页面页面链接</w:t>
            </w:r>
          </w:p>
        </w:tc>
        <w:tc>
          <w:tcPr>
            <w:tcW w:w="853" w:type="dxa"/>
            <w:vAlign w:val="center"/>
          </w:tcPr>
          <w:p w:rsidR="00A038B4" w:rsidRPr="001059DE" w:rsidRDefault="00A038B4"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DF63E2" w:rsidRPr="001059DE" w:rsidRDefault="00DF63E2" w:rsidP="00DF63E2"/>
    <w:p w:rsidR="00DF63E2" w:rsidRPr="001059DE" w:rsidRDefault="00DF63E2" w:rsidP="00DF63E2">
      <w:r w:rsidRPr="001059DE">
        <w:t>{</w:t>
      </w:r>
    </w:p>
    <w:p w:rsidR="00DF63E2" w:rsidRPr="001059DE" w:rsidRDefault="00DF63E2" w:rsidP="00DF63E2">
      <w:r w:rsidRPr="001059DE">
        <w:tab/>
        <w:t>"code":0,</w:t>
      </w:r>
    </w:p>
    <w:p w:rsidR="00DF63E2" w:rsidRPr="001059DE" w:rsidRDefault="00DF63E2" w:rsidP="00DF63E2">
      <w:r w:rsidRPr="001059DE">
        <w:tab/>
        <w:t>"data":{</w:t>
      </w:r>
    </w:p>
    <w:p w:rsidR="00DF63E2" w:rsidRPr="001059DE" w:rsidRDefault="00DF63E2" w:rsidP="00DF63E2">
      <w:r w:rsidRPr="001059DE">
        <w:tab/>
        <w:t>"weburl":"http://139.199.23.15:8080/xinweb/index.html?custId=11643&amp;requestKey=f8485f18-44b1-4d2a-a04b-34502421ebc5"</w:t>
      </w:r>
    </w:p>
    <w:p w:rsidR="00DF63E2" w:rsidRPr="001059DE" w:rsidRDefault="00DF63E2" w:rsidP="00DF63E2">
      <w:r w:rsidRPr="001059DE">
        <w:tab/>
        <w:t>},</w:t>
      </w:r>
    </w:p>
    <w:p w:rsidR="00DF63E2" w:rsidRPr="001059DE" w:rsidRDefault="00DF63E2" w:rsidP="00DF63E2">
      <w:r w:rsidRPr="001059DE">
        <w:rPr>
          <w:rFonts w:hint="eastAsia"/>
        </w:rPr>
        <w:tab/>
        <w:t>"message":"</w:t>
      </w:r>
      <w:r w:rsidRPr="001059DE">
        <w:rPr>
          <w:rFonts w:hint="eastAsia"/>
        </w:rPr>
        <w:t>成功</w:t>
      </w:r>
      <w:r w:rsidRPr="001059DE">
        <w:rPr>
          <w:rFonts w:hint="eastAsia"/>
        </w:rPr>
        <w:t>"</w:t>
      </w:r>
    </w:p>
    <w:p w:rsidR="00DF63E2" w:rsidRPr="001059DE" w:rsidRDefault="00DF63E2" w:rsidP="00DF63E2">
      <w:r w:rsidRPr="001059DE">
        <w:t>}</w:t>
      </w:r>
    </w:p>
    <w:p w:rsidR="00DF63E2" w:rsidRPr="001059DE" w:rsidRDefault="00DF63E2" w:rsidP="00DF63E2"/>
    <w:p w:rsidR="002F4BC2" w:rsidRPr="001059DE" w:rsidRDefault="002F4BC2" w:rsidP="002F4BC2">
      <w:pPr>
        <w:pStyle w:val="3"/>
        <w:rPr>
          <w:color w:val="000000" w:themeColor="text1"/>
        </w:rPr>
      </w:pPr>
      <w:r w:rsidRPr="001059DE">
        <w:rPr>
          <w:rFonts w:hint="eastAsia"/>
          <w:color w:val="000000" w:themeColor="text1"/>
        </w:rPr>
        <w:lastRenderedPageBreak/>
        <w:t>网银充值接口</w:t>
      </w:r>
    </w:p>
    <w:p w:rsidR="002F4BC2" w:rsidRPr="001059DE" w:rsidRDefault="002F4BC2" w:rsidP="002F4BC2">
      <w:pPr>
        <w:ind w:firstLine="420"/>
        <w:rPr>
          <w:color w:val="000000" w:themeColor="text1"/>
        </w:rPr>
      </w:pPr>
      <w:r w:rsidRPr="001059DE">
        <w:rPr>
          <w:rFonts w:hint="eastAsia"/>
          <w:color w:val="000000" w:themeColor="text1"/>
        </w:rPr>
        <w:t>平台充值。</w:t>
      </w:r>
    </w:p>
    <w:p w:rsidR="002F4BC2" w:rsidRPr="001059DE" w:rsidRDefault="002F4BC2" w:rsidP="002F4BC2">
      <w:pPr>
        <w:pStyle w:val="4"/>
        <w:rPr>
          <w:color w:val="000000" w:themeColor="text1"/>
        </w:rPr>
      </w:pPr>
      <w:r w:rsidRPr="001059DE">
        <w:rPr>
          <w:rFonts w:hint="eastAsia"/>
          <w:color w:val="000000" w:themeColor="text1"/>
        </w:rPr>
        <w:t>输入</w:t>
      </w:r>
    </w:p>
    <w:p w:rsidR="002F4BC2" w:rsidRPr="001059DE" w:rsidRDefault="002F4BC2" w:rsidP="002F4BC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F4BC2" w:rsidRPr="001059DE" w:rsidRDefault="002F4BC2" w:rsidP="002F4BC2">
      <w:pPr>
        <w:pStyle w:val="HTML"/>
        <w:widowControl/>
        <w:shd w:val="clear" w:color="auto" w:fill="FFFFFF"/>
        <w:ind w:firstLineChars="200" w:firstLine="420"/>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/api/userAccountInfo/gateWayRecharge</w:t>
      </w:r>
    </w:p>
    <w:p w:rsidR="002F4BC2" w:rsidRPr="001059DE" w:rsidRDefault="002F4BC2" w:rsidP="002F4BC2">
      <w:pPr>
        <w:ind w:firstLine="420"/>
        <w:rPr>
          <w:color w:val="000000" w:themeColor="text1"/>
        </w:rPr>
      </w:pPr>
    </w:p>
    <w:p w:rsidR="002F4BC2" w:rsidRPr="001059DE" w:rsidRDefault="002F4BC2" w:rsidP="002F4BC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2F4BC2"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b w:val="0"/>
                <w:bCs w:val="0"/>
                <w:color w:val="000000" w:themeColor="text1"/>
              </w:rPr>
            </w:pPr>
            <w:r w:rsidRPr="001059DE">
              <w:rPr>
                <w:rFonts w:hint="eastAsia"/>
                <w:color w:val="000000" w:themeColor="text1"/>
              </w:rPr>
              <w:t>参数</w:t>
            </w:r>
          </w:p>
        </w:tc>
        <w:tc>
          <w:tcPr>
            <w:tcW w:w="1410" w:type="dxa"/>
            <w:vAlign w:val="center"/>
          </w:tcPr>
          <w:p w:rsidR="002F4BC2" w:rsidRPr="001059DE" w:rsidRDefault="002F4BC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F4BC2" w:rsidRPr="001059DE" w:rsidRDefault="002F4BC2"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F4BC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b w:val="0"/>
                <w:bCs w:val="0"/>
                <w:color w:val="000000" w:themeColor="text1"/>
                <w:szCs w:val="21"/>
              </w:rPr>
            </w:pPr>
            <w:r w:rsidRPr="001059DE">
              <w:rPr>
                <w:color w:val="000000" w:themeColor="text1"/>
                <w:szCs w:val="21"/>
              </w:rPr>
              <w:t>userId</w:t>
            </w:r>
          </w:p>
        </w:tc>
        <w:tc>
          <w:tcPr>
            <w:tcW w:w="1410"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2F4BC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color w:val="000000" w:themeColor="text1"/>
                <w:szCs w:val="21"/>
              </w:rPr>
            </w:pPr>
            <w:r w:rsidRPr="001059DE">
              <w:rPr>
                <w:color w:val="000000" w:themeColor="text1"/>
                <w:szCs w:val="21"/>
              </w:rPr>
              <w:t>bank</w:t>
            </w:r>
            <w:r w:rsidRPr="001059DE">
              <w:rPr>
                <w:rFonts w:hint="eastAsia"/>
                <w:color w:val="000000" w:themeColor="text1"/>
                <w:szCs w:val="21"/>
              </w:rPr>
              <w:t>No</w:t>
            </w:r>
          </w:p>
        </w:tc>
        <w:tc>
          <w:tcPr>
            <w:tcW w:w="1410"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ascii="宋体" w:hAnsi="宋体" w:hint="eastAsia"/>
                <w:sz w:val="21"/>
              </w:rPr>
              <w:t>银行编号，如廊坊银行</w:t>
            </w:r>
            <w:r w:rsidRPr="001059DE">
              <w:rPr>
                <w:rFonts w:ascii="TimesNewRomanPSMT" w:eastAsia="TimesNewRomanPSMT" w:hAnsi="TimesNewRomanPSMT" w:hint="eastAsia"/>
                <w:sz w:val="21"/>
              </w:rPr>
              <w:t>LCCB</w:t>
            </w:r>
            <w:r w:rsidRPr="001059DE">
              <w:rPr>
                <w:color w:val="000000" w:themeColor="text1"/>
              </w:rPr>
              <w:t xml:space="preserve"> </w:t>
            </w:r>
          </w:p>
        </w:tc>
      </w:tr>
      <w:tr w:rsidR="002F4BC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b w:val="0"/>
                <w:bCs w:val="0"/>
                <w:color w:val="000000" w:themeColor="text1"/>
                <w:szCs w:val="21"/>
              </w:rPr>
            </w:pPr>
            <w:r w:rsidRPr="001059DE">
              <w:rPr>
                <w:rFonts w:hint="eastAsia"/>
                <w:color w:val="000000" w:themeColor="text1"/>
                <w:szCs w:val="21"/>
              </w:rPr>
              <w:t>amount</w:t>
            </w:r>
          </w:p>
        </w:tc>
        <w:tc>
          <w:tcPr>
            <w:tcW w:w="1410"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充值金额</w:t>
            </w:r>
          </w:p>
        </w:tc>
      </w:tr>
      <w:tr w:rsidR="002F4BC2"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2F4BC2" w:rsidRPr="001059DE" w:rsidRDefault="002F4BC2" w:rsidP="005905E0">
            <w:pPr>
              <w:rPr>
                <w:color w:val="000000" w:themeColor="text1"/>
                <w:szCs w:val="21"/>
              </w:rPr>
            </w:pPr>
            <w:r w:rsidRPr="001059DE">
              <w:rPr>
                <w:color w:val="000000" w:themeColor="text1"/>
                <w:szCs w:val="21"/>
              </w:rPr>
              <w:t>equipmentType</w:t>
            </w:r>
          </w:p>
        </w:tc>
        <w:tc>
          <w:tcPr>
            <w:tcW w:w="1410"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2F4BC2" w:rsidRPr="001059DE" w:rsidRDefault="002F4BC2" w:rsidP="005905E0">
            <w:pPr>
              <w:cnfStyle w:val="000000000000" w:firstRow="0" w:lastRow="0" w:firstColumn="0" w:lastColumn="0" w:oddVBand="0" w:evenVBand="0" w:oddHBand="0" w:evenHBand="0" w:firstRowFirstColumn="0" w:firstRowLastColumn="0" w:lastRowFirstColumn="0" w:lastRowLastColumn="0"/>
            </w:pPr>
            <w:r w:rsidRPr="001059DE">
              <w:rPr>
                <w:rFonts w:hint="eastAsia"/>
                <w:color w:val="000000" w:themeColor="text1"/>
              </w:rPr>
              <w:t>设备类型</w:t>
            </w:r>
            <w:r w:rsidRPr="001059DE">
              <w:rPr>
                <w:rFonts w:hint="eastAsia"/>
                <w:color w:val="000000" w:themeColor="text1"/>
              </w:rPr>
              <w:t xml:space="preserve"> </w:t>
            </w:r>
            <w:r w:rsidRPr="001059DE">
              <w:rPr>
                <w:rFonts w:asciiTheme="minorEastAsia" w:eastAsiaTheme="minorEastAsia" w:hAnsiTheme="minorEastAsia" w:cstheme="minorEastAsia"/>
                <w:color w:val="000000" w:themeColor="text1"/>
                <w:kern w:val="2"/>
                <w:sz w:val="21"/>
                <w:szCs w:val="22"/>
              </w:rPr>
              <w:t>pc app h5</w:t>
            </w:r>
          </w:p>
        </w:tc>
      </w:tr>
    </w:tbl>
    <w:p w:rsidR="002F4BC2" w:rsidRPr="001059DE" w:rsidRDefault="002F4BC2" w:rsidP="002F4BC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2725"/>
        <w:gridCol w:w="853"/>
      </w:tblGrid>
      <w:tr w:rsidR="0069298F"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9298F" w:rsidRPr="001059DE" w:rsidRDefault="0069298F"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69298F" w:rsidRPr="001059DE" w:rsidRDefault="0069298F"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9298F"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69298F" w:rsidRPr="001059DE" w:rsidRDefault="0069298F"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69298F" w:rsidRPr="001059DE" w:rsidRDefault="0069298F"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69298F"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69298F" w:rsidRPr="001059DE" w:rsidRDefault="0069298F"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69298F" w:rsidRPr="001059DE" w:rsidRDefault="0069298F"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69298F"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69298F" w:rsidRPr="001059DE" w:rsidRDefault="0069298F" w:rsidP="00527E9F">
            <w:pPr>
              <w:rPr>
                <w:bCs w:val="0"/>
                <w:color w:val="000000" w:themeColor="text1"/>
                <w:sz w:val="24"/>
                <w:szCs w:val="24"/>
              </w:rPr>
            </w:pPr>
            <w:r w:rsidRPr="001059DE">
              <w:rPr>
                <w:bCs w:val="0"/>
                <w:color w:val="000000" w:themeColor="text1"/>
                <w:sz w:val="24"/>
                <w:szCs w:val="24"/>
              </w:rPr>
              <w:t>data</w:t>
            </w:r>
          </w:p>
        </w:tc>
        <w:tc>
          <w:tcPr>
            <w:tcW w:w="1788" w:type="dxa"/>
            <w:vAlign w:val="center"/>
          </w:tcPr>
          <w:p w:rsidR="0069298F" w:rsidRPr="001059DE" w:rsidRDefault="0069298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69298F" w:rsidRPr="001059DE" w:rsidRDefault="0069298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2725" w:type="dxa"/>
            <w:vAlign w:val="center"/>
          </w:tcPr>
          <w:p w:rsidR="0069298F" w:rsidRPr="001059DE" w:rsidRDefault="0069298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853" w:type="dxa"/>
            <w:vAlign w:val="center"/>
          </w:tcPr>
          <w:p w:rsidR="0069298F" w:rsidRPr="001059DE" w:rsidRDefault="0069298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69298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9298F" w:rsidRPr="001059DE" w:rsidRDefault="0069298F" w:rsidP="00527E9F">
            <w:pPr>
              <w:rPr>
                <w:color w:val="000000" w:themeColor="text1"/>
                <w:sz w:val="24"/>
                <w:szCs w:val="24"/>
              </w:rPr>
            </w:pPr>
          </w:p>
        </w:tc>
        <w:tc>
          <w:tcPr>
            <w:tcW w:w="1788" w:type="dxa"/>
            <w:vAlign w:val="center"/>
          </w:tcPr>
          <w:p w:rsidR="0069298F" w:rsidRPr="001059DE" w:rsidRDefault="0069298F"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sz w:val="24"/>
                <w:szCs w:val="24"/>
              </w:rPr>
              <w:t>weburl</w:t>
            </w:r>
          </w:p>
        </w:tc>
        <w:tc>
          <w:tcPr>
            <w:tcW w:w="1789" w:type="dxa"/>
            <w:vAlign w:val="center"/>
          </w:tcPr>
          <w:p w:rsidR="0069298F" w:rsidRPr="001059DE" w:rsidRDefault="0069298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725" w:type="dxa"/>
            <w:vAlign w:val="center"/>
          </w:tcPr>
          <w:p w:rsidR="0069298F" w:rsidRPr="001059DE" w:rsidRDefault="0069298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sz w:val="24"/>
                <w:szCs w:val="24"/>
              </w:rPr>
              <w:t>银行网银充值页面页面链接</w:t>
            </w:r>
          </w:p>
        </w:tc>
        <w:tc>
          <w:tcPr>
            <w:tcW w:w="853" w:type="dxa"/>
            <w:vAlign w:val="center"/>
          </w:tcPr>
          <w:p w:rsidR="0069298F" w:rsidRPr="001059DE" w:rsidRDefault="0069298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2F4BC2" w:rsidRPr="001059DE" w:rsidRDefault="002F4BC2" w:rsidP="002F4BC2"/>
    <w:p w:rsidR="002F4BC2" w:rsidRPr="001059DE" w:rsidRDefault="002F4BC2" w:rsidP="002F4BC2">
      <w:r w:rsidRPr="001059DE">
        <w:t>{</w:t>
      </w:r>
    </w:p>
    <w:p w:rsidR="002F4BC2" w:rsidRPr="001059DE" w:rsidRDefault="002F4BC2" w:rsidP="002F4BC2">
      <w:r w:rsidRPr="001059DE">
        <w:tab/>
        <w:t>"code":0,</w:t>
      </w:r>
    </w:p>
    <w:p w:rsidR="002F4BC2" w:rsidRPr="001059DE" w:rsidRDefault="002F4BC2" w:rsidP="002F4BC2">
      <w:r w:rsidRPr="001059DE">
        <w:tab/>
        <w:t>"data":{</w:t>
      </w:r>
    </w:p>
    <w:p w:rsidR="002F4BC2" w:rsidRPr="001059DE" w:rsidRDefault="002F4BC2" w:rsidP="002F4BC2">
      <w:r w:rsidRPr="001059DE">
        <w:tab/>
        <w:t>"weburl":"http://139.199.23.15:8080/xinweb/index.html?custId=11643&amp;requestKey=f8485f18-44b1-4d2a-a04b-34502421ebc5"</w:t>
      </w:r>
    </w:p>
    <w:p w:rsidR="002F4BC2" w:rsidRPr="001059DE" w:rsidRDefault="002F4BC2" w:rsidP="002F4BC2">
      <w:r w:rsidRPr="001059DE">
        <w:tab/>
        <w:t>},</w:t>
      </w:r>
    </w:p>
    <w:p w:rsidR="002F4BC2" w:rsidRPr="001059DE" w:rsidRDefault="002F4BC2" w:rsidP="002F4BC2">
      <w:r w:rsidRPr="001059DE">
        <w:rPr>
          <w:rFonts w:hint="eastAsia"/>
        </w:rPr>
        <w:tab/>
        <w:t>"message":"</w:t>
      </w:r>
      <w:r w:rsidRPr="001059DE">
        <w:rPr>
          <w:rFonts w:hint="eastAsia"/>
        </w:rPr>
        <w:t>成功</w:t>
      </w:r>
      <w:r w:rsidRPr="001059DE">
        <w:rPr>
          <w:rFonts w:hint="eastAsia"/>
        </w:rPr>
        <w:t>"</w:t>
      </w:r>
    </w:p>
    <w:p w:rsidR="002F4BC2" w:rsidRPr="001059DE" w:rsidRDefault="002F4BC2" w:rsidP="002F4BC2">
      <w:r w:rsidRPr="001059DE">
        <w:t>}</w:t>
      </w:r>
    </w:p>
    <w:p w:rsidR="00DF63E2" w:rsidRPr="001059DE" w:rsidRDefault="00DF63E2" w:rsidP="00DF63E2">
      <w:pPr>
        <w:pStyle w:val="3"/>
        <w:rPr>
          <w:color w:val="000000" w:themeColor="text1"/>
        </w:rPr>
      </w:pPr>
      <w:r w:rsidRPr="001059DE">
        <w:rPr>
          <w:rFonts w:hint="eastAsia"/>
          <w:color w:val="000000" w:themeColor="text1"/>
        </w:rPr>
        <w:t>提现接口</w:t>
      </w:r>
    </w:p>
    <w:p w:rsidR="00DF63E2" w:rsidRPr="001059DE" w:rsidRDefault="00DF63E2" w:rsidP="00DF63E2">
      <w:pPr>
        <w:ind w:firstLine="420"/>
        <w:rPr>
          <w:color w:val="000000" w:themeColor="text1"/>
        </w:rPr>
      </w:pPr>
      <w:r w:rsidRPr="001059DE">
        <w:rPr>
          <w:rFonts w:hint="eastAsia"/>
          <w:color w:val="000000" w:themeColor="text1"/>
        </w:rPr>
        <w:t>平台提现。</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widowControl/>
        <w:shd w:val="clear" w:color="auto" w:fill="FFFFFF"/>
        <w:ind w:firstLineChars="200" w:firstLine="420"/>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lastRenderedPageBreak/>
        <w:t>请求URL：http://</w:t>
      </w:r>
      <w:r w:rsidRPr="001059DE">
        <w:rPr>
          <w:rFonts w:ascii="黑体" w:eastAsia="黑体" w:hAnsi="黑体" w:cstheme="minorEastAsia"/>
          <w:kern w:val="2"/>
          <w:sz w:val="21"/>
          <w:szCs w:val="22"/>
        </w:rPr>
        <w:t>平台域名</w:t>
      </w:r>
      <w:r w:rsidR="00A37FEE" w:rsidRPr="001059DE">
        <w:rPr>
          <w:rFonts w:ascii="黑体" w:eastAsia="黑体" w:hAnsi="黑体" w:cs="Helvetica"/>
          <w:sz w:val="18"/>
          <w:szCs w:val="18"/>
          <w:shd w:val="clear" w:color="auto" w:fill="FAFAFA"/>
        </w:rPr>
        <w:t>/api/userAccountInfo/</w:t>
      </w:r>
      <w:r w:rsidRPr="001059DE">
        <w:rPr>
          <w:rFonts w:ascii="黑体" w:eastAsia="黑体" w:hAnsi="黑体" w:cstheme="minorEastAsia"/>
          <w:kern w:val="2"/>
          <w:sz w:val="21"/>
          <w:szCs w:val="22"/>
        </w:rPr>
        <w:t>withdraw</w:t>
      </w:r>
    </w:p>
    <w:p w:rsidR="00DF63E2" w:rsidRPr="001059DE" w:rsidRDefault="00DF63E2" w:rsidP="00DF63E2">
      <w:pPr>
        <w:ind w:firstLine="420"/>
        <w:rPr>
          <w:color w:val="000000" w:themeColor="text1"/>
        </w:rPr>
      </w:pP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szCs w:val="21"/>
              </w:rPr>
            </w:pPr>
            <w:r w:rsidRPr="001059DE">
              <w:rPr>
                <w:color w:val="000000" w:themeColor="text1"/>
                <w:szCs w:val="21"/>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szCs w:val="21"/>
              </w:rPr>
            </w:pPr>
            <w:r w:rsidRPr="001059DE">
              <w:rPr>
                <w:rFonts w:hint="eastAsia"/>
                <w:color w:val="000000" w:themeColor="text1"/>
                <w:szCs w:val="21"/>
              </w:rPr>
              <w:t>amount</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提现金额</w:t>
            </w:r>
          </w:p>
        </w:tc>
      </w:tr>
      <w:tr w:rsidR="00CA14FE"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CA14FE" w:rsidRPr="001059DE" w:rsidRDefault="00CA14FE" w:rsidP="00DF63E2">
            <w:pPr>
              <w:rPr>
                <w:color w:val="000000" w:themeColor="text1"/>
                <w:szCs w:val="21"/>
              </w:rPr>
            </w:pPr>
            <w:r w:rsidRPr="001059DE">
              <w:rPr>
                <w:color w:val="000000" w:themeColor="text1"/>
                <w:szCs w:val="21"/>
              </w:rPr>
              <w:t>equipmentType</w:t>
            </w:r>
          </w:p>
        </w:tc>
        <w:tc>
          <w:tcPr>
            <w:tcW w:w="1410" w:type="dxa"/>
            <w:vAlign w:val="center"/>
          </w:tcPr>
          <w:p w:rsidR="00CA14FE" w:rsidRPr="001059DE" w:rsidRDefault="00CA14FE"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CA14FE" w:rsidRPr="001059DE" w:rsidRDefault="00CA14FE" w:rsidP="00DF63E2">
            <w:pPr>
              <w:cnfStyle w:val="000000000000" w:firstRow="0" w:lastRow="0" w:firstColumn="0" w:lastColumn="0" w:oddVBand="0" w:evenVBand="0" w:oddHBand="0" w:evenHBand="0" w:firstRowFirstColumn="0" w:firstRowLastColumn="0" w:lastRowFirstColumn="0" w:lastRowLastColumn="0"/>
            </w:pPr>
            <w:r w:rsidRPr="001059DE">
              <w:rPr>
                <w:rFonts w:hint="eastAsia"/>
                <w:color w:val="000000" w:themeColor="text1"/>
              </w:rPr>
              <w:t>设备类型</w:t>
            </w:r>
            <w:r w:rsidRPr="001059DE">
              <w:rPr>
                <w:rFonts w:hint="eastAsia"/>
                <w:color w:val="000000" w:themeColor="text1"/>
              </w:rPr>
              <w:t xml:space="preserve"> </w:t>
            </w:r>
            <w:r w:rsidRPr="001059DE">
              <w:rPr>
                <w:rFonts w:asciiTheme="minorEastAsia" w:eastAsiaTheme="minorEastAsia" w:hAnsiTheme="minorEastAsia" w:cstheme="minorEastAsia"/>
                <w:color w:val="000000" w:themeColor="text1"/>
                <w:kern w:val="2"/>
                <w:sz w:val="21"/>
                <w:szCs w:val="22"/>
              </w:rPr>
              <w:t>pc app h5</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2725"/>
        <w:gridCol w:w="853"/>
      </w:tblGrid>
      <w:tr w:rsidR="00073B56"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73B56" w:rsidRPr="001059DE" w:rsidRDefault="00073B56" w:rsidP="00527E9F">
            <w:pPr>
              <w:rPr>
                <w:b w:val="0"/>
                <w:bCs w:val="0"/>
                <w:color w:val="000000" w:themeColor="text1"/>
              </w:rPr>
            </w:pPr>
            <w:r w:rsidRPr="001059DE">
              <w:rPr>
                <w:rFonts w:hint="eastAsia"/>
                <w:color w:val="000000" w:themeColor="text1"/>
              </w:rPr>
              <w:t>参数</w:t>
            </w:r>
          </w:p>
        </w:tc>
        <w:tc>
          <w:tcPr>
            <w:tcW w:w="7155" w:type="dxa"/>
            <w:gridSpan w:val="4"/>
            <w:vAlign w:val="center"/>
          </w:tcPr>
          <w:p w:rsidR="00073B56" w:rsidRPr="001059DE" w:rsidRDefault="00073B56"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73B56"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073B56" w:rsidRPr="001059DE" w:rsidRDefault="00073B56" w:rsidP="00527E9F">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073B56" w:rsidRPr="001059DE" w:rsidRDefault="00073B56"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73B56"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073B56" w:rsidRPr="001059DE" w:rsidRDefault="00073B56" w:rsidP="00527E9F">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073B56" w:rsidRPr="001059DE" w:rsidRDefault="00073B56"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073B56"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073B56" w:rsidRPr="001059DE" w:rsidRDefault="00073B56" w:rsidP="00527E9F">
            <w:pPr>
              <w:rPr>
                <w:bCs w:val="0"/>
                <w:color w:val="000000" w:themeColor="text1"/>
                <w:sz w:val="24"/>
                <w:szCs w:val="24"/>
              </w:rPr>
            </w:pPr>
            <w:r w:rsidRPr="001059DE">
              <w:rPr>
                <w:bCs w:val="0"/>
                <w:color w:val="000000" w:themeColor="text1"/>
                <w:sz w:val="24"/>
                <w:szCs w:val="24"/>
              </w:rPr>
              <w:t>data</w:t>
            </w:r>
          </w:p>
        </w:tc>
        <w:tc>
          <w:tcPr>
            <w:tcW w:w="1788" w:type="dxa"/>
            <w:vAlign w:val="center"/>
          </w:tcPr>
          <w:p w:rsidR="00073B56" w:rsidRPr="001059DE" w:rsidRDefault="00073B56"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073B56" w:rsidRPr="001059DE" w:rsidRDefault="00073B56"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2725" w:type="dxa"/>
            <w:vAlign w:val="center"/>
          </w:tcPr>
          <w:p w:rsidR="00073B56" w:rsidRPr="001059DE" w:rsidRDefault="00073B56"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853" w:type="dxa"/>
            <w:vAlign w:val="center"/>
          </w:tcPr>
          <w:p w:rsidR="00073B56" w:rsidRPr="001059DE" w:rsidRDefault="00073B56"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073B56"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B56" w:rsidRPr="001059DE" w:rsidRDefault="00073B56" w:rsidP="00527E9F">
            <w:pPr>
              <w:rPr>
                <w:color w:val="000000" w:themeColor="text1"/>
                <w:sz w:val="24"/>
                <w:szCs w:val="24"/>
              </w:rPr>
            </w:pPr>
          </w:p>
        </w:tc>
        <w:tc>
          <w:tcPr>
            <w:tcW w:w="1788" w:type="dxa"/>
            <w:vAlign w:val="center"/>
          </w:tcPr>
          <w:p w:rsidR="00073B56" w:rsidRPr="001059DE" w:rsidRDefault="00073B56"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sz w:val="24"/>
                <w:szCs w:val="24"/>
              </w:rPr>
              <w:t>weburl</w:t>
            </w:r>
          </w:p>
        </w:tc>
        <w:tc>
          <w:tcPr>
            <w:tcW w:w="1789" w:type="dxa"/>
            <w:vAlign w:val="center"/>
          </w:tcPr>
          <w:p w:rsidR="00073B56" w:rsidRPr="001059DE" w:rsidRDefault="00073B56"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725" w:type="dxa"/>
            <w:vAlign w:val="center"/>
          </w:tcPr>
          <w:p w:rsidR="00073B56" w:rsidRPr="001059DE" w:rsidRDefault="00073B56"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sz w:val="24"/>
                <w:szCs w:val="24"/>
              </w:rPr>
              <w:t>银行提现页面页面链接</w:t>
            </w:r>
          </w:p>
        </w:tc>
        <w:tc>
          <w:tcPr>
            <w:tcW w:w="853" w:type="dxa"/>
            <w:vAlign w:val="center"/>
          </w:tcPr>
          <w:p w:rsidR="00073B56" w:rsidRPr="001059DE" w:rsidRDefault="00073B56"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DF63E2" w:rsidRPr="001059DE" w:rsidRDefault="00DF63E2" w:rsidP="00DF63E2"/>
    <w:p w:rsidR="00DF63E2" w:rsidRPr="001059DE" w:rsidRDefault="00DF63E2" w:rsidP="00DF63E2">
      <w:r w:rsidRPr="001059DE">
        <w:t>{</w:t>
      </w:r>
    </w:p>
    <w:p w:rsidR="00DF63E2" w:rsidRPr="001059DE" w:rsidRDefault="00DF63E2" w:rsidP="00DF63E2">
      <w:r w:rsidRPr="001059DE">
        <w:tab/>
        <w:t>"code":0,</w:t>
      </w:r>
    </w:p>
    <w:p w:rsidR="00DF63E2" w:rsidRPr="001059DE" w:rsidRDefault="00DF63E2" w:rsidP="00DF63E2">
      <w:r w:rsidRPr="001059DE">
        <w:tab/>
        <w:t>"data":{</w:t>
      </w:r>
    </w:p>
    <w:p w:rsidR="00DF63E2" w:rsidRPr="001059DE" w:rsidRDefault="00DF63E2" w:rsidP="00DF63E2">
      <w:r w:rsidRPr="001059DE">
        <w:tab/>
      </w:r>
      <w:r w:rsidRPr="001059DE">
        <w:tab/>
        <w:t>"weburl":"http://139.199.23.15:8080/xinweb/index.html?custId=11643&amp;requestKey=f8485f18-44b1-4d2a-a04b-34502421ebc5"</w:t>
      </w:r>
    </w:p>
    <w:p w:rsidR="00DF63E2" w:rsidRPr="001059DE" w:rsidRDefault="00DF63E2" w:rsidP="00DF63E2">
      <w:r w:rsidRPr="001059DE">
        <w:tab/>
        <w:t>},</w:t>
      </w:r>
    </w:p>
    <w:p w:rsidR="00DF63E2" w:rsidRPr="001059DE" w:rsidRDefault="00DF63E2" w:rsidP="00DF63E2">
      <w:r w:rsidRPr="001059DE">
        <w:rPr>
          <w:rFonts w:hint="eastAsia"/>
        </w:rPr>
        <w:tab/>
        <w:t>"message":"</w:t>
      </w:r>
      <w:r w:rsidRPr="001059DE">
        <w:rPr>
          <w:rFonts w:hint="eastAsia"/>
        </w:rPr>
        <w:t>成功</w:t>
      </w:r>
      <w:r w:rsidRPr="001059DE">
        <w:rPr>
          <w:rFonts w:hint="eastAsia"/>
        </w:rPr>
        <w:t>"</w:t>
      </w:r>
    </w:p>
    <w:p w:rsidR="00DF63E2" w:rsidRPr="001059DE" w:rsidRDefault="00DF63E2" w:rsidP="00DF63E2">
      <w:r w:rsidRPr="001059DE">
        <w:t>}</w:t>
      </w:r>
    </w:p>
    <w:p w:rsidR="00DF63E2" w:rsidRPr="001059DE" w:rsidRDefault="00DF63E2" w:rsidP="00DF63E2"/>
    <w:p w:rsidR="00DB0DB9" w:rsidRPr="001059DE" w:rsidRDefault="00DB0DB9" w:rsidP="00DB0DB9">
      <w:pPr>
        <w:pStyle w:val="3"/>
        <w:rPr>
          <w:color w:val="000000" w:themeColor="text1"/>
        </w:rPr>
      </w:pPr>
      <w:bookmarkStart w:id="3" w:name="OLE_LINK6"/>
      <w:bookmarkStart w:id="4" w:name="OLE_LINK7"/>
      <w:r w:rsidRPr="001059DE">
        <w:rPr>
          <w:rFonts w:hint="eastAsia"/>
          <w:color w:val="000000" w:themeColor="text1"/>
        </w:rPr>
        <w:t>注册协议接口</w:t>
      </w:r>
    </w:p>
    <w:p w:rsidR="00DB0DB9" w:rsidRPr="001059DE" w:rsidRDefault="00973134" w:rsidP="00DB0DB9">
      <w:pPr>
        <w:ind w:firstLine="420"/>
        <w:rPr>
          <w:color w:val="000000" w:themeColor="text1"/>
        </w:rPr>
      </w:pPr>
      <w:r w:rsidRPr="001059DE">
        <w:rPr>
          <w:rFonts w:hint="eastAsia"/>
          <w:color w:val="000000" w:themeColor="text1"/>
        </w:rPr>
        <w:t>注册协议</w:t>
      </w:r>
    </w:p>
    <w:p w:rsidR="00DB0DB9" w:rsidRPr="001059DE" w:rsidRDefault="00DB0DB9" w:rsidP="00DB0DB9">
      <w:pPr>
        <w:pStyle w:val="4"/>
        <w:rPr>
          <w:color w:val="000000" w:themeColor="text1"/>
        </w:rPr>
      </w:pPr>
      <w:r w:rsidRPr="001059DE">
        <w:rPr>
          <w:rFonts w:hint="eastAsia"/>
          <w:color w:val="000000" w:themeColor="text1"/>
        </w:rPr>
        <w:t>输入</w:t>
      </w:r>
    </w:p>
    <w:p w:rsidR="00DB0DB9" w:rsidRPr="001059DE" w:rsidRDefault="00DB0DB9" w:rsidP="00DB0DB9">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B0DB9" w:rsidRPr="001059DE" w:rsidRDefault="00DB0DB9" w:rsidP="00771508">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w:t>
      </w:r>
      <w:r w:rsidRPr="001059DE">
        <w:rPr>
          <w:rFonts w:ascii="黑体" w:eastAsia="黑体" w:hAnsi="黑体" w:cstheme="minorEastAsia"/>
          <w:kern w:val="2"/>
          <w:sz w:val="21"/>
          <w:szCs w:val="22"/>
        </w:rPr>
        <w:t>平台域名</w:t>
      </w:r>
      <w:r w:rsidRPr="001059DE">
        <w:rPr>
          <w:rFonts w:ascii="黑体" w:eastAsia="黑体" w:hAnsi="黑体" w:cs="Helvetica"/>
          <w:sz w:val="18"/>
          <w:szCs w:val="18"/>
          <w:shd w:val="clear" w:color="auto" w:fill="FAFAFA"/>
        </w:rPr>
        <w:t>/</w:t>
      </w:r>
      <w:bookmarkStart w:id="5" w:name="OLE_LINK4"/>
      <w:bookmarkStart w:id="6" w:name="OLE_LINK5"/>
      <w:r w:rsidR="00771508" w:rsidRPr="001059DE">
        <w:rPr>
          <w:rFonts w:ascii="Helvetica" w:hAnsi="Helvetica" w:cs="Helvetica"/>
          <w:color w:val="505050"/>
          <w:sz w:val="18"/>
          <w:szCs w:val="18"/>
          <w:shd w:val="clear" w:color="auto" w:fill="FAFAFA"/>
        </w:rPr>
        <w:t>api/userRegister/findRegisterProtocolInfo</w:t>
      </w:r>
      <w:bookmarkEnd w:id="5"/>
      <w:bookmarkEnd w:id="6"/>
    </w:p>
    <w:p w:rsidR="00DB0DB9" w:rsidRPr="001059DE" w:rsidRDefault="00DB0DB9" w:rsidP="00DB0DB9">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B0DB9"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b w:val="0"/>
                <w:bCs w:val="0"/>
                <w:color w:val="000000" w:themeColor="text1"/>
              </w:rPr>
            </w:pPr>
          </w:p>
        </w:tc>
        <w:tc>
          <w:tcPr>
            <w:tcW w:w="1410" w:type="dxa"/>
            <w:vAlign w:val="center"/>
          </w:tcPr>
          <w:p w:rsidR="00DB0DB9" w:rsidRPr="001059DE" w:rsidRDefault="00DB0DB9"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p>
        </w:tc>
        <w:tc>
          <w:tcPr>
            <w:tcW w:w="5113" w:type="dxa"/>
            <w:vAlign w:val="center"/>
          </w:tcPr>
          <w:p w:rsidR="00DB0DB9" w:rsidRPr="001059DE" w:rsidRDefault="00DB0DB9"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p>
        </w:tc>
      </w:tr>
      <w:tr w:rsidR="00DB0DB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b w:val="0"/>
                <w:bCs w:val="0"/>
                <w:color w:val="000000" w:themeColor="text1"/>
                <w:szCs w:val="21"/>
              </w:rPr>
            </w:pPr>
          </w:p>
        </w:tc>
        <w:tc>
          <w:tcPr>
            <w:tcW w:w="1410" w:type="dxa"/>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B0DB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b w:val="0"/>
                <w:bCs w:val="0"/>
                <w:color w:val="000000" w:themeColor="text1"/>
                <w:szCs w:val="21"/>
              </w:rPr>
            </w:pPr>
          </w:p>
        </w:tc>
        <w:tc>
          <w:tcPr>
            <w:tcW w:w="1410" w:type="dxa"/>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B0DB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color w:val="000000" w:themeColor="text1"/>
                <w:szCs w:val="21"/>
              </w:rPr>
            </w:pPr>
          </w:p>
        </w:tc>
        <w:tc>
          <w:tcPr>
            <w:tcW w:w="1410" w:type="dxa"/>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pPr>
          </w:p>
        </w:tc>
      </w:tr>
    </w:tbl>
    <w:p w:rsidR="00DB0DB9" w:rsidRPr="001059DE" w:rsidRDefault="00DB0DB9" w:rsidP="00DB0DB9">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85"/>
        <w:gridCol w:w="2385"/>
        <w:gridCol w:w="2385"/>
      </w:tblGrid>
      <w:tr w:rsidR="00DB0DB9"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b w:val="0"/>
                <w:bCs w:val="0"/>
                <w:color w:val="000000" w:themeColor="text1"/>
              </w:rPr>
            </w:pPr>
            <w:r w:rsidRPr="001059DE">
              <w:rPr>
                <w:rFonts w:hint="eastAsia"/>
                <w:color w:val="000000" w:themeColor="text1"/>
              </w:rPr>
              <w:t>参数</w:t>
            </w:r>
          </w:p>
        </w:tc>
        <w:tc>
          <w:tcPr>
            <w:tcW w:w="7155" w:type="dxa"/>
            <w:gridSpan w:val="3"/>
            <w:vAlign w:val="center"/>
          </w:tcPr>
          <w:p w:rsidR="00DB0DB9" w:rsidRPr="001059DE" w:rsidRDefault="00DB0DB9"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B0DB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B0DB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DB0DB9" w:rsidRPr="001059DE" w:rsidRDefault="00DB0DB9" w:rsidP="00875379">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DB0DB9" w:rsidRPr="001059DE" w:rsidRDefault="00DB0DB9" w:rsidP="0087537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4051A2" w:rsidRPr="001059DE" w:rsidTr="00875379">
        <w:trPr>
          <w:trHeight w:val="114"/>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4051A2" w:rsidRPr="001059DE" w:rsidRDefault="004051A2" w:rsidP="00875379">
            <w:pPr>
              <w:rPr>
                <w:bCs w:val="0"/>
                <w:color w:val="000000" w:themeColor="text1"/>
                <w:sz w:val="24"/>
                <w:szCs w:val="24"/>
              </w:rPr>
            </w:pPr>
            <w:r w:rsidRPr="001059DE">
              <w:rPr>
                <w:rFonts w:hint="eastAsia"/>
                <w:color w:val="000000" w:themeColor="text1"/>
                <w:sz w:val="24"/>
                <w:szCs w:val="24"/>
              </w:rPr>
              <w:t>data</w:t>
            </w:r>
          </w:p>
        </w:tc>
        <w:tc>
          <w:tcPr>
            <w:tcW w:w="2385" w:type="dxa"/>
            <w:vMerge w:val="restart"/>
            <w:vAlign w:val="center"/>
          </w:tcPr>
          <w:p w:rsidR="004051A2" w:rsidRPr="001059DE" w:rsidRDefault="00517E3D"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l</w:t>
            </w:r>
            <w:r w:rsidR="004051A2" w:rsidRPr="001059DE">
              <w:rPr>
                <w:rFonts w:ascii="宋体" w:hAnsi="宋体" w:cs="宋体" w:hint="eastAsia"/>
                <w:sz w:val="24"/>
                <w:szCs w:val="24"/>
              </w:rPr>
              <w:t>ist</w:t>
            </w:r>
          </w:p>
        </w:tc>
        <w:tc>
          <w:tcPr>
            <w:tcW w:w="2385" w:type="dxa"/>
            <w:vAlign w:val="center"/>
          </w:tcPr>
          <w:p w:rsidR="004051A2" w:rsidRPr="001059DE" w:rsidRDefault="00517E3D" w:rsidP="00517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title</w:t>
            </w:r>
          </w:p>
        </w:tc>
        <w:tc>
          <w:tcPr>
            <w:tcW w:w="2385" w:type="dxa"/>
            <w:vAlign w:val="center"/>
          </w:tcPr>
          <w:p w:rsidR="004051A2" w:rsidRPr="001059DE" w:rsidRDefault="004051A2"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协议标题</w:t>
            </w:r>
          </w:p>
        </w:tc>
      </w:tr>
      <w:tr w:rsidR="004051A2" w:rsidRPr="001059DE" w:rsidTr="00875379">
        <w:trPr>
          <w:trHeight w:val="11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051A2" w:rsidRPr="001059DE" w:rsidRDefault="004051A2" w:rsidP="00875379">
            <w:pPr>
              <w:rPr>
                <w:color w:val="000000" w:themeColor="text1"/>
                <w:sz w:val="24"/>
                <w:szCs w:val="24"/>
              </w:rPr>
            </w:pPr>
          </w:p>
        </w:tc>
        <w:tc>
          <w:tcPr>
            <w:tcW w:w="2385" w:type="dxa"/>
            <w:vMerge/>
            <w:vAlign w:val="center"/>
          </w:tcPr>
          <w:p w:rsidR="004051A2" w:rsidRPr="001059DE" w:rsidRDefault="004051A2"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c>
          <w:tcPr>
            <w:tcW w:w="2385" w:type="dxa"/>
            <w:vAlign w:val="center"/>
          </w:tcPr>
          <w:p w:rsidR="004051A2" w:rsidRPr="001059DE" w:rsidRDefault="004051A2"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oid</w:t>
            </w:r>
          </w:p>
        </w:tc>
        <w:tc>
          <w:tcPr>
            <w:tcW w:w="2385" w:type="dxa"/>
            <w:vAlign w:val="center"/>
          </w:tcPr>
          <w:p w:rsidR="004051A2" w:rsidRPr="001059DE" w:rsidRDefault="004051A2"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协议ID</w:t>
            </w:r>
          </w:p>
        </w:tc>
      </w:tr>
      <w:tr w:rsidR="00A15A8D" w:rsidRPr="001059DE" w:rsidTr="00875379">
        <w:trPr>
          <w:trHeight w:val="113"/>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15A8D" w:rsidRPr="001059DE" w:rsidRDefault="00A15A8D" w:rsidP="00875379">
            <w:pPr>
              <w:rPr>
                <w:color w:val="000000" w:themeColor="text1"/>
                <w:sz w:val="24"/>
                <w:szCs w:val="24"/>
              </w:rPr>
            </w:pPr>
          </w:p>
        </w:tc>
        <w:tc>
          <w:tcPr>
            <w:tcW w:w="2385" w:type="dxa"/>
            <w:vAlign w:val="center"/>
          </w:tcPr>
          <w:p w:rsidR="00A15A8D" w:rsidRPr="001059DE" w:rsidRDefault="00A15A8D"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c>
          <w:tcPr>
            <w:tcW w:w="2385" w:type="dxa"/>
            <w:vAlign w:val="center"/>
          </w:tcPr>
          <w:p w:rsidR="00A15A8D" w:rsidRPr="001059DE" w:rsidRDefault="00A15A8D"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url</w:t>
            </w:r>
          </w:p>
        </w:tc>
        <w:tc>
          <w:tcPr>
            <w:tcW w:w="2385" w:type="dxa"/>
            <w:vAlign w:val="center"/>
          </w:tcPr>
          <w:p w:rsidR="00A15A8D" w:rsidRPr="001059DE" w:rsidRDefault="00A15A8D"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H</w:t>
            </w:r>
            <w:r w:rsidRPr="001059DE">
              <w:rPr>
                <w:rFonts w:ascii="宋体" w:hAnsi="宋体" w:cs="宋体"/>
                <w:sz w:val="24"/>
                <w:szCs w:val="24"/>
              </w:rPr>
              <w:t>5</w:t>
            </w:r>
            <w:r w:rsidRPr="001059DE">
              <w:rPr>
                <w:rFonts w:ascii="宋体" w:hAnsi="宋体" w:cs="宋体" w:hint="eastAsia"/>
                <w:sz w:val="24"/>
                <w:szCs w:val="24"/>
              </w:rPr>
              <w:t>页面地址</w:t>
            </w:r>
          </w:p>
        </w:tc>
      </w:tr>
    </w:tbl>
    <w:p w:rsidR="00F61486" w:rsidRPr="001059DE" w:rsidRDefault="00F61486" w:rsidP="00ED4722"/>
    <w:p w:rsidR="005834E7" w:rsidRPr="001059DE" w:rsidRDefault="005834E7" w:rsidP="00ED4722"/>
    <w:p w:rsidR="00F61486" w:rsidRPr="001059DE" w:rsidRDefault="00F61486" w:rsidP="00F61486">
      <w:pPr>
        <w:pStyle w:val="3"/>
        <w:rPr>
          <w:color w:val="000000" w:themeColor="text1"/>
        </w:rPr>
      </w:pPr>
      <w:r w:rsidRPr="001059DE">
        <w:rPr>
          <w:rFonts w:hint="eastAsia"/>
          <w:color w:val="000000" w:themeColor="text1"/>
        </w:rPr>
        <w:t>安心签开户接口</w:t>
      </w:r>
    </w:p>
    <w:p w:rsidR="00F61486" w:rsidRPr="001059DE" w:rsidRDefault="00F61486" w:rsidP="00F61486">
      <w:pPr>
        <w:ind w:firstLine="420"/>
        <w:rPr>
          <w:color w:val="000000" w:themeColor="text1"/>
        </w:rPr>
      </w:pPr>
      <w:r w:rsidRPr="001059DE">
        <w:rPr>
          <w:rFonts w:hint="eastAsia"/>
          <w:color w:val="000000" w:themeColor="text1"/>
        </w:rPr>
        <w:t>安心签开户接口</w:t>
      </w:r>
    </w:p>
    <w:p w:rsidR="00F61486" w:rsidRPr="001059DE" w:rsidRDefault="00F61486" w:rsidP="00F61486">
      <w:pPr>
        <w:pStyle w:val="4"/>
        <w:rPr>
          <w:color w:val="000000" w:themeColor="text1"/>
        </w:rPr>
      </w:pPr>
      <w:r w:rsidRPr="001059DE">
        <w:rPr>
          <w:rFonts w:hint="eastAsia"/>
          <w:color w:val="000000" w:themeColor="text1"/>
        </w:rPr>
        <w:t>输入</w:t>
      </w:r>
    </w:p>
    <w:p w:rsidR="00F61486" w:rsidRPr="001059DE" w:rsidRDefault="00F61486" w:rsidP="00F6148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61486" w:rsidRPr="001059DE" w:rsidRDefault="00F61486" w:rsidP="00F61486">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w:t>
      </w:r>
      <w:r w:rsidRPr="001059DE">
        <w:rPr>
          <w:rFonts w:ascii="黑体" w:eastAsia="黑体" w:hAnsi="黑体" w:cstheme="minorEastAsia"/>
          <w:kern w:val="2"/>
          <w:sz w:val="21"/>
          <w:szCs w:val="22"/>
        </w:rPr>
        <w:t>平台域名</w:t>
      </w:r>
      <w:r w:rsidRPr="001059DE">
        <w:rPr>
          <w:rFonts w:ascii="黑体" w:eastAsia="黑体" w:hAnsi="黑体" w:cs="Helvetica"/>
          <w:sz w:val="18"/>
          <w:szCs w:val="18"/>
          <w:shd w:val="clear" w:color="auto" w:fill="FAFAFA"/>
        </w:rPr>
        <w:t>/</w:t>
      </w:r>
      <w:r w:rsidRPr="001059DE">
        <w:rPr>
          <w:rFonts w:ascii="Helvetica" w:hAnsi="Helvetica" w:cs="Helvetica"/>
          <w:color w:val="505050"/>
          <w:sz w:val="18"/>
          <w:szCs w:val="18"/>
          <w:shd w:val="clear" w:color="auto" w:fill="FAFAFA"/>
        </w:rPr>
        <w:t xml:space="preserve"> api/</w:t>
      </w:r>
      <w:r w:rsidRPr="001059DE">
        <w:rPr>
          <w:rFonts w:cs="宋体"/>
          <w:b/>
          <w:bCs/>
          <w:color w:val="008000"/>
          <w:sz w:val="18"/>
          <w:szCs w:val="18"/>
        </w:rPr>
        <w:t>userAuth</w:t>
      </w:r>
      <w:r w:rsidRPr="001059DE">
        <w:rPr>
          <w:rFonts w:ascii="Helvetica" w:hAnsi="Helvetica" w:cs="Helvetica"/>
          <w:color w:val="505050"/>
          <w:sz w:val="18"/>
          <w:szCs w:val="18"/>
          <w:shd w:val="clear" w:color="auto" w:fill="FAFAFA"/>
        </w:rPr>
        <w:t>/</w:t>
      </w:r>
      <w:r w:rsidRPr="001059DE">
        <w:rPr>
          <w:rFonts w:cs="宋体"/>
          <w:b/>
          <w:bCs/>
          <w:color w:val="008000"/>
          <w:sz w:val="18"/>
          <w:szCs w:val="18"/>
        </w:rPr>
        <w:t>anxinqianRegister</w:t>
      </w:r>
    </w:p>
    <w:p w:rsidR="00F61486" w:rsidRPr="001059DE" w:rsidRDefault="00F61486" w:rsidP="00F61486">
      <w:pPr>
        <w:pStyle w:val="HTML"/>
        <w:shd w:val="clear" w:color="auto" w:fill="FFFFFF"/>
        <w:rPr>
          <w:rFonts w:cs="宋体" w:hint="default"/>
          <w:color w:val="000000"/>
          <w:sz w:val="18"/>
          <w:szCs w:val="18"/>
        </w:rPr>
      </w:pPr>
    </w:p>
    <w:p w:rsidR="00F61486" w:rsidRPr="001059DE" w:rsidRDefault="00F61486" w:rsidP="00F61486">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61486" w:rsidRPr="001059DE" w:rsidTr="00F6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参数</w:t>
            </w:r>
          </w:p>
        </w:tc>
        <w:tc>
          <w:tcPr>
            <w:tcW w:w="1410" w:type="dxa"/>
            <w:vAlign w:val="center"/>
          </w:tcPr>
          <w:p w:rsidR="00F61486" w:rsidRPr="001059DE" w:rsidRDefault="00F61486" w:rsidP="00F6148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bCs w:val="0"/>
                <w:color w:val="000000" w:themeColor="text1"/>
              </w:rPr>
              <w:t>是否必须</w:t>
            </w:r>
          </w:p>
        </w:tc>
        <w:tc>
          <w:tcPr>
            <w:tcW w:w="5113" w:type="dxa"/>
            <w:vAlign w:val="center"/>
          </w:tcPr>
          <w:p w:rsidR="00F61486" w:rsidRPr="001059DE" w:rsidRDefault="00F61486" w:rsidP="00F6148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bCs w:val="0"/>
                <w:color w:val="000000" w:themeColor="text1"/>
              </w:rPr>
              <w:t>说明</w:t>
            </w:r>
          </w:p>
        </w:tc>
      </w:tr>
      <w:tr w:rsidR="00F61486" w:rsidRPr="001059DE" w:rsidTr="00F61486">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p w:rsidR="00F61486" w:rsidRPr="001059DE" w:rsidRDefault="00F61486" w:rsidP="00F61486">
            <w:pPr>
              <w:rPr>
                <w:b w:val="0"/>
                <w:bCs w:val="0"/>
                <w:color w:val="000000" w:themeColor="text1"/>
                <w:szCs w:val="21"/>
              </w:rPr>
            </w:pPr>
          </w:p>
        </w:tc>
        <w:tc>
          <w:tcPr>
            <w:tcW w:w="1410"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String</w:t>
            </w:r>
          </w:p>
        </w:tc>
        <w:tc>
          <w:tcPr>
            <w:tcW w:w="5113"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61486" w:rsidRPr="001059DE" w:rsidTr="00F61486">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rPr>
                <w:b w:val="0"/>
                <w:bCs w:val="0"/>
                <w:color w:val="000000" w:themeColor="text1"/>
                <w:szCs w:val="21"/>
              </w:rPr>
            </w:pPr>
          </w:p>
        </w:tc>
        <w:tc>
          <w:tcPr>
            <w:tcW w:w="1410"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61486" w:rsidRPr="001059DE" w:rsidTr="00F61486">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rPr>
                <w:color w:val="000000" w:themeColor="text1"/>
                <w:szCs w:val="21"/>
              </w:rPr>
            </w:pPr>
          </w:p>
        </w:tc>
        <w:tc>
          <w:tcPr>
            <w:tcW w:w="1410"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pPr>
          </w:p>
        </w:tc>
      </w:tr>
    </w:tbl>
    <w:p w:rsidR="00F61486" w:rsidRPr="001059DE" w:rsidRDefault="00F61486" w:rsidP="00F6148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F61486" w:rsidRPr="001059DE" w:rsidTr="00F6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rPr>
                <w:b w:val="0"/>
                <w:bCs w:val="0"/>
                <w:color w:val="000000" w:themeColor="text1"/>
              </w:rPr>
            </w:pPr>
            <w:r w:rsidRPr="001059DE">
              <w:rPr>
                <w:rFonts w:hint="eastAsia"/>
                <w:color w:val="000000" w:themeColor="text1"/>
              </w:rPr>
              <w:t>参数</w:t>
            </w:r>
          </w:p>
        </w:tc>
        <w:tc>
          <w:tcPr>
            <w:tcW w:w="7155" w:type="dxa"/>
            <w:vAlign w:val="center"/>
          </w:tcPr>
          <w:p w:rsidR="00F61486" w:rsidRPr="001059DE" w:rsidRDefault="00F61486" w:rsidP="00F6148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61486" w:rsidRPr="001059DE" w:rsidTr="00F61486">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rPr>
                <w:bCs w:val="0"/>
                <w:color w:val="000000" w:themeColor="text1"/>
                <w:szCs w:val="21"/>
              </w:rPr>
            </w:pPr>
            <w:r w:rsidRPr="001059DE">
              <w:rPr>
                <w:rFonts w:hint="eastAsia"/>
                <w:color w:val="000000" w:themeColor="text1"/>
                <w:szCs w:val="21"/>
              </w:rPr>
              <w:t>code</w:t>
            </w:r>
          </w:p>
        </w:tc>
        <w:tc>
          <w:tcPr>
            <w:tcW w:w="7155"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61486" w:rsidRPr="001059DE" w:rsidTr="00F61486">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rPr>
                <w:bCs w:val="0"/>
                <w:color w:val="000000" w:themeColor="text1"/>
                <w:szCs w:val="21"/>
              </w:rPr>
            </w:pPr>
            <w:r w:rsidRPr="001059DE">
              <w:rPr>
                <w:rFonts w:hint="eastAsia"/>
                <w:color w:val="000000" w:themeColor="text1"/>
                <w:szCs w:val="21"/>
              </w:rPr>
              <w:t>message</w:t>
            </w:r>
          </w:p>
        </w:tc>
        <w:tc>
          <w:tcPr>
            <w:tcW w:w="7155" w:type="dxa"/>
            <w:vAlign w:val="center"/>
          </w:tcPr>
          <w:p w:rsidR="00F61486" w:rsidRPr="001059DE" w:rsidRDefault="00F61486" w:rsidP="00F6148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61486" w:rsidRPr="001059DE" w:rsidTr="00F61486">
        <w:trPr>
          <w:trHeight w:val="634"/>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61486" w:rsidRPr="001059DE" w:rsidRDefault="00F61486" w:rsidP="00F61486">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F61486" w:rsidRPr="001059DE" w:rsidRDefault="00F61486" w:rsidP="00F6148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r>
    </w:tbl>
    <w:p w:rsidR="00F61486" w:rsidRPr="001059DE" w:rsidRDefault="00F61486" w:rsidP="00ED4722"/>
    <w:p w:rsidR="00A26A30" w:rsidRPr="001059DE" w:rsidRDefault="00A26A30" w:rsidP="00A26A30">
      <w:pPr>
        <w:pStyle w:val="3"/>
        <w:rPr>
          <w:color w:val="000000" w:themeColor="text1"/>
        </w:rPr>
      </w:pPr>
      <w:r w:rsidRPr="001059DE">
        <w:rPr>
          <w:rFonts w:hint="eastAsia"/>
          <w:color w:val="000000" w:themeColor="text1"/>
        </w:rPr>
        <w:t>安心签协议接口</w:t>
      </w:r>
    </w:p>
    <w:p w:rsidR="00A26A30" w:rsidRPr="001059DE" w:rsidRDefault="00A26A30" w:rsidP="00A26A30">
      <w:pPr>
        <w:ind w:firstLine="420"/>
        <w:rPr>
          <w:color w:val="000000" w:themeColor="text1"/>
        </w:rPr>
      </w:pPr>
      <w:r w:rsidRPr="001059DE">
        <w:rPr>
          <w:rFonts w:hint="eastAsia"/>
          <w:color w:val="000000" w:themeColor="text1"/>
        </w:rPr>
        <w:t>安心签协议接口</w:t>
      </w:r>
    </w:p>
    <w:p w:rsidR="00A26A30" w:rsidRPr="001059DE" w:rsidRDefault="00A26A30" w:rsidP="00A26A30">
      <w:pPr>
        <w:pStyle w:val="4"/>
        <w:rPr>
          <w:color w:val="000000" w:themeColor="text1"/>
        </w:rPr>
      </w:pPr>
      <w:r w:rsidRPr="001059DE">
        <w:rPr>
          <w:rFonts w:hint="eastAsia"/>
          <w:color w:val="000000" w:themeColor="text1"/>
        </w:rPr>
        <w:lastRenderedPageBreak/>
        <w:t>输入</w:t>
      </w:r>
    </w:p>
    <w:p w:rsidR="00A26A30" w:rsidRPr="001059DE" w:rsidRDefault="00A26A30" w:rsidP="00A26A30">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26A30" w:rsidRPr="001059DE" w:rsidRDefault="00A26A30" w:rsidP="00A26A30">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w:t>
      </w:r>
      <w:r w:rsidRPr="001059DE">
        <w:rPr>
          <w:rFonts w:ascii="黑体" w:eastAsia="黑体" w:hAnsi="黑体" w:cstheme="minorEastAsia"/>
          <w:kern w:val="2"/>
          <w:sz w:val="21"/>
          <w:szCs w:val="22"/>
        </w:rPr>
        <w:t>平台域名</w:t>
      </w:r>
      <w:r w:rsidRPr="001059DE">
        <w:rPr>
          <w:rFonts w:ascii="黑体" w:eastAsia="黑体" w:hAnsi="黑体" w:cs="Helvetica"/>
          <w:sz w:val="18"/>
          <w:szCs w:val="18"/>
          <w:shd w:val="clear" w:color="auto" w:fill="FAFAFA"/>
        </w:rPr>
        <w:t>/</w:t>
      </w:r>
      <w:r w:rsidRPr="001059DE">
        <w:rPr>
          <w:rFonts w:ascii="Helvetica" w:hAnsi="Helvetica" w:cs="Helvetica"/>
          <w:color w:val="505050"/>
          <w:sz w:val="18"/>
          <w:szCs w:val="18"/>
          <w:shd w:val="clear" w:color="auto" w:fill="FAFAFA"/>
        </w:rPr>
        <w:t xml:space="preserve"> api/</w:t>
      </w:r>
      <w:r w:rsidRPr="001059DE">
        <w:rPr>
          <w:rFonts w:cs="宋体"/>
          <w:b/>
          <w:bCs/>
          <w:color w:val="008000"/>
          <w:sz w:val="18"/>
          <w:szCs w:val="18"/>
        </w:rPr>
        <w:t>userAuth</w:t>
      </w:r>
      <w:r w:rsidRPr="001059DE">
        <w:rPr>
          <w:rFonts w:ascii="Helvetica" w:hAnsi="Helvetica" w:cs="Helvetica"/>
          <w:color w:val="505050"/>
          <w:sz w:val="18"/>
          <w:szCs w:val="18"/>
          <w:shd w:val="clear" w:color="auto" w:fill="FAFAFA"/>
        </w:rPr>
        <w:t>/</w:t>
      </w:r>
      <w:r w:rsidRPr="001059DE">
        <w:rPr>
          <w:rFonts w:cs="宋体"/>
          <w:b/>
          <w:bCs/>
          <w:color w:val="008000"/>
          <w:sz w:val="18"/>
          <w:szCs w:val="18"/>
        </w:rPr>
        <w:t>anxinqianProtocol</w:t>
      </w:r>
    </w:p>
    <w:p w:rsidR="00A26A30" w:rsidRPr="001059DE" w:rsidRDefault="00A26A30" w:rsidP="00A26A30">
      <w:pPr>
        <w:pStyle w:val="HTML"/>
        <w:shd w:val="clear" w:color="auto" w:fill="FFFFFF"/>
        <w:rPr>
          <w:rFonts w:cs="宋体" w:hint="default"/>
          <w:color w:val="000000"/>
          <w:sz w:val="18"/>
          <w:szCs w:val="18"/>
        </w:rPr>
      </w:pPr>
    </w:p>
    <w:p w:rsidR="00A26A30" w:rsidRPr="001059DE" w:rsidRDefault="00A26A30" w:rsidP="00A26A30">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26A30"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26A30" w:rsidRPr="001059DE" w:rsidRDefault="00A26A3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参数</w:t>
            </w:r>
          </w:p>
        </w:tc>
        <w:tc>
          <w:tcPr>
            <w:tcW w:w="1410" w:type="dxa"/>
            <w:vAlign w:val="center"/>
          </w:tcPr>
          <w:p w:rsidR="00A26A30" w:rsidRPr="001059DE" w:rsidRDefault="00A26A30"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bCs w:val="0"/>
                <w:color w:val="000000" w:themeColor="text1"/>
              </w:rPr>
              <w:t>是否必须</w:t>
            </w:r>
          </w:p>
        </w:tc>
        <w:tc>
          <w:tcPr>
            <w:tcW w:w="5113" w:type="dxa"/>
            <w:vAlign w:val="center"/>
          </w:tcPr>
          <w:p w:rsidR="00A26A30" w:rsidRPr="001059DE" w:rsidRDefault="00A26A30"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bCs w:val="0"/>
                <w:color w:val="000000" w:themeColor="text1"/>
              </w:rPr>
              <w:t>说明</w:t>
            </w:r>
          </w:p>
        </w:tc>
      </w:tr>
      <w:tr w:rsidR="00A26A30"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A26A30" w:rsidRPr="001059DE" w:rsidRDefault="00A26A30" w:rsidP="00D500C5">
            <w:pPr>
              <w:rPr>
                <w:b w:val="0"/>
                <w:bCs w:val="0"/>
                <w:color w:val="000000" w:themeColor="text1"/>
                <w:szCs w:val="21"/>
              </w:rPr>
            </w:pPr>
          </w:p>
        </w:tc>
        <w:tc>
          <w:tcPr>
            <w:tcW w:w="1410" w:type="dxa"/>
            <w:vAlign w:val="center"/>
          </w:tcPr>
          <w:p w:rsidR="00A26A30" w:rsidRPr="001059DE" w:rsidRDefault="00A26A30" w:rsidP="00D500C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A26A30" w:rsidRPr="001059DE" w:rsidRDefault="00A26A30" w:rsidP="00D500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26A30" w:rsidRPr="001059DE" w:rsidRDefault="00A26A30" w:rsidP="00A26A3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483"/>
        <w:gridCol w:w="850"/>
        <w:gridCol w:w="4822"/>
      </w:tblGrid>
      <w:tr w:rsidR="00CD170C" w:rsidRPr="001059DE" w:rsidTr="00CD1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D170C" w:rsidRPr="001059DE" w:rsidRDefault="00CD170C" w:rsidP="00D500C5">
            <w:pPr>
              <w:rPr>
                <w:b w:val="0"/>
                <w:bCs w:val="0"/>
                <w:color w:val="000000" w:themeColor="text1"/>
              </w:rPr>
            </w:pPr>
            <w:r w:rsidRPr="001059DE">
              <w:rPr>
                <w:rFonts w:hint="eastAsia"/>
                <w:color w:val="000000" w:themeColor="text1"/>
              </w:rPr>
              <w:t>参数</w:t>
            </w:r>
          </w:p>
        </w:tc>
        <w:tc>
          <w:tcPr>
            <w:tcW w:w="7155" w:type="dxa"/>
            <w:gridSpan w:val="3"/>
            <w:vAlign w:val="center"/>
          </w:tcPr>
          <w:p w:rsidR="00CD170C" w:rsidRPr="001059DE" w:rsidRDefault="00CD170C"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D170C" w:rsidRPr="001059DE" w:rsidTr="00CD170C">
        <w:tc>
          <w:tcPr>
            <w:cnfStyle w:val="001000000000" w:firstRow="0" w:lastRow="0" w:firstColumn="1" w:lastColumn="0" w:oddVBand="0" w:evenVBand="0" w:oddHBand="0" w:evenHBand="0" w:firstRowFirstColumn="0" w:firstRowLastColumn="0" w:lastRowFirstColumn="0" w:lastRowLastColumn="0"/>
            <w:tcW w:w="1773" w:type="dxa"/>
            <w:vAlign w:val="center"/>
          </w:tcPr>
          <w:p w:rsidR="00CD170C" w:rsidRPr="001059DE" w:rsidRDefault="00CD170C" w:rsidP="00D500C5">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CD170C" w:rsidRPr="001059DE" w:rsidRDefault="00CD170C"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D170C" w:rsidRPr="001059DE" w:rsidTr="00CD170C">
        <w:tc>
          <w:tcPr>
            <w:cnfStyle w:val="001000000000" w:firstRow="0" w:lastRow="0" w:firstColumn="1" w:lastColumn="0" w:oddVBand="0" w:evenVBand="0" w:oddHBand="0" w:evenHBand="0" w:firstRowFirstColumn="0" w:firstRowLastColumn="0" w:lastRowFirstColumn="0" w:lastRowLastColumn="0"/>
            <w:tcW w:w="1773" w:type="dxa"/>
            <w:vAlign w:val="center"/>
          </w:tcPr>
          <w:p w:rsidR="00CD170C" w:rsidRPr="001059DE" w:rsidRDefault="00CD170C" w:rsidP="00D500C5">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CD170C" w:rsidRPr="001059DE" w:rsidRDefault="00CD170C"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D170C" w:rsidRPr="001059DE" w:rsidTr="00CD170C">
        <w:trPr>
          <w:trHeight w:val="153"/>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D170C" w:rsidRPr="001059DE" w:rsidRDefault="00CD170C" w:rsidP="00CD170C">
            <w:pPr>
              <w:rPr>
                <w:bCs w:val="0"/>
                <w:color w:val="000000" w:themeColor="text1"/>
                <w:sz w:val="24"/>
                <w:szCs w:val="24"/>
              </w:rPr>
            </w:pPr>
            <w:r w:rsidRPr="001059DE">
              <w:rPr>
                <w:rFonts w:hint="eastAsia"/>
                <w:color w:val="000000" w:themeColor="text1"/>
                <w:sz w:val="24"/>
                <w:szCs w:val="24"/>
              </w:rPr>
              <w:t>data</w:t>
            </w:r>
          </w:p>
        </w:tc>
        <w:tc>
          <w:tcPr>
            <w:tcW w:w="1483" w:type="dxa"/>
            <w:vMerge w:val="restart"/>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l</w:t>
            </w:r>
            <w:r w:rsidRPr="001059DE">
              <w:rPr>
                <w:rFonts w:ascii="宋体" w:hAnsi="宋体" w:cs="宋体" w:hint="eastAsia"/>
                <w:sz w:val="24"/>
                <w:szCs w:val="24"/>
              </w:rPr>
              <w:t>ist</w:t>
            </w:r>
          </w:p>
        </w:tc>
        <w:tc>
          <w:tcPr>
            <w:tcW w:w="850" w:type="dxa"/>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title</w:t>
            </w:r>
          </w:p>
        </w:tc>
        <w:tc>
          <w:tcPr>
            <w:tcW w:w="4822" w:type="dxa"/>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协议标题</w:t>
            </w:r>
          </w:p>
        </w:tc>
      </w:tr>
      <w:tr w:rsidR="00CD170C" w:rsidRPr="001059DE" w:rsidTr="00CD170C">
        <w:trPr>
          <w:trHeight w:val="15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D170C" w:rsidRPr="001059DE" w:rsidRDefault="00CD170C" w:rsidP="00CD170C">
            <w:pPr>
              <w:rPr>
                <w:color w:val="000000" w:themeColor="text1"/>
                <w:sz w:val="24"/>
                <w:szCs w:val="24"/>
              </w:rPr>
            </w:pPr>
          </w:p>
        </w:tc>
        <w:tc>
          <w:tcPr>
            <w:tcW w:w="1483" w:type="dxa"/>
            <w:vMerge/>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c>
          <w:tcPr>
            <w:tcW w:w="850" w:type="dxa"/>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u</w:t>
            </w:r>
            <w:r w:rsidRPr="001059DE">
              <w:rPr>
                <w:rFonts w:ascii="宋体" w:hAnsi="宋体" w:cs="宋体"/>
                <w:sz w:val="24"/>
                <w:szCs w:val="24"/>
              </w:rPr>
              <w:t>rl</w:t>
            </w:r>
          </w:p>
        </w:tc>
        <w:tc>
          <w:tcPr>
            <w:tcW w:w="4822" w:type="dxa"/>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H</w:t>
            </w:r>
            <w:r w:rsidRPr="001059DE">
              <w:rPr>
                <w:rFonts w:ascii="宋体" w:hAnsi="宋体" w:cs="宋体"/>
                <w:sz w:val="24"/>
                <w:szCs w:val="24"/>
              </w:rPr>
              <w:t>5</w:t>
            </w:r>
            <w:r w:rsidRPr="001059DE">
              <w:rPr>
                <w:rFonts w:ascii="宋体" w:hAnsi="宋体" w:cs="宋体" w:hint="eastAsia"/>
                <w:sz w:val="24"/>
                <w:szCs w:val="24"/>
              </w:rPr>
              <w:t>页面地址</w:t>
            </w:r>
          </w:p>
        </w:tc>
      </w:tr>
      <w:tr w:rsidR="00CD170C" w:rsidRPr="001059DE" w:rsidTr="00CD170C">
        <w:trPr>
          <w:trHeight w:val="15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D170C" w:rsidRPr="001059DE" w:rsidRDefault="00CD170C" w:rsidP="00CD170C">
            <w:pPr>
              <w:rPr>
                <w:color w:val="000000" w:themeColor="text1"/>
                <w:sz w:val="24"/>
                <w:szCs w:val="24"/>
              </w:rPr>
            </w:pPr>
          </w:p>
        </w:tc>
        <w:tc>
          <w:tcPr>
            <w:tcW w:w="1483" w:type="dxa"/>
            <w:vMerge/>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c>
          <w:tcPr>
            <w:tcW w:w="850" w:type="dxa"/>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oid</w:t>
            </w:r>
          </w:p>
        </w:tc>
        <w:tc>
          <w:tcPr>
            <w:tcW w:w="4822" w:type="dxa"/>
            <w:vAlign w:val="center"/>
          </w:tcPr>
          <w:p w:rsidR="00CD170C" w:rsidRPr="001059DE" w:rsidRDefault="00CD170C" w:rsidP="00CD17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 xml:space="preserve">协议ID </w:t>
            </w:r>
          </w:p>
        </w:tc>
      </w:tr>
    </w:tbl>
    <w:p w:rsidR="00A26A30" w:rsidRPr="001059DE" w:rsidRDefault="00A26A30" w:rsidP="00A26A30"/>
    <w:p w:rsidR="00A26A30" w:rsidRPr="001059DE" w:rsidRDefault="00A26A30" w:rsidP="00ED4722"/>
    <w:bookmarkEnd w:id="3"/>
    <w:bookmarkEnd w:id="4"/>
    <w:p w:rsidR="00DF63E2" w:rsidRPr="001059DE" w:rsidRDefault="00DF63E2" w:rsidP="00DF63E2">
      <w:pPr>
        <w:pStyle w:val="2"/>
      </w:pPr>
      <w:r w:rsidRPr="001059DE">
        <w:rPr>
          <w:rFonts w:hint="eastAsia"/>
        </w:rPr>
        <w:t>产品相关接口</w:t>
      </w:r>
    </w:p>
    <w:p w:rsidR="00DF63E2" w:rsidRPr="00B44B03" w:rsidRDefault="00DF63E2" w:rsidP="00DF63E2">
      <w:pPr>
        <w:pStyle w:val="3"/>
        <w:rPr>
          <w:color w:val="000000" w:themeColor="text1"/>
          <w:highlight w:val="yellow"/>
        </w:rPr>
      </w:pPr>
      <w:r w:rsidRPr="00B44B03">
        <w:rPr>
          <w:rFonts w:hint="eastAsia"/>
          <w:color w:val="000000" w:themeColor="text1"/>
          <w:highlight w:val="yellow"/>
        </w:rPr>
        <w:t>获取散标产品列表接口</w:t>
      </w:r>
    </w:p>
    <w:p w:rsidR="00DF63E2" w:rsidRPr="001059DE" w:rsidRDefault="00DF63E2" w:rsidP="00DF63E2">
      <w:pPr>
        <w:ind w:firstLine="420"/>
        <w:rPr>
          <w:color w:val="000000" w:themeColor="text1"/>
        </w:rPr>
      </w:pPr>
      <w:r w:rsidRPr="001059DE">
        <w:rPr>
          <w:rFonts w:hint="eastAsia"/>
          <w:color w:val="000000" w:themeColor="text1"/>
        </w:rPr>
        <w:t>获取散标产品列表</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请求URL：http://平台域名/api/scatteredProduct/findScatteredProductList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b w:val="0"/>
                <w:bCs w:val="0"/>
                <w:color w:val="000000" w:themeColor="text1"/>
                <w:kern w:val="2"/>
                <w:sz w:val="21"/>
                <w:szCs w:val="22"/>
              </w:rPr>
              <w:t>pactissueNo</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当前页最后一条产品id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pStyle w:val="HTML"/>
              <w:shd w:val="clear" w:color="auto" w:fill="FFFFFF"/>
              <w:rPr>
                <w:rFonts w:asciiTheme="minorEastAsia" w:eastAsiaTheme="minorEastAsia" w:hAnsiTheme="minorEastAsia" w:cstheme="minorEastAsia" w:hint="default"/>
                <w:b w:val="0"/>
                <w:bCs w:val="0"/>
                <w:color w:val="000000" w:themeColor="text1"/>
                <w:kern w:val="2"/>
                <w:sz w:val="21"/>
                <w:szCs w:val="22"/>
              </w:rPr>
            </w:pPr>
            <w:r w:rsidRPr="001059DE">
              <w:rPr>
                <w:rFonts w:asciiTheme="minorEastAsia" w:eastAsiaTheme="minorEastAsia" w:hAnsiTheme="minorEastAsia" w:cstheme="minorEastAsia"/>
                <w:b w:val="0"/>
                <w:bCs w:val="0"/>
                <w:color w:val="000000" w:themeColor="text1"/>
                <w:kern w:val="2"/>
                <w:sz w:val="21"/>
                <w:szCs w:val="22"/>
              </w:rPr>
              <w:t>pageSize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每页显示行数</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pStyle w:val="HTML"/>
              <w:shd w:val="clear" w:color="auto" w:fill="FFFFFF"/>
              <w:rPr>
                <w:rFonts w:asciiTheme="minorEastAsia" w:eastAsiaTheme="minorEastAsia" w:hAnsiTheme="minorEastAsia" w:cstheme="minorEastAsia" w:hint="default"/>
                <w:b w:val="0"/>
                <w:bCs w:val="0"/>
                <w:color w:val="000000" w:themeColor="text1"/>
                <w:kern w:val="2"/>
                <w:sz w:val="21"/>
                <w:szCs w:val="22"/>
              </w:rPr>
            </w:pPr>
            <w:r w:rsidRPr="001059DE">
              <w:rPr>
                <w:rFonts w:asciiTheme="minorEastAsia" w:eastAsiaTheme="minorEastAsia" w:hAnsiTheme="minorEastAsia" w:cstheme="minorEastAsia"/>
                <w:b w:val="0"/>
                <w:bCs w:val="0"/>
                <w:color w:val="000000" w:themeColor="text1"/>
                <w:kern w:val="2"/>
                <w:sz w:val="21"/>
                <w:szCs w:val="22"/>
              </w:rPr>
              <w:t>sortType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排序类型</w:t>
            </w:r>
            <w:r w:rsidRPr="001059DE">
              <w:rPr>
                <w:rFonts w:hint="eastAsia"/>
                <w:color w:val="000000" w:themeColor="text1"/>
              </w:rPr>
              <w:t xml:space="preserve"> </w:t>
            </w:r>
            <w:r w:rsidRPr="001059DE">
              <w:rPr>
                <w:color w:val="000000" w:themeColor="text1"/>
              </w:rPr>
              <w:t xml:space="preserve">  0</w:t>
            </w:r>
            <w:r w:rsidRPr="001059DE">
              <w:rPr>
                <w:rFonts w:hint="eastAsia"/>
                <w:color w:val="000000" w:themeColor="text1"/>
              </w:rPr>
              <w:t>是默认排序，</w:t>
            </w:r>
            <w:r w:rsidRPr="001059DE">
              <w:rPr>
                <w:rFonts w:hint="eastAsia"/>
                <w:color w:val="000000" w:themeColor="text1"/>
              </w:rPr>
              <w:t>1</w:t>
            </w:r>
            <w:r w:rsidRPr="001059DE">
              <w:rPr>
                <w:rFonts w:hint="eastAsia"/>
                <w:color w:val="000000" w:themeColor="text1"/>
              </w:rPr>
              <w:t>利率降序</w:t>
            </w:r>
            <w:r w:rsidRPr="001059DE">
              <w:rPr>
                <w:rFonts w:hint="eastAsia"/>
                <w:color w:val="000000" w:themeColor="text1"/>
              </w:rPr>
              <w:t xml:space="preserve"> 2</w:t>
            </w:r>
            <w:r w:rsidRPr="001059DE">
              <w:rPr>
                <w:color w:val="000000" w:themeColor="text1"/>
              </w:rPr>
              <w:t xml:space="preserve"> </w:t>
            </w:r>
            <w:r w:rsidRPr="001059DE">
              <w:rPr>
                <w:rFonts w:hint="eastAsia"/>
                <w:color w:val="000000" w:themeColor="text1"/>
              </w:rPr>
              <w:t>利率升序</w:t>
            </w:r>
            <w:r w:rsidRPr="001059DE">
              <w:rPr>
                <w:rFonts w:hint="eastAsia"/>
                <w:color w:val="000000" w:themeColor="text1"/>
              </w:rPr>
              <w:t xml:space="preserve"> 3</w:t>
            </w:r>
            <w:r w:rsidRPr="001059DE">
              <w:rPr>
                <w:rFonts w:hint="eastAsia"/>
                <w:color w:val="000000" w:themeColor="text1"/>
              </w:rPr>
              <w:t>期限降序</w:t>
            </w:r>
            <w:r w:rsidRPr="001059DE">
              <w:rPr>
                <w:rFonts w:hint="eastAsia"/>
                <w:color w:val="000000" w:themeColor="text1"/>
              </w:rPr>
              <w:t xml:space="preserve"> 4</w:t>
            </w:r>
            <w:r w:rsidRPr="001059DE">
              <w:rPr>
                <w:rFonts w:hint="eastAsia"/>
                <w:color w:val="000000" w:themeColor="text1"/>
              </w:rPr>
              <w:t>期限升序</w:t>
            </w:r>
          </w:p>
        </w:tc>
      </w:tr>
    </w:tbl>
    <w:p w:rsidR="00DF63E2" w:rsidRPr="001059DE" w:rsidRDefault="00DF63E2" w:rsidP="00DF63E2">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pactissue</w:t>
            </w:r>
            <w:r w:rsidRPr="001059DE">
              <w:rPr>
                <w:rFonts w:ascii="宋体" w:hAnsi="宋体" w:cs="宋体"/>
                <w:color w:val="000000"/>
                <w:sz w:val="18"/>
                <w:szCs w:val="18"/>
              </w:rPr>
              <w:t>N</w:t>
            </w:r>
            <w:r w:rsidRPr="001059DE">
              <w:rPr>
                <w:rFonts w:ascii="宋体" w:hAnsi="宋体" w:cs="宋体" w:hint="eastAsia"/>
                <w:color w:val="000000"/>
                <w:sz w:val="18"/>
                <w:szCs w:val="18"/>
              </w:rPr>
              <w:t>o 项目编号</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w:t>
            </w:r>
            <w:r w:rsidRPr="001059DE">
              <w:rPr>
                <w:rFonts w:ascii="宋体" w:hAnsi="宋体" w:cs="宋体"/>
                <w:color w:val="000000"/>
                <w:sz w:val="18"/>
                <w:szCs w:val="18"/>
              </w:rPr>
              <w:t>T</w:t>
            </w:r>
            <w:r w:rsidRPr="001059DE">
              <w:rPr>
                <w:rFonts w:ascii="宋体" w:hAnsi="宋体" w:cs="宋体" w:hint="eastAsia"/>
                <w:color w:val="000000"/>
                <w:sz w:val="18"/>
                <w:szCs w:val="18"/>
              </w:rPr>
              <w:t>itle 项目名称</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business</w:t>
            </w:r>
            <w:r w:rsidRPr="001059DE">
              <w:rPr>
                <w:rFonts w:ascii="宋体" w:hAnsi="宋体" w:cs="宋体"/>
                <w:color w:val="000000"/>
                <w:sz w:val="18"/>
                <w:szCs w:val="18"/>
              </w:rPr>
              <w:t>R</w:t>
            </w:r>
            <w:r w:rsidRPr="001059DE">
              <w:rPr>
                <w:rFonts w:ascii="宋体" w:hAnsi="宋体" w:cs="宋体" w:hint="eastAsia"/>
                <w:color w:val="000000"/>
                <w:sz w:val="18"/>
                <w:szCs w:val="18"/>
              </w:rPr>
              <w:t>ate</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年化收益率</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term</w:t>
            </w:r>
            <w:r w:rsidRPr="001059DE">
              <w:rPr>
                <w:rFonts w:ascii="宋体" w:hAnsi="宋体" w:cs="宋体"/>
                <w:color w:val="000000"/>
                <w:sz w:val="18"/>
                <w:szCs w:val="18"/>
              </w:rPr>
              <w:t>M</w:t>
            </w:r>
            <w:r w:rsidRPr="001059DE">
              <w:rPr>
                <w:rFonts w:ascii="宋体" w:hAnsi="宋体" w:cs="宋体" w:hint="eastAsia"/>
                <w:color w:val="000000"/>
                <w:sz w:val="18"/>
                <w:szCs w:val="18"/>
              </w:rPr>
              <w:t>onth 期限</w:t>
            </w:r>
          </w:p>
          <w:p w:rsidR="00DF63E2" w:rsidRPr="001059DE" w:rsidRDefault="00A129A9"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surplusMoney</w:t>
            </w:r>
            <w:r w:rsidR="00DF63E2" w:rsidRPr="001059DE">
              <w:rPr>
                <w:rFonts w:ascii="宋体" w:hAnsi="宋体" w:cs="宋体" w:hint="eastAsia"/>
                <w:color w:val="000000"/>
                <w:sz w:val="18"/>
                <w:szCs w:val="18"/>
              </w:rPr>
              <w:t>剩余金额</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w:t>
            </w:r>
            <w:r w:rsidRPr="001059DE">
              <w:rPr>
                <w:rFonts w:ascii="宋体" w:hAnsi="宋体" w:cs="宋体"/>
                <w:color w:val="000000"/>
                <w:sz w:val="18"/>
                <w:szCs w:val="18"/>
              </w:rPr>
              <w:t>P</w:t>
            </w:r>
            <w:r w:rsidRPr="001059DE">
              <w:rPr>
                <w:rFonts w:ascii="宋体" w:hAnsi="宋体" w:cs="宋体" w:hint="eastAsia"/>
                <w:color w:val="000000"/>
                <w:sz w:val="18"/>
                <w:szCs w:val="18"/>
              </w:rPr>
              <w:t>eople</w:t>
            </w:r>
            <w:r w:rsidRPr="001059DE">
              <w:rPr>
                <w:rFonts w:ascii="宋体" w:hAnsi="宋体" w:cs="宋体"/>
                <w:color w:val="000000"/>
                <w:sz w:val="18"/>
                <w:szCs w:val="18"/>
              </w:rPr>
              <w:t>N</w:t>
            </w:r>
            <w:r w:rsidRPr="001059DE">
              <w:rPr>
                <w:rFonts w:ascii="宋体" w:hAnsi="宋体" w:cs="宋体" w:hint="eastAsia"/>
                <w:color w:val="000000"/>
                <w:sz w:val="18"/>
                <w:szCs w:val="18"/>
              </w:rPr>
              <w:t>um 已投人数</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w:t>
            </w:r>
            <w:r w:rsidRPr="001059DE">
              <w:rPr>
                <w:rFonts w:ascii="宋体" w:hAnsi="宋体" w:cs="宋体"/>
                <w:color w:val="000000"/>
                <w:sz w:val="18"/>
                <w:szCs w:val="18"/>
              </w:rPr>
              <w:t>S</w:t>
            </w:r>
            <w:r w:rsidRPr="001059DE">
              <w:rPr>
                <w:rFonts w:ascii="宋体" w:hAnsi="宋体" w:cs="宋体" w:hint="eastAsia"/>
                <w:color w:val="000000"/>
                <w:sz w:val="18"/>
                <w:szCs w:val="18"/>
              </w:rPr>
              <w:t xml:space="preserve">tate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标的状态</w:t>
            </w:r>
            <w:r w:rsidR="00067E77" w:rsidRPr="001059DE">
              <w:rPr>
                <w:rFonts w:ascii="宋体" w:hAnsi="宋体" w:cs="宋体" w:hint="eastAsia"/>
                <w:color w:val="000000"/>
                <w:sz w:val="18"/>
                <w:szCs w:val="18"/>
              </w:rPr>
              <w:t xml:space="preserve"> </w:t>
            </w:r>
            <w:r w:rsidR="00067E77" w:rsidRPr="001059DE">
              <w:rPr>
                <w:rFonts w:ascii="宋体" w:hAnsi="宋体" w:cs="宋体"/>
                <w:color w:val="000000"/>
                <w:sz w:val="18"/>
                <w:szCs w:val="18"/>
              </w:rPr>
              <w:t xml:space="preserve">  </w:t>
            </w:r>
            <w:r w:rsidR="00067E77" w:rsidRPr="001059DE">
              <w:rPr>
                <w:rFonts w:ascii="宋体" w:hAnsi="宋体" w:cs="宋体" w:hint="eastAsia"/>
                <w:color w:val="000000"/>
                <w:sz w:val="18"/>
                <w:szCs w:val="18"/>
              </w:rPr>
              <w:t>0未发标，1凑标中，2满标未放款，3已放款，4流标，5.预发布，6 已结清  7 募集结</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w:t>
            </w:r>
            <w:r w:rsidRPr="001059DE">
              <w:rPr>
                <w:rFonts w:ascii="宋体" w:hAnsi="宋体" w:cs="宋体"/>
                <w:color w:val="000000"/>
                <w:sz w:val="18"/>
                <w:szCs w:val="18"/>
              </w:rPr>
              <w:t>A</w:t>
            </w:r>
            <w:r w:rsidRPr="001059DE">
              <w:rPr>
                <w:rFonts w:ascii="宋体" w:hAnsi="宋体" w:cs="宋体" w:hint="eastAsia"/>
                <w:color w:val="000000"/>
                <w:sz w:val="18"/>
                <w:szCs w:val="18"/>
              </w:rPr>
              <w:t>mt 借款金额</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issue</w:t>
            </w:r>
            <w:r w:rsidRPr="001059DE">
              <w:rPr>
                <w:rFonts w:ascii="宋体" w:hAnsi="宋体" w:cs="宋体"/>
                <w:color w:val="000000"/>
                <w:sz w:val="18"/>
                <w:szCs w:val="18"/>
              </w:rPr>
              <w:t>T</w:t>
            </w:r>
            <w:r w:rsidRPr="001059DE">
              <w:rPr>
                <w:rFonts w:ascii="宋体" w:hAnsi="宋体" w:cs="宋体" w:hint="eastAsia"/>
                <w:color w:val="000000"/>
                <w:sz w:val="18"/>
                <w:szCs w:val="18"/>
              </w:rPr>
              <w:t>ime 发标时间</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closed</w:t>
            </w:r>
            <w:r w:rsidRPr="001059DE">
              <w:rPr>
                <w:rFonts w:ascii="宋体" w:hAnsi="宋体" w:cs="宋体"/>
                <w:color w:val="000000"/>
                <w:sz w:val="18"/>
                <w:szCs w:val="18"/>
              </w:rPr>
              <w:t>D</w:t>
            </w:r>
            <w:r w:rsidRPr="001059DE">
              <w:rPr>
                <w:rFonts w:ascii="宋体" w:hAnsi="宋体" w:cs="宋体" w:hint="eastAsia"/>
                <w:color w:val="000000"/>
                <w:sz w:val="18"/>
                <w:szCs w:val="18"/>
              </w:rPr>
              <w:t>ay 封闭期</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w:t>
            </w:r>
            <w:r w:rsidRPr="001059DE">
              <w:rPr>
                <w:rFonts w:ascii="宋体" w:hAnsi="宋体" w:cs="宋体"/>
                <w:color w:val="000000"/>
                <w:sz w:val="18"/>
                <w:szCs w:val="18"/>
              </w:rPr>
              <w:t>C</w:t>
            </w:r>
            <w:r w:rsidRPr="001059DE">
              <w:rPr>
                <w:rFonts w:ascii="宋体" w:hAnsi="宋体" w:cs="宋体" w:hint="eastAsia"/>
                <w:color w:val="000000"/>
                <w:sz w:val="18"/>
                <w:szCs w:val="18"/>
              </w:rPr>
              <w:t>ash 起投金额</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return</w:t>
            </w:r>
            <w:r w:rsidRPr="001059DE">
              <w:rPr>
                <w:rFonts w:ascii="宋体" w:hAnsi="宋体" w:cs="宋体"/>
                <w:color w:val="000000"/>
                <w:sz w:val="18"/>
                <w:szCs w:val="18"/>
              </w:rPr>
              <w:t>M</w:t>
            </w:r>
            <w:r w:rsidRPr="001059DE">
              <w:rPr>
                <w:rFonts w:ascii="宋体" w:hAnsi="宋体" w:cs="宋体" w:hint="eastAsia"/>
                <w:color w:val="000000"/>
                <w:sz w:val="18"/>
                <w:szCs w:val="18"/>
              </w:rPr>
              <w:t>ethod 还款方式</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xy</w:t>
            </w:r>
            <w:r w:rsidRPr="001059DE">
              <w:rPr>
                <w:rFonts w:ascii="宋体" w:hAnsi="宋体" w:cs="宋体"/>
                <w:color w:val="000000"/>
                <w:sz w:val="18"/>
                <w:szCs w:val="18"/>
              </w:rPr>
              <w:t>L</w:t>
            </w:r>
            <w:r w:rsidRPr="001059DE">
              <w:rPr>
                <w:rFonts w:ascii="宋体" w:hAnsi="宋体" w:cs="宋体" w:hint="eastAsia"/>
                <w:color w:val="000000"/>
                <w:sz w:val="18"/>
                <w:szCs w:val="18"/>
              </w:rPr>
              <w:t>evel 信用等级</w:t>
            </w:r>
          </w:p>
        </w:tc>
      </w:tr>
    </w:tbl>
    <w:p w:rsidR="00DF63E2" w:rsidRPr="001059DE" w:rsidRDefault="00DF63E2" w:rsidP="00DF63E2"/>
    <w:p w:rsidR="00DF63E2" w:rsidRPr="00B44B03" w:rsidRDefault="00DF63E2" w:rsidP="00DF63E2">
      <w:pPr>
        <w:pStyle w:val="3"/>
        <w:rPr>
          <w:color w:val="000000" w:themeColor="text1"/>
          <w:highlight w:val="yellow"/>
        </w:rPr>
      </w:pPr>
      <w:r w:rsidRPr="00B44B03">
        <w:rPr>
          <w:rFonts w:hint="eastAsia"/>
          <w:color w:val="000000" w:themeColor="text1"/>
          <w:highlight w:val="yellow"/>
        </w:rPr>
        <w:t>散标投资接口</w:t>
      </w:r>
    </w:p>
    <w:p w:rsidR="00DF63E2" w:rsidRPr="001059DE" w:rsidRDefault="00DF63E2" w:rsidP="00DF63E2">
      <w:pPr>
        <w:ind w:firstLine="420"/>
        <w:rPr>
          <w:color w:val="000000" w:themeColor="text1"/>
        </w:rPr>
      </w:pPr>
      <w:r w:rsidRPr="001059DE">
        <w:rPr>
          <w:rFonts w:hint="eastAsia"/>
          <w:color w:val="000000" w:themeColor="text1"/>
        </w:rPr>
        <w:t>散标投资接口</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请求URL：http://平台域名/api/invest/{platform:pc|app|h5}/investProduct</w:t>
      </w:r>
    </w:p>
    <w:p w:rsidR="00DF63E2" w:rsidRPr="001059DE" w:rsidRDefault="00DF63E2" w:rsidP="00DF63E2">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bCs/>
                <w:color w:val="000000" w:themeColor="text1"/>
                <w:kern w:val="2"/>
                <w:sz w:val="21"/>
                <w:szCs w:val="22"/>
              </w:rPr>
            </w:pPr>
            <w:r w:rsidRPr="001059DE">
              <w:rPr>
                <w:rFonts w:asciiTheme="minorEastAsia" w:eastAsiaTheme="minorEastAsia" w:hAnsiTheme="minorEastAsia" w:cstheme="minorEastAsia" w:hint="eastAsia"/>
                <w:bCs/>
                <w:color w:val="000000" w:themeColor="text1"/>
                <w:kern w:val="2"/>
                <w:sz w:val="21"/>
                <w:szCs w:val="22"/>
              </w:rPr>
              <w:t>用户ID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sz w:val="18"/>
                <w:szCs w:val="18"/>
              </w:rPr>
            </w:pPr>
            <w:r w:rsidRPr="001059DE">
              <w:rPr>
                <w:rFonts w:asciiTheme="minorEastAsia" w:eastAsiaTheme="minorEastAsia" w:hAnsiTheme="minorEastAsia" w:cs="宋体" w:hint="eastAsia"/>
                <w:bCs/>
                <w:color w:val="000000"/>
                <w:sz w:val="18"/>
                <w:szCs w:val="18"/>
              </w:rPr>
              <w:t>项目ID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investAmount</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sidRPr="001059DE">
              <w:rPr>
                <w:rFonts w:asciiTheme="minorEastAsia" w:eastAsiaTheme="minorEastAsia" w:hAnsiTheme="minorEastAsia" w:hint="eastAsia"/>
                <w:color w:val="000000" w:themeColor="text1"/>
              </w:rPr>
              <w:t>投资金额</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couponType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sidRPr="001059DE">
              <w:rPr>
                <w:rFonts w:asciiTheme="minorEastAsia" w:eastAsiaTheme="minorEastAsia" w:hAnsiTheme="minorEastAsia" w:hint="eastAsia"/>
                <w:color w:val="000000" w:themeColor="text1"/>
              </w:rPr>
              <w:t>优惠券类型</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couponId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themeColor="text1"/>
              </w:rPr>
            </w:pPr>
            <w:r w:rsidRPr="001059DE">
              <w:rPr>
                <w:rFonts w:asciiTheme="minorEastAsia" w:eastAsiaTheme="minorEastAsia" w:hAnsiTheme="minorEastAsia" w:hint="eastAsia"/>
                <w:color w:val="000000" w:themeColor="text1"/>
              </w:rPr>
              <w:t>优惠券id</w:t>
            </w:r>
          </w:p>
        </w:tc>
      </w:tr>
      <w:tr w:rsidR="006E75C7"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6E75C7" w:rsidRPr="001059DE" w:rsidRDefault="006E75C7"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newRelease</w:t>
            </w:r>
          </w:p>
        </w:tc>
        <w:tc>
          <w:tcPr>
            <w:tcW w:w="1410" w:type="dxa"/>
            <w:vAlign w:val="center"/>
          </w:tcPr>
          <w:p w:rsidR="006E75C7" w:rsidRPr="001059DE" w:rsidRDefault="006E75C7"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6E75C7" w:rsidRPr="001059DE" w:rsidRDefault="006E75C7" w:rsidP="00DF63E2">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rPr>
            </w:pPr>
            <w:r w:rsidRPr="001059DE">
              <w:rPr>
                <w:rFonts w:asciiTheme="minorEastAsia" w:hAnsiTheme="minorEastAsia" w:hint="eastAsia"/>
                <w:color w:val="000000" w:themeColor="text1"/>
              </w:rPr>
              <w:t>1</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gridSpan w:val="3"/>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lastRenderedPageBreak/>
              <w:t>code</w:t>
            </w:r>
          </w:p>
        </w:tc>
        <w:tc>
          <w:tcPr>
            <w:tcW w:w="7155" w:type="dxa"/>
            <w:gridSpan w:val="3"/>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D0B40" w:rsidRPr="001059DE" w:rsidTr="00CE08FB">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D0B40" w:rsidRPr="001059DE" w:rsidRDefault="00DD0B40" w:rsidP="00DF63E2">
            <w:pPr>
              <w:rPr>
                <w:bCs w:val="0"/>
                <w:color w:val="000000" w:themeColor="text1"/>
                <w:sz w:val="24"/>
                <w:szCs w:val="24"/>
              </w:rPr>
            </w:pPr>
            <w:r w:rsidRPr="001059DE">
              <w:rPr>
                <w:rFonts w:hint="eastAsia"/>
                <w:color w:val="000000" w:themeColor="text1"/>
                <w:sz w:val="24"/>
                <w:szCs w:val="24"/>
              </w:rPr>
              <w:t>data</w:t>
            </w:r>
          </w:p>
        </w:tc>
        <w:tc>
          <w:tcPr>
            <w:tcW w:w="2385" w:type="dxa"/>
            <w:vAlign w:val="center"/>
          </w:tcPr>
          <w:p w:rsidR="00DD0B40" w:rsidRPr="001059DE" w:rsidRDefault="00DD0B40"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isFull</w:t>
            </w:r>
          </w:p>
        </w:tc>
        <w:tc>
          <w:tcPr>
            <w:tcW w:w="2385" w:type="dxa"/>
            <w:vAlign w:val="center"/>
          </w:tcPr>
          <w:p w:rsidR="00DD0B40" w:rsidRPr="001059DE" w:rsidRDefault="00DD0B40"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是否满标</w:t>
            </w:r>
          </w:p>
        </w:tc>
        <w:tc>
          <w:tcPr>
            <w:tcW w:w="2385" w:type="dxa"/>
            <w:vAlign w:val="center"/>
          </w:tcPr>
          <w:p w:rsidR="00DD0B40" w:rsidRPr="001059DE" w:rsidRDefault="00DD0B40"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0</w:t>
            </w:r>
            <w:r w:rsidRPr="001059DE">
              <w:rPr>
                <w:rFonts w:ascii="宋体" w:hAnsi="宋体" w:cs="宋体" w:hint="eastAsia"/>
                <w:color w:val="000000"/>
                <w:sz w:val="18"/>
                <w:szCs w:val="18"/>
              </w:rPr>
              <w:t xml:space="preserve">满标 </w:t>
            </w:r>
            <w:r w:rsidRPr="001059DE">
              <w:rPr>
                <w:rFonts w:ascii="宋体" w:hAnsi="宋体" w:cs="宋体"/>
                <w:color w:val="000000"/>
                <w:sz w:val="18"/>
                <w:szCs w:val="18"/>
              </w:rPr>
              <w:t xml:space="preserve"> 1</w:t>
            </w:r>
            <w:r w:rsidRPr="001059DE">
              <w:rPr>
                <w:rFonts w:ascii="宋体" w:hAnsi="宋体" w:cs="宋体" w:hint="eastAsia"/>
                <w:color w:val="000000"/>
                <w:sz w:val="18"/>
                <w:szCs w:val="18"/>
              </w:rPr>
              <w:t>未满标</w:t>
            </w:r>
          </w:p>
        </w:tc>
      </w:tr>
    </w:tbl>
    <w:p w:rsidR="00DF63E2" w:rsidRPr="001059DE" w:rsidRDefault="00DF63E2" w:rsidP="00DF63E2"/>
    <w:p w:rsidR="00DF63E2" w:rsidRPr="00521BFF" w:rsidRDefault="00DF63E2" w:rsidP="00DF63E2">
      <w:pPr>
        <w:pStyle w:val="3"/>
        <w:rPr>
          <w:color w:val="000000" w:themeColor="text1"/>
          <w:highlight w:val="yellow"/>
        </w:rPr>
      </w:pPr>
      <w:r w:rsidRPr="00521BFF">
        <w:rPr>
          <w:rFonts w:hint="eastAsia"/>
          <w:color w:val="000000" w:themeColor="text1"/>
          <w:highlight w:val="yellow"/>
        </w:rPr>
        <w:t>散标详情出借记录接口</w:t>
      </w:r>
    </w:p>
    <w:p w:rsidR="00DF63E2" w:rsidRPr="001059DE" w:rsidRDefault="00DF63E2" w:rsidP="00DF63E2">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3D60CF" w:rsidRPr="001059DE" w:rsidRDefault="003D60CF" w:rsidP="003D60CF">
      <w:pPr>
        <w:ind w:firstLine="420"/>
        <w:rPr>
          <w:color w:val="000000" w:themeColor="text1"/>
        </w:rPr>
      </w:pPr>
      <w:r w:rsidRPr="001059DE">
        <w:rPr>
          <w:rFonts w:hint="eastAsia"/>
          <w:color w:val="000000" w:themeColor="text1"/>
        </w:rPr>
        <w:t>请求方式：</w:t>
      </w:r>
      <w:r w:rsidRPr="001059DE">
        <w:rPr>
          <w:color w:val="000000" w:themeColor="text1"/>
        </w:rPr>
        <w:t>POST</w:t>
      </w:r>
    </w:p>
    <w:p w:rsidR="003D60CF" w:rsidRPr="001059DE" w:rsidRDefault="003D60CF" w:rsidP="003D60CF">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Theme="minorHAnsi" w:eastAsiaTheme="minorEastAsia" w:hAnsiTheme="minorHAnsi" w:cstheme="minorBidi"/>
          <w:color w:val="000000" w:themeColor="text1"/>
          <w:kern w:val="2"/>
          <w:sz w:val="21"/>
          <w:szCs w:val="22"/>
        </w:rPr>
        <w:t>/api/scatteredProduct/findLendList</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每页显示行数</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产品编号</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gridSpan w:val="4"/>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13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productPersonNum</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bidPeopleNum</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String</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加入人数</w:t>
            </w:r>
          </w:p>
        </w:tc>
      </w:tr>
      <w:tr w:rsidR="00DF63E2" w:rsidRPr="001059DE" w:rsidTr="00DF63E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F63E2" w:rsidRPr="001059DE" w:rsidRDefault="00DF63E2" w:rsidP="00DF63E2">
            <w:pPr>
              <w:rPr>
                <w:color w:val="000000" w:themeColor="text1"/>
                <w:sz w:val="24"/>
                <w:szCs w:val="24"/>
              </w:rPr>
            </w:pPr>
          </w:p>
        </w:tc>
        <w:tc>
          <w:tcPr>
            <w:tcW w:w="1788" w:type="dxa"/>
            <w:vMerge/>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bidAmt</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N</w:t>
            </w:r>
            <w:r w:rsidRPr="001059DE">
              <w:rPr>
                <w:rFonts w:ascii="宋体" w:hAnsi="宋体" w:cs="宋体" w:hint="eastAsia"/>
                <w:color w:val="000000"/>
                <w:sz w:val="18"/>
                <w:szCs w:val="18"/>
              </w:rPr>
              <w:t>umber</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已投金额</w:t>
            </w:r>
          </w:p>
        </w:tc>
      </w:tr>
      <w:tr w:rsidR="00DF63E2" w:rsidRPr="001059DE" w:rsidTr="00DF63E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F63E2" w:rsidRPr="001059DE" w:rsidRDefault="00DF63E2" w:rsidP="00DF63E2">
            <w:pPr>
              <w:rPr>
                <w:color w:val="000000" w:themeColor="text1"/>
                <w:sz w:val="24"/>
                <w:szCs w:val="24"/>
              </w:rPr>
            </w:pPr>
          </w:p>
        </w:tc>
        <w:tc>
          <w:tcPr>
            <w:tcW w:w="1788" w:type="dxa"/>
            <w:vMerge w:val="restart"/>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sendList</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String</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标的名称</w:t>
            </w:r>
          </w:p>
        </w:tc>
      </w:tr>
      <w:tr w:rsidR="00DF63E2" w:rsidRPr="001059DE" w:rsidTr="00DF63E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F63E2" w:rsidRPr="001059DE" w:rsidRDefault="00DF63E2" w:rsidP="00DF63E2">
            <w:pPr>
              <w:rPr>
                <w:color w:val="000000" w:themeColor="text1"/>
                <w:sz w:val="24"/>
                <w:szCs w:val="24"/>
              </w:rPr>
            </w:pPr>
          </w:p>
        </w:tc>
        <w:tc>
          <w:tcPr>
            <w:tcW w:w="1788" w:type="dxa"/>
            <w:vMerge/>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amt</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n</w:t>
            </w:r>
            <w:r w:rsidRPr="001059DE">
              <w:rPr>
                <w:rFonts w:ascii="宋体" w:hAnsi="宋体" w:cs="宋体"/>
                <w:color w:val="000000"/>
                <w:sz w:val="18"/>
                <w:szCs w:val="18"/>
              </w:rPr>
              <w:t>umber</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金额</w:t>
            </w:r>
          </w:p>
        </w:tc>
      </w:tr>
      <w:tr w:rsidR="00DF63E2" w:rsidRPr="001059DE" w:rsidTr="00DF63E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F63E2" w:rsidRPr="001059DE" w:rsidRDefault="00DF63E2" w:rsidP="00DF63E2">
            <w:pPr>
              <w:rPr>
                <w:color w:val="000000" w:themeColor="text1"/>
                <w:sz w:val="24"/>
                <w:szCs w:val="24"/>
              </w:rPr>
            </w:pPr>
          </w:p>
        </w:tc>
        <w:tc>
          <w:tcPr>
            <w:tcW w:w="1788" w:type="dxa"/>
            <w:vMerge/>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orderTime</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D</w:t>
            </w:r>
            <w:r w:rsidRPr="001059DE">
              <w:rPr>
                <w:rFonts w:ascii="宋体" w:hAnsi="宋体" w:cs="宋体" w:hint="eastAsia"/>
                <w:color w:val="000000"/>
                <w:sz w:val="18"/>
                <w:szCs w:val="18"/>
              </w:rPr>
              <w:t>at</w:t>
            </w:r>
            <w:r w:rsidRPr="001059DE">
              <w:rPr>
                <w:rFonts w:ascii="宋体" w:hAnsi="宋体" w:cs="宋体"/>
                <w:color w:val="000000"/>
                <w:sz w:val="18"/>
                <w:szCs w:val="18"/>
              </w:rPr>
              <w:t>e</w:t>
            </w:r>
          </w:p>
        </w:tc>
        <w:tc>
          <w:tcPr>
            <w:tcW w:w="1789"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订单时间</w:t>
            </w:r>
          </w:p>
        </w:tc>
      </w:tr>
    </w:tbl>
    <w:p w:rsidR="00DF63E2" w:rsidRPr="001059DE" w:rsidRDefault="00DF63E2" w:rsidP="00DF63E2"/>
    <w:p w:rsidR="002776BC" w:rsidRPr="00E024F0" w:rsidRDefault="00050F6E" w:rsidP="002776BC">
      <w:pPr>
        <w:pStyle w:val="3"/>
        <w:rPr>
          <w:color w:val="000000" w:themeColor="text1"/>
          <w:highlight w:val="yellow"/>
        </w:rPr>
      </w:pPr>
      <w:r w:rsidRPr="00E024F0">
        <w:rPr>
          <w:rFonts w:hint="eastAsia"/>
          <w:color w:val="000000" w:themeColor="text1"/>
          <w:highlight w:val="yellow"/>
        </w:rPr>
        <w:t>pc</w:t>
      </w:r>
      <w:r w:rsidR="002776BC" w:rsidRPr="00E024F0">
        <w:rPr>
          <w:rFonts w:hint="eastAsia"/>
          <w:color w:val="000000" w:themeColor="text1"/>
          <w:highlight w:val="yellow"/>
        </w:rPr>
        <w:t>散标详情出借记录接口</w:t>
      </w:r>
    </w:p>
    <w:p w:rsidR="002776BC" w:rsidRPr="001059DE" w:rsidRDefault="002776BC" w:rsidP="002776BC">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2776BC" w:rsidRPr="001059DE" w:rsidRDefault="002776BC" w:rsidP="002776BC">
      <w:pPr>
        <w:ind w:firstLine="420"/>
        <w:rPr>
          <w:color w:val="000000" w:themeColor="text1"/>
        </w:rPr>
      </w:pPr>
      <w:r w:rsidRPr="001059DE">
        <w:rPr>
          <w:rFonts w:hint="eastAsia"/>
          <w:color w:val="000000" w:themeColor="text1"/>
        </w:rPr>
        <w:t>请求方式：</w:t>
      </w:r>
      <w:r w:rsidRPr="001059DE">
        <w:rPr>
          <w:color w:val="000000" w:themeColor="text1"/>
        </w:rPr>
        <w:t>POST</w:t>
      </w:r>
    </w:p>
    <w:p w:rsidR="002776BC" w:rsidRPr="001059DE" w:rsidRDefault="002776BC" w:rsidP="002776BC">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007C2DD8" w:rsidRPr="001059DE">
        <w:rPr>
          <w:rFonts w:cs="宋体"/>
          <w:b/>
          <w:bCs/>
          <w:color w:val="008000"/>
          <w:sz w:val="18"/>
          <w:szCs w:val="18"/>
        </w:rPr>
        <w:t>/api/scatteredProduct/pc/findLendList</w:t>
      </w:r>
    </w:p>
    <w:p w:rsidR="002776BC" w:rsidRPr="001059DE" w:rsidRDefault="002776BC" w:rsidP="002776BC">
      <w:pPr>
        <w:pStyle w:val="4"/>
        <w:rPr>
          <w:color w:val="000000" w:themeColor="text1"/>
        </w:rPr>
      </w:pPr>
      <w:r w:rsidRPr="001059DE">
        <w:rPr>
          <w:rFonts w:hint="eastAsia"/>
          <w:color w:val="000000" w:themeColor="text1"/>
        </w:rPr>
        <w:t>输入</w:t>
      </w:r>
    </w:p>
    <w:p w:rsidR="002776BC" w:rsidRPr="001059DE" w:rsidRDefault="002776BC" w:rsidP="002776BC">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2776BC"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rPr>
                <w:b w:val="0"/>
                <w:bCs w:val="0"/>
                <w:color w:val="000000" w:themeColor="text1"/>
              </w:rPr>
            </w:pPr>
            <w:r w:rsidRPr="001059DE">
              <w:rPr>
                <w:rFonts w:hint="eastAsia"/>
                <w:color w:val="000000" w:themeColor="text1"/>
              </w:rPr>
              <w:t>参数</w:t>
            </w:r>
          </w:p>
        </w:tc>
        <w:tc>
          <w:tcPr>
            <w:tcW w:w="1410" w:type="dxa"/>
            <w:vAlign w:val="center"/>
          </w:tcPr>
          <w:p w:rsidR="002776BC" w:rsidRPr="001059DE" w:rsidRDefault="002776BC"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776BC" w:rsidRPr="001059DE" w:rsidRDefault="002776BC"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776BC"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lastRenderedPageBreak/>
              <w:t>pageNum</w:t>
            </w:r>
          </w:p>
        </w:tc>
        <w:tc>
          <w:tcPr>
            <w:tcW w:w="1410" w:type="dxa"/>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2776BC"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每页显示行数</w:t>
            </w:r>
          </w:p>
        </w:tc>
      </w:tr>
      <w:tr w:rsidR="002776BC"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产品编号</w:t>
            </w:r>
          </w:p>
        </w:tc>
      </w:tr>
    </w:tbl>
    <w:p w:rsidR="002776BC" w:rsidRPr="001059DE" w:rsidRDefault="002776BC" w:rsidP="002776BC">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2776BC"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rPr>
                <w:b w:val="0"/>
                <w:bCs w:val="0"/>
                <w:color w:val="000000" w:themeColor="text1"/>
              </w:rPr>
            </w:pPr>
            <w:r w:rsidRPr="001059DE">
              <w:rPr>
                <w:rFonts w:hint="eastAsia"/>
                <w:color w:val="000000" w:themeColor="text1"/>
              </w:rPr>
              <w:t>参数</w:t>
            </w:r>
          </w:p>
        </w:tc>
        <w:tc>
          <w:tcPr>
            <w:tcW w:w="7155" w:type="dxa"/>
            <w:gridSpan w:val="4"/>
            <w:vAlign w:val="center"/>
          </w:tcPr>
          <w:p w:rsidR="002776BC" w:rsidRPr="001059DE" w:rsidRDefault="002776BC"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776BC"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776BC"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2776BC" w:rsidRPr="001059DE" w:rsidRDefault="002776BC" w:rsidP="002901D2">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2776BC" w:rsidRPr="001059DE" w:rsidRDefault="002776BC" w:rsidP="002901D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2776BC" w:rsidRPr="001059DE" w:rsidTr="002901D2">
        <w:trPr>
          <w:trHeight w:val="13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2776BC" w:rsidRPr="001059DE" w:rsidRDefault="002776BC" w:rsidP="002901D2">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productPersonNum</w:t>
            </w:r>
          </w:p>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bidPeopleNum</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String</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加入人数</w:t>
            </w:r>
          </w:p>
        </w:tc>
      </w:tr>
      <w:tr w:rsidR="002776BC"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76BC" w:rsidRPr="001059DE" w:rsidRDefault="002776BC" w:rsidP="002901D2">
            <w:pPr>
              <w:rPr>
                <w:color w:val="000000" w:themeColor="text1"/>
                <w:sz w:val="24"/>
                <w:szCs w:val="24"/>
              </w:rPr>
            </w:pPr>
          </w:p>
        </w:tc>
        <w:tc>
          <w:tcPr>
            <w:tcW w:w="1788" w:type="dxa"/>
            <w:vMerge/>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bidAmt</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N</w:t>
            </w:r>
            <w:r w:rsidRPr="001059DE">
              <w:rPr>
                <w:rFonts w:ascii="宋体" w:hAnsi="宋体" w:cs="宋体" w:hint="eastAsia"/>
                <w:color w:val="000000"/>
                <w:sz w:val="18"/>
                <w:szCs w:val="18"/>
              </w:rPr>
              <w:t>umber</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已投金额</w:t>
            </w:r>
          </w:p>
        </w:tc>
      </w:tr>
      <w:tr w:rsidR="002776BC"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76BC" w:rsidRPr="001059DE" w:rsidRDefault="002776BC" w:rsidP="002901D2">
            <w:pPr>
              <w:rPr>
                <w:color w:val="000000" w:themeColor="text1"/>
                <w:sz w:val="24"/>
                <w:szCs w:val="24"/>
              </w:rPr>
            </w:pPr>
          </w:p>
        </w:tc>
        <w:tc>
          <w:tcPr>
            <w:tcW w:w="1788" w:type="dxa"/>
            <w:vMerge w:val="restart"/>
            <w:vAlign w:val="center"/>
          </w:tcPr>
          <w:p w:rsidR="002776BC" w:rsidRPr="001059DE" w:rsidRDefault="00D97A18" w:rsidP="00D97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list</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String</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标的名称</w:t>
            </w:r>
          </w:p>
        </w:tc>
      </w:tr>
      <w:tr w:rsidR="002776BC"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76BC" w:rsidRPr="001059DE" w:rsidRDefault="002776BC" w:rsidP="002901D2">
            <w:pPr>
              <w:rPr>
                <w:color w:val="000000" w:themeColor="text1"/>
                <w:sz w:val="24"/>
                <w:szCs w:val="24"/>
              </w:rPr>
            </w:pPr>
          </w:p>
        </w:tc>
        <w:tc>
          <w:tcPr>
            <w:tcW w:w="1788" w:type="dxa"/>
            <w:vMerge/>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amt</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n</w:t>
            </w:r>
            <w:r w:rsidRPr="001059DE">
              <w:rPr>
                <w:rFonts w:ascii="宋体" w:hAnsi="宋体" w:cs="宋体"/>
                <w:color w:val="000000"/>
                <w:sz w:val="18"/>
                <w:szCs w:val="18"/>
              </w:rPr>
              <w:t>umber</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金额</w:t>
            </w:r>
          </w:p>
        </w:tc>
      </w:tr>
      <w:tr w:rsidR="002776BC"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76BC" w:rsidRPr="001059DE" w:rsidRDefault="002776BC" w:rsidP="002901D2">
            <w:pPr>
              <w:rPr>
                <w:color w:val="000000" w:themeColor="text1"/>
                <w:sz w:val="24"/>
                <w:szCs w:val="24"/>
              </w:rPr>
            </w:pPr>
          </w:p>
        </w:tc>
        <w:tc>
          <w:tcPr>
            <w:tcW w:w="1788" w:type="dxa"/>
            <w:vMerge/>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orderTime</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D</w:t>
            </w:r>
            <w:r w:rsidRPr="001059DE">
              <w:rPr>
                <w:rFonts w:ascii="宋体" w:hAnsi="宋体" w:cs="宋体" w:hint="eastAsia"/>
                <w:color w:val="000000"/>
                <w:sz w:val="18"/>
                <w:szCs w:val="18"/>
              </w:rPr>
              <w:t>at</w:t>
            </w:r>
            <w:r w:rsidRPr="001059DE">
              <w:rPr>
                <w:rFonts w:ascii="宋体" w:hAnsi="宋体" w:cs="宋体"/>
                <w:color w:val="000000"/>
                <w:sz w:val="18"/>
                <w:szCs w:val="18"/>
              </w:rPr>
              <w:t>e</w:t>
            </w:r>
          </w:p>
        </w:tc>
        <w:tc>
          <w:tcPr>
            <w:tcW w:w="1789" w:type="dxa"/>
            <w:vAlign w:val="center"/>
          </w:tcPr>
          <w:p w:rsidR="002776BC" w:rsidRPr="001059DE" w:rsidRDefault="002776BC"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订单时间</w:t>
            </w:r>
          </w:p>
        </w:tc>
      </w:tr>
      <w:tr w:rsidR="00D97A18"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97A18" w:rsidRPr="001059DE" w:rsidRDefault="00D97A18" w:rsidP="002901D2">
            <w:pPr>
              <w:rPr>
                <w:color w:val="000000" w:themeColor="text1"/>
                <w:sz w:val="24"/>
                <w:szCs w:val="24"/>
              </w:rPr>
            </w:pPr>
          </w:p>
        </w:tc>
        <w:tc>
          <w:tcPr>
            <w:tcW w:w="1788" w:type="dxa"/>
            <w:vAlign w:val="center"/>
          </w:tcPr>
          <w:p w:rsidR="00D97A18" w:rsidRPr="001059DE" w:rsidRDefault="00D97A18"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count</w:t>
            </w:r>
          </w:p>
        </w:tc>
        <w:tc>
          <w:tcPr>
            <w:tcW w:w="1789" w:type="dxa"/>
            <w:vAlign w:val="center"/>
          </w:tcPr>
          <w:p w:rsidR="00D97A18" w:rsidRPr="001059DE" w:rsidRDefault="00D97A18"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总条数</w:t>
            </w:r>
          </w:p>
        </w:tc>
        <w:tc>
          <w:tcPr>
            <w:tcW w:w="1789" w:type="dxa"/>
            <w:vAlign w:val="center"/>
          </w:tcPr>
          <w:p w:rsidR="00D97A18" w:rsidRPr="001059DE" w:rsidRDefault="00D97A18"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97A18" w:rsidRPr="001059DE" w:rsidRDefault="00D97A18"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2776BC" w:rsidRPr="001059DE" w:rsidRDefault="002776BC" w:rsidP="002776BC"/>
    <w:p w:rsidR="002776BC" w:rsidRPr="001059DE" w:rsidRDefault="002776BC" w:rsidP="00DF63E2"/>
    <w:p w:rsidR="00DF63E2" w:rsidRPr="00B44B03" w:rsidRDefault="00DF63E2" w:rsidP="003B1DEF">
      <w:pPr>
        <w:pStyle w:val="3"/>
        <w:rPr>
          <w:color w:val="000000" w:themeColor="text1"/>
          <w:highlight w:val="yellow"/>
        </w:rPr>
      </w:pPr>
      <w:r w:rsidRPr="00B44B03">
        <w:rPr>
          <w:rFonts w:hint="eastAsia"/>
          <w:color w:val="000000" w:themeColor="text1"/>
          <w:highlight w:val="yellow"/>
        </w:rPr>
        <w:t>散标</w:t>
      </w:r>
      <w:r w:rsidR="003B1DEF" w:rsidRPr="00B44B03">
        <w:rPr>
          <w:rFonts w:hint="eastAsia"/>
          <w:color w:val="000000" w:themeColor="text1"/>
          <w:highlight w:val="yellow"/>
        </w:rPr>
        <w:t>-</w:t>
      </w:r>
      <w:r w:rsidR="003B1DEF" w:rsidRPr="00B44B03">
        <w:rPr>
          <w:rFonts w:hint="eastAsia"/>
          <w:color w:val="000000" w:themeColor="text1"/>
          <w:highlight w:val="yellow"/>
        </w:rPr>
        <w:t>详情页面</w:t>
      </w:r>
      <w:r w:rsidR="003B1DEF" w:rsidRPr="00B44B03">
        <w:rPr>
          <w:rFonts w:hint="eastAsia"/>
          <w:color w:val="000000" w:themeColor="text1"/>
          <w:highlight w:val="yellow"/>
        </w:rPr>
        <w:t>-</w:t>
      </w:r>
      <w:r w:rsidR="003B1DEF" w:rsidRPr="00B44B03">
        <w:rPr>
          <w:rFonts w:hint="eastAsia"/>
          <w:color w:val="000000" w:themeColor="text1"/>
          <w:highlight w:val="yellow"/>
        </w:rPr>
        <w:t>基本信息接口</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请求URL：http://平台域名/api/scatteredProduct/findP2pPactIssueDetail</w:t>
      </w:r>
    </w:p>
    <w:p w:rsidR="00DF63E2" w:rsidRPr="001059DE" w:rsidRDefault="00DF63E2" w:rsidP="004C0070">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13"/>
          <w:szCs w:val="13"/>
        </w:rPr>
      </w:pPr>
      <w:r w:rsidRPr="001059DE">
        <w:rPr>
          <w:rFonts w:asciiTheme="minorEastAsia" w:eastAsiaTheme="minorEastAsia" w:hAnsiTheme="minorEastAsia" w:cstheme="minorEastAsia" w:hint="default"/>
          <w:color w:val="000000" w:themeColor="text1"/>
          <w:kern w:val="2"/>
          <w:sz w:val="21"/>
          <w:szCs w:val="22"/>
        </w:rPr>
        <w:tab/>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b w:val="0"/>
                <w:bCs w:val="0"/>
                <w:color w:val="000000" w:themeColor="text1"/>
                <w:kern w:val="2"/>
                <w:sz w:val="21"/>
                <w:szCs w:val="22"/>
              </w:rPr>
              <w:t>pactissueNo</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产品id</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475"/>
        <w:gridCol w:w="4680"/>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gridSpan w:val="2"/>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D6E4A" w:rsidRPr="001059DE" w:rsidTr="00DD6E4A">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D6E4A" w:rsidRPr="001059DE" w:rsidRDefault="00DD6E4A" w:rsidP="00DF63E2">
            <w:pPr>
              <w:rPr>
                <w:bCs w:val="0"/>
                <w:color w:val="000000" w:themeColor="text1"/>
                <w:sz w:val="24"/>
                <w:szCs w:val="24"/>
              </w:rPr>
            </w:pPr>
            <w:r w:rsidRPr="001059DE">
              <w:rPr>
                <w:rFonts w:hint="eastAsia"/>
                <w:color w:val="000000" w:themeColor="text1"/>
                <w:sz w:val="24"/>
                <w:szCs w:val="24"/>
              </w:rPr>
              <w:t>data</w:t>
            </w:r>
          </w:p>
        </w:tc>
        <w:tc>
          <w:tcPr>
            <w:tcW w:w="2475" w:type="dxa"/>
            <w:vAlign w:val="center"/>
          </w:tcPr>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sz w:val="27"/>
                <w:szCs w:val="27"/>
              </w:rPr>
            </w:pPr>
            <w:r w:rsidRPr="001059DE">
              <w:rPr>
                <w:rFonts w:asciiTheme="majorEastAsia" w:eastAsiaTheme="majorEastAsia" w:hAnsiTheme="majorEastAsia" w:hint="eastAsia"/>
                <w:color w:val="000000"/>
                <w:sz w:val="27"/>
                <w:szCs w:val="27"/>
              </w:rPr>
              <w:t>p2pPactIssueVo</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微软雅黑" w:eastAsia="微软雅黑" w:hAnsi="微软雅黑"/>
                <w:color w:val="000000"/>
                <w:sz w:val="27"/>
                <w:szCs w:val="27"/>
              </w:rPr>
              <w:t xml:space="preserve"> </w:t>
            </w:r>
            <w:r w:rsidRPr="001059DE">
              <w:rPr>
                <w:rFonts w:ascii="微软雅黑" w:eastAsia="微软雅黑" w:hAnsi="微软雅黑" w:hint="eastAsia"/>
                <w:color w:val="000000"/>
                <w:sz w:val="27"/>
                <w:szCs w:val="27"/>
              </w:rPr>
              <w:tab/>
            </w:r>
            <w:r w:rsidRPr="001059DE">
              <w:rPr>
                <w:rFonts w:ascii="微软雅黑" w:eastAsia="微软雅黑" w:hAnsi="微软雅黑"/>
                <w:color w:val="000000"/>
                <w:sz w:val="27"/>
                <w:szCs w:val="27"/>
              </w:rPr>
              <w:t xml:space="preserve"> </w:t>
            </w:r>
          </w:p>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4680" w:type="dxa"/>
            <w:vAlign w:val="center"/>
          </w:tcPr>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bidAmt  已投标金额 </w:t>
            </w:r>
          </w:p>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bidPeopleNum  投标人数 </w:t>
            </w:r>
          </w:p>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closedDay  封闭期 </w:t>
            </w:r>
          </w:p>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bidCash  起投金额</w:t>
            </w:r>
          </w:p>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surplusMoney  剩余金额</w:t>
            </w:r>
          </w:p>
          <w:p w:rsidR="00DD6E4A"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xyLevel  信用等级 </w:t>
            </w:r>
          </w:p>
          <w:p w:rsidR="00DD6E4A" w:rsidRPr="001059DE" w:rsidRDefault="00DD6E4A" w:rsidP="00DF63E2">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lastRenderedPageBreak/>
              <w:t>String bidState  标的状态 0未发标，1凑标中，2满标未放款，3已放款，4流标</w:t>
            </w:r>
            <w:r w:rsidR="002725D2" w:rsidRPr="001059DE">
              <w:rPr>
                <w:rFonts w:ascii="宋体" w:hAnsi="宋体" w:cs="宋体" w:hint="eastAsia"/>
                <w:color w:val="000000"/>
                <w:sz w:val="18"/>
                <w:szCs w:val="18"/>
              </w:rPr>
              <w:t xml:space="preserve">，5.预发布，6 已结清 </w:t>
            </w:r>
            <w:r w:rsidR="002725D2" w:rsidRPr="001059DE">
              <w:rPr>
                <w:rFonts w:ascii="宋体" w:hAnsi="宋体" w:cs="宋体"/>
                <w:color w:val="000000"/>
                <w:sz w:val="18"/>
                <w:szCs w:val="18"/>
              </w:rPr>
              <w:t xml:space="preserve"> 7</w:t>
            </w:r>
            <w:r w:rsidR="002725D2" w:rsidRPr="001059DE">
              <w:rPr>
                <w:rFonts w:ascii="宋体" w:hAnsi="宋体" w:cs="宋体" w:hint="eastAsia"/>
                <w:color w:val="000000"/>
                <w:sz w:val="18"/>
                <w:szCs w:val="18"/>
              </w:rPr>
              <w:t xml:space="preserve"> 募集结束</w:t>
            </w:r>
          </w:p>
          <w:p w:rsidR="00DD6E4A" w:rsidRPr="001059DE" w:rsidRDefault="00DD6E4A" w:rsidP="00EF68A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 xml:space="preserve">      String beginDate 起息日</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String applyTitle  借款标题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businessRate 借款利率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termMonth  借款期限（月）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applyAmt  借款金额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returnMethod 还款方式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issueTime  发标时间  yyyy-MM-dd HH:mm:ss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bidPeriod  投标期限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tendDeadLi  投标截止时间 yyyy-MM-dd HH:mm:ss </w:t>
            </w:r>
          </w:p>
          <w:p w:rsidR="00DD6E4A" w:rsidRPr="001059DE" w:rsidRDefault="00DD6E4A" w:rsidP="00DD6E4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bidProgress  投标进度</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sz w:val="24"/>
                <w:szCs w:val="24"/>
              </w:rPr>
            </w:pPr>
          </w:p>
        </w:tc>
        <w:tc>
          <w:tcPr>
            <w:tcW w:w="7155" w:type="dxa"/>
            <w:gridSpan w:val="2"/>
            <w:vAlign w:val="center"/>
          </w:tcPr>
          <w:p w:rsidR="00DF63E2" w:rsidRPr="001059DE" w:rsidRDefault="00DD6E4A"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loanNotes 出借须知</w:t>
            </w:r>
          </w:p>
        </w:tc>
      </w:tr>
    </w:tbl>
    <w:p w:rsidR="00DF63E2" w:rsidRPr="001059DE" w:rsidRDefault="00DF63E2" w:rsidP="00DF63E2"/>
    <w:p w:rsidR="004C0070" w:rsidRPr="001059DE" w:rsidRDefault="004C0070" w:rsidP="004C0070">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事例：</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t>"code": 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t>"data":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"p2pPactIssueVo":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"applyAmt": "0.00",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hint="eastAsia"/>
          <w:color w:val="000000"/>
          <w:kern w:val="0"/>
          <w:sz w:val="13"/>
          <w:szCs w:val="13"/>
        </w:rPr>
        <w:tab/>
      </w:r>
      <w:r w:rsidRPr="001059DE">
        <w:rPr>
          <w:rFonts w:ascii="微软雅黑" w:eastAsia="微软雅黑" w:hAnsi="微软雅黑" w:cs="Times New Roman" w:hint="eastAsia"/>
          <w:color w:val="000000"/>
          <w:kern w:val="0"/>
          <w:sz w:val="13"/>
          <w:szCs w:val="13"/>
        </w:rPr>
        <w:tab/>
      </w:r>
      <w:r w:rsidRPr="001059DE">
        <w:rPr>
          <w:rFonts w:ascii="微软雅黑" w:eastAsia="微软雅黑" w:hAnsi="微软雅黑" w:cs="Times New Roman" w:hint="eastAsia"/>
          <w:color w:val="000000"/>
          <w:kern w:val="0"/>
          <w:sz w:val="13"/>
          <w:szCs w:val="13"/>
        </w:rPr>
        <w:tab/>
        <w:t>"applyTitle": "散标2018102102213",</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"bidAmt": "0.00",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"bidCash": "0.00",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"bidPeopleNum":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"bidPeriod": "6",</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"bidProgress":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"bidState": "1",</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"businessRate": "0.00",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"closedDay": "100",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"issueTime":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"returnMethod": "3",</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"surplusMoney": "0",</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"tendDeadLi":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"termMonth": "3",</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"xyLevel": ""</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r>
      <w:r w:rsidRPr="001059DE">
        <w:rPr>
          <w:rFonts w:ascii="微软雅黑" w:eastAsia="微软雅黑" w:hAnsi="微软雅黑" w:cs="Times New Roman"/>
          <w:color w:val="000000"/>
          <w:kern w:val="0"/>
          <w:sz w:val="13"/>
          <w:szCs w:val="13"/>
        </w:rPr>
        <w:tab/>
        <w:t>},</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hint="eastAsia"/>
          <w:color w:val="000000"/>
          <w:kern w:val="0"/>
          <w:sz w:val="13"/>
          <w:szCs w:val="13"/>
        </w:rPr>
        <w:tab/>
      </w:r>
      <w:r w:rsidRPr="001059DE">
        <w:rPr>
          <w:rFonts w:ascii="微软雅黑" w:eastAsia="微软雅黑" w:hAnsi="微软雅黑" w:cs="Times New Roman" w:hint="eastAsia"/>
          <w:color w:val="000000"/>
          <w:kern w:val="0"/>
          <w:sz w:val="13"/>
          <w:szCs w:val="13"/>
        </w:rPr>
        <w:tab/>
        <w:t>"loanNotes": "1.封闭期内，不可债权转让 ##2.封闭期结束后，可随时发起债权转让（去投网不对转让完成时间进行任何保证） ##3.网贷有风险，出借需谨慎。"</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t>},</w:t>
      </w:r>
    </w:p>
    <w:p w:rsidR="004C0070" w:rsidRPr="001059DE" w:rsidRDefault="004C0070" w:rsidP="004C0070">
      <w:pPr>
        <w:rPr>
          <w:rFonts w:ascii="微软雅黑" w:eastAsia="微软雅黑" w:hAnsi="微软雅黑" w:cs="Times New Roman"/>
          <w:color w:val="000000"/>
          <w:kern w:val="0"/>
          <w:sz w:val="13"/>
          <w:szCs w:val="13"/>
        </w:rPr>
      </w:pPr>
      <w:r w:rsidRPr="001059DE">
        <w:rPr>
          <w:rFonts w:ascii="微软雅黑" w:eastAsia="微软雅黑" w:hAnsi="微软雅黑" w:cs="Times New Roman"/>
          <w:color w:val="000000"/>
          <w:kern w:val="0"/>
          <w:sz w:val="13"/>
          <w:szCs w:val="13"/>
        </w:rPr>
        <w:tab/>
        <w:t>"message": ""</w:t>
      </w:r>
    </w:p>
    <w:p w:rsidR="00DF63E2" w:rsidRPr="001059DE" w:rsidRDefault="004C0070" w:rsidP="004C0070">
      <w:r w:rsidRPr="001059DE">
        <w:rPr>
          <w:rFonts w:ascii="微软雅黑" w:eastAsia="微软雅黑" w:hAnsi="微软雅黑" w:cs="Times New Roman"/>
          <w:color w:val="000000"/>
          <w:kern w:val="0"/>
          <w:sz w:val="13"/>
          <w:szCs w:val="13"/>
        </w:rPr>
        <w:t>}</w:t>
      </w:r>
    </w:p>
    <w:p w:rsidR="00DF63E2" w:rsidRPr="00521BFF" w:rsidRDefault="00DF63E2" w:rsidP="00DF63E2">
      <w:pPr>
        <w:pStyle w:val="3"/>
        <w:rPr>
          <w:color w:val="000000" w:themeColor="text1"/>
          <w:highlight w:val="yellow"/>
        </w:rPr>
      </w:pPr>
      <w:r w:rsidRPr="00521BFF">
        <w:rPr>
          <w:rFonts w:hint="eastAsia"/>
          <w:color w:val="000000" w:themeColor="text1"/>
          <w:highlight w:val="yellow"/>
        </w:rPr>
        <w:lastRenderedPageBreak/>
        <w:t>散标详情</w:t>
      </w:r>
      <w:r w:rsidRPr="00521BFF">
        <w:rPr>
          <w:color w:val="000000" w:themeColor="text1"/>
          <w:highlight w:val="yellow"/>
        </w:rPr>
        <w:t>项目简介</w:t>
      </w:r>
      <w:r w:rsidRPr="00521BFF">
        <w:rPr>
          <w:rFonts w:hint="eastAsia"/>
          <w:color w:val="000000" w:themeColor="text1"/>
          <w:highlight w:val="yellow"/>
        </w:rPr>
        <w:t>记录接口</w:t>
      </w:r>
    </w:p>
    <w:p w:rsidR="00DF63E2" w:rsidRPr="001059DE" w:rsidRDefault="00DF63E2" w:rsidP="00DF63E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r w:rsidRPr="001059DE">
        <w:rPr>
          <w:color w:val="000000" w:themeColor="text1"/>
        </w:rPr>
        <w:t>项目简介</w:t>
      </w:r>
      <w:r w:rsidRPr="001059DE">
        <w:rPr>
          <w:rFonts w:hint="eastAsia"/>
          <w:color w:val="000000" w:themeColor="text1"/>
        </w:rPr>
        <w:t>)</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请求URL：http://平台域名/api/scatteredProduct/findCoreLoanDetail</w:t>
      </w:r>
    </w:p>
    <w:p w:rsidR="00DF63E2" w:rsidRPr="001059DE" w:rsidRDefault="00DF63E2" w:rsidP="009E76A5">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11"/>
          <w:szCs w:val="11"/>
        </w:rPr>
      </w:pPr>
      <w:r w:rsidRPr="001059DE">
        <w:rPr>
          <w:rFonts w:asciiTheme="minorEastAsia" w:eastAsiaTheme="minorEastAsia" w:hAnsiTheme="minorEastAsia" w:cstheme="minorEastAsia" w:hint="default"/>
          <w:color w:val="000000" w:themeColor="text1"/>
          <w:kern w:val="2"/>
          <w:sz w:val="21"/>
          <w:szCs w:val="22"/>
        </w:rPr>
        <w:tab/>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b w:val="0"/>
                <w:bCs w:val="0"/>
                <w:color w:val="000000" w:themeColor="text1"/>
                <w:kern w:val="2"/>
                <w:sz w:val="21"/>
                <w:szCs w:val="22"/>
              </w:rPr>
              <w:t>pactissueNo</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产品id</w:t>
            </w:r>
          </w:p>
        </w:tc>
      </w:tr>
      <w:tr w:rsidR="00157E31"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157E31" w:rsidRPr="001059DE" w:rsidRDefault="00157E31"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d</w:t>
            </w:r>
            <w:r w:rsidRPr="001059DE">
              <w:rPr>
                <w:rFonts w:asciiTheme="minorEastAsia" w:eastAsiaTheme="minorEastAsia" w:hAnsiTheme="minorEastAsia" w:cstheme="minorEastAsia" w:hint="default"/>
                <w:color w:val="000000" w:themeColor="text1"/>
                <w:kern w:val="2"/>
                <w:sz w:val="21"/>
                <w:szCs w:val="22"/>
              </w:rPr>
              <w:t>ebtCode</w:t>
            </w:r>
          </w:p>
        </w:tc>
        <w:tc>
          <w:tcPr>
            <w:tcW w:w="1410" w:type="dxa"/>
            <w:vAlign w:val="center"/>
          </w:tcPr>
          <w:p w:rsidR="00157E31" w:rsidRPr="001059DE" w:rsidRDefault="00157E31"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57E31" w:rsidRPr="001059DE" w:rsidRDefault="00157E31"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债权编号</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0" w:type="dxa"/>
        <w:tblLayout w:type="fixed"/>
        <w:tblLook w:val="04A0" w:firstRow="1" w:lastRow="0" w:firstColumn="1" w:lastColumn="0" w:noHBand="0" w:noVBand="1"/>
      </w:tblPr>
      <w:tblGrid>
        <w:gridCol w:w="1773"/>
        <w:gridCol w:w="7155"/>
      </w:tblGrid>
      <w:tr w:rsidR="0025150A" w:rsidRPr="001059DE" w:rsidTr="00251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rPr>
                <w:b w:val="0"/>
                <w:bCs w:val="0"/>
                <w:color w:val="000000" w:themeColor="text1"/>
              </w:rPr>
            </w:pPr>
            <w:r w:rsidRPr="001059DE">
              <w:rPr>
                <w:rFonts w:hint="eastAsia"/>
                <w:color w:val="000000" w:themeColor="text1"/>
              </w:rPr>
              <w:t>参数</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5150A" w:rsidRPr="001059DE" w:rsidTr="0025150A">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rPr>
                <w:bCs w:val="0"/>
                <w:color w:val="000000" w:themeColor="text1"/>
                <w:szCs w:val="21"/>
              </w:rPr>
            </w:pPr>
            <w:r w:rsidRPr="001059DE">
              <w:rPr>
                <w:color w:val="000000" w:themeColor="text1"/>
                <w:szCs w:val="21"/>
              </w:rPr>
              <w:t>code</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5150A" w:rsidRPr="001059DE" w:rsidTr="0025150A">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rPr>
                <w:bCs w:val="0"/>
                <w:color w:val="000000" w:themeColor="text1"/>
                <w:szCs w:val="21"/>
              </w:rPr>
            </w:pPr>
            <w:r w:rsidRPr="001059DE">
              <w:rPr>
                <w:color w:val="000000" w:themeColor="text1"/>
                <w:szCs w:val="21"/>
              </w:rPr>
              <w:t>message</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5150A" w:rsidRPr="001059DE" w:rsidTr="0025150A">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rPr>
                <w:bCs w:val="0"/>
                <w:color w:val="000000" w:themeColor="text1"/>
                <w:sz w:val="24"/>
                <w:szCs w:val="24"/>
              </w:rPr>
            </w:pPr>
            <w:r w:rsidRPr="001059DE">
              <w:rPr>
                <w:color w:val="000000" w:themeColor="text1"/>
                <w:sz w:val="24"/>
                <w:szCs w:val="24"/>
              </w:rPr>
              <w:t>data</w:t>
            </w: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autoSpaceDE w:val="0"/>
              <w:autoSpaceDN w:val="0"/>
              <w:adjustRightInd w:val="0"/>
              <w:ind w:firstLineChars="100" w:firstLine="27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hint="eastAsia"/>
                <w:color w:val="000000"/>
                <w:sz w:val="27"/>
                <w:szCs w:val="27"/>
              </w:rPr>
              <w:t xml:space="preserve">p2pCoreLoanDebtInfoEntityVo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hint="eastAsia"/>
                <w:color w:val="000000"/>
                <w:sz w:val="27"/>
                <w:szCs w:val="27"/>
              </w:rPr>
              <w:t xml:space="preserve"> 属性:</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debtcode   </w:t>
            </w:r>
            <w:r w:rsidRPr="001059DE">
              <w:rPr>
                <w:rFonts w:ascii="Courier New" w:hAnsi="Courier New" w:cs="Courier New" w:hint="eastAsia"/>
                <w:color w:val="000000"/>
                <w:sz w:val="13"/>
                <w:szCs w:val="13"/>
              </w:rPr>
              <w:t>项目编号</w:t>
            </w:r>
            <w:r w:rsidRPr="001059DE">
              <w:rPr>
                <w:rFonts w:ascii="Courier New" w:hAnsi="Courier New" w:cs="Courier New"/>
                <w:color w:val="000000"/>
                <w:sz w:val="13"/>
                <w:szCs w:val="13"/>
              </w:rPr>
              <w:t xml:space="preserve">   </w:t>
            </w:r>
            <w:r w:rsidRPr="001059DE">
              <w:rPr>
                <w:rFonts w:ascii="Courier New" w:hAnsi="Courier New" w:cs="Courier New"/>
                <w:color w:val="000000"/>
                <w:sz w:val="13"/>
                <w:szCs w:val="13"/>
              </w:rPr>
              <w:tab/>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Integer age  </w:t>
            </w:r>
            <w:r w:rsidRPr="001059DE">
              <w:rPr>
                <w:rFonts w:ascii="Courier New" w:hAnsi="Courier New" w:cs="Courier New" w:hint="eastAsia"/>
                <w:color w:val="000000"/>
                <w:sz w:val="13"/>
                <w:szCs w:val="13"/>
              </w:rPr>
              <w:t>借款人的年龄</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mobileno   </w:t>
            </w:r>
            <w:r w:rsidRPr="001059DE">
              <w:rPr>
                <w:rFonts w:ascii="Courier New" w:hAnsi="Courier New" w:cs="Courier New" w:hint="eastAsia"/>
                <w:color w:val="000000"/>
                <w:sz w:val="13"/>
                <w:szCs w:val="13"/>
              </w:rPr>
              <w:t>借款人手机号</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idcard  </w:t>
            </w:r>
            <w:r w:rsidRPr="001059DE">
              <w:rPr>
                <w:rFonts w:ascii="Courier New" w:hAnsi="Courier New" w:cs="Courier New" w:hint="eastAsia"/>
                <w:color w:val="000000"/>
                <w:sz w:val="13"/>
                <w:szCs w:val="13"/>
              </w:rPr>
              <w:t>借款人身份证</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education   </w:t>
            </w:r>
            <w:r w:rsidRPr="001059DE">
              <w:rPr>
                <w:rFonts w:ascii="Courier New" w:hAnsi="Courier New" w:cs="Courier New" w:hint="eastAsia"/>
                <w:color w:val="000000"/>
                <w:sz w:val="13"/>
                <w:szCs w:val="13"/>
              </w:rPr>
              <w:t>借款人学历</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borrowername    </w:t>
            </w:r>
            <w:r w:rsidRPr="001059DE">
              <w:rPr>
                <w:rFonts w:ascii="Courier New" w:hAnsi="Courier New" w:cs="Courier New" w:hint="eastAsia"/>
                <w:color w:val="000000"/>
                <w:sz w:val="13"/>
                <w:szCs w:val="13"/>
              </w:rPr>
              <w:t>借款人姓名</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marriage  </w:t>
            </w:r>
            <w:r w:rsidRPr="001059DE">
              <w:rPr>
                <w:rFonts w:ascii="Courier New" w:hAnsi="Courier New" w:cs="Courier New" w:hint="eastAsia"/>
                <w:color w:val="000000"/>
                <w:sz w:val="13"/>
                <w:szCs w:val="13"/>
              </w:rPr>
              <w:t>婚姻状况</w:t>
            </w:r>
            <w:r w:rsidRPr="001059DE">
              <w:rPr>
                <w:rFonts w:ascii="Courier New" w:hAnsi="Courier New" w:cs="Courier New"/>
                <w:color w:val="000000"/>
                <w:sz w:val="13"/>
                <w:szCs w:val="13"/>
              </w:rPr>
              <w:tab/>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sex  </w:t>
            </w:r>
            <w:r w:rsidRPr="001059DE">
              <w:rPr>
                <w:rFonts w:ascii="Courier New" w:hAnsi="Courier New" w:cs="Courier New" w:hint="eastAsia"/>
                <w:color w:val="000000"/>
                <w:sz w:val="13"/>
                <w:szCs w:val="13"/>
              </w:rPr>
              <w:t>性别</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incomerange   </w:t>
            </w:r>
            <w:r w:rsidRPr="001059DE">
              <w:rPr>
                <w:rFonts w:ascii="Courier New" w:hAnsi="Courier New" w:cs="Courier New" w:hint="eastAsia"/>
                <w:color w:val="000000"/>
                <w:sz w:val="13"/>
                <w:szCs w:val="13"/>
              </w:rPr>
              <w:t>收入</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companyname    </w:t>
            </w:r>
            <w:r w:rsidRPr="001059DE">
              <w:rPr>
                <w:rFonts w:ascii="Courier New" w:hAnsi="Courier New" w:cs="Courier New" w:hint="eastAsia"/>
                <w:color w:val="000000"/>
                <w:sz w:val="13"/>
                <w:szCs w:val="13"/>
              </w:rPr>
              <w:t>公司名称</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companytype    </w:t>
            </w:r>
            <w:r w:rsidRPr="001059DE">
              <w:rPr>
                <w:rFonts w:ascii="Courier New" w:hAnsi="Courier New" w:cs="Courier New" w:hint="eastAsia"/>
                <w:color w:val="000000"/>
                <w:sz w:val="13"/>
                <w:szCs w:val="13"/>
              </w:rPr>
              <w:t>公司性质</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companyaddr   </w:t>
            </w:r>
            <w:r w:rsidRPr="001059DE">
              <w:rPr>
                <w:rFonts w:ascii="Courier New" w:hAnsi="Courier New" w:cs="Courier New" w:hint="eastAsia"/>
                <w:color w:val="000000"/>
                <w:sz w:val="13"/>
                <w:szCs w:val="13"/>
              </w:rPr>
              <w:t>公司地址</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 String position   </w:t>
            </w:r>
            <w:r w:rsidRPr="001059DE">
              <w:rPr>
                <w:rFonts w:ascii="Courier New" w:hAnsi="Courier New" w:cs="Courier New" w:hint="eastAsia"/>
                <w:color w:val="000000"/>
                <w:sz w:val="13"/>
                <w:szCs w:val="13"/>
              </w:rPr>
              <w:t>职务</w:t>
            </w:r>
            <w:r w:rsidRPr="001059DE">
              <w:rPr>
                <w:rFonts w:ascii="Courier New" w:hAnsi="Courier New" w:cs="Courier New"/>
                <w:color w:val="000000"/>
                <w:sz w:val="13"/>
                <w:szCs w:val="13"/>
              </w:rPr>
              <w:t xml:space="preserve">    </w:t>
            </w:r>
          </w:p>
          <w:p w:rsidR="0025150A" w:rsidRPr="001059DE" w:rsidRDefault="0025150A">
            <w:pPr>
              <w:autoSpaceDE w:val="0"/>
              <w:autoSpaceDN w:val="0"/>
              <w:adjustRightInd w:val="0"/>
              <w:ind w:left="520" w:hangingChars="400" w:hanging="5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ab/>
              <w:t xml:space="preserve">String companyscale  </w:t>
            </w:r>
            <w:r w:rsidRPr="001059DE">
              <w:rPr>
                <w:rFonts w:ascii="Courier New" w:hAnsi="Courier New" w:cs="Courier New" w:hint="eastAsia"/>
                <w:color w:val="000000"/>
                <w:sz w:val="13"/>
                <w:szCs w:val="13"/>
              </w:rPr>
              <w:t>员工数量</w:t>
            </w:r>
            <w:r w:rsidRPr="001059DE">
              <w:rPr>
                <w:rFonts w:ascii="Courier New" w:hAnsi="Courier New" w:cs="Courier New"/>
                <w:color w:val="000000"/>
                <w:sz w:val="13"/>
                <w:szCs w:val="13"/>
              </w:rPr>
              <w:t xml:space="preserve">  </w:t>
            </w:r>
            <w:r w:rsidRPr="001059DE">
              <w:rPr>
                <w:rFonts w:ascii="Courier New" w:hAnsi="Courier New" w:cs="Courier New"/>
                <w:color w:val="000000"/>
                <w:sz w:val="13"/>
                <w:szCs w:val="13"/>
              </w:rPr>
              <w:br/>
              <w:t xml:space="preserve">String programIntroduction </w:t>
            </w:r>
            <w:r w:rsidRPr="001059DE">
              <w:rPr>
                <w:rFonts w:ascii="Courier New" w:hAnsi="Courier New" w:cs="Courier New" w:hint="eastAsia"/>
                <w:color w:val="000000"/>
                <w:sz w:val="13"/>
                <w:szCs w:val="13"/>
              </w:rPr>
              <w:t>项目简介</w:t>
            </w:r>
            <w:r w:rsidRPr="001059DE">
              <w:rPr>
                <w:rFonts w:ascii="Courier New" w:hAnsi="Courier New" w:cs="Courier New"/>
                <w:color w:val="000000"/>
                <w:sz w:val="13"/>
                <w:szCs w:val="13"/>
              </w:rPr>
              <w:br/>
              <w:t xml:space="preserve">String houseProperty </w:t>
            </w:r>
            <w:r w:rsidRPr="001059DE">
              <w:rPr>
                <w:rFonts w:ascii="Courier New" w:hAnsi="Courier New" w:cs="Courier New" w:hint="eastAsia"/>
                <w:color w:val="000000"/>
                <w:sz w:val="13"/>
                <w:szCs w:val="13"/>
              </w:rPr>
              <w:t>房产</w:t>
            </w:r>
            <w:r w:rsidRPr="001059DE">
              <w:rPr>
                <w:rFonts w:ascii="Courier New" w:hAnsi="Courier New" w:cs="Courier New"/>
                <w:color w:val="000000"/>
                <w:sz w:val="13"/>
                <w:szCs w:val="13"/>
              </w:rPr>
              <w:br/>
              <w:t xml:space="preserve">String carProduction </w:t>
            </w:r>
            <w:r w:rsidRPr="001059DE">
              <w:rPr>
                <w:rFonts w:ascii="Courier New" w:hAnsi="Courier New" w:cs="Courier New" w:hint="eastAsia"/>
                <w:color w:val="000000"/>
                <w:sz w:val="13"/>
                <w:szCs w:val="13"/>
              </w:rPr>
              <w:t>车产</w:t>
            </w:r>
          </w:p>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3"/>
                <w:szCs w:val="13"/>
              </w:rPr>
            </w:pPr>
            <w:r w:rsidRPr="001059DE">
              <w:rPr>
                <w:rFonts w:ascii="Courier New" w:hAnsi="Courier New" w:cs="Courier New"/>
                <w:color w:val="000000"/>
                <w:sz w:val="13"/>
                <w:szCs w:val="13"/>
              </w:rPr>
              <w:t xml:space="preserve">        String workingLife </w:t>
            </w:r>
            <w:r w:rsidRPr="001059DE">
              <w:rPr>
                <w:rFonts w:ascii="Courier New" w:hAnsi="Courier New" w:cs="Courier New" w:hint="eastAsia"/>
                <w:color w:val="000000"/>
                <w:sz w:val="13"/>
                <w:szCs w:val="13"/>
              </w:rPr>
              <w:t>工作年限</w:t>
            </w:r>
          </w:p>
          <w:p w:rsidR="0025150A" w:rsidRPr="001059DE" w:rsidRDefault="0025150A">
            <w:pPr>
              <w:pStyle w:val="HTML"/>
              <w:shd w:val="clear" w:color="auto" w:fill="FFFFFF"/>
              <w:ind w:firstLineChars="400" w:firstLine="520"/>
              <w:cnfStyle w:val="000000000000" w:firstRow="0" w:lastRow="0" w:firstColumn="0" w:lastColumn="0" w:oddVBand="0" w:evenVBand="0" w:oddHBand="0" w:evenHBand="0" w:firstRowFirstColumn="0" w:firstRowLastColumn="0" w:lastRowFirstColumn="0" w:lastRowLastColumn="0"/>
              <w:rPr>
                <w:rFonts w:cs="宋体" w:hint="default"/>
                <w:color w:val="000000"/>
                <w:sz w:val="23"/>
                <w:szCs w:val="23"/>
              </w:rPr>
            </w:pPr>
            <w:r w:rsidRPr="001059DE">
              <w:rPr>
                <w:rFonts w:ascii="Courier New" w:hAnsi="Courier New" w:cs="Courier New"/>
                <w:color w:val="000000"/>
                <w:sz w:val="13"/>
                <w:szCs w:val="13"/>
              </w:rPr>
              <w:t xml:space="preserve">String </w:t>
            </w:r>
            <w:r w:rsidRPr="001059DE">
              <w:rPr>
                <w:rFonts w:cs="宋体"/>
                <w:b/>
                <w:bCs/>
                <w:color w:val="660E7A"/>
                <w:sz w:val="23"/>
                <w:szCs w:val="23"/>
              </w:rPr>
              <w:t>creditGrade 信用等级</w:t>
            </w:r>
          </w:p>
          <w:p w:rsidR="0025150A" w:rsidRPr="001059DE" w:rsidRDefault="0025150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23"/>
                <w:szCs w:val="23"/>
              </w:rPr>
            </w:pPr>
            <w:r w:rsidRPr="001059DE">
              <w:rPr>
                <w:rFonts w:ascii="Courier New" w:hAnsi="Courier New" w:cs="Courier New"/>
                <w:color w:val="000000"/>
                <w:sz w:val="13"/>
                <w:szCs w:val="13"/>
              </w:rPr>
              <w:t xml:space="preserve">        String </w:t>
            </w:r>
            <w:r w:rsidRPr="001059DE">
              <w:rPr>
                <w:rFonts w:cs="宋体"/>
                <w:b/>
                <w:bCs/>
                <w:color w:val="660E7A"/>
                <w:sz w:val="23"/>
                <w:szCs w:val="23"/>
              </w:rPr>
              <w:t>university</w:t>
            </w:r>
            <w:r w:rsidRPr="001059DE">
              <w:rPr>
                <w:rFonts w:ascii="Courier New" w:hAnsi="Courier New" w:cs="Courier New"/>
                <w:color w:val="000000"/>
                <w:sz w:val="13"/>
                <w:szCs w:val="13"/>
              </w:rPr>
              <w:t>毕业学校</w:t>
            </w:r>
          </w:p>
          <w:p w:rsidR="0025150A" w:rsidRPr="001059DE" w:rsidRDefault="0025150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Courier New" w:hAnsi="Courier New" w:cs="Courier New" w:hint="default"/>
                <w:color w:val="000000"/>
                <w:sz w:val="13"/>
                <w:szCs w:val="13"/>
              </w:rPr>
            </w:pPr>
            <w:r w:rsidRPr="001059DE">
              <w:rPr>
                <w:rFonts w:ascii="Courier New" w:hAnsi="Courier New" w:cs="Courier New"/>
                <w:color w:val="000000"/>
                <w:sz w:val="13"/>
                <w:szCs w:val="13"/>
              </w:rPr>
              <w:lastRenderedPageBreak/>
              <w:t xml:space="preserve">        String </w:t>
            </w:r>
            <w:r w:rsidRPr="001059DE">
              <w:rPr>
                <w:rFonts w:cs="宋体"/>
                <w:b/>
                <w:bCs/>
                <w:color w:val="660E7A"/>
                <w:sz w:val="23"/>
                <w:szCs w:val="23"/>
              </w:rPr>
              <w:t>caseComplaint</w:t>
            </w:r>
            <w:r w:rsidRPr="001059DE">
              <w:rPr>
                <w:rFonts w:ascii="Courier New" w:hAnsi="Courier New" w:cs="Courier New"/>
                <w:color w:val="000000"/>
                <w:sz w:val="13"/>
                <w:szCs w:val="13"/>
              </w:rPr>
              <w:t>涉诉情况</w:t>
            </w:r>
          </w:p>
          <w:p w:rsidR="00741FE3" w:rsidRPr="001059DE" w:rsidRDefault="00741FE3">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23"/>
                <w:szCs w:val="23"/>
              </w:rPr>
            </w:pPr>
            <w:r w:rsidRPr="001059DE">
              <w:rPr>
                <w:rFonts w:ascii="Courier New" w:hAnsi="Courier New" w:cs="Courier New"/>
                <w:color w:val="000000"/>
                <w:sz w:val="13"/>
                <w:szCs w:val="13"/>
              </w:rPr>
              <w:t xml:space="preserve"> </w:t>
            </w:r>
            <w:r w:rsidRPr="001059DE">
              <w:rPr>
                <w:rFonts w:ascii="Courier New" w:hAnsi="Courier New" w:cs="Courier New" w:hint="default"/>
                <w:color w:val="000000"/>
                <w:sz w:val="13"/>
                <w:szCs w:val="13"/>
              </w:rPr>
              <w:t xml:space="preserve">       String </w:t>
            </w:r>
            <w:r w:rsidRPr="001059DE">
              <w:rPr>
                <w:rFonts w:cs="宋体"/>
                <w:b/>
                <w:bCs/>
                <w:color w:val="660E7A"/>
                <w:sz w:val="23"/>
                <w:szCs w:val="23"/>
              </w:rPr>
              <w:t>homeaddr</w:t>
            </w:r>
            <w:r w:rsidRPr="001059DE">
              <w:rPr>
                <w:rFonts w:cs="宋体"/>
                <w:color w:val="000000"/>
                <w:sz w:val="23"/>
                <w:szCs w:val="23"/>
              </w:rPr>
              <w:t>;</w:t>
            </w:r>
            <w:r w:rsidRPr="001059DE">
              <w:rPr>
                <w:rFonts w:cs="宋体" w:hint="default"/>
                <w:color w:val="000000"/>
                <w:sz w:val="23"/>
                <w:szCs w:val="23"/>
              </w:rPr>
              <w:t>居住地址</w:t>
            </w:r>
          </w:p>
        </w:tc>
      </w:tr>
      <w:tr w:rsidR="0025150A" w:rsidRPr="001059DE" w:rsidTr="0025150A">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25150A" w:rsidRPr="001059DE" w:rsidRDefault="0025150A">
            <w:pPr>
              <w:rPr>
                <w:color w:val="000000" w:themeColor="text1"/>
                <w:sz w:val="24"/>
                <w:szCs w:val="24"/>
              </w:rPr>
            </w:pPr>
          </w:p>
          <w:p w:rsidR="0025150A" w:rsidRPr="001059DE" w:rsidRDefault="0025150A">
            <w:pPr>
              <w:rPr>
                <w:color w:val="000000" w:themeColor="text1"/>
                <w:sz w:val="24"/>
                <w:szCs w:val="24"/>
              </w:rPr>
            </w:pPr>
          </w:p>
        </w:tc>
        <w:tc>
          <w:tcPr>
            <w:tcW w:w="7155" w:type="dxa"/>
            <w:tcBorders>
              <w:top w:val="single" w:sz="4" w:space="0" w:color="BFBFBF"/>
              <w:left w:val="single" w:sz="4" w:space="0" w:color="BFBFBF"/>
              <w:bottom w:val="single" w:sz="4" w:space="0" w:color="BFBFBF"/>
              <w:right w:val="single" w:sz="4" w:space="0" w:color="BFBFBF"/>
            </w:tcBorders>
            <w:vAlign w:val="center"/>
            <w:hideMark/>
          </w:tcPr>
          <w:p w:rsidR="0025150A" w:rsidRPr="001059DE" w:rsidRDefault="0025150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projectReport</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项目报告</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dentityAtn</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身份认证</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incomeAtn</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收入认证</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workAtn</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工作认证</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creditPt</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信用报告</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contactsPt</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联系人信息</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bankPt</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银行卡信息</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creditAw</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信用复核</w:t>
            </w:r>
            <w:r w:rsidRPr="001059DE">
              <w:rPr>
                <w:rFonts w:ascii="宋体" w:hAnsi="宋体" w:cs="宋体" w:hint="eastAsia"/>
                <w:color w:val="000000"/>
                <w:sz w:val="23"/>
                <w:szCs w:val="23"/>
              </w:rPr>
              <w:br/>
              <w:t xml:space="preserve">String </w:t>
            </w:r>
            <w:r w:rsidRPr="001059DE">
              <w:rPr>
                <w:rFonts w:ascii="宋体" w:hAnsi="宋体" w:cs="宋体" w:hint="eastAsia"/>
                <w:b/>
                <w:bCs/>
                <w:color w:val="660E7A"/>
                <w:sz w:val="23"/>
                <w:szCs w:val="23"/>
              </w:rPr>
              <w:t>assessment</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综合评估 </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beoverdueRecord</w:t>
            </w:r>
            <w:r w:rsidRPr="001059DE">
              <w:rPr>
                <w:rFonts w:ascii="宋体" w:hAnsi="宋体" w:cs="宋体" w:hint="eastAsia"/>
                <w:color w:val="000000"/>
                <w:sz w:val="23"/>
                <w:szCs w:val="23"/>
              </w:rPr>
              <w:t>;</w:t>
            </w:r>
            <w:r w:rsidRPr="001059DE">
              <w:rPr>
                <w:rFonts w:ascii="宋体" w:hAnsi="宋体" w:cs="宋体" w:hint="eastAsia"/>
                <w:i/>
                <w:iCs/>
                <w:color w:val="808080"/>
                <w:sz w:val="23"/>
                <w:szCs w:val="23"/>
              </w:rPr>
              <w:t xml:space="preserve"> 无信用逾期记录</w:t>
            </w:r>
          </w:p>
          <w:p w:rsidR="00A704BC" w:rsidRPr="001059DE" w:rsidRDefault="00A704B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p>
          <w:p w:rsidR="00A704BC" w:rsidRPr="001059DE" w:rsidRDefault="00A704B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w:t>
            </w:r>
            <w:r w:rsidRPr="001059DE">
              <w:rPr>
                <w:rFonts w:ascii="宋体" w:hAnsi="宋体" w:cs="宋体"/>
                <w:i/>
                <w:iCs/>
                <w:color w:val="808080"/>
                <w:sz w:val="23"/>
                <w:szCs w:val="23"/>
              </w:rPr>
              <w:t>/逾期概况</w:t>
            </w:r>
            <w:r w:rsidRPr="001059DE">
              <w:rPr>
                <w:rFonts w:ascii="宋体" w:hAnsi="宋体" w:cs="宋体" w:hint="eastAsia"/>
                <w:i/>
                <w:iCs/>
                <w:color w:val="808080"/>
                <w:sz w:val="23"/>
                <w:szCs w:val="23"/>
              </w:rPr>
              <w:t xml:space="preserve"> pc的</w:t>
            </w:r>
          </w:p>
          <w:p w:rsidR="00A704BC" w:rsidRPr="001059DE" w:rsidRDefault="00A704BC" w:rsidP="00A70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applyLoan</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//逾期金额</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overdueAmount</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//成功借款</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successLoan</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//逾期个数</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overdueCount</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//严重逾期</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seriousOverdue</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//征信报告</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creditReporting</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//借款总额</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Pr="001059DE">
              <w:rPr>
                <w:rFonts w:ascii="宋体" w:hAnsi="宋体" w:cs="宋体" w:hint="eastAsia"/>
                <w:b/>
                <w:bCs/>
                <w:color w:val="660E7A"/>
                <w:sz w:val="23"/>
                <w:szCs w:val="23"/>
              </w:rPr>
              <w:t>totalLoanAmount</w:t>
            </w:r>
            <w:r w:rsidRPr="001059DE">
              <w:rPr>
                <w:rFonts w:ascii="宋体" w:hAnsi="宋体" w:cs="宋体" w:hint="eastAsia"/>
                <w:color w:val="000000"/>
                <w:sz w:val="23"/>
                <w:szCs w:val="23"/>
              </w:rPr>
              <w:t>;</w:t>
            </w:r>
            <w:r w:rsidRPr="001059DE">
              <w:rPr>
                <w:rFonts w:ascii="宋体" w:hAnsi="宋体" w:cs="宋体" w:hint="eastAsia"/>
                <w:color w:val="000000"/>
                <w:sz w:val="23"/>
                <w:szCs w:val="23"/>
              </w:rPr>
              <w:br/>
            </w:r>
            <w:r w:rsidRPr="001059DE">
              <w:rPr>
                <w:rFonts w:ascii="宋体" w:hAnsi="宋体" w:cs="宋体" w:hint="eastAsia"/>
                <w:i/>
                <w:iCs/>
                <w:color w:val="808080"/>
                <w:sz w:val="23"/>
                <w:szCs w:val="23"/>
              </w:rPr>
              <w:t>//限额管理</w:t>
            </w:r>
            <w:r w:rsidRPr="001059DE">
              <w:rPr>
                <w:rFonts w:ascii="宋体" w:hAnsi="宋体" w:cs="宋体" w:hint="eastAsia"/>
                <w:i/>
                <w:iCs/>
                <w:color w:val="808080"/>
                <w:sz w:val="23"/>
                <w:szCs w:val="23"/>
              </w:rPr>
              <w:br/>
            </w:r>
            <w:r w:rsidRPr="001059DE">
              <w:rPr>
                <w:rFonts w:ascii="宋体" w:hAnsi="宋体" w:cs="宋体" w:hint="eastAsia"/>
                <w:color w:val="000000"/>
                <w:sz w:val="23"/>
                <w:szCs w:val="23"/>
              </w:rPr>
              <w:t xml:space="preserve">String </w:t>
            </w:r>
            <w:r w:rsidR="00922702" w:rsidRPr="001059DE">
              <w:rPr>
                <w:rFonts w:ascii="宋体" w:hAnsi="宋体" w:cs="宋体" w:hint="eastAsia"/>
                <w:b/>
                <w:bCs/>
                <w:color w:val="660E7A"/>
                <w:sz w:val="23"/>
                <w:szCs w:val="23"/>
              </w:rPr>
              <w:t>quota</w:t>
            </w:r>
            <w:r w:rsidR="00922702" w:rsidRPr="001059DE">
              <w:rPr>
                <w:rFonts w:ascii="宋体" w:hAnsi="宋体" w:cs="宋体"/>
                <w:b/>
                <w:bCs/>
                <w:color w:val="660E7A"/>
                <w:sz w:val="23"/>
                <w:szCs w:val="23"/>
              </w:rPr>
              <w:t>M</w:t>
            </w:r>
            <w:r w:rsidRPr="001059DE">
              <w:rPr>
                <w:rFonts w:ascii="宋体" w:hAnsi="宋体" w:cs="宋体" w:hint="eastAsia"/>
                <w:b/>
                <w:bCs/>
                <w:color w:val="660E7A"/>
                <w:sz w:val="23"/>
                <w:szCs w:val="23"/>
              </w:rPr>
              <w:t>anagement</w:t>
            </w:r>
            <w:r w:rsidRPr="001059DE">
              <w:rPr>
                <w:rFonts w:ascii="宋体" w:hAnsi="宋体" w:cs="宋体" w:hint="eastAsia"/>
                <w:color w:val="000000"/>
                <w:sz w:val="23"/>
                <w:szCs w:val="23"/>
              </w:rPr>
              <w:t>;</w:t>
            </w:r>
          </w:p>
          <w:p w:rsidR="00A704BC" w:rsidRPr="001059DE" w:rsidRDefault="00A704B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bl>
    <w:p w:rsidR="0025150A" w:rsidRPr="001059DE" w:rsidRDefault="0025150A" w:rsidP="0025150A"/>
    <w:p w:rsidR="009E76A5" w:rsidRPr="001059DE" w:rsidRDefault="009E76A5" w:rsidP="009E76A5">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事例：</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t>"code": 0,</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t>"data":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"p2pCoreLoanDebtInfoEntityVo":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"age": 0,</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"borrowername":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"companyaddr":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"companyname":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"companyscale":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"companytype":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"debtcode":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lastRenderedPageBreak/>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"education":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"idcard":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"incomerange":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"marriage":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"mobileno":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"position":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"sex": ""</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r>
      <w:r w:rsidRPr="001059DE">
        <w:rPr>
          <w:rFonts w:ascii="微软雅黑" w:eastAsia="微软雅黑" w:hAnsi="微软雅黑" w:cs="Times New Roman"/>
          <w:color w:val="000000"/>
          <w:kern w:val="0"/>
          <w:sz w:val="11"/>
          <w:szCs w:val="11"/>
        </w:rPr>
        <w:tab/>
        <w:t>}</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t>},</w:t>
      </w:r>
    </w:p>
    <w:p w:rsidR="009E76A5" w:rsidRPr="001059DE" w:rsidRDefault="009E76A5" w:rsidP="009E76A5">
      <w:pPr>
        <w:rPr>
          <w:rFonts w:ascii="微软雅黑" w:eastAsia="微软雅黑" w:hAnsi="微软雅黑" w:cs="Times New Roman"/>
          <w:color w:val="000000"/>
          <w:kern w:val="0"/>
          <w:sz w:val="11"/>
          <w:szCs w:val="11"/>
        </w:rPr>
      </w:pPr>
      <w:r w:rsidRPr="001059DE">
        <w:rPr>
          <w:rFonts w:ascii="微软雅黑" w:eastAsia="微软雅黑" w:hAnsi="微软雅黑" w:cs="Times New Roman"/>
          <w:color w:val="000000"/>
          <w:kern w:val="0"/>
          <w:sz w:val="11"/>
          <w:szCs w:val="11"/>
        </w:rPr>
        <w:tab/>
        <w:t>"message": ""</w:t>
      </w:r>
    </w:p>
    <w:p w:rsidR="00DF63E2" w:rsidRPr="001059DE" w:rsidRDefault="009E76A5" w:rsidP="009E76A5">
      <w:r w:rsidRPr="001059DE">
        <w:rPr>
          <w:rFonts w:ascii="微软雅黑" w:eastAsia="微软雅黑" w:hAnsi="微软雅黑" w:cs="Times New Roman"/>
          <w:color w:val="000000"/>
          <w:kern w:val="0"/>
          <w:sz w:val="11"/>
          <w:szCs w:val="11"/>
        </w:rPr>
        <w:t>}</w:t>
      </w:r>
    </w:p>
    <w:p w:rsidR="00DF63E2" w:rsidRPr="00E024F0" w:rsidRDefault="00DF63E2" w:rsidP="00DF63E2">
      <w:pPr>
        <w:pStyle w:val="3"/>
        <w:rPr>
          <w:color w:val="000000" w:themeColor="text1"/>
          <w:highlight w:val="yellow"/>
        </w:rPr>
      </w:pPr>
      <w:r w:rsidRPr="00E024F0">
        <w:rPr>
          <w:rFonts w:hint="eastAsia"/>
          <w:color w:val="000000" w:themeColor="text1"/>
          <w:highlight w:val="yellow"/>
        </w:rPr>
        <w:t>散标详情项目详情记录接口</w:t>
      </w:r>
    </w:p>
    <w:p w:rsidR="00DF63E2" w:rsidRPr="001059DE" w:rsidRDefault="00DF63E2" w:rsidP="00DF63E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r w:rsidRPr="001059DE">
        <w:rPr>
          <w:color w:val="000000" w:themeColor="text1"/>
        </w:rPr>
        <w:t>项目简介</w:t>
      </w:r>
      <w:r w:rsidRPr="001059DE">
        <w:rPr>
          <w:rFonts w:hint="eastAsia"/>
          <w:color w:val="000000" w:themeColor="text1"/>
        </w:rPr>
        <w:t>)</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请求URL：http://平台域名/api/userScattered/investOrderList</w:t>
      </w:r>
    </w:p>
    <w:p w:rsidR="00DF63E2" w:rsidRPr="001059DE" w:rsidRDefault="00DF63E2" w:rsidP="00DF63E2">
      <w:pPr>
        <w:pStyle w:val="HTML"/>
        <w:shd w:val="clear" w:color="auto" w:fill="FFFFFF"/>
        <w:rPr>
          <w:rFonts w:cs="宋体" w:hint="default"/>
          <w:color w:val="000000"/>
          <w:sz w:val="18"/>
          <w:szCs w:val="18"/>
        </w:rPr>
      </w:pPr>
    </w:p>
    <w:p w:rsidR="00DF63E2" w:rsidRPr="001059DE" w:rsidRDefault="00DF63E2" w:rsidP="00DF63E2">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DF63E2" w:rsidRPr="001059DE" w:rsidRDefault="00DF63E2" w:rsidP="00DF63E2">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产品id</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sz w:val="18"/>
                <w:szCs w:val="18"/>
              </w:rPr>
            </w:pPr>
            <w:r w:rsidRPr="001059DE">
              <w:rPr>
                <w:rFonts w:cs="宋体"/>
                <w:bCs/>
                <w:sz w:val="18"/>
                <w:szCs w:val="18"/>
              </w:rPr>
              <w:t>userScatteredSum：amtSum</w:t>
            </w:r>
            <w:r w:rsidRPr="001059DE">
              <w:rPr>
                <w:rFonts w:cs="宋体" w:hint="default"/>
                <w:bCs/>
                <w:sz w:val="18"/>
                <w:szCs w:val="18"/>
              </w:rPr>
              <w:t xml:space="preserve"> </w:t>
            </w:r>
            <w:r w:rsidRPr="001059DE">
              <w:rPr>
                <w:rFonts w:cs="宋体"/>
                <w:bCs/>
                <w:sz w:val="18"/>
                <w:szCs w:val="18"/>
              </w:rPr>
              <w:t xml:space="preserve">出借总金额 </w:t>
            </w:r>
            <w:r w:rsidRPr="001059DE">
              <w:rPr>
                <w:rFonts w:cs="宋体" w:hint="default"/>
                <w:bCs/>
                <w:sz w:val="18"/>
                <w:szCs w:val="18"/>
              </w:rPr>
              <w:t xml:space="preserve">  </w:t>
            </w:r>
            <w:r w:rsidRPr="001059DE">
              <w:rPr>
                <w:rFonts w:cs="宋体"/>
                <w:bCs/>
                <w:sz w:val="18"/>
                <w:szCs w:val="18"/>
              </w:rPr>
              <w:t>forcastAmtSum</w:t>
            </w:r>
            <w:r w:rsidRPr="001059DE">
              <w:rPr>
                <w:rFonts w:cs="宋体" w:hint="default"/>
                <w:bCs/>
                <w:sz w:val="18"/>
                <w:szCs w:val="18"/>
              </w:rPr>
              <w:t xml:space="preserve"> </w:t>
            </w:r>
            <w:r w:rsidRPr="001059DE">
              <w:rPr>
                <w:rFonts w:cs="宋体"/>
                <w:bCs/>
                <w:sz w:val="18"/>
                <w:szCs w:val="18"/>
              </w:rPr>
              <w:t>累计总汇报</w:t>
            </w:r>
          </w:p>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sz w:val="18"/>
                <w:szCs w:val="18"/>
              </w:rPr>
            </w:pPr>
            <w:r w:rsidRPr="001059DE">
              <w:rPr>
                <w:rFonts w:cs="宋体"/>
                <w:bCs/>
                <w:sz w:val="18"/>
                <w:szCs w:val="18"/>
              </w:rPr>
              <w:t>出借中 loaning</w:t>
            </w:r>
            <w:r w:rsidRPr="001059DE">
              <w:rPr>
                <w:rFonts w:cs="宋体" w:hint="default"/>
                <w:sz w:val="18"/>
                <w:szCs w:val="18"/>
              </w:rPr>
              <w:t>：{</w:t>
            </w:r>
            <w:r w:rsidRPr="001059DE">
              <w:t xml:space="preserve"> </w:t>
            </w:r>
            <w:r w:rsidRPr="001059DE">
              <w:rPr>
                <w:rFonts w:cs="宋体"/>
                <w:sz w:val="18"/>
                <w:szCs w:val="18"/>
              </w:rPr>
              <w:t>pactissueNo</w:t>
            </w:r>
            <w:r w:rsidRPr="001059DE">
              <w:rPr>
                <w:rFonts w:cs="宋体" w:hint="default"/>
                <w:sz w:val="18"/>
                <w:szCs w:val="18"/>
              </w:rPr>
              <w:t xml:space="preserve"> </w:t>
            </w:r>
            <w:r w:rsidRPr="001059DE">
              <w:rPr>
                <w:rFonts w:cs="宋体"/>
                <w:sz w:val="18"/>
                <w:szCs w:val="18"/>
              </w:rPr>
              <w:t xml:space="preserve">项目编号 </w:t>
            </w:r>
            <w:r w:rsidRPr="001059DE">
              <w:rPr>
                <w:rFonts w:cs="宋体" w:hint="default"/>
                <w:sz w:val="18"/>
                <w:szCs w:val="18"/>
              </w:rPr>
              <w:t xml:space="preserve"> </w:t>
            </w:r>
            <w:r w:rsidRPr="001059DE">
              <w:rPr>
                <w:rFonts w:cs="宋体"/>
                <w:sz w:val="18"/>
                <w:szCs w:val="18"/>
              </w:rPr>
              <w:t xml:space="preserve">amt 出借金额 </w:t>
            </w:r>
            <w:r w:rsidRPr="001059DE">
              <w:rPr>
                <w:rFonts w:cs="宋体" w:hint="default"/>
                <w:sz w:val="18"/>
                <w:szCs w:val="18"/>
              </w:rPr>
              <w:t xml:space="preserve"> </w:t>
            </w:r>
            <w:r w:rsidRPr="001059DE">
              <w:rPr>
                <w:rFonts w:cs="宋体"/>
                <w:sz w:val="18"/>
                <w:szCs w:val="18"/>
              </w:rPr>
              <w:t>applyTitle 项目名称 termMonth</w:t>
            </w:r>
            <w:r w:rsidRPr="001059DE">
              <w:rPr>
                <w:rFonts w:cs="宋体" w:hint="default"/>
                <w:sz w:val="18"/>
                <w:szCs w:val="18"/>
              </w:rPr>
              <w:t xml:space="preserve"> </w:t>
            </w:r>
            <w:r w:rsidRPr="001059DE">
              <w:rPr>
                <w:rFonts w:cs="宋体"/>
                <w:sz w:val="18"/>
                <w:szCs w:val="18"/>
              </w:rPr>
              <w:t xml:space="preserve">项目期限 </w:t>
            </w:r>
            <w:r w:rsidRPr="001059DE">
              <w:rPr>
                <w:rFonts w:cs="宋体" w:hint="default"/>
                <w:sz w:val="18"/>
                <w:szCs w:val="18"/>
              </w:rPr>
              <w:t xml:space="preserve">  </w:t>
            </w:r>
            <w:r w:rsidRPr="001059DE">
              <w:rPr>
                <w:rFonts w:cs="宋体"/>
                <w:sz w:val="18"/>
                <w:szCs w:val="18"/>
              </w:rPr>
              <w:t>bidProgress</w:t>
            </w:r>
            <w:r w:rsidRPr="001059DE">
              <w:rPr>
                <w:rFonts w:cs="宋体" w:hint="default"/>
                <w:sz w:val="18"/>
                <w:szCs w:val="18"/>
              </w:rPr>
              <w:t xml:space="preserve"> </w:t>
            </w:r>
            <w:r w:rsidRPr="001059DE">
              <w:rPr>
                <w:rFonts w:cs="宋体"/>
                <w:sz w:val="18"/>
                <w:szCs w:val="18"/>
              </w:rPr>
              <w:t xml:space="preserve">项目进度 </w:t>
            </w:r>
            <w:r w:rsidRPr="001059DE">
              <w:rPr>
                <w:rFonts w:cs="宋体" w:hint="default"/>
                <w:sz w:val="18"/>
                <w:szCs w:val="18"/>
              </w:rPr>
              <w:t xml:space="preserve">  </w:t>
            </w:r>
            <w:r w:rsidRPr="001059DE">
              <w:rPr>
                <w:rFonts w:cs="宋体"/>
                <w:sz w:val="18"/>
                <w:szCs w:val="18"/>
              </w:rPr>
              <w:t>orderTime</w:t>
            </w:r>
            <w:r w:rsidRPr="001059DE">
              <w:rPr>
                <w:rFonts w:cs="宋体" w:hint="default"/>
                <w:sz w:val="18"/>
                <w:szCs w:val="18"/>
              </w:rPr>
              <w:t xml:space="preserve"> </w:t>
            </w:r>
            <w:r w:rsidRPr="001059DE">
              <w:rPr>
                <w:rFonts w:cs="宋体"/>
                <w:sz w:val="18"/>
                <w:szCs w:val="18"/>
              </w:rPr>
              <w:t>出借时间 returnMethod</w:t>
            </w:r>
            <w:r w:rsidRPr="001059DE">
              <w:rPr>
                <w:rFonts w:cs="宋体" w:hint="default"/>
                <w:sz w:val="18"/>
                <w:szCs w:val="18"/>
              </w:rPr>
              <w:t xml:space="preserve"> </w:t>
            </w:r>
            <w:r w:rsidRPr="001059DE">
              <w:rPr>
                <w:rFonts w:cs="宋体"/>
                <w:sz w:val="18"/>
                <w:szCs w:val="18"/>
              </w:rPr>
              <w:t>还款方式</w:t>
            </w:r>
            <w:r w:rsidRPr="001059DE">
              <w:rPr>
                <w:rFonts w:cs="宋体" w:hint="default"/>
                <w:sz w:val="18"/>
                <w:szCs w:val="18"/>
              </w:rPr>
              <w:t>}</w:t>
            </w:r>
          </w:p>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sz w:val="18"/>
                <w:szCs w:val="18"/>
              </w:rPr>
            </w:pPr>
            <w:r w:rsidRPr="001059DE">
              <w:rPr>
                <w:rFonts w:cs="宋体"/>
                <w:sz w:val="18"/>
                <w:szCs w:val="18"/>
              </w:rPr>
              <w:t xml:space="preserve">满标中 </w:t>
            </w:r>
            <w:r w:rsidRPr="001059DE">
              <w:rPr>
                <w:rFonts w:cs="宋体"/>
                <w:bCs/>
                <w:sz w:val="18"/>
                <w:szCs w:val="18"/>
              </w:rPr>
              <w:t>fullStandard</w:t>
            </w:r>
            <w:r w:rsidRPr="001059DE">
              <w:rPr>
                <w:rFonts w:cs="宋体" w:hint="default"/>
                <w:sz w:val="18"/>
                <w:szCs w:val="18"/>
              </w:rPr>
              <w:t>：{</w:t>
            </w:r>
            <w:r w:rsidRPr="001059DE">
              <w:rPr>
                <w:rFonts w:cs="宋体"/>
                <w:sz w:val="18"/>
                <w:szCs w:val="18"/>
              </w:rPr>
              <w:t xml:space="preserve"> pactissueNo</w:t>
            </w:r>
            <w:r w:rsidRPr="001059DE">
              <w:rPr>
                <w:rFonts w:cs="宋体" w:hint="default"/>
                <w:sz w:val="18"/>
                <w:szCs w:val="18"/>
              </w:rPr>
              <w:t xml:space="preserve"> </w:t>
            </w:r>
            <w:r w:rsidRPr="001059DE">
              <w:rPr>
                <w:rFonts w:cs="宋体"/>
                <w:sz w:val="18"/>
                <w:szCs w:val="18"/>
              </w:rPr>
              <w:t xml:space="preserve">项目编号 </w:t>
            </w:r>
            <w:r w:rsidRPr="001059DE">
              <w:rPr>
                <w:rFonts w:cs="宋体" w:hint="default"/>
                <w:sz w:val="18"/>
                <w:szCs w:val="18"/>
              </w:rPr>
              <w:t xml:space="preserve"> </w:t>
            </w:r>
            <w:r w:rsidRPr="001059DE">
              <w:rPr>
                <w:rFonts w:cs="宋体"/>
                <w:sz w:val="18"/>
                <w:szCs w:val="18"/>
              </w:rPr>
              <w:t xml:space="preserve">amt 出借金额 </w:t>
            </w:r>
            <w:r w:rsidRPr="001059DE">
              <w:rPr>
                <w:rFonts w:cs="宋体" w:hint="default"/>
                <w:sz w:val="18"/>
                <w:szCs w:val="18"/>
              </w:rPr>
              <w:t xml:space="preserve"> </w:t>
            </w:r>
            <w:r w:rsidRPr="001059DE">
              <w:rPr>
                <w:rFonts w:cs="宋体"/>
                <w:sz w:val="18"/>
                <w:szCs w:val="18"/>
              </w:rPr>
              <w:t>applyTitle 项目名称 termMonth</w:t>
            </w:r>
            <w:r w:rsidRPr="001059DE">
              <w:rPr>
                <w:rFonts w:cs="宋体" w:hint="default"/>
                <w:sz w:val="18"/>
                <w:szCs w:val="18"/>
              </w:rPr>
              <w:t xml:space="preserve"> </w:t>
            </w:r>
            <w:r w:rsidRPr="001059DE">
              <w:rPr>
                <w:rFonts w:cs="宋体"/>
                <w:sz w:val="18"/>
                <w:szCs w:val="18"/>
              </w:rPr>
              <w:t xml:space="preserve">项目期限 </w:t>
            </w:r>
            <w:r w:rsidRPr="001059DE">
              <w:rPr>
                <w:rFonts w:cs="宋体" w:hint="default"/>
                <w:sz w:val="18"/>
                <w:szCs w:val="18"/>
              </w:rPr>
              <w:t xml:space="preserve">  </w:t>
            </w:r>
            <w:r w:rsidRPr="001059DE">
              <w:rPr>
                <w:rFonts w:cs="宋体"/>
                <w:sz w:val="18"/>
                <w:szCs w:val="18"/>
              </w:rPr>
              <w:t>bidProgress</w:t>
            </w:r>
            <w:r w:rsidRPr="001059DE">
              <w:rPr>
                <w:rFonts w:cs="宋体" w:hint="default"/>
                <w:sz w:val="18"/>
                <w:szCs w:val="18"/>
              </w:rPr>
              <w:t xml:space="preserve"> </w:t>
            </w:r>
            <w:r w:rsidRPr="001059DE">
              <w:rPr>
                <w:rFonts w:cs="宋体"/>
                <w:sz w:val="18"/>
                <w:szCs w:val="18"/>
              </w:rPr>
              <w:t xml:space="preserve">项目进度 </w:t>
            </w:r>
            <w:r w:rsidRPr="001059DE">
              <w:rPr>
                <w:rFonts w:cs="宋体" w:hint="default"/>
                <w:sz w:val="18"/>
                <w:szCs w:val="18"/>
              </w:rPr>
              <w:t xml:space="preserve">  </w:t>
            </w:r>
            <w:r w:rsidRPr="001059DE">
              <w:rPr>
                <w:rFonts w:cs="宋体"/>
                <w:sz w:val="18"/>
                <w:szCs w:val="18"/>
              </w:rPr>
              <w:t>orderTime</w:t>
            </w:r>
            <w:r w:rsidRPr="001059DE">
              <w:rPr>
                <w:rFonts w:cs="宋体" w:hint="default"/>
                <w:sz w:val="18"/>
                <w:szCs w:val="18"/>
              </w:rPr>
              <w:t xml:space="preserve"> </w:t>
            </w:r>
            <w:r w:rsidRPr="001059DE">
              <w:rPr>
                <w:rFonts w:cs="宋体"/>
                <w:sz w:val="18"/>
                <w:szCs w:val="18"/>
              </w:rPr>
              <w:t>出借时间 returnMethod</w:t>
            </w:r>
            <w:r w:rsidRPr="001059DE">
              <w:rPr>
                <w:rFonts w:cs="宋体" w:hint="default"/>
                <w:sz w:val="18"/>
                <w:szCs w:val="18"/>
              </w:rPr>
              <w:t xml:space="preserve"> </w:t>
            </w:r>
            <w:r w:rsidRPr="001059DE">
              <w:rPr>
                <w:rFonts w:cs="宋体"/>
                <w:sz w:val="18"/>
                <w:szCs w:val="18"/>
              </w:rPr>
              <w:t>还款方式</w:t>
            </w:r>
            <w:r w:rsidRPr="001059DE">
              <w:rPr>
                <w:rFonts w:cs="宋体" w:hint="default"/>
                <w:sz w:val="18"/>
                <w:szCs w:val="18"/>
              </w:rPr>
              <w:t>}</w:t>
            </w:r>
          </w:p>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sz w:val="18"/>
                <w:szCs w:val="18"/>
              </w:rPr>
            </w:pPr>
            <w:r w:rsidRPr="001059DE">
              <w:rPr>
                <w:rFonts w:cs="宋体"/>
                <w:sz w:val="18"/>
                <w:szCs w:val="18"/>
              </w:rPr>
              <w:t xml:space="preserve">还款中 </w:t>
            </w:r>
            <w:r w:rsidRPr="001059DE">
              <w:rPr>
                <w:rFonts w:cs="宋体"/>
                <w:bCs/>
                <w:sz w:val="18"/>
                <w:szCs w:val="18"/>
              </w:rPr>
              <w:t>repayment</w:t>
            </w:r>
            <w:r w:rsidRPr="001059DE">
              <w:rPr>
                <w:rFonts w:cs="宋体" w:hint="default"/>
                <w:sz w:val="18"/>
                <w:szCs w:val="18"/>
              </w:rPr>
              <w:t>：{</w:t>
            </w:r>
            <w:r w:rsidRPr="001059DE">
              <w:rPr>
                <w:rFonts w:cs="宋体"/>
                <w:sz w:val="18"/>
                <w:szCs w:val="18"/>
              </w:rPr>
              <w:t xml:space="preserve"> pactissueNo</w:t>
            </w:r>
            <w:r w:rsidRPr="001059DE">
              <w:rPr>
                <w:rFonts w:cs="宋体" w:hint="default"/>
                <w:sz w:val="18"/>
                <w:szCs w:val="18"/>
              </w:rPr>
              <w:t xml:space="preserve"> </w:t>
            </w:r>
            <w:r w:rsidRPr="001059DE">
              <w:rPr>
                <w:rFonts w:cs="宋体"/>
                <w:sz w:val="18"/>
                <w:szCs w:val="18"/>
              </w:rPr>
              <w:t xml:space="preserve">项目编号 </w:t>
            </w:r>
            <w:r w:rsidRPr="001059DE">
              <w:rPr>
                <w:rFonts w:cs="宋体" w:hint="default"/>
                <w:sz w:val="18"/>
                <w:szCs w:val="18"/>
              </w:rPr>
              <w:t xml:space="preserve"> </w:t>
            </w:r>
            <w:r w:rsidRPr="001059DE">
              <w:rPr>
                <w:rFonts w:cs="宋体"/>
                <w:sz w:val="18"/>
                <w:szCs w:val="18"/>
              </w:rPr>
              <w:t xml:space="preserve">amt 出借金额 </w:t>
            </w:r>
            <w:r w:rsidRPr="001059DE">
              <w:rPr>
                <w:rFonts w:cs="宋体" w:hint="default"/>
                <w:sz w:val="18"/>
                <w:szCs w:val="18"/>
              </w:rPr>
              <w:t xml:space="preserve"> </w:t>
            </w:r>
            <w:r w:rsidRPr="001059DE">
              <w:rPr>
                <w:rFonts w:cs="宋体"/>
                <w:sz w:val="18"/>
                <w:szCs w:val="18"/>
              </w:rPr>
              <w:t>applyTitle 项目名称 termMonth</w:t>
            </w:r>
            <w:r w:rsidRPr="001059DE">
              <w:rPr>
                <w:rFonts w:cs="宋体" w:hint="default"/>
                <w:sz w:val="18"/>
                <w:szCs w:val="18"/>
              </w:rPr>
              <w:t xml:space="preserve"> </w:t>
            </w:r>
            <w:r w:rsidRPr="001059DE">
              <w:rPr>
                <w:rFonts w:cs="宋体"/>
                <w:sz w:val="18"/>
                <w:szCs w:val="18"/>
              </w:rPr>
              <w:t xml:space="preserve">项目期限 </w:t>
            </w:r>
            <w:r w:rsidRPr="001059DE">
              <w:rPr>
                <w:rFonts w:cs="宋体" w:hint="default"/>
                <w:sz w:val="18"/>
                <w:szCs w:val="18"/>
              </w:rPr>
              <w:t xml:space="preserve">  </w:t>
            </w:r>
            <w:r w:rsidRPr="001059DE">
              <w:rPr>
                <w:rFonts w:cs="宋体"/>
                <w:sz w:val="18"/>
                <w:szCs w:val="18"/>
              </w:rPr>
              <w:t>bidProgress</w:t>
            </w:r>
            <w:r w:rsidRPr="001059DE">
              <w:rPr>
                <w:rFonts w:cs="宋体" w:hint="default"/>
                <w:sz w:val="18"/>
                <w:szCs w:val="18"/>
              </w:rPr>
              <w:t xml:space="preserve"> </w:t>
            </w:r>
            <w:r w:rsidRPr="001059DE">
              <w:rPr>
                <w:rFonts w:cs="宋体"/>
                <w:sz w:val="18"/>
                <w:szCs w:val="18"/>
              </w:rPr>
              <w:t xml:space="preserve">项目进度 </w:t>
            </w:r>
            <w:r w:rsidRPr="001059DE">
              <w:rPr>
                <w:rFonts w:cs="宋体" w:hint="default"/>
                <w:sz w:val="18"/>
                <w:szCs w:val="18"/>
              </w:rPr>
              <w:t xml:space="preserve">  </w:t>
            </w:r>
            <w:r w:rsidRPr="001059DE">
              <w:rPr>
                <w:rFonts w:cs="宋体"/>
                <w:sz w:val="18"/>
                <w:szCs w:val="18"/>
              </w:rPr>
              <w:t>orderTime</w:t>
            </w:r>
            <w:r w:rsidRPr="001059DE">
              <w:rPr>
                <w:rFonts w:cs="宋体" w:hint="default"/>
                <w:sz w:val="18"/>
                <w:szCs w:val="18"/>
              </w:rPr>
              <w:t xml:space="preserve"> </w:t>
            </w:r>
            <w:r w:rsidRPr="001059DE">
              <w:rPr>
                <w:rFonts w:cs="宋体"/>
                <w:sz w:val="18"/>
                <w:szCs w:val="18"/>
              </w:rPr>
              <w:t>出借时间 returnMethod</w:t>
            </w:r>
            <w:r w:rsidRPr="001059DE">
              <w:rPr>
                <w:rFonts w:cs="宋体" w:hint="default"/>
                <w:sz w:val="18"/>
                <w:szCs w:val="18"/>
              </w:rPr>
              <w:t xml:space="preserve"> </w:t>
            </w:r>
            <w:r w:rsidRPr="001059DE">
              <w:rPr>
                <w:rFonts w:cs="宋体"/>
                <w:sz w:val="18"/>
                <w:szCs w:val="18"/>
              </w:rPr>
              <w:t xml:space="preserve">还款方式 </w:t>
            </w:r>
            <w:r w:rsidRPr="001059DE">
              <w:rPr>
                <w:rFonts w:cs="宋体" w:hint="default"/>
                <w:sz w:val="18"/>
                <w:szCs w:val="18"/>
              </w:rPr>
              <w:t xml:space="preserve"> </w:t>
            </w:r>
            <w:r w:rsidRPr="001059DE">
              <w:rPr>
                <w:rFonts w:cs="宋体"/>
                <w:sz w:val="18"/>
                <w:szCs w:val="18"/>
              </w:rPr>
              <w:t>repaymentDate 下一回款日</w:t>
            </w:r>
            <w:r w:rsidRPr="001059DE">
              <w:rPr>
                <w:rFonts w:cs="宋体" w:hint="default"/>
                <w:sz w:val="18"/>
                <w:szCs w:val="18"/>
              </w:rPr>
              <w:t>}</w:t>
            </w:r>
          </w:p>
          <w:p w:rsidR="00DF63E2" w:rsidRPr="001059DE" w:rsidRDefault="00DF63E2" w:rsidP="009E76A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sz w:val="18"/>
                <w:szCs w:val="18"/>
              </w:rPr>
            </w:pPr>
            <w:r w:rsidRPr="001059DE">
              <w:rPr>
                <w:rFonts w:cs="宋体"/>
                <w:sz w:val="18"/>
                <w:szCs w:val="18"/>
              </w:rPr>
              <w:t xml:space="preserve">结清 </w:t>
            </w:r>
            <w:r w:rsidRPr="001059DE">
              <w:rPr>
                <w:rFonts w:cs="宋体" w:hint="default"/>
                <w:sz w:val="18"/>
                <w:szCs w:val="18"/>
              </w:rPr>
              <w:t xml:space="preserve">  </w:t>
            </w:r>
            <w:r w:rsidRPr="001059DE">
              <w:rPr>
                <w:rFonts w:cs="宋体"/>
                <w:sz w:val="18"/>
                <w:szCs w:val="18"/>
              </w:rPr>
              <w:t>settle</w:t>
            </w:r>
            <w:r w:rsidRPr="001059DE">
              <w:rPr>
                <w:rFonts w:cs="宋体" w:hint="default"/>
                <w:sz w:val="18"/>
                <w:szCs w:val="18"/>
              </w:rPr>
              <w:t>：{</w:t>
            </w:r>
            <w:r w:rsidRPr="001059DE">
              <w:rPr>
                <w:rFonts w:cs="宋体"/>
                <w:sz w:val="18"/>
                <w:szCs w:val="18"/>
              </w:rPr>
              <w:t xml:space="preserve"> pactissueNo</w:t>
            </w:r>
            <w:r w:rsidRPr="001059DE">
              <w:rPr>
                <w:rFonts w:cs="宋体" w:hint="default"/>
                <w:sz w:val="18"/>
                <w:szCs w:val="18"/>
              </w:rPr>
              <w:t xml:space="preserve"> </w:t>
            </w:r>
            <w:r w:rsidRPr="001059DE">
              <w:rPr>
                <w:rFonts w:cs="宋体"/>
                <w:sz w:val="18"/>
                <w:szCs w:val="18"/>
              </w:rPr>
              <w:t xml:space="preserve">项目编号 </w:t>
            </w:r>
            <w:r w:rsidRPr="001059DE">
              <w:rPr>
                <w:rFonts w:cs="宋体" w:hint="default"/>
                <w:sz w:val="18"/>
                <w:szCs w:val="18"/>
              </w:rPr>
              <w:t xml:space="preserve"> </w:t>
            </w:r>
            <w:r w:rsidRPr="001059DE">
              <w:rPr>
                <w:rFonts w:cs="宋体"/>
                <w:sz w:val="18"/>
                <w:szCs w:val="18"/>
              </w:rPr>
              <w:t xml:space="preserve">amt 出借金额 </w:t>
            </w:r>
            <w:r w:rsidRPr="001059DE">
              <w:rPr>
                <w:rFonts w:cs="宋体" w:hint="default"/>
                <w:sz w:val="18"/>
                <w:szCs w:val="18"/>
              </w:rPr>
              <w:t xml:space="preserve"> </w:t>
            </w:r>
            <w:r w:rsidRPr="001059DE">
              <w:rPr>
                <w:rFonts w:cs="宋体"/>
                <w:sz w:val="18"/>
                <w:szCs w:val="18"/>
              </w:rPr>
              <w:t>applyTitle 项目名称 termMonth</w:t>
            </w:r>
            <w:r w:rsidRPr="001059DE">
              <w:rPr>
                <w:rFonts w:cs="宋体" w:hint="default"/>
                <w:sz w:val="18"/>
                <w:szCs w:val="18"/>
              </w:rPr>
              <w:t xml:space="preserve"> </w:t>
            </w:r>
            <w:r w:rsidRPr="001059DE">
              <w:rPr>
                <w:rFonts w:cs="宋体"/>
                <w:sz w:val="18"/>
                <w:szCs w:val="18"/>
              </w:rPr>
              <w:t xml:space="preserve">项目期限 </w:t>
            </w:r>
            <w:r w:rsidRPr="001059DE">
              <w:rPr>
                <w:rFonts w:cs="宋体" w:hint="default"/>
                <w:sz w:val="18"/>
                <w:szCs w:val="18"/>
              </w:rPr>
              <w:t xml:space="preserve">  </w:t>
            </w:r>
            <w:r w:rsidRPr="001059DE">
              <w:rPr>
                <w:rFonts w:cs="宋体"/>
                <w:sz w:val="18"/>
                <w:szCs w:val="18"/>
              </w:rPr>
              <w:t>bidProgress</w:t>
            </w:r>
            <w:r w:rsidRPr="001059DE">
              <w:rPr>
                <w:rFonts w:cs="宋体" w:hint="default"/>
                <w:sz w:val="18"/>
                <w:szCs w:val="18"/>
              </w:rPr>
              <w:t xml:space="preserve"> </w:t>
            </w:r>
            <w:r w:rsidRPr="001059DE">
              <w:rPr>
                <w:rFonts w:cs="宋体"/>
                <w:sz w:val="18"/>
                <w:szCs w:val="18"/>
              </w:rPr>
              <w:t xml:space="preserve">项目进度 </w:t>
            </w:r>
            <w:r w:rsidRPr="001059DE">
              <w:rPr>
                <w:rFonts w:cs="宋体" w:hint="default"/>
                <w:sz w:val="18"/>
                <w:szCs w:val="18"/>
              </w:rPr>
              <w:t xml:space="preserve">  </w:t>
            </w:r>
            <w:r w:rsidRPr="001059DE">
              <w:rPr>
                <w:rFonts w:cs="宋体"/>
                <w:sz w:val="18"/>
                <w:szCs w:val="18"/>
              </w:rPr>
              <w:t>orderTime</w:t>
            </w:r>
            <w:r w:rsidRPr="001059DE">
              <w:rPr>
                <w:rFonts w:cs="宋体" w:hint="default"/>
                <w:sz w:val="18"/>
                <w:szCs w:val="18"/>
              </w:rPr>
              <w:t xml:space="preserve"> </w:t>
            </w:r>
            <w:r w:rsidRPr="001059DE">
              <w:rPr>
                <w:rFonts w:cs="宋体"/>
                <w:sz w:val="18"/>
                <w:szCs w:val="18"/>
              </w:rPr>
              <w:t>出借时间 returnMethod</w:t>
            </w:r>
            <w:r w:rsidRPr="001059DE">
              <w:rPr>
                <w:rFonts w:cs="宋体" w:hint="default"/>
                <w:sz w:val="18"/>
                <w:szCs w:val="18"/>
              </w:rPr>
              <w:t xml:space="preserve"> </w:t>
            </w:r>
            <w:r w:rsidRPr="001059DE">
              <w:rPr>
                <w:rFonts w:cs="宋体"/>
                <w:sz w:val="18"/>
                <w:szCs w:val="18"/>
              </w:rPr>
              <w:lastRenderedPageBreak/>
              <w:t xml:space="preserve">还款方式 </w:t>
            </w:r>
            <w:r w:rsidRPr="001059DE">
              <w:rPr>
                <w:rFonts w:cs="宋体" w:hint="default"/>
                <w:sz w:val="18"/>
                <w:szCs w:val="18"/>
              </w:rPr>
              <w:t xml:space="preserve"> </w:t>
            </w:r>
            <w:r w:rsidRPr="001059DE">
              <w:rPr>
                <w:rFonts w:cs="宋体"/>
                <w:sz w:val="18"/>
                <w:szCs w:val="18"/>
              </w:rPr>
              <w:t>settleDate 结清日期</w:t>
            </w:r>
            <w:r w:rsidRPr="001059DE">
              <w:rPr>
                <w:rFonts w:cs="宋体" w:hint="default"/>
                <w:sz w:val="18"/>
                <w:szCs w:val="18"/>
              </w:rPr>
              <w:t xml:space="preserve"> }</w:t>
            </w:r>
          </w:p>
          <w:p w:rsidR="00DF63E2" w:rsidRPr="001059DE" w:rsidRDefault="00DF63E2" w:rsidP="00DF63E2">
            <w:pPr>
              <w:widowControl/>
              <w:shd w:val="clear" w:color="auto" w:fill="FFFFFF"/>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sz w:val="24"/>
                <w:szCs w:val="24"/>
              </w:rPr>
            </w:pPr>
          </w:p>
        </w:tc>
        <w:tc>
          <w:tcPr>
            <w:tcW w:w="7155" w:type="dxa"/>
            <w:vAlign w:val="center"/>
          </w:tcPr>
          <w:p w:rsidR="00DF63E2" w:rsidRPr="001059DE" w:rsidRDefault="00DF63E2" w:rsidP="00DF63E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bl>
    <w:p w:rsidR="00DF63E2" w:rsidRPr="001059DE" w:rsidRDefault="00DF63E2" w:rsidP="00DF63E2"/>
    <w:p w:rsidR="00C1307F" w:rsidRPr="00521BFF" w:rsidRDefault="00C1307F" w:rsidP="00C1307F">
      <w:pPr>
        <w:pStyle w:val="3"/>
        <w:numPr>
          <w:ilvl w:val="2"/>
          <w:numId w:val="3"/>
        </w:numPr>
        <w:rPr>
          <w:color w:val="000000" w:themeColor="text1"/>
          <w:highlight w:val="yellow"/>
        </w:rPr>
      </w:pPr>
      <w:r w:rsidRPr="00521BFF">
        <w:rPr>
          <w:rFonts w:hint="eastAsia"/>
          <w:color w:val="000000" w:themeColor="text1"/>
          <w:highlight w:val="yellow"/>
        </w:rPr>
        <w:t>散标详情风控措施</w:t>
      </w:r>
    </w:p>
    <w:p w:rsidR="00C1307F" w:rsidRPr="001059DE" w:rsidRDefault="00C1307F" w:rsidP="00C1307F">
      <w:pPr>
        <w:pStyle w:val="4"/>
        <w:numPr>
          <w:ilvl w:val="3"/>
          <w:numId w:val="3"/>
        </w:numPr>
        <w:spacing w:line="374" w:lineRule="auto"/>
        <w:ind w:left="851"/>
        <w:rPr>
          <w:color w:val="000000" w:themeColor="text1"/>
        </w:rPr>
      </w:pPr>
      <w:r w:rsidRPr="001059DE">
        <w:rPr>
          <w:rFonts w:hint="eastAsia"/>
          <w:color w:val="000000" w:themeColor="text1"/>
        </w:rPr>
        <w:t>输入</w:t>
      </w:r>
    </w:p>
    <w:p w:rsidR="00C1307F" w:rsidRPr="001059DE" w:rsidRDefault="00C1307F" w:rsidP="00C1307F">
      <w:pPr>
        <w:ind w:firstLine="420"/>
        <w:rPr>
          <w:color w:val="000000" w:themeColor="text1"/>
        </w:rPr>
      </w:pPr>
      <w:r w:rsidRPr="001059DE">
        <w:rPr>
          <w:rFonts w:hint="eastAsia"/>
          <w:color w:val="000000" w:themeColor="text1"/>
        </w:rPr>
        <w:t>请求方式：</w:t>
      </w:r>
      <w:r w:rsidRPr="001059DE">
        <w:rPr>
          <w:color w:val="000000" w:themeColor="text1"/>
        </w:rPr>
        <w:t>POST</w:t>
      </w:r>
    </w:p>
    <w:p w:rsidR="00C1307F" w:rsidRPr="001059DE" w:rsidRDefault="00C1307F" w:rsidP="00C1307F">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sz w:val="21"/>
          <w:szCs w:val="22"/>
        </w:rPr>
        <w:t>请求URL：http://平台域名/api/scatteredProduct/</w:t>
      </w:r>
      <w:r w:rsidRPr="001059DE">
        <w:rPr>
          <w:rFonts w:asciiTheme="minorEastAsia" w:hAnsiTheme="minorEastAsia" w:cstheme="minorEastAsia"/>
          <w:color w:val="000000" w:themeColor="text1"/>
        </w:rPr>
        <w:t>riskManagement</w:t>
      </w:r>
    </w:p>
    <w:p w:rsidR="00C1307F" w:rsidRPr="001059DE" w:rsidRDefault="00C1307F" w:rsidP="00C1307F">
      <w:pPr>
        <w:pStyle w:val="HTML"/>
        <w:shd w:val="clear" w:color="auto" w:fill="FFFFFF"/>
        <w:rPr>
          <w:rFonts w:cs="宋体" w:hint="default"/>
          <w:color w:val="000000"/>
          <w:sz w:val="18"/>
          <w:szCs w:val="18"/>
        </w:rPr>
      </w:pPr>
    </w:p>
    <w:p w:rsidR="00C1307F" w:rsidRPr="001059DE" w:rsidRDefault="00C1307F" w:rsidP="00C1307F">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C1307F" w:rsidRPr="001059DE" w:rsidRDefault="00C1307F" w:rsidP="00C1307F">
      <w:pPr>
        <w:pStyle w:val="HTML"/>
        <w:shd w:val="clear" w:color="auto" w:fill="FFFFFF"/>
        <w:rPr>
          <w:rFonts w:asciiTheme="minorEastAsia" w:eastAsiaTheme="minorEastAsia" w:hAnsiTheme="minorEastAsia" w:cstheme="minorEastAsia" w:hint="default"/>
          <w:color w:val="000000" w:themeColor="text1"/>
          <w:sz w:val="21"/>
          <w:szCs w:val="22"/>
        </w:rPr>
      </w:pPr>
    </w:p>
    <w:p w:rsidR="00C1307F" w:rsidRPr="001059DE" w:rsidRDefault="00C1307F" w:rsidP="00C1307F">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C1307F" w:rsidRPr="001059DE" w:rsidTr="00D0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1307F" w:rsidRPr="001059DE" w:rsidTr="00D0756E">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pactissueNo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157E3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sz w:val="21"/>
                <w:szCs w:val="22"/>
              </w:rPr>
            </w:pPr>
            <w:r w:rsidRPr="001059DE">
              <w:rPr>
                <w:rFonts w:asciiTheme="minorEastAsia" w:eastAsiaTheme="minorEastAsia" w:hAnsiTheme="minorEastAsia" w:cstheme="minorEastAsia"/>
                <w:b/>
                <w:bCs/>
                <w:color w:val="000000" w:themeColor="text1"/>
                <w:sz w:val="21"/>
                <w:szCs w:val="22"/>
              </w:rPr>
              <w:t>标号</w:t>
            </w:r>
          </w:p>
        </w:tc>
      </w:tr>
      <w:tr w:rsidR="00157E31" w:rsidRPr="001059DE" w:rsidTr="00D0756E">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157E31" w:rsidRPr="001059DE" w:rsidRDefault="00157E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debtCode</w:t>
            </w:r>
          </w:p>
        </w:tc>
        <w:tc>
          <w:tcPr>
            <w:tcW w:w="1410" w:type="dxa"/>
            <w:tcBorders>
              <w:top w:val="single" w:sz="4" w:space="0" w:color="BFBFBF"/>
              <w:left w:val="single" w:sz="4" w:space="0" w:color="BFBFBF"/>
              <w:bottom w:val="single" w:sz="4" w:space="0" w:color="BFBFBF"/>
              <w:right w:val="single" w:sz="4" w:space="0" w:color="BFBFBF"/>
            </w:tcBorders>
            <w:vAlign w:val="center"/>
          </w:tcPr>
          <w:p w:rsidR="00157E31" w:rsidRPr="001059DE" w:rsidRDefault="00157E3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tcBorders>
              <w:top w:val="single" w:sz="4" w:space="0" w:color="BFBFBF"/>
              <w:left w:val="single" w:sz="4" w:space="0" w:color="BFBFBF"/>
              <w:bottom w:val="single" w:sz="4" w:space="0" w:color="BFBFBF"/>
              <w:right w:val="single" w:sz="4" w:space="0" w:color="BFBFBF"/>
            </w:tcBorders>
            <w:vAlign w:val="center"/>
          </w:tcPr>
          <w:p w:rsidR="00157E31" w:rsidRPr="001059DE" w:rsidRDefault="00157E3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sz w:val="21"/>
                <w:szCs w:val="22"/>
              </w:rPr>
            </w:pPr>
            <w:r w:rsidRPr="001059DE">
              <w:rPr>
                <w:rFonts w:asciiTheme="minorEastAsia" w:eastAsiaTheme="minorEastAsia" w:hAnsiTheme="minorEastAsia" w:cstheme="minorEastAsia"/>
                <w:b/>
                <w:bCs/>
                <w:color w:val="000000" w:themeColor="text1"/>
                <w:sz w:val="21"/>
                <w:szCs w:val="22"/>
              </w:rPr>
              <w:t>债权编号</w:t>
            </w:r>
          </w:p>
        </w:tc>
      </w:tr>
    </w:tbl>
    <w:p w:rsidR="00C1307F" w:rsidRPr="001059DE" w:rsidRDefault="00C1307F" w:rsidP="00C1307F">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483"/>
        <w:gridCol w:w="1701"/>
        <w:gridCol w:w="1417"/>
        <w:gridCol w:w="425"/>
        <w:gridCol w:w="2129"/>
      </w:tblGrid>
      <w:tr w:rsidR="00C1307F" w:rsidRPr="001059DE" w:rsidTr="00D50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1307F" w:rsidRPr="001059DE" w:rsidTr="00D50671">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1307F" w:rsidRPr="001059DE" w:rsidTr="00D50671">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1307F" w:rsidRPr="001059DE" w:rsidRDefault="00C1307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797F6B" w:rsidRPr="001059DE" w:rsidTr="00D50671">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797F6B" w:rsidRPr="001059DE" w:rsidRDefault="00797F6B">
            <w:pPr>
              <w:rPr>
                <w:bCs w:val="0"/>
                <w:color w:val="000000" w:themeColor="text1"/>
                <w:sz w:val="24"/>
                <w:szCs w:val="24"/>
              </w:rPr>
            </w:pPr>
            <w:r w:rsidRPr="001059DE">
              <w:rPr>
                <w:color w:val="000000" w:themeColor="text1"/>
                <w:sz w:val="24"/>
                <w:szCs w:val="24"/>
              </w:rPr>
              <w:t>data</w:t>
            </w:r>
          </w:p>
        </w:tc>
        <w:tc>
          <w:tcPr>
            <w:tcW w:w="1483"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t>capital</w:t>
            </w:r>
            <w:r w:rsidRPr="001059DE">
              <w:rPr>
                <w:rFonts w:hint="default"/>
              </w:rPr>
              <w:t xml:space="preserve"> </w:t>
            </w:r>
          </w:p>
        </w:tc>
        <w:tc>
          <w:tcPr>
            <w:tcW w:w="5672" w:type="dxa"/>
            <w:gridSpan w:val="4"/>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hint="default"/>
              </w:rPr>
              <w:t>资金运用情况</w:t>
            </w:r>
          </w:p>
        </w:tc>
      </w:tr>
      <w:tr w:rsidR="00797F6B" w:rsidRPr="001059DE" w:rsidTr="00D50671">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overdue</w:t>
            </w:r>
          </w:p>
        </w:tc>
        <w:tc>
          <w:tcPr>
            <w:tcW w:w="5672" w:type="dxa"/>
            <w:gridSpan w:val="4"/>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逾期措施</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val="restart"/>
            <w:tcBorders>
              <w:top w:val="single" w:sz="4" w:space="0" w:color="BFBFBF"/>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guarantee</w:t>
            </w:r>
          </w:p>
        </w:tc>
        <w:tc>
          <w:tcPr>
            <w:tcW w:w="1701" w:type="dxa"/>
            <w:vMerge w:val="restart"/>
            <w:tcBorders>
              <w:top w:val="single" w:sz="4" w:space="0" w:color="BFBFBF"/>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保障措施</w:t>
            </w: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punishment</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借款人受行政处罚情况</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management</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借款人经营状况及财务状况</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repaymentGuarantee</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还款保障措施</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quota</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借款人信用卡额度</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secondRepayment</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第二还款来源</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firstRepayment</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第一还款来源</w:t>
            </w:r>
          </w:p>
        </w:tc>
      </w:tr>
      <w:tr w:rsidR="00797F6B" w:rsidRPr="001059DE" w:rsidTr="0065634D">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bottom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417"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repayment</w:t>
            </w:r>
          </w:p>
        </w:tc>
        <w:tc>
          <w:tcPr>
            <w:tcW w:w="2554"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借款人还款能力变化情况</w:t>
            </w:r>
          </w:p>
        </w:tc>
      </w:tr>
      <w:tr w:rsidR="00797F6B"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risk</w:t>
            </w:r>
          </w:p>
        </w:tc>
        <w:tc>
          <w:tcPr>
            <w:tcW w:w="5672" w:type="dxa"/>
            <w:gridSpan w:val="4"/>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风险提示</w:t>
            </w:r>
          </w:p>
        </w:tc>
      </w:tr>
      <w:tr w:rsidR="00797F6B"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reminder</w:t>
            </w:r>
          </w:p>
        </w:tc>
        <w:tc>
          <w:tcPr>
            <w:tcW w:w="5672" w:type="dxa"/>
            <w:gridSpan w:val="4"/>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温馨提示</w:t>
            </w:r>
          </w:p>
        </w:tc>
      </w:tr>
      <w:tr w:rsidR="00797F6B"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val="restart"/>
            <w:tcBorders>
              <w:top w:val="single" w:sz="4" w:space="0" w:color="BFBFBF"/>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fundOperationList</w:t>
            </w:r>
          </w:p>
        </w:tc>
        <w:tc>
          <w:tcPr>
            <w:tcW w:w="1701" w:type="dxa"/>
            <w:vMerge w:val="restart"/>
            <w:tcBorders>
              <w:top w:val="single" w:sz="4" w:space="0" w:color="BFBFBF"/>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资金运用情况</w:t>
            </w:r>
          </w:p>
        </w:tc>
        <w:tc>
          <w:tcPr>
            <w:tcW w:w="1842"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disclosure</w:t>
            </w:r>
          </w:p>
        </w:tc>
        <w:tc>
          <w:tcPr>
            <w:tcW w:w="2129"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阶段</w:t>
            </w:r>
          </w:p>
        </w:tc>
      </w:tr>
      <w:tr w:rsidR="00797F6B"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842"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fundingOperation</w:t>
            </w:r>
          </w:p>
        </w:tc>
        <w:tc>
          <w:tcPr>
            <w:tcW w:w="2129"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用途</w:t>
            </w:r>
          </w:p>
        </w:tc>
      </w:tr>
      <w:tr w:rsidR="00797F6B"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bottom w:val="single" w:sz="4" w:space="0" w:color="auto"/>
              <w:right w:val="single" w:sz="4" w:space="0" w:color="BFBFBF"/>
            </w:tcBorders>
            <w:vAlign w:val="center"/>
          </w:tcPr>
          <w:p w:rsidR="00797F6B" w:rsidRPr="001059DE" w:rsidRDefault="00797F6B">
            <w:pPr>
              <w:rPr>
                <w:color w:val="000000" w:themeColor="text1"/>
                <w:sz w:val="24"/>
                <w:szCs w:val="24"/>
              </w:rPr>
            </w:pPr>
          </w:p>
        </w:tc>
        <w:tc>
          <w:tcPr>
            <w:tcW w:w="1483" w:type="dxa"/>
            <w:vMerge/>
            <w:tcBorders>
              <w:left w:val="single" w:sz="4" w:space="0" w:color="BFBFBF"/>
              <w:bottom w:val="single" w:sz="4" w:space="0" w:color="BFBFBF"/>
              <w:right w:val="single" w:sz="4" w:space="0" w:color="BFBFBF"/>
            </w:tcBorders>
            <w:vAlign w:val="center"/>
          </w:tcPr>
          <w:p w:rsidR="00797F6B" w:rsidRPr="001059DE" w:rsidRDefault="00797F6B" w:rsidP="00D50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701" w:type="dxa"/>
            <w:vMerge/>
            <w:tcBorders>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p>
        </w:tc>
        <w:tc>
          <w:tcPr>
            <w:tcW w:w="1842" w:type="dxa"/>
            <w:gridSpan w:val="2"/>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t>surVeyDate</w:t>
            </w:r>
          </w:p>
        </w:tc>
        <w:tc>
          <w:tcPr>
            <w:tcW w:w="2129" w:type="dxa"/>
            <w:tcBorders>
              <w:top w:val="single" w:sz="4" w:space="0" w:color="BFBFBF"/>
              <w:left w:val="single" w:sz="4" w:space="0" w:color="BFBFBF"/>
              <w:bottom w:val="single" w:sz="4" w:space="0" w:color="BFBFBF"/>
              <w:right w:val="single" w:sz="4" w:space="0" w:color="BFBFBF"/>
            </w:tcBorders>
            <w:vAlign w:val="center"/>
          </w:tcPr>
          <w:p w:rsidR="00797F6B" w:rsidRPr="001059DE" w:rsidRDefault="00797F6B" w:rsidP="00D5067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rPr>
            </w:pPr>
            <w:r w:rsidRPr="001059DE">
              <w:rPr>
                <w:rFonts w:hint="default"/>
              </w:rPr>
              <w:t>调查时间</w:t>
            </w:r>
          </w:p>
        </w:tc>
      </w:tr>
    </w:tbl>
    <w:p w:rsidR="00C1307F" w:rsidRPr="001059DE" w:rsidRDefault="00C1307F" w:rsidP="00C1307F">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"code": 0,</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"data":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"capital": "</w:t>
      </w:r>
      <w:r w:rsidRPr="001059DE">
        <w:rPr>
          <w:rFonts w:hint="eastAsia"/>
        </w:rPr>
        <w:t>借款资金用于买房</w:t>
      </w:r>
      <w:r w:rsidRPr="001059DE">
        <w:rPr>
          <w:rFonts w:hint="eastAsia"/>
        </w:rPr>
        <w:t xml:space="preserve"> m</w:t>
      </w:r>
      <w:r w:rsidRPr="001059DE">
        <w:rPr>
          <w:rFonts w:hint="eastAsia"/>
        </w:rPr>
        <w:t>买车，现资金运转正常</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"reminder": "</w:t>
      </w:r>
      <w:r w:rsidRPr="001059DE">
        <w:rPr>
          <w:rFonts w:hint="eastAsia"/>
        </w:rPr>
        <w:t>温馨提示：</w:t>
      </w:r>
      <w:r w:rsidRPr="001059DE">
        <w:rPr>
          <w:rFonts w:hint="eastAsia"/>
        </w:rPr>
        <w:t xml:space="preserve">\n(1) </w:t>
      </w:r>
      <w:r w:rsidRPr="001059DE">
        <w:rPr>
          <w:rFonts w:hint="eastAsia"/>
        </w:rPr>
        <w:t>借款期限</w:t>
      </w:r>
      <w:r w:rsidRPr="001059DE">
        <w:rPr>
          <w:rFonts w:hint="eastAsia"/>
        </w:rPr>
        <w:t>6</w:t>
      </w:r>
      <w:r w:rsidRPr="001059DE">
        <w:rPr>
          <w:rFonts w:hint="eastAsia"/>
        </w:rPr>
        <w:t>个月及以下披露频率</w:t>
      </w:r>
      <w:r w:rsidRPr="001059DE">
        <w:rPr>
          <w:rFonts w:hint="eastAsia"/>
        </w:rPr>
        <w:t>1</w:t>
      </w:r>
      <w:r w:rsidRPr="001059DE">
        <w:rPr>
          <w:rFonts w:hint="eastAsia"/>
        </w:rPr>
        <w:t>个月</w:t>
      </w:r>
      <w:r w:rsidRPr="001059DE">
        <w:rPr>
          <w:rFonts w:hint="eastAsia"/>
        </w:rPr>
        <w:t>/</w:t>
      </w:r>
      <w:r w:rsidRPr="001059DE">
        <w:rPr>
          <w:rFonts w:hint="eastAsia"/>
        </w:rPr>
        <w:t>次；</w:t>
      </w:r>
      <w:r w:rsidRPr="001059DE">
        <w:rPr>
          <w:rFonts w:hint="eastAsia"/>
        </w:rPr>
        <w:t xml:space="preserve">\n(2) </w:t>
      </w:r>
      <w:r w:rsidRPr="001059DE">
        <w:rPr>
          <w:rFonts w:hint="eastAsia"/>
        </w:rPr>
        <w:t>借款期限</w:t>
      </w:r>
      <w:r w:rsidRPr="001059DE">
        <w:rPr>
          <w:rFonts w:hint="eastAsia"/>
        </w:rPr>
        <w:t>6</w:t>
      </w:r>
      <w:r w:rsidRPr="001059DE">
        <w:rPr>
          <w:rFonts w:hint="eastAsia"/>
        </w:rPr>
        <w:t>个月以上披露频率</w:t>
      </w:r>
      <w:r w:rsidRPr="001059DE">
        <w:rPr>
          <w:rFonts w:hint="eastAsia"/>
        </w:rPr>
        <w:t>3</w:t>
      </w:r>
      <w:r w:rsidRPr="001059DE">
        <w:rPr>
          <w:rFonts w:hint="eastAsia"/>
        </w:rPr>
        <w:t>个月</w:t>
      </w:r>
      <w:r w:rsidRPr="001059DE">
        <w:rPr>
          <w:rFonts w:hint="eastAsia"/>
        </w:rPr>
        <w:t>/</w:t>
      </w:r>
      <w:r w:rsidRPr="001059DE">
        <w:rPr>
          <w:rFonts w:hint="eastAsia"/>
        </w:rPr>
        <w:t>次</w:t>
      </w:r>
      <w:r w:rsidRPr="001059DE">
        <w:rPr>
          <w:rFonts w:hint="eastAsia"/>
        </w:rPr>
        <w:t>\n",</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"overdue":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"1.</w:t>
      </w:r>
      <w:r w:rsidRPr="001059DE">
        <w:rPr>
          <w:rFonts w:hint="eastAsia"/>
        </w:rPr>
        <w:t>借款主体逾期即视为违约，经出借人授权，被授权方可根据合同约定，对借款主体合法催缴本息及违约金。</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"2.</w:t>
      </w:r>
      <w:r w:rsidRPr="001059DE">
        <w:rPr>
          <w:rFonts w:hint="eastAsia"/>
        </w:rPr>
        <w:t>若催缴无果，经出借人授权，被授权方可寻找包括但不限于金融机构、资产管理公司、出借公司等收购方收购该笔债权。</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"3.</w:t>
      </w:r>
      <w:r w:rsidRPr="001059DE">
        <w:rPr>
          <w:rFonts w:hint="eastAsia"/>
        </w:rPr>
        <w:t>若未寻找到收购方，经出借人授权，被授权方可通过相应法律程序，处置借款主体及关联主体的相关资产。</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"guarantee":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"punishment":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"management":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"repaymentGuarantee":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"quota":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"secondRepayment":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"firstRepayment":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"repayment": "</w:t>
      </w:r>
      <w:r w:rsidRPr="001059DE">
        <w:rPr>
          <w:rFonts w:hint="eastAsia"/>
        </w:rPr>
        <w:t>无</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"fundOperationList":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"disclosure": "</w:t>
      </w:r>
      <w:r w:rsidRPr="001059DE">
        <w:rPr>
          <w:rFonts w:hint="eastAsia"/>
        </w:rPr>
        <w:t>第一阶段</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"fundingOperation": "11",</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"surVeyDate": "2018-11-05"</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"disclosure": "</w:t>
      </w:r>
      <w:r w:rsidRPr="001059DE">
        <w:rPr>
          <w:rFonts w:hint="eastAsia"/>
        </w:rPr>
        <w:t>第二阶段</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"fundingOperation": "212",</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"surVeyDate": "2018-11-05"</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"disclosure": "</w:t>
      </w:r>
      <w:r w:rsidRPr="001059DE">
        <w:rPr>
          <w:rFonts w:hint="eastAsia"/>
        </w:rPr>
        <w:t>第三阶段</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"fundingOperation": "11",</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"surVeyDate": "2018-11-10"</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lastRenderedPageBreak/>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"risk":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w:t>
      </w:r>
      <w:r w:rsidRPr="001059DE">
        <w:rPr>
          <w:rFonts w:hint="eastAsia"/>
        </w:rPr>
        <w:t>一、本项目可能存在借款主体违约及资产处置不成功等导致出借人本息受损的风险。</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w:t>
      </w:r>
      <w:r w:rsidRPr="001059DE">
        <w:rPr>
          <w:rFonts w:hint="eastAsia"/>
        </w:rPr>
        <w:t>二、用户应自行对交易风险进行全面了解、充分认识、谨慎决策，用户应对其决策承担全部责任并承担全部风险。</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w:t>
      </w:r>
      <w:r w:rsidRPr="001059DE">
        <w:rPr>
          <w:rFonts w:hint="eastAsia"/>
        </w:rPr>
        <w:t>三、如用户通过去投网平台进行出借操作，即表示已经认真阅读本提示书并完全了解与接受。</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rPr>
          <w:rFonts w:hint="eastAsia"/>
        </w:rPr>
        <w:t xml:space="preserve">            "</w:t>
      </w:r>
      <w:r w:rsidRPr="001059DE">
        <w:rPr>
          <w:rFonts w:hint="eastAsia"/>
        </w:rPr>
        <w:t>四、请出借人自行评估风险，谨慎出借。</w:t>
      </w:r>
      <w:r w:rsidRPr="001059DE">
        <w:rPr>
          <w:rFonts w:hint="eastAsia"/>
        </w:rPr>
        <w:t>"</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922702"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"message": ""</w:t>
      </w:r>
    </w:p>
    <w:p w:rsidR="00C1307F" w:rsidRPr="001059DE" w:rsidRDefault="00922702"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w:t>
      </w:r>
      <w:r w:rsidR="00C1307F" w:rsidRPr="001059DE">
        <w:t>}</w:t>
      </w:r>
    </w:p>
    <w:p w:rsidR="00CE3386" w:rsidRPr="009D49E9" w:rsidRDefault="00CE3386" w:rsidP="00CE3386">
      <w:pPr>
        <w:pStyle w:val="3"/>
        <w:rPr>
          <w:color w:val="000000" w:themeColor="text1"/>
          <w:highlight w:val="yellow"/>
        </w:rPr>
      </w:pPr>
      <w:r w:rsidRPr="009D49E9">
        <w:rPr>
          <w:rFonts w:hint="eastAsia"/>
          <w:color w:val="000000" w:themeColor="text1"/>
          <w:highlight w:val="yellow"/>
        </w:rPr>
        <w:t>散标出借前校验接口</w:t>
      </w:r>
    </w:p>
    <w:p w:rsidR="00CE3386" w:rsidRPr="001059DE" w:rsidRDefault="00CE3386" w:rsidP="00CE3386">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CE3386" w:rsidRPr="001059DE" w:rsidRDefault="00CE3386" w:rsidP="00CE338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E3386" w:rsidRPr="001059DE" w:rsidRDefault="00CE3386" w:rsidP="00CE3386">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kern w:val="2"/>
          <w:sz w:val="21"/>
          <w:szCs w:val="22"/>
        </w:rPr>
        <w:t>请求URL：http://平台域名</w:t>
      </w:r>
      <w:r w:rsidRPr="001059DE">
        <w:rPr>
          <w:rFonts w:cs="宋体"/>
          <w:b/>
          <w:bCs/>
          <w:color w:val="008000"/>
          <w:sz w:val="18"/>
          <w:szCs w:val="18"/>
        </w:rPr>
        <w:t>/api/invest/{platform:pc|app|h5}/investBeforeCheck</w:t>
      </w:r>
    </w:p>
    <w:p w:rsidR="00CE3386" w:rsidRPr="001059DE" w:rsidRDefault="00CE3386" w:rsidP="00CE3386">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CE3386" w:rsidRPr="001059DE" w:rsidRDefault="00CE3386" w:rsidP="00CE3386">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CE3386" w:rsidRPr="001059DE" w:rsidRDefault="00CE3386" w:rsidP="00CE3386">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CE3386"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rPr>
                <w:b w:val="0"/>
                <w:bCs w:val="0"/>
                <w:color w:val="000000" w:themeColor="text1"/>
              </w:rPr>
            </w:pPr>
            <w:r w:rsidRPr="001059DE">
              <w:rPr>
                <w:rFonts w:hint="eastAsia"/>
                <w:color w:val="000000" w:themeColor="text1"/>
              </w:rPr>
              <w:t>参数</w:t>
            </w:r>
          </w:p>
        </w:tc>
        <w:tc>
          <w:tcPr>
            <w:tcW w:w="1410" w:type="dxa"/>
            <w:vAlign w:val="center"/>
          </w:tcPr>
          <w:p w:rsidR="00CE3386" w:rsidRPr="001059DE" w:rsidRDefault="00CE3386"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E3386" w:rsidRPr="001059DE" w:rsidRDefault="00CE3386"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E3386"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CE3386" w:rsidRPr="001059DE" w:rsidRDefault="00CE3386"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CE3386" w:rsidRPr="001059DE" w:rsidRDefault="00CE3386" w:rsidP="002901D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用户ID</w:t>
            </w:r>
          </w:p>
        </w:tc>
      </w:tr>
      <w:tr w:rsidR="00CE3386"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CE3386" w:rsidRPr="001059DE" w:rsidRDefault="00CE3386"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CE3386" w:rsidRPr="001059DE" w:rsidRDefault="00CE3386" w:rsidP="002901D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标号</w:t>
            </w:r>
          </w:p>
        </w:tc>
      </w:tr>
      <w:tr w:rsidR="00CE3386"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investAmount</w:t>
            </w:r>
          </w:p>
        </w:tc>
        <w:tc>
          <w:tcPr>
            <w:tcW w:w="1410" w:type="dxa"/>
            <w:vAlign w:val="center"/>
          </w:tcPr>
          <w:p w:rsidR="00CE3386" w:rsidRPr="001059DE" w:rsidRDefault="00CE3386"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CE3386" w:rsidRPr="001059DE" w:rsidRDefault="00CE3386" w:rsidP="002901D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投资金额</w:t>
            </w:r>
          </w:p>
        </w:tc>
      </w:tr>
    </w:tbl>
    <w:p w:rsidR="00CE3386" w:rsidRPr="001059DE" w:rsidRDefault="00CE3386" w:rsidP="00CE338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CE3386"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rPr>
                <w:b w:val="0"/>
                <w:bCs w:val="0"/>
                <w:color w:val="000000" w:themeColor="text1"/>
              </w:rPr>
            </w:pPr>
            <w:r w:rsidRPr="001059DE">
              <w:rPr>
                <w:rFonts w:hint="eastAsia"/>
                <w:color w:val="000000" w:themeColor="text1"/>
              </w:rPr>
              <w:t>参数</w:t>
            </w:r>
          </w:p>
        </w:tc>
        <w:tc>
          <w:tcPr>
            <w:tcW w:w="7155" w:type="dxa"/>
            <w:vAlign w:val="center"/>
          </w:tcPr>
          <w:p w:rsidR="00CE3386" w:rsidRPr="001059DE" w:rsidRDefault="00CE3386"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E3386"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rPr>
                <w:bCs w:val="0"/>
                <w:color w:val="000000" w:themeColor="text1"/>
                <w:szCs w:val="21"/>
              </w:rPr>
            </w:pPr>
            <w:r w:rsidRPr="001059DE">
              <w:rPr>
                <w:rFonts w:hint="eastAsia"/>
                <w:color w:val="000000" w:themeColor="text1"/>
                <w:szCs w:val="21"/>
              </w:rPr>
              <w:t>code</w:t>
            </w:r>
          </w:p>
        </w:tc>
        <w:tc>
          <w:tcPr>
            <w:tcW w:w="7155" w:type="dxa"/>
            <w:vAlign w:val="center"/>
          </w:tcPr>
          <w:p w:rsidR="003D3745" w:rsidRPr="001059DE" w:rsidRDefault="003D3745" w:rsidP="003D374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FF"/>
                <w:sz w:val="18"/>
                <w:szCs w:val="18"/>
              </w:rPr>
            </w:pPr>
            <w:r w:rsidRPr="001059DE">
              <w:rPr>
                <w:rFonts w:cs="宋体"/>
                <w:color w:val="000000"/>
                <w:sz w:val="22"/>
                <w:lang w:bidi="ar"/>
              </w:rPr>
              <w:t xml:space="preserve">接口返回码，0:成功；其他错误码:失败 </w:t>
            </w:r>
            <w:r w:rsidRPr="001059DE">
              <w:rPr>
                <w:rFonts w:cs="宋体"/>
                <w:color w:val="0000FF"/>
                <w:sz w:val="18"/>
                <w:szCs w:val="18"/>
              </w:rPr>
              <w:t xml:space="preserve">21027用户开户状态 </w:t>
            </w:r>
            <w:r w:rsidRPr="001059DE">
              <w:rPr>
                <w:rFonts w:cs="宋体"/>
                <w:i/>
                <w:iCs/>
                <w:color w:val="808080"/>
                <w:sz w:val="18"/>
                <w:szCs w:val="18"/>
              </w:rPr>
              <w:t>21063</w:t>
            </w:r>
            <w:r w:rsidRPr="001059DE">
              <w:rPr>
                <w:rFonts w:cs="宋体" w:hint="default"/>
                <w:i/>
                <w:iCs/>
                <w:color w:val="808080"/>
                <w:sz w:val="18"/>
                <w:szCs w:val="18"/>
              </w:rPr>
              <w:t xml:space="preserve"> </w:t>
            </w:r>
            <w:r w:rsidRPr="001059DE">
              <w:rPr>
                <w:rFonts w:cs="宋体"/>
                <w:i/>
                <w:iCs/>
                <w:color w:val="808080"/>
                <w:sz w:val="18"/>
                <w:szCs w:val="18"/>
              </w:rPr>
              <w:t xml:space="preserve">是否安心签 </w:t>
            </w:r>
            <w:r w:rsidRPr="001059DE">
              <w:rPr>
                <w:rFonts w:cs="宋体" w:hint="default"/>
                <w:i/>
                <w:iCs/>
                <w:color w:val="808080"/>
                <w:sz w:val="18"/>
                <w:szCs w:val="18"/>
              </w:rPr>
              <w:t xml:space="preserve"> </w:t>
            </w:r>
            <w:r w:rsidRPr="001059DE">
              <w:rPr>
                <w:rFonts w:cs="宋体"/>
                <w:i/>
                <w:iCs/>
                <w:color w:val="808080"/>
                <w:sz w:val="18"/>
                <w:szCs w:val="18"/>
              </w:rPr>
              <w:t xml:space="preserve">21064是否风险评估 </w:t>
            </w:r>
            <w:r w:rsidRPr="001059DE">
              <w:rPr>
                <w:rFonts w:cs="宋体" w:hint="default"/>
                <w:i/>
                <w:iCs/>
                <w:color w:val="808080"/>
                <w:sz w:val="18"/>
                <w:szCs w:val="18"/>
              </w:rPr>
              <w:t xml:space="preserve"> </w:t>
            </w:r>
            <w:r w:rsidRPr="001059DE">
              <w:rPr>
                <w:rFonts w:cs="宋体"/>
                <w:color w:val="0000FF"/>
                <w:sz w:val="18"/>
                <w:szCs w:val="18"/>
              </w:rPr>
              <w:t>21075</w:t>
            </w:r>
            <w:r w:rsidRPr="001059DE">
              <w:rPr>
                <w:rFonts w:cs="宋体" w:hint="default"/>
                <w:color w:val="0000FF"/>
                <w:sz w:val="18"/>
                <w:szCs w:val="18"/>
              </w:rPr>
              <w:t xml:space="preserve"> </w:t>
            </w:r>
            <w:r w:rsidRPr="001059DE">
              <w:rPr>
                <w:rFonts w:cs="宋体"/>
                <w:color w:val="0000FF"/>
                <w:sz w:val="18"/>
                <w:szCs w:val="18"/>
              </w:rPr>
              <w:t xml:space="preserve">未绑卡 </w:t>
            </w:r>
            <w:r w:rsidRPr="001059DE">
              <w:rPr>
                <w:rFonts w:cs="宋体" w:hint="default"/>
                <w:color w:val="0000FF"/>
                <w:sz w:val="18"/>
                <w:szCs w:val="18"/>
              </w:rPr>
              <w:t xml:space="preserve"> </w:t>
            </w:r>
            <w:r w:rsidRPr="001059DE">
              <w:rPr>
                <w:rFonts w:cs="宋体"/>
                <w:color w:val="0000FF"/>
                <w:sz w:val="18"/>
                <w:szCs w:val="18"/>
              </w:rPr>
              <w:t>21076未授权 21077</w:t>
            </w:r>
            <w:r w:rsidRPr="001059DE">
              <w:rPr>
                <w:rFonts w:cs="宋体" w:hint="default"/>
                <w:color w:val="0000FF"/>
                <w:sz w:val="18"/>
                <w:szCs w:val="18"/>
              </w:rPr>
              <w:t xml:space="preserve"> </w:t>
            </w:r>
            <w:r w:rsidRPr="001059DE">
              <w:rPr>
                <w:rFonts w:cs="宋体"/>
                <w:color w:val="0000FF"/>
                <w:sz w:val="18"/>
                <w:szCs w:val="18"/>
              </w:rPr>
              <w:t>授权过期</w:t>
            </w:r>
          </w:p>
          <w:p w:rsidR="00CE3386" w:rsidRPr="001059DE" w:rsidRDefault="003D3745" w:rsidP="003D374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cs="宋体"/>
                <w:color w:val="0000FF"/>
                <w:sz w:val="18"/>
                <w:szCs w:val="18"/>
              </w:rPr>
              <w:t>散标</w:t>
            </w:r>
            <w:r w:rsidRPr="001059DE">
              <w:rPr>
                <w:rFonts w:cs="宋体"/>
                <w:color w:val="0000FF"/>
                <w:sz w:val="18"/>
                <w:szCs w:val="18"/>
              </w:rPr>
              <w:t xml:space="preserve"> 21081 </w:t>
            </w:r>
            <w:r w:rsidRPr="001059DE">
              <w:rPr>
                <w:rFonts w:cs="宋体"/>
                <w:color w:val="0000FF"/>
                <w:sz w:val="18"/>
                <w:szCs w:val="18"/>
              </w:rPr>
              <w:t>项目风险评测提示</w:t>
            </w:r>
            <w:r w:rsidRPr="001059DE">
              <w:rPr>
                <w:rFonts w:cs="宋体"/>
                <w:color w:val="0000FF"/>
                <w:sz w:val="18"/>
                <w:szCs w:val="18"/>
              </w:rPr>
              <w:t xml:space="preserve">  21082</w:t>
            </w:r>
            <w:r w:rsidRPr="001059DE">
              <w:rPr>
                <w:rFonts w:cs="宋体"/>
                <w:color w:val="0000FF"/>
                <w:sz w:val="18"/>
                <w:szCs w:val="18"/>
              </w:rPr>
              <w:t>金额限制提示</w:t>
            </w:r>
            <w:r w:rsidRPr="001059DE">
              <w:rPr>
                <w:rFonts w:cs="宋体"/>
                <w:color w:val="0000FF"/>
                <w:sz w:val="18"/>
                <w:szCs w:val="18"/>
              </w:rPr>
              <w:t xml:space="preserve">  </w:t>
            </w:r>
            <w:r w:rsidRPr="001059DE">
              <w:rPr>
                <w:rFonts w:cs="宋体"/>
                <w:color w:val="0000FF"/>
                <w:sz w:val="18"/>
                <w:szCs w:val="18"/>
              </w:rPr>
              <w:t>计划类</w:t>
            </w:r>
            <w:r w:rsidRPr="001059DE">
              <w:rPr>
                <w:rFonts w:cs="宋体"/>
                <w:color w:val="0000FF"/>
                <w:sz w:val="18"/>
                <w:szCs w:val="18"/>
              </w:rPr>
              <w:t xml:space="preserve"> 21083 </w:t>
            </w:r>
            <w:r w:rsidRPr="001059DE">
              <w:rPr>
                <w:rFonts w:cs="宋体"/>
                <w:color w:val="0000FF"/>
                <w:sz w:val="18"/>
                <w:szCs w:val="18"/>
              </w:rPr>
              <w:t>出借限制提示，可去投其他项目</w:t>
            </w:r>
            <w:r w:rsidRPr="001059DE">
              <w:rPr>
                <w:rFonts w:cs="宋体"/>
                <w:color w:val="0000FF"/>
                <w:sz w:val="18"/>
                <w:szCs w:val="18"/>
              </w:rPr>
              <w:t xml:space="preserve">  21084</w:t>
            </w:r>
            <w:r w:rsidRPr="001059DE">
              <w:rPr>
                <w:rFonts w:cs="宋体"/>
                <w:color w:val="000000"/>
                <w:sz w:val="18"/>
                <w:szCs w:val="18"/>
              </w:rPr>
              <w:t>出借限制，确认</w:t>
            </w:r>
          </w:p>
        </w:tc>
      </w:tr>
      <w:tr w:rsidR="00CE3386"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rPr>
                <w:bCs w:val="0"/>
                <w:color w:val="000000" w:themeColor="text1"/>
                <w:szCs w:val="21"/>
              </w:rPr>
            </w:pPr>
            <w:r w:rsidRPr="001059DE">
              <w:rPr>
                <w:rFonts w:hint="eastAsia"/>
                <w:color w:val="000000" w:themeColor="text1"/>
                <w:szCs w:val="21"/>
              </w:rPr>
              <w:t>message</w:t>
            </w:r>
          </w:p>
        </w:tc>
        <w:tc>
          <w:tcPr>
            <w:tcW w:w="7155" w:type="dxa"/>
            <w:vAlign w:val="center"/>
          </w:tcPr>
          <w:p w:rsidR="00CE3386" w:rsidRPr="001059DE" w:rsidRDefault="00CE3386" w:rsidP="002901D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E3386"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E3386" w:rsidRPr="001059DE" w:rsidRDefault="00CE3386" w:rsidP="002901D2">
            <w:pPr>
              <w:rPr>
                <w:color w:val="000000" w:themeColor="text1"/>
                <w:szCs w:val="21"/>
              </w:rPr>
            </w:pPr>
            <w:r w:rsidRPr="001059DE">
              <w:rPr>
                <w:rFonts w:hint="eastAsia"/>
                <w:color w:val="000000" w:themeColor="text1"/>
                <w:sz w:val="24"/>
                <w:szCs w:val="24"/>
              </w:rPr>
              <w:t>data</w:t>
            </w:r>
          </w:p>
        </w:tc>
        <w:tc>
          <w:tcPr>
            <w:tcW w:w="7155" w:type="dxa"/>
            <w:vAlign w:val="center"/>
          </w:tcPr>
          <w:p w:rsidR="00CE3386" w:rsidRPr="001059DE" w:rsidRDefault="00CE3386" w:rsidP="002901D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CE3386" w:rsidRPr="001059DE" w:rsidRDefault="00CE3386" w:rsidP="00CE3386"/>
    <w:p w:rsidR="00CE3386" w:rsidRPr="001059DE" w:rsidRDefault="00CE3386" w:rsidP="0092270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0563D" w:rsidRPr="009D49E9" w:rsidRDefault="00FD3419" w:rsidP="00C0563D">
      <w:pPr>
        <w:pStyle w:val="3"/>
        <w:rPr>
          <w:color w:val="000000" w:themeColor="text1"/>
          <w:highlight w:val="yellow"/>
        </w:rPr>
      </w:pPr>
      <w:r w:rsidRPr="009D49E9">
        <w:rPr>
          <w:rFonts w:hint="eastAsia"/>
          <w:color w:val="000000" w:themeColor="text1"/>
          <w:highlight w:val="yellow"/>
        </w:rPr>
        <w:lastRenderedPageBreak/>
        <w:t>散标</w:t>
      </w:r>
      <w:r w:rsidR="00C0563D" w:rsidRPr="009D49E9">
        <w:rPr>
          <w:rFonts w:hint="eastAsia"/>
          <w:color w:val="000000" w:themeColor="text1"/>
          <w:highlight w:val="yellow"/>
        </w:rPr>
        <w:t>产品确认出借页面接口</w:t>
      </w:r>
    </w:p>
    <w:p w:rsidR="00C0563D" w:rsidRPr="001059DE" w:rsidRDefault="00C0563D" w:rsidP="00C0563D">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C0563D" w:rsidRPr="001059DE" w:rsidRDefault="00C0563D" w:rsidP="00C0563D">
      <w:pPr>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0563D" w:rsidRPr="001059DE" w:rsidRDefault="00C0563D" w:rsidP="00C0563D">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请求URL：http://平台域名/api/scatteredProduct/confirmInvestShow</w:t>
      </w:r>
    </w:p>
    <w:p w:rsidR="00C0563D" w:rsidRPr="001059DE" w:rsidRDefault="00C0563D" w:rsidP="00C0563D">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C056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rPr>
            </w:pPr>
            <w:r w:rsidRPr="001059DE">
              <w:rPr>
                <w:rFonts w:hint="eastAsia"/>
                <w:color w:val="000000" w:themeColor="text1"/>
              </w:rPr>
              <w:t>参数</w:t>
            </w:r>
          </w:p>
        </w:tc>
        <w:tc>
          <w:tcPr>
            <w:tcW w:w="1410" w:type="dxa"/>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用户ID</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pactissueNo</w:t>
            </w:r>
          </w:p>
        </w:tc>
        <w:tc>
          <w:tcPr>
            <w:tcW w:w="1410" w:type="dxa"/>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标号</w:t>
            </w:r>
          </w:p>
        </w:tc>
      </w:tr>
    </w:tbl>
    <w:p w:rsidR="00C0563D" w:rsidRPr="001059DE" w:rsidRDefault="00C0563D" w:rsidP="00C0563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483"/>
        <w:gridCol w:w="992"/>
        <w:gridCol w:w="1102"/>
        <w:gridCol w:w="1789"/>
        <w:gridCol w:w="1789"/>
      </w:tblGrid>
      <w:tr w:rsidR="00C056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rPr>
            </w:pPr>
            <w:r w:rsidRPr="001059DE">
              <w:rPr>
                <w:rFonts w:hint="eastAsia"/>
                <w:b w:val="0"/>
                <w:color w:val="000000" w:themeColor="text1"/>
              </w:rPr>
              <w:t>参数</w:t>
            </w:r>
          </w:p>
        </w:tc>
        <w:tc>
          <w:tcPr>
            <w:tcW w:w="7155" w:type="dxa"/>
            <w:gridSpan w:val="5"/>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color w:val="000000" w:themeColor="text1"/>
              </w:rPr>
              <w:t>说明</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szCs w:val="21"/>
              </w:rPr>
            </w:pPr>
            <w:r w:rsidRPr="001059DE">
              <w:rPr>
                <w:rFonts w:hint="eastAsia"/>
                <w:b w:val="0"/>
                <w:color w:val="000000" w:themeColor="text1"/>
                <w:szCs w:val="21"/>
              </w:rPr>
              <w:t>code</w:t>
            </w:r>
          </w:p>
        </w:tc>
        <w:tc>
          <w:tcPr>
            <w:tcW w:w="7155" w:type="dxa"/>
            <w:gridSpan w:val="5"/>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059DE">
              <w:rPr>
                <w:rFonts w:ascii="宋体" w:hAnsi="宋体" w:cs="宋体" w:hint="eastAsia"/>
                <w:color w:val="000000"/>
                <w:sz w:val="22"/>
                <w:lang w:bidi="ar"/>
              </w:rPr>
              <w:t>接口返回码，0:成功；其他错误码:失败</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szCs w:val="21"/>
              </w:rPr>
            </w:pPr>
            <w:r w:rsidRPr="001059DE">
              <w:rPr>
                <w:rFonts w:hint="eastAsia"/>
                <w:b w:val="0"/>
                <w:color w:val="000000" w:themeColor="text1"/>
                <w:szCs w:val="21"/>
              </w:rPr>
              <w:t>message</w:t>
            </w:r>
          </w:p>
        </w:tc>
        <w:tc>
          <w:tcPr>
            <w:tcW w:w="7155" w:type="dxa"/>
            <w:gridSpan w:val="5"/>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rFonts w:ascii="宋体" w:hAnsi="宋体" w:cs="宋体" w:hint="eastAsia"/>
                <w:color w:val="000000"/>
                <w:sz w:val="22"/>
                <w:lang w:bidi="ar"/>
              </w:rPr>
              <w:t xml:space="preserve">提示信息 </w:t>
            </w:r>
          </w:p>
        </w:tc>
      </w:tr>
      <w:tr w:rsidR="00C0563D"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0563D" w:rsidRPr="001059DE" w:rsidRDefault="00C0563D" w:rsidP="00D500C5">
            <w:pPr>
              <w:rPr>
                <w:b w:val="0"/>
                <w:bCs w:val="0"/>
                <w:color w:val="000000" w:themeColor="text1"/>
                <w:sz w:val="24"/>
                <w:szCs w:val="24"/>
              </w:rPr>
            </w:pPr>
            <w:r w:rsidRPr="001059DE">
              <w:rPr>
                <w:rFonts w:hint="eastAsia"/>
                <w:b w:val="0"/>
                <w:color w:val="000000" w:themeColor="text1"/>
                <w:sz w:val="24"/>
                <w:szCs w:val="24"/>
              </w:rPr>
              <w:t>data</w:t>
            </w:r>
          </w:p>
        </w:tc>
        <w:tc>
          <w:tcPr>
            <w:tcW w:w="2475" w:type="dxa"/>
            <w:gridSpan w:val="2"/>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字段名</w:t>
            </w:r>
          </w:p>
        </w:tc>
        <w:tc>
          <w:tcPr>
            <w:tcW w:w="1102"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类型</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说明</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备注</w:t>
            </w:r>
          </w:p>
        </w:tc>
      </w:tr>
      <w:tr w:rsidR="00C0563D"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bidCash</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Cs/>
                <w:color w:val="660E7A"/>
                <w:sz w:val="18"/>
                <w:szCs w:val="18"/>
              </w:rPr>
              <w:t>起投金额</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r w:rsidR="00C0563D" w:rsidRPr="001059DE" w:rsidTr="00D500C5">
        <w:trPr>
          <w:trHeight w:val="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investDesc</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风险测评后投资等级描述</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termMonth</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期限</w:t>
            </w:r>
            <w:r w:rsidRPr="001059DE">
              <w:rPr>
                <w:rFonts w:cs="宋体" w:hint="eastAsia"/>
                <w:bCs/>
                <w:color w:val="660E7A"/>
                <w:sz w:val="18"/>
                <w:szCs w:val="18"/>
              </w:rPr>
              <w:t>(</w:t>
            </w:r>
            <w:r w:rsidRPr="001059DE">
              <w:rPr>
                <w:rFonts w:cs="宋体" w:hint="eastAsia"/>
                <w:bCs/>
                <w:color w:val="660E7A"/>
                <w:sz w:val="18"/>
                <w:szCs w:val="18"/>
              </w:rPr>
              <w:t>月</w:t>
            </w:r>
            <w:r w:rsidRPr="001059DE">
              <w:rPr>
                <w:rFonts w:cs="宋体"/>
                <w:bCs/>
                <w:color w:val="660E7A"/>
                <w:sz w:val="18"/>
                <w:szCs w:val="18"/>
              </w:rPr>
              <w: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businessRate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年利率</w:t>
            </w:r>
            <w:r w:rsidRPr="001059DE">
              <w:rPr>
                <w:rFonts w:cs="宋体" w:hint="eastAsia"/>
                <w:bCs/>
                <w:color w:val="660E7A"/>
                <w:sz w:val="18"/>
                <w:szCs w:val="18"/>
              </w:rPr>
              <w:t>(</w:t>
            </w:r>
            <w:r w:rsidRPr="001059DE">
              <w:rPr>
                <w:rFonts w:cs="宋体"/>
                <w:bCs/>
                <w:color w:val="660E7A"/>
                <w:sz w:val="18"/>
                <w:szCs w:val="18"/>
              </w:rPr>
              <w: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chargeBalance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w:t>
            </w:r>
            <w:r w:rsidRPr="001059DE">
              <w:rPr>
                <w:rFonts w:cs="宋体"/>
                <w:bCs/>
                <w:color w:val="660E7A"/>
                <w:sz w:val="18"/>
                <w:szCs w:val="18"/>
              </w:rPr>
              <w:t>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项目余额</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accountBalance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账户余额</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hint="eastAsia"/>
                <w:color w:val="000000"/>
                <w:sz w:val="22"/>
                <w:szCs w:val="22"/>
              </w:rPr>
              <w:t>returnMethod</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还款方式</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hint="eastAsia"/>
                <w:color w:val="000000"/>
                <w:sz w:val="22"/>
                <w:szCs w:val="22"/>
              </w:rPr>
              <w:t>beginDate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起息日</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hint="eastAsia"/>
                <w:color w:val="000000"/>
                <w:sz w:val="22"/>
                <w:szCs w:val="22"/>
              </w:rPr>
              <w:t>startDate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募集开始日期</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hint="eastAsia"/>
                <w:color w:val="000000"/>
                <w:sz w:val="22"/>
                <w:szCs w:val="22"/>
              </w:rPr>
              <w:t>endDate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募集结束日期</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hint="eastAsia"/>
                <w:color w:val="000000"/>
                <w:sz w:val="22"/>
                <w:szCs w:val="22"/>
              </w:rPr>
              <w:t>closedDay</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封闭期</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2475" w:type="dxa"/>
            <w:gridSpan w:val="2"/>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hint="eastAsia"/>
                <w:color w:val="000000"/>
                <w:sz w:val="22"/>
                <w:szCs w:val="22"/>
              </w:rPr>
              <w:t>xylevel</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信用等级</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26"/>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1483" w:type="dxa"/>
            <w:vMerge w:val="restart"/>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agreeList</w:t>
            </w:r>
          </w:p>
        </w:tc>
        <w:tc>
          <w:tcPr>
            <w:tcW w:w="99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title</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协议名称</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C0563D" w:rsidRPr="001059DE" w:rsidTr="00D500C5">
        <w:trPr>
          <w:trHeight w:val="22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b w:val="0"/>
                <w:color w:val="000000" w:themeColor="text1"/>
                <w:sz w:val="24"/>
                <w:szCs w:val="24"/>
              </w:rPr>
            </w:pPr>
          </w:p>
        </w:tc>
        <w:tc>
          <w:tcPr>
            <w:tcW w:w="1483" w:type="dxa"/>
            <w:vMerge/>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Style w:val="opdicttext2"/>
                <w:rFonts w:ascii="黑体" w:eastAsia="黑体" w:hAnsi="黑体"/>
                <w:sz w:val="22"/>
                <w:szCs w:val="22"/>
              </w:rPr>
            </w:pPr>
          </w:p>
        </w:tc>
        <w:tc>
          <w:tcPr>
            <w:tcW w:w="99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url</w:t>
            </w:r>
          </w:p>
        </w:tc>
        <w:tc>
          <w:tcPr>
            <w:tcW w:w="1102"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协议路径</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bl>
    <w:p w:rsidR="00C0563D" w:rsidRPr="001059DE" w:rsidRDefault="00C0563D" w:rsidP="00C0563D"/>
    <w:p w:rsidR="00C0563D" w:rsidRPr="001059DE" w:rsidRDefault="00C0563D" w:rsidP="00C0563D">
      <w:r w:rsidRPr="001059DE">
        <w:t>{</w:t>
      </w:r>
    </w:p>
    <w:p w:rsidR="00C0563D" w:rsidRPr="001059DE" w:rsidRDefault="00C0563D" w:rsidP="00C0563D">
      <w:r w:rsidRPr="001059DE">
        <w:tab/>
        <w:t>"code":0,</w:t>
      </w:r>
    </w:p>
    <w:p w:rsidR="00C0563D" w:rsidRPr="001059DE" w:rsidRDefault="00C0563D" w:rsidP="00C0563D">
      <w:r w:rsidRPr="001059DE">
        <w:tab/>
        <w:t>"data":{</w:t>
      </w:r>
    </w:p>
    <w:p w:rsidR="00C0563D" w:rsidRPr="001059DE" w:rsidRDefault="00C0563D" w:rsidP="00C0563D">
      <w:r w:rsidRPr="001059DE">
        <w:tab/>
      </w:r>
      <w:r w:rsidRPr="001059DE">
        <w:tab/>
        <w:t>"bidCash":1,</w:t>
      </w:r>
    </w:p>
    <w:p w:rsidR="00C0563D" w:rsidRPr="001059DE" w:rsidRDefault="00C0563D" w:rsidP="00C0563D">
      <w:r w:rsidRPr="001059DE">
        <w:rPr>
          <w:rFonts w:hint="eastAsia"/>
        </w:rPr>
        <w:tab/>
      </w:r>
      <w:r w:rsidRPr="001059DE">
        <w:rPr>
          <w:rFonts w:hint="eastAsia"/>
        </w:rPr>
        <w:tab/>
        <w:t>"investDesc":"</w:t>
      </w:r>
      <w:r w:rsidRPr="001059DE">
        <w:rPr>
          <w:rFonts w:hint="eastAsia"/>
        </w:rPr>
        <w:t>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w:t>
      </w:r>
      <w:r w:rsidRPr="001059DE">
        <w:rPr>
          <w:rFonts w:hint="eastAsia"/>
        </w:rPr>
        <w:t>",</w:t>
      </w:r>
    </w:p>
    <w:p w:rsidR="00C0563D" w:rsidRPr="001059DE" w:rsidRDefault="00C0563D" w:rsidP="00C0563D">
      <w:r w:rsidRPr="001059DE">
        <w:tab/>
      </w:r>
      <w:r w:rsidRPr="001059DE">
        <w:tab/>
        <w:t>"termMonth":"3",</w:t>
      </w:r>
    </w:p>
    <w:p w:rsidR="00C0563D" w:rsidRPr="001059DE" w:rsidRDefault="00C0563D" w:rsidP="00C0563D">
      <w:r w:rsidRPr="001059DE">
        <w:lastRenderedPageBreak/>
        <w:tab/>
      </w:r>
      <w:r w:rsidRPr="001059DE">
        <w:tab/>
        <w:t>"businessRate":7.2,</w:t>
      </w:r>
    </w:p>
    <w:p w:rsidR="00C0563D" w:rsidRPr="001059DE" w:rsidRDefault="00C0563D" w:rsidP="00C0563D">
      <w:r w:rsidRPr="001059DE">
        <w:tab/>
      </w:r>
      <w:r w:rsidRPr="001059DE">
        <w:tab/>
        <w:t>"endDate":"2018-10-26 17:13:14",</w:t>
      </w:r>
    </w:p>
    <w:p w:rsidR="00C0563D" w:rsidRPr="001059DE" w:rsidRDefault="00C0563D" w:rsidP="00C0563D">
      <w:r w:rsidRPr="001059DE">
        <w:tab/>
      </w:r>
      <w:r w:rsidRPr="001059DE">
        <w:tab/>
        <w:t>"agreeList":[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《出借人服务协议》</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《借款合同》</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《借款人服务协议》</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《风险提示函》</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t>],</w:t>
      </w:r>
    </w:p>
    <w:p w:rsidR="00C0563D" w:rsidRPr="001059DE" w:rsidRDefault="00C0563D" w:rsidP="00C0563D">
      <w:r w:rsidRPr="001059DE">
        <w:tab/>
      </w:r>
      <w:r w:rsidRPr="001059DE">
        <w:tab/>
        <w:t>"beginDate":"2018-05-03 00:00:00",</w:t>
      </w:r>
    </w:p>
    <w:p w:rsidR="00C0563D" w:rsidRPr="001059DE" w:rsidRDefault="00C0563D" w:rsidP="00C0563D">
      <w:r w:rsidRPr="001059DE">
        <w:tab/>
      </w:r>
      <w:r w:rsidRPr="001059DE">
        <w:tab/>
        <w:t>"returnMethod":"1",</w:t>
      </w:r>
    </w:p>
    <w:p w:rsidR="00C0563D" w:rsidRPr="001059DE" w:rsidRDefault="00C0563D" w:rsidP="00C0563D">
      <w:r w:rsidRPr="001059DE">
        <w:tab/>
      </w:r>
      <w:r w:rsidRPr="001059DE">
        <w:tab/>
        <w:t>"closedDay":"100",</w:t>
      </w:r>
    </w:p>
    <w:p w:rsidR="00C0563D" w:rsidRPr="001059DE" w:rsidRDefault="00C0563D" w:rsidP="00C0563D">
      <w:r w:rsidRPr="001059DE">
        <w:tab/>
      </w:r>
      <w:r w:rsidRPr="001059DE">
        <w:tab/>
        <w:t>"chargeBalance":200,</w:t>
      </w:r>
    </w:p>
    <w:p w:rsidR="00C0563D" w:rsidRPr="001059DE" w:rsidRDefault="00C0563D" w:rsidP="00C0563D">
      <w:r w:rsidRPr="001059DE">
        <w:tab/>
      </w:r>
      <w:r w:rsidRPr="001059DE">
        <w:tab/>
        <w:t>"accountBalance":100,</w:t>
      </w:r>
    </w:p>
    <w:p w:rsidR="00C0563D" w:rsidRPr="001059DE" w:rsidRDefault="00C0563D" w:rsidP="00C0563D">
      <w:r w:rsidRPr="001059DE">
        <w:tab/>
      </w:r>
      <w:r w:rsidRPr="001059DE">
        <w:tab/>
        <w:t>"startDate":"2018-10-26 10:13:15"</w:t>
      </w:r>
    </w:p>
    <w:p w:rsidR="00C0563D" w:rsidRPr="001059DE" w:rsidRDefault="00C0563D" w:rsidP="00C0563D">
      <w:r w:rsidRPr="001059DE">
        <w:tab/>
        <w:t>}</w:t>
      </w:r>
    </w:p>
    <w:p w:rsidR="00C0563D" w:rsidRPr="001059DE" w:rsidRDefault="00C0563D" w:rsidP="00C0563D">
      <w:r w:rsidRPr="001059DE">
        <w:t>}</w:t>
      </w:r>
    </w:p>
    <w:p w:rsidR="00C0563D" w:rsidRPr="001059DE" w:rsidRDefault="00C0563D" w:rsidP="00C1307F">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C3D" w:rsidRPr="00A2191D" w:rsidRDefault="00000C3D" w:rsidP="00000C3D">
      <w:pPr>
        <w:pStyle w:val="3"/>
        <w:rPr>
          <w:color w:val="000000" w:themeColor="text1"/>
          <w:highlight w:val="yellow"/>
        </w:rPr>
      </w:pPr>
      <w:r w:rsidRPr="00A2191D">
        <w:rPr>
          <w:rFonts w:hint="eastAsia"/>
          <w:color w:val="000000" w:themeColor="text1"/>
          <w:highlight w:val="yellow"/>
        </w:rPr>
        <w:t>散标详情债权信息接口</w:t>
      </w:r>
    </w:p>
    <w:p w:rsidR="00000C3D" w:rsidRPr="001059DE" w:rsidRDefault="00000C3D" w:rsidP="00000C3D">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000C3D" w:rsidRPr="001059DE" w:rsidRDefault="00000C3D" w:rsidP="00000C3D">
      <w:pPr>
        <w:ind w:firstLine="420"/>
        <w:rPr>
          <w:color w:val="000000" w:themeColor="text1"/>
        </w:rPr>
      </w:pPr>
      <w:r w:rsidRPr="001059DE">
        <w:rPr>
          <w:rFonts w:hint="eastAsia"/>
          <w:color w:val="000000" w:themeColor="text1"/>
        </w:rPr>
        <w:t>请求方式：</w:t>
      </w:r>
      <w:r w:rsidRPr="001059DE">
        <w:rPr>
          <w:color w:val="000000" w:themeColor="text1"/>
        </w:rPr>
        <w:t>POST</w:t>
      </w:r>
    </w:p>
    <w:p w:rsidR="00000C3D" w:rsidRPr="001059DE" w:rsidRDefault="00000C3D" w:rsidP="00000C3D">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Theme="minorHAnsi" w:eastAsiaTheme="minorEastAsia" w:hAnsiTheme="minorHAnsi" w:cstheme="minorBidi"/>
          <w:color w:val="000000" w:themeColor="text1"/>
          <w:kern w:val="2"/>
          <w:sz w:val="21"/>
          <w:szCs w:val="22"/>
        </w:rPr>
        <w:t>/api/</w:t>
      </w:r>
      <w:r w:rsidR="00CA4936" w:rsidRPr="001059DE">
        <w:rPr>
          <w:rFonts w:asciiTheme="minorEastAsia" w:eastAsiaTheme="minorEastAsia" w:hAnsiTheme="minorEastAsia" w:cstheme="minorEastAsia"/>
          <w:color w:val="000000" w:themeColor="text1"/>
          <w:sz w:val="21"/>
          <w:szCs w:val="22"/>
        </w:rPr>
        <w:t>scatteredProduct</w:t>
      </w:r>
      <w:r w:rsidRPr="001059DE">
        <w:rPr>
          <w:rFonts w:asciiTheme="minorHAnsi" w:eastAsiaTheme="minorEastAsia" w:hAnsiTheme="minorHAnsi" w:cstheme="minorBidi"/>
          <w:color w:val="000000" w:themeColor="text1"/>
          <w:kern w:val="2"/>
          <w:sz w:val="21"/>
          <w:szCs w:val="22"/>
        </w:rPr>
        <w:t>/</w:t>
      </w:r>
      <w:r w:rsidRPr="001059DE">
        <w:rPr>
          <w:rFonts w:cs="宋体"/>
          <w:b/>
          <w:bCs/>
          <w:color w:val="008000"/>
          <w:sz w:val="18"/>
          <w:szCs w:val="18"/>
        </w:rPr>
        <w:t>findDebtInfo</w:t>
      </w:r>
    </w:p>
    <w:p w:rsidR="00000C3D" w:rsidRPr="001059DE" w:rsidRDefault="00000C3D" w:rsidP="00000C3D">
      <w:pPr>
        <w:pStyle w:val="4"/>
        <w:rPr>
          <w:color w:val="000000" w:themeColor="text1"/>
        </w:rPr>
      </w:pPr>
      <w:r w:rsidRPr="001059DE">
        <w:rPr>
          <w:rFonts w:hint="eastAsia"/>
          <w:color w:val="000000" w:themeColor="text1"/>
        </w:rPr>
        <w:t>输入</w:t>
      </w:r>
    </w:p>
    <w:p w:rsidR="00000C3D" w:rsidRPr="001059DE" w:rsidRDefault="00000C3D" w:rsidP="00000C3D">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000C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rPr>
                <w:b w:val="0"/>
                <w:bCs w:val="0"/>
                <w:color w:val="000000" w:themeColor="text1"/>
              </w:rPr>
            </w:pPr>
            <w:r w:rsidRPr="001059DE">
              <w:rPr>
                <w:rFonts w:hint="eastAsia"/>
                <w:color w:val="000000" w:themeColor="text1"/>
              </w:rPr>
              <w:t>参数</w:t>
            </w:r>
          </w:p>
        </w:tc>
        <w:tc>
          <w:tcPr>
            <w:tcW w:w="1410" w:type="dxa"/>
            <w:vAlign w:val="center"/>
          </w:tcPr>
          <w:p w:rsidR="00000C3D" w:rsidRPr="001059DE" w:rsidRDefault="00000C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000C3D" w:rsidRPr="001059DE" w:rsidRDefault="00000C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00C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000C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每页显示行数</w:t>
            </w:r>
          </w:p>
        </w:tc>
      </w:tr>
      <w:tr w:rsidR="00000C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标的号</w:t>
            </w:r>
          </w:p>
        </w:tc>
      </w:tr>
    </w:tbl>
    <w:p w:rsidR="00000C3D" w:rsidRPr="001059DE" w:rsidRDefault="00000C3D" w:rsidP="00000C3D">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000C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rPr>
                <w:b w:val="0"/>
                <w:bCs w:val="0"/>
                <w:color w:val="000000" w:themeColor="text1"/>
              </w:rPr>
            </w:pPr>
            <w:r w:rsidRPr="001059DE">
              <w:rPr>
                <w:rFonts w:hint="eastAsia"/>
                <w:color w:val="000000" w:themeColor="text1"/>
              </w:rPr>
              <w:t>参数</w:t>
            </w:r>
          </w:p>
        </w:tc>
        <w:tc>
          <w:tcPr>
            <w:tcW w:w="7155" w:type="dxa"/>
            <w:gridSpan w:val="4"/>
            <w:vAlign w:val="center"/>
          </w:tcPr>
          <w:p w:rsidR="00000C3D" w:rsidRPr="001059DE" w:rsidRDefault="00000C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00C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00C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000C3D" w:rsidRPr="001059DE" w:rsidRDefault="00000C3D" w:rsidP="00D500C5">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000C3D" w:rsidRPr="001059DE" w:rsidRDefault="00000C3D"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000C3D" w:rsidRPr="001059DE" w:rsidTr="00D500C5">
        <w:trPr>
          <w:trHeight w:val="13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000C3D" w:rsidRPr="001059DE" w:rsidRDefault="00000C3D" w:rsidP="00D500C5">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bCs/>
                <w:sz w:val="18"/>
                <w:szCs w:val="18"/>
              </w:rPr>
              <w:t>list</w:t>
            </w:r>
          </w:p>
        </w:tc>
        <w:tc>
          <w:tcPr>
            <w:tcW w:w="1789"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String</w:t>
            </w:r>
          </w:p>
        </w:tc>
        <w:tc>
          <w:tcPr>
            <w:tcW w:w="1789"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债权人名称</w:t>
            </w:r>
          </w:p>
        </w:tc>
      </w:tr>
      <w:tr w:rsidR="00000C3D" w:rsidRPr="001059DE" w:rsidTr="00D500C5">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00C3D" w:rsidRPr="001059DE" w:rsidRDefault="00000C3D" w:rsidP="00D500C5">
            <w:pPr>
              <w:rPr>
                <w:color w:val="000000" w:themeColor="text1"/>
                <w:sz w:val="24"/>
                <w:szCs w:val="24"/>
              </w:rPr>
            </w:pPr>
          </w:p>
        </w:tc>
        <w:tc>
          <w:tcPr>
            <w:tcW w:w="1788" w:type="dxa"/>
            <w:vMerge/>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countMoney</w:t>
            </w:r>
          </w:p>
        </w:tc>
        <w:tc>
          <w:tcPr>
            <w:tcW w:w="1789"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N</w:t>
            </w:r>
            <w:r w:rsidRPr="001059DE">
              <w:rPr>
                <w:rFonts w:ascii="宋体" w:hAnsi="宋体" w:cs="宋体" w:hint="eastAsia"/>
                <w:color w:val="000000"/>
                <w:sz w:val="18"/>
                <w:szCs w:val="18"/>
              </w:rPr>
              <w:t>umber</w:t>
            </w:r>
          </w:p>
        </w:tc>
        <w:tc>
          <w:tcPr>
            <w:tcW w:w="1789"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待收本金</w:t>
            </w:r>
          </w:p>
        </w:tc>
      </w:tr>
      <w:tr w:rsidR="001519C6" w:rsidRPr="001059DE" w:rsidTr="005905E0">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519C6" w:rsidRPr="001059DE" w:rsidRDefault="001519C6" w:rsidP="00D500C5">
            <w:pPr>
              <w:rPr>
                <w:color w:val="000000" w:themeColor="text1"/>
                <w:sz w:val="24"/>
                <w:szCs w:val="24"/>
              </w:rPr>
            </w:pPr>
          </w:p>
        </w:tc>
        <w:tc>
          <w:tcPr>
            <w:tcW w:w="1788" w:type="dxa"/>
            <w:vAlign w:val="center"/>
          </w:tcPr>
          <w:p w:rsidR="001519C6" w:rsidRPr="001059DE" w:rsidRDefault="001519C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personCount</w:t>
            </w:r>
          </w:p>
        </w:tc>
        <w:tc>
          <w:tcPr>
            <w:tcW w:w="5367" w:type="dxa"/>
            <w:gridSpan w:val="3"/>
            <w:vAlign w:val="center"/>
          </w:tcPr>
          <w:p w:rsidR="001519C6" w:rsidRPr="001059DE" w:rsidRDefault="001519C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持有债权人数</w:t>
            </w:r>
          </w:p>
        </w:tc>
      </w:tr>
      <w:tr w:rsidR="00000C3D" w:rsidRPr="001059DE" w:rsidTr="00D500C5">
        <w:trPr>
          <w:trHeight w:val="35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00C3D" w:rsidRPr="001059DE" w:rsidRDefault="00000C3D" w:rsidP="00D500C5">
            <w:pPr>
              <w:rPr>
                <w:color w:val="000000" w:themeColor="text1"/>
                <w:sz w:val="24"/>
                <w:szCs w:val="24"/>
              </w:rPr>
            </w:pPr>
          </w:p>
        </w:tc>
        <w:tc>
          <w:tcPr>
            <w:tcW w:w="1788" w:type="dxa"/>
            <w:vAlign w:val="center"/>
          </w:tcPr>
          <w:p w:rsidR="00000C3D" w:rsidRPr="001059DE" w:rsidRDefault="00000C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bCs/>
                <w:sz w:val="18"/>
                <w:szCs w:val="18"/>
              </w:rPr>
              <w:t>count</w:t>
            </w:r>
          </w:p>
        </w:tc>
        <w:tc>
          <w:tcPr>
            <w:tcW w:w="5367" w:type="dxa"/>
            <w:gridSpan w:val="3"/>
            <w:vAlign w:val="center"/>
          </w:tcPr>
          <w:p w:rsidR="00000C3D" w:rsidRPr="001059DE" w:rsidRDefault="00000C3D" w:rsidP="00D5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hint="eastAsia"/>
              </w:rPr>
              <w:t>总条数</w:t>
            </w:r>
          </w:p>
        </w:tc>
      </w:tr>
    </w:tbl>
    <w:p w:rsidR="00000C3D" w:rsidRPr="001059DE" w:rsidRDefault="00000C3D" w:rsidP="00000C3D"/>
    <w:p w:rsidR="007609DF" w:rsidRPr="00A2191D" w:rsidRDefault="007609DF" w:rsidP="007609DF">
      <w:pPr>
        <w:pStyle w:val="3"/>
        <w:rPr>
          <w:color w:val="000000" w:themeColor="text1"/>
          <w:highlight w:val="yellow"/>
        </w:rPr>
      </w:pPr>
      <w:r w:rsidRPr="00A2191D">
        <w:rPr>
          <w:color w:val="000000" w:themeColor="text1"/>
          <w:highlight w:val="yellow"/>
        </w:rPr>
        <w:t>A</w:t>
      </w:r>
      <w:r w:rsidRPr="00A2191D">
        <w:rPr>
          <w:rFonts w:hint="eastAsia"/>
          <w:color w:val="000000" w:themeColor="text1"/>
          <w:highlight w:val="yellow"/>
        </w:rPr>
        <w:t>pp</w:t>
      </w:r>
      <w:r w:rsidRPr="00A2191D">
        <w:rPr>
          <w:rFonts w:hint="eastAsia"/>
          <w:color w:val="000000" w:themeColor="text1"/>
          <w:highlight w:val="yellow"/>
        </w:rPr>
        <w:t>出借前校验用户状态接口</w:t>
      </w:r>
    </w:p>
    <w:p w:rsidR="007609DF" w:rsidRPr="001059DE" w:rsidRDefault="007609DF" w:rsidP="007609DF">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7609DF" w:rsidRPr="001059DE" w:rsidRDefault="007609DF" w:rsidP="007609DF">
      <w:pPr>
        <w:ind w:firstLine="420"/>
        <w:rPr>
          <w:color w:val="000000" w:themeColor="text1"/>
        </w:rPr>
      </w:pPr>
      <w:r w:rsidRPr="001059DE">
        <w:rPr>
          <w:rFonts w:hint="eastAsia"/>
          <w:color w:val="000000" w:themeColor="text1"/>
        </w:rPr>
        <w:t>请求方式：</w:t>
      </w:r>
      <w:r w:rsidRPr="001059DE">
        <w:rPr>
          <w:color w:val="000000" w:themeColor="text1"/>
        </w:rPr>
        <w:t>POST</w:t>
      </w:r>
    </w:p>
    <w:p w:rsidR="007609DF" w:rsidRPr="001059DE" w:rsidRDefault="007609DF" w:rsidP="007609DF">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002705F3" w:rsidRPr="001059DE">
        <w:rPr>
          <w:rFonts w:cs="宋体"/>
          <w:b/>
          <w:bCs/>
          <w:color w:val="008000"/>
          <w:sz w:val="18"/>
          <w:szCs w:val="18"/>
        </w:rPr>
        <w:t>/api/invest</w:t>
      </w:r>
      <w:r w:rsidR="002705F3" w:rsidRPr="001059DE">
        <w:rPr>
          <w:rFonts w:asciiTheme="minorHAnsi" w:eastAsiaTheme="minorEastAsia" w:hAnsiTheme="minorHAnsi" w:cstheme="minorBidi"/>
          <w:color w:val="000000" w:themeColor="text1"/>
          <w:kern w:val="2"/>
          <w:sz w:val="21"/>
          <w:szCs w:val="22"/>
        </w:rPr>
        <w:t xml:space="preserve"> </w:t>
      </w:r>
      <w:r w:rsidRPr="001059DE">
        <w:rPr>
          <w:rFonts w:asciiTheme="minorHAnsi" w:eastAsiaTheme="minorEastAsia" w:hAnsiTheme="minorHAnsi" w:cstheme="minorBidi"/>
          <w:color w:val="000000" w:themeColor="text1"/>
          <w:kern w:val="2"/>
          <w:sz w:val="21"/>
          <w:szCs w:val="22"/>
        </w:rPr>
        <w:t>/</w:t>
      </w:r>
      <w:r w:rsidR="00743243" w:rsidRPr="001059DE">
        <w:rPr>
          <w:rFonts w:cs="宋体"/>
          <w:b/>
          <w:bCs/>
          <w:color w:val="008000"/>
          <w:sz w:val="18"/>
          <w:szCs w:val="18"/>
        </w:rPr>
        <w:t>checkUser</w:t>
      </w:r>
    </w:p>
    <w:p w:rsidR="007609DF" w:rsidRPr="001059DE" w:rsidRDefault="007609DF" w:rsidP="007609DF">
      <w:pPr>
        <w:pStyle w:val="4"/>
        <w:rPr>
          <w:color w:val="000000" w:themeColor="text1"/>
        </w:rPr>
      </w:pPr>
      <w:r w:rsidRPr="001059DE">
        <w:rPr>
          <w:rFonts w:hint="eastAsia"/>
          <w:color w:val="000000" w:themeColor="text1"/>
        </w:rPr>
        <w:t>输入</w:t>
      </w:r>
    </w:p>
    <w:p w:rsidR="007609DF" w:rsidRPr="001059DE" w:rsidRDefault="007609DF" w:rsidP="007609DF">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7609DF"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7609DF" w:rsidP="00D500C5">
            <w:pPr>
              <w:rPr>
                <w:b w:val="0"/>
                <w:bCs w:val="0"/>
                <w:color w:val="000000" w:themeColor="text1"/>
              </w:rPr>
            </w:pPr>
            <w:r w:rsidRPr="001059DE">
              <w:rPr>
                <w:rFonts w:hint="eastAsia"/>
                <w:color w:val="000000" w:themeColor="text1"/>
              </w:rPr>
              <w:t>参数</w:t>
            </w:r>
          </w:p>
        </w:tc>
        <w:tc>
          <w:tcPr>
            <w:tcW w:w="1410" w:type="dxa"/>
            <w:vAlign w:val="center"/>
          </w:tcPr>
          <w:p w:rsidR="007609DF" w:rsidRPr="001059DE" w:rsidRDefault="007609DF"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609DF" w:rsidRPr="001059DE" w:rsidRDefault="007609DF"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609D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7416E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7609DF" w:rsidRPr="001059DE" w:rsidRDefault="007609D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609DF" w:rsidRPr="001059DE" w:rsidRDefault="007609D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7609D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664ED7"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type</w:t>
            </w:r>
          </w:p>
        </w:tc>
        <w:tc>
          <w:tcPr>
            <w:tcW w:w="1410" w:type="dxa"/>
            <w:vAlign w:val="center"/>
          </w:tcPr>
          <w:p w:rsidR="007609DF" w:rsidRPr="001059DE" w:rsidRDefault="00664ED7"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609DF" w:rsidRPr="001059DE" w:rsidRDefault="00664ED7"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 xml:space="preserve">0 </w:t>
            </w:r>
            <w:r w:rsidRPr="001059DE">
              <w:rPr>
                <w:rFonts w:hint="eastAsia"/>
                <w:color w:val="000000" w:themeColor="text1"/>
              </w:rPr>
              <w:t>散标</w:t>
            </w:r>
            <w:r w:rsidRPr="001059DE">
              <w:rPr>
                <w:rFonts w:hint="eastAsia"/>
                <w:color w:val="000000" w:themeColor="text1"/>
              </w:rPr>
              <w:t xml:space="preserve"> 1</w:t>
            </w:r>
            <w:r w:rsidRPr="001059DE">
              <w:rPr>
                <w:rFonts w:hint="eastAsia"/>
                <w:color w:val="000000" w:themeColor="text1"/>
              </w:rPr>
              <w:t>计划类</w:t>
            </w:r>
          </w:p>
        </w:tc>
      </w:tr>
      <w:tr w:rsidR="007609D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664ED7"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id</w:t>
            </w:r>
          </w:p>
        </w:tc>
        <w:tc>
          <w:tcPr>
            <w:tcW w:w="1410" w:type="dxa"/>
            <w:vAlign w:val="center"/>
          </w:tcPr>
          <w:p w:rsidR="007609DF" w:rsidRPr="001059DE" w:rsidRDefault="00664ED7"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609DF" w:rsidRPr="001059DE" w:rsidRDefault="00664ED7"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散标传散标的编号，计划类传计划类的编号</w:t>
            </w:r>
          </w:p>
        </w:tc>
      </w:tr>
    </w:tbl>
    <w:p w:rsidR="007609DF" w:rsidRPr="001059DE" w:rsidRDefault="007609DF" w:rsidP="007609DF">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7609DF"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7609DF" w:rsidP="00D500C5">
            <w:pPr>
              <w:rPr>
                <w:b w:val="0"/>
                <w:bCs w:val="0"/>
                <w:color w:val="000000" w:themeColor="text1"/>
              </w:rPr>
            </w:pPr>
            <w:r w:rsidRPr="001059DE">
              <w:rPr>
                <w:rFonts w:hint="eastAsia"/>
                <w:color w:val="000000" w:themeColor="text1"/>
              </w:rPr>
              <w:t>参数</w:t>
            </w:r>
          </w:p>
        </w:tc>
        <w:tc>
          <w:tcPr>
            <w:tcW w:w="7155" w:type="dxa"/>
            <w:vAlign w:val="center"/>
          </w:tcPr>
          <w:p w:rsidR="007609DF" w:rsidRPr="001059DE" w:rsidRDefault="007609DF"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609D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7609DF" w:rsidP="00D500C5">
            <w:pPr>
              <w:rPr>
                <w:bCs w:val="0"/>
                <w:color w:val="000000" w:themeColor="text1"/>
                <w:szCs w:val="21"/>
              </w:rPr>
            </w:pPr>
            <w:r w:rsidRPr="001059DE">
              <w:rPr>
                <w:rFonts w:hint="eastAsia"/>
                <w:color w:val="000000" w:themeColor="text1"/>
                <w:szCs w:val="21"/>
              </w:rPr>
              <w:t>code</w:t>
            </w:r>
          </w:p>
        </w:tc>
        <w:tc>
          <w:tcPr>
            <w:tcW w:w="7155" w:type="dxa"/>
            <w:vAlign w:val="center"/>
          </w:tcPr>
          <w:p w:rsidR="007609DF" w:rsidRPr="001059DE" w:rsidRDefault="00BD75D5" w:rsidP="007416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FF"/>
                <w:sz w:val="18"/>
                <w:szCs w:val="18"/>
              </w:rPr>
            </w:pPr>
            <w:r w:rsidRPr="001059DE">
              <w:rPr>
                <w:rFonts w:cs="宋体"/>
                <w:color w:val="000000"/>
                <w:sz w:val="22"/>
                <w:lang w:bidi="ar"/>
              </w:rPr>
              <w:t xml:space="preserve">接口返回码，0:成功；其他错误码:失败 </w:t>
            </w:r>
            <w:r w:rsidRPr="001059DE">
              <w:rPr>
                <w:rFonts w:cs="宋体"/>
                <w:color w:val="0000FF"/>
                <w:sz w:val="18"/>
                <w:szCs w:val="18"/>
              </w:rPr>
              <w:t xml:space="preserve">21027用户开户状态 </w:t>
            </w:r>
            <w:r w:rsidRPr="001059DE">
              <w:rPr>
                <w:rFonts w:cs="宋体"/>
                <w:i/>
                <w:iCs/>
                <w:color w:val="808080"/>
                <w:sz w:val="18"/>
                <w:szCs w:val="18"/>
              </w:rPr>
              <w:t>21063</w:t>
            </w:r>
            <w:r w:rsidRPr="001059DE">
              <w:rPr>
                <w:rFonts w:cs="宋体" w:hint="default"/>
                <w:i/>
                <w:iCs/>
                <w:color w:val="808080"/>
                <w:sz w:val="18"/>
                <w:szCs w:val="18"/>
              </w:rPr>
              <w:t xml:space="preserve"> </w:t>
            </w:r>
            <w:r w:rsidRPr="001059DE">
              <w:rPr>
                <w:rFonts w:cs="宋体"/>
                <w:i/>
                <w:iCs/>
                <w:color w:val="808080"/>
                <w:sz w:val="18"/>
                <w:szCs w:val="18"/>
              </w:rPr>
              <w:t xml:space="preserve">是否安心签 </w:t>
            </w:r>
            <w:r w:rsidRPr="001059DE">
              <w:rPr>
                <w:rFonts w:cs="宋体" w:hint="default"/>
                <w:i/>
                <w:iCs/>
                <w:color w:val="808080"/>
                <w:sz w:val="18"/>
                <w:szCs w:val="18"/>
              </w:rPr>
              <w:t xml:space="preserve"> </w:t>
            </w:r>
            <w:r w:rsidRPr="001059DE">
              <w:rPr>
                <w:rFonts w:cs="宋体"/>
                <w:i/>
                <w:iCs/>
                <w:color w:val="808080"/>
                <w:sz w:val="18"/>
                <w:szCs w:val="18"/>
              </w:rPr>
              <w:t xml:space="preserve">21064是否风险评估 </w:t>
            </w:r>
            <w:r w:rsidRPr="001059DE">
              <w:rPr>
                <w:rFonts w:cs="宋体" w:hint="default"/>
                <w:i/>
                <w:iCs/>
                <w:color w:val="808080"/>
                <w:sz w:val="18"/>
                <w:szCs w:val="18"/>
              </w:rPr>
              <w:t xml:space="preserve"> </w:t>
            </w:r>
            <w:r w:rsidRPr="001059DE">
              <w:rPr>
                <w:rFonts w:cs="宋体"/>
                <w:color w:val="0000FF"/>
                <w:sz w:val="18"/>
                <w:szCs w:val="18"/>
              </w:rPr>
              <w:t>21075</w:t>
            </w:r>
            <w:r w:rsidRPr="001059DE">
              <w:rPr>
                <w:rFonts w:cs="宋体" w:hint="default"/>
                <w:color w:val="0000FF"/>
                <w:sz w:val="18"/>
                <w:szCs w:val="18"/>
              </w:rPr>
              <w:t xml:space="preserve"> </w:t>
            </w:r>
            <w:r w:rsidRPr="001059DE">
              <w:rPr>
                <w:rFonts w:cs="宋体"/>
                <w:color w:val="0000FF"/>
                <w:sz w:val="18"/>
                <w:szCs w:val="18"/>
              </w:rPr>
              <w:t xml:space="preserve">未绑卡 </w:t>
            </w:r>
            <w:r w:rsidRPr="001059DE">
              <w:rPr>
                <w:rFonts w:cs="宋体" w:hint="default"/>
                <w:color w:val="0000FF"/>
                <w:sz w:val="18"/>
                <w:szCs w:val="18"/>
              </w:rPr>
              <w:t xml:space="preserve"> </w:t>
            </w:r>
            <w:r w:rsidRPr="001059DE">
              <w:rPr>
                <w:rFonts w:cs="宋体"/>
                <w:color w:val="0000FF"/>
                <w:sz w:val="18"/>
                <w:szCs w:val="18"/>
              </w:rPr>
              <w:t>21076未授权 21077</w:t>
            </w:r>
            <w:r w:rsidRPr="001059DE">
              <w:rPr>
                <w:rFonts w:cs="宋体" w:hint="default"/>
                <w:color w:val="0000FF"/>
                <w:sz w:val="18"/>
                <w:szCs w:val="18"/>
              </w:rPr>
              <w:t xml:space="preserve"> </w:t>
            </w:r>
            <w:r w:rsidRPr="001059DE">
              <w:rPr>
                <w:rFonts w:cs="宋体"/>
                <w:color w:val="0000FF"/>
                <w:sz w:val="18"/>
                <w:szCs w:val="18"/>
              </w:rPr>
              <w:t>授权过期</w:t>
            </w:r>
          </w:p>
          <w:p w:rsidR="00C1567E" w:rsidRPr="001059DE" w:rsidRDefault="00D465F5" w:rsidP="00E612F4">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FF"/>
                <w:sz w:val="18"/>
                <w:szCs w:val="18"/>
              </w:rPr>
              <w:t xml:space="preserve">散标 21081 项目风险评测提示  21082金额限制提示 </w:t>
            </w:r>
            <w:r w:rsidRPr="001059DE">
              <w:rPr>
                <w:rFonts w:cs="宋体" w:hint="default"/>
                <w:color w:val="0000FF"/>
                <w:sz w:val="18"/>
                <w:szCs w:val="18"/>
              </w:rPr>
              <w:t xml:space="preserve"> </w:t>
            </w:r>
            <w:r w:rsidRPr="001059DE">
              <w:rPr>
                <w:rFonts w:cs="宋体"/>
                <w:color w:val="0000FF"/>
                <w:sz w:val="18"/>
                <w:szCs w:val="18"/>
              </w:rPr>
              <w:t>计划类</w:t>
            </w:r>
            <w:r w:rsidRPr="001059DE">
              <w:rPr>
                <w:rFonts w:cs="宋体" w:hint="default"/>
                <w:color w:val="0000FF"/>
                <w:sz w:val="18"/>
                <w:szCs w:val="18"/>
              </w:rPr>
              <w:t xml:space="preserve"> </w:t>
            </w:r>
            <w:r w:rsidRPr="001059DE">
              <w:rPr>
                <w:rFonts w:cs="宋体"/>
                <w:color w:val="0000FF"/>
                <w:sz w:val="18"/>
                <w:szCs w:val="18"/>
              </w:rPr>
              <w:t>21083</w:t>
            </w:r>
            <w:r w:rsidRPr="001059DE">
              <w:rPr>
                <w:rFonts w:cs="宋体" w:hint="default"/>
                <w:color w:val="0000FF"/>
                <w:sz w:val="18"/>
                <w:szCs w:val="18"/>
              </w:rPr>
              <w:t xml:space="preserve"> </w:t>
            </w:r>
            <w:r w:rsidRPr="001059DE">
              <w:rPr>
                <w:rFonts w:cs="宋体"/>
                <w:color w:val="0000FF"/>
                <w:sz w:val="18"/>
                <w:szCs w:val="18"/>
              </w:rPr>
              <w:t xml:space="preserve">出借限制提示，可去投其他项目 </w:t>
            </w:r>
            <w:r w:rsidRPr="001059DE">
              <w:rPr>
                <w:rFonts w:cs="宋体" w:hint="default"/>
                <w:color w:val="0000FF"/>
                <w:sz w:val="18"/>
                <w:szCs w:val="18"/>
              </w:rPr>
              <w:t xml:space="preserve"> </w:t>
            </w:r>
            <w:r w:rsidR="0027038A" w:rsidRPr="001059DE">
              <w:rPr>
                <w:rFonts w:cs="宋体" w:hint="default"/>
                <w:color w:val="0000FF"/>
                <w:sz w:val="18"/>
                <w:szCs w:val="18"/>
              </w:rPr>
              <w:t xml:space="preserve">  21088</w:t>
            </w:r>
            <w:r w:rsidR="0027038A" w:rsidRPr="001059DE">
              <w:rPr>
                <w:rFonts w:cs="宋体"/>
                <w:color w:val="0000FF"/>
                <w:sz w:val="18"/>
                <w:szCs w:val="18"/>
              </w:rPr>
              <w:t>单标累计</w:t>
            </w:r>
          </w:p>
        </w:tc>
      </w:tr>
      <w:tr w:rsidR="007609D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609DF" w:rsidRPr="001059DE" w:rsidRDefault="007609DF" w:rsidP="00D500C5">
            <w:pPr>
              <w:rPr>
                <w:bCs w:val="0"/>
                <w:color w:val="000000" w:themeColor="text1"/>
                <w:szCs w:val="21"/>
              </w:rPr>
            </w:pPr>
            <w:r w:rsidRPr="001059DE">
              <w:rPr>
                <w:rFonts w:hint="eastAsia"/>
                <w:color w:val="000000" w:themeColor="text1"/>
                <w:szCs w:val="21"/>
              </w:rPr>
              <w:t>message</w:t>
            </w:r>
          </w:p>
        </w:tc>
        <w:tc>
          <w:tcPr>
            <w:tcW w:w="7155" w:type="dxa"/>
            <w:vAlign w:val="center"/>
          </w:tcPr>
          <w:p w:rsidR="007609DF" w:rsidRPr="001059DE" w:rsidRDefault="007609DF"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7416E2" w:rsidRPr="001059DE" w:rsidTr="00D500C5">
        <w:trPr>
          <w:trHeight w:val="995"/>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416E2" w:rsidRPr="001059DE" w:rsidRDefault="007416E2" w:rsidP="00D500C5">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7416E2" w:rsidRPr="001059DE" w:rsidRDefault="00C1567E"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riskUrl</w:t>
            </w:r>
            <w:r w:rsidRPr="001059DE">
              <w:rPr>
                <w:rFonts w:ascii="宋体" w:hAnsi="宋体" w:cs="宋体" w:hint="eastAsia"/>
                <w:color w:val="000000"/>
                <w:sz w:val="18"/>
                <w:szCs w:val="18"/>
              </w:rPr>
              <w:t xml:space="preserve"> 风险评测页面</w:t>
            </w:r>
            <w:r w:rsidR="0082545F" w:rsidRPr="001059DE">
              <w:rPr>
                <w:rFonts w:ascii="宋体" w:hAnsi="宋体" w:cs="宋体" w:hint="eastAsia"/>
                <w:color w:val="000000"/>
                <w:sz w:val="18"/>
                <w:szCs w:val="18"/>
              </w:rPr>
              <w:t>地址</w:t>
            </w:r>
          </w:p>
        </w:tc>
      </w:tr>
    </w:tbl>
    <w:p w:rsidR="007609DF" w:rsidRPr="001059DE" w:rsidRDefault="007609DF" w:rsidP="007609DF"/>
    <w:p w:rsidR="007609DF" w:rsidRPr="001059DE" w:rsidRDefault="007609DF" w:rsidP="00000C3D"/>
    <w:p w:rsidR="007138C2" w:rsidRPr="00DA6355" w:rsidRDefault="007C185B" w:rsidP="007138C2">
      <w:pPr>
        <w:pStyle w:val="3"/>
        <w:rPr>
          <w:color w:val="000000" w:themeColor="text1"/>
          <w:highlight w:val="yellow"/>
        </w:rPr>
      </w:pPr>
      <w:r w:rsidRPr="00DA6355">
        <w:rPr>
          <w:rFonts w:hint="eastAsia"/>
          <w:color w:val="000000" w:themeColor="text1"/>
          <w:highlight w:val="yellow"/>
        </w:rPr>
        <w:lastRenderedPageBreak/>
        <w:t>散标</w:t>
      </w:r>
      <w:r w:rsidR="008B0E3F" w:rsidRPr="00DA6355">
        <w:rPr>
          <w:rFonts w:hint="eastAsia"/>
          <w:color w:val="000000" w:themeColor="text1"/>
          <w:highlight w:val="yellow"/>
        </w:rPr>
        <w:t>--</w:t>
      </w:r>
      <w:r w:rsidR="007138C2" w:rsidRPr="00DA6355">
        <w:rPr>
          <w:rFonts w:hint="eastAsia"/>
          <w:color w:val="000000" w:themeColor="text1"/>
          <w:highlight w:val="yellow"/>
        </w:rPr>
        <w:t>申请变现确认页接口</w:t>
      </w:r>
    </w:p>
    <w:p w:rsidR="007138C2" w:rsidRPr="001059DE" w:rsidRDefault="007138C2" w:rsidP="007138C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7138C2" w:rsidRPr="001059DE" w:rsidRDefault="007138C2" w:rsidP="007138C2">
      <w:pPr>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138C2" w:rsidRPr="001059DE" w:rsidRDefault="007138C2" w:rsidP="007138C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/api/transferDebt</w:t>
      </w:r>
      <w:r w:rsidRPr="001059DE">
        <w:rPr>
          <w:rFonts w:asciiTheme="minorEastAsia" w:eastAsiaTheme="minorEastAsia" w:hAnsiTheme="minorEastAsia" w:cstheme="minorEastAsia"/>
          <w:color w:val="000000" w:themeColor="text1"/>
          <w:kern w:val="2"/>
          <w:sz w:val="21"/>
          <w:szCs w:val="22"/>
        </w:rPr>
        <w:t>/</w:t>
      </w:r>
      <w:r w:rsidRPr="001059DE">
        <w:rPr>
          <w:rFonts w:cs="宋体"/>
          <w:b/>
          <w:bCs/>
          <w:color w:val="008000"/>
          <w:sz w:val="18"/>
          <w:szCs w:val="18"/>
        </w:rPr>
        <w:t>investTranferDebtConfirm</w:t>
      </w:r>
    </w:p>
    <w:p w:rsidR="007138C2" w:rsidRPr="001059DE" w:rsidRDefault="007138C2" w:rsidP="007138C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color w:val="000000" w:themeColor="text1"/>
              </w:rPr>
              <w:t>参数</w:t>
            </w:r>
          </w:p>
        </w:tc>
        <w:tc>
          <w:tcPr>
            <w:tcW w:w="1410"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orderId</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订单编号</w:t>
            </w:r>
          </w:p>
        </w:tc>
      </w:tr>
    </w:tbl>
    <w:p w:rsidR="007138C2" w:rsidRPr="001059DE" w:rsidRDefault="007138C2" w:rsidP="007138C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475"/>
        <w:gridCol w:w="1102"/>
        <w:gridCol w:w="1789"/>
        <w:gridCol w:w="1789"/>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b w:val="0"/>
                <w:color w:val="000000" w:themeColor="text1"/>
              </w:rPr>
              <w:t>参数</w:t>
            </w:r>
          </w:p>
        </w:tc>
        <w:tc>
          <w:tcPr>
            <w:tcW w:w="7155" w:type="dxa"/>
            <w:gridSpan w:val="4"/>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szCs w:val="21"/>
              </w:rPr>
            </w:pPr>
            <w:r w:rsidRPr="001059DE">
              <w:rPr>
                <w:rFonts w:hint="eastAsia"/>
                <w:b w:val="0"/>
                <w:color w:val="000000" w:themeColor="text1"/>
                <w:szCs w:val="21"/>
              </w:rPr>
              <w:t>code</w:t>
            </w:r>
          </w:p>
        </w:tc>
        <w:tc>
          <w:tcPr>
            <w:tcW w:w="7155" w:type="dxa"/>
            <w:gridSpan w:val="4"/>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059DE">
              <w:rPr>
                <w:rFonts w:ascii="宋体" w:hAnsi="宋体" w:cs="宋体" w:hint="eastAsia"/>
                <w:color w:val="000000"/>
                <w:sz w:val="22"/>
                <w:lang w:bidi="ar"/>
              </w:rPr>
              <w:t>接口返回码，0:成功；其他错误码:失败</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szCs w:val="21"/>
              </w:rPr>
            </w:pPr>
            <w:r w:rsidRPr="001059DE">
              <w:rPr>
                <w:rFonts w:hint="eastAsia"/>
                <w:b w:val="0"/>
                <w:color w:val="000000" w:themeColor="text1"/>
                <w:szCs w:val="21"/>
              </w:rPr>
              <w:t>message</w:t>
            </w:r>
          </w:p>
        </w:tc>
        <w:tc>
          <w:tcPr>
            <w:tcW w:w="7155" w:type="dxa"/>
            <w:gridSpan w:val="4"/>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rFonts w:ascii="宋体" w:hAnsi="宋体" w:cs="宋体" w:hint="eastAsia"/>
                <w:color w:val="000000"/>
                <w:sz w:val="22"/>
                <w:lang w:bidi="ar"/>
              </w:rPr>
              <w:t xml:space="preserve">提示信息 </w:t>
            </w:r>
          </w:p>
        </w:tc>
      </w:tr>
      <w:tr w:rsidR="007138C2"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138C2" w:rsidRPr="001059DE" w:rsidRDefault="007138C2" w:rsidP="00D500C5">
            <w:pPr>
              <w:rPr>
                <w:b w:val="0"/>
                <w:bCs w:val="0"/>
                <w:color w:val="000000" w:themeColor="text1"/>
                <w:sz w:val="24"/>
                <w:szCs w:val="24"/>
              </w:rPr>
            </w:pPr>
            <w:r w:rsidRPr="001059DE">
              <w:rPr>
                <w:rFonts w:hint="eastAsia"/>
                <w:b w:val="0"/>
                <w:color w:val="000000" w:themeColor="text1"/>
                <w:sz w:val="24"/>
                <w:szCs w:val="24"/>
              </w:rPr>
              <w:t>data</w:t>
            </w:r>
          </w:p>
        </w:tc>
        <w:tc>
          <w:tcPr>
            <w:tcW w:w="2475"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字段名</w:t>
            </w:r>
          </w:p>
        </w:tc>
        <w:tc>
          <w:tcPr>
            <w:tcW w:w="1102"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类型</w:t>
            </w:r>
          </w:p>
        </w:tc>
        <w:tc>
          <w:tcPr>
            <w:tcW w:w="1789"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说明</w:t>
            </w:r>
          </w:p>
        </w:tc>
        <w:tc>
          <w:tcPr>
            <w:tcW w:w="1789"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备注</w:t>
            </w:r>
          </w:p>
        </w:tc>
      </w:tr>
      <w:tr w:rsidR="007138C2"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nextPayment</w:t>
            </w:r>
          </w:p>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bCs/>
                <w:color w:val="660E7A"/>
                <w:sz w:val="18"/>
                <w:szCs w:val="18"/>
              </w:rPr>
              <w:t>D</w:t>
            </w:r>
            <w:r w:rsidRPr="001059DE">
              <w:rPr>
                <w:rFonts w:cs="宋体" w:hint="eastAsia"/>
                <w:bCs/>
                <w:color w:val="660E7A"/>
                <w:sz w:val="18"/>
                <w:szCs w:val="18"/>
              </w:rPr>
              <w:t>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Cs/>
                <w:color w:val="660E7A"/>
                <w:sz w:val="18"/>
                <w:szCs w:val="18"/>
              </w:rPr>
              <w:t>下一还款日</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r w:rsidR="007138C2" w:rsidRPr="001059DE" w:rsidTr="00D500C5">
        <w:trPr>
          <w:trHeight w:val="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reProfit</w:t>
            </w: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待收回报</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amt</w:t>
            </w: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出借金额</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alProfit</w:t>
            </w: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已收回报</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returnMethod</w:t>
            </w: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w:t>
            </w:r>
            <w:r w:rsidRPr="001059DE">
              <w:rPr>
                <w:rFonts w:cs="宋体"/>
                <w:bCs/>
                <w:color w:val="660E7A"/>
                <w:sz w:val="18"/>
                <w:szCs w:val="18"/>
              </w:rPr>
              <w:t>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还款方式</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businessRate</w:t>
            </w: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年华利率</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rePrincipal</w:t>
            </w:r>
          </w:p>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N</w:t>
            </w:r>
            <w:r w:rsidRPr="001059DE">
              <w:rPr>
                <w:rFonts w:cs="宋体" w:hint="eastAsia"/>
                <w:bCs/>
                <w:color w:val="660E7A"/>
                <w:sz w:val="18"/>
                <w:szCs w:val="18"/>
              </w:rPr>
              <w:t>umber</w:t>
            </w:r>
          </w:p>
        </w:tc>
        <w:tc>
          <w:tcPr>
            <w:tcW w:w="1789"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债转转让金额</w:t>
            </w:r>
          </w:p>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debtfee</w:t>
            </w:r>
          </w:p>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N</w:t>
            </w:r>
            <w:r w:rsidRPr="001059DE">
              <w:rPr>
                <w:rFonts w:cs="宋体" w:hint="eastAsia"/>
                <w:bCs/>
                <w:color w:val="660E7A"/>
                <w:sz w:val="18"/>
                <w:szCs w:val="18"/>
              </w:rPr>
              <w:t>umber</w:t>
            </w:r>
          </w:p>
        </w:tc>
        <w:tc>
          <w:tcPr>
            <w:tcW w:w="1789"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cs="宋体" w:hint="eastAsia"/>
                <w:bCs/>
                <w:color w:val="660E7A"/>
                <w:sz w:val="18"/>
                <w:szCs w:val="18"/>
              </w:rPr>
              <w:t>债转费用</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b w:val="0"/>
                <w:color w:val="000000" w:themeColor="text1"/>
                <w:sz w:val="24"/>
                <w:szCs w:val="24"/>
              </w:rPr>
            </w:pPr>
          </w:p>
        </w:tc>
        <w:tc>
          <w:tcPr>
            <w:tcW w:w="247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overduedate</w:t>
            </w:r>
          </w:p>
        </w:tc>
        <w:tc>
          <w:tcPr>
            <w:tcW w:w="1102"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d</w:t>
            </w:r>
            <w:r w:rsidRPr="001059DE">
              <w:rPr>
                <w:rFonts w:cs="宋体"/>
                <w:bCs/>
                <w:color w:val="660E7A"/>
                <w:sz w:val="18"/>
                <w:szCs w:val="18"/>
              </w:rPr>
              <w:t>ate</w:t>
            </w:r>
          </w:p>
        </w:tc>
        <w:tc>
          <w:tcPr>
            <w:tcW w:w="1789"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t>债权转让截止日期</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bl>
    <w:p w:rsidR="007138C2" w:rsidRPr="001059DE" w:rsidRDefault="007138C2" w:rsidP="007138C2"/>
    <w:p w:rsidR="007138C2" w:rsidRPr="001059DE" w:rsidRDefault="007138C2" w:rsidP="007138C2"/>
    <w:p w:rsidR="007138C2" w:rsidRPr="00DA6355" w:rsidRDefault="007C185B" w:rsidP="007138C2">
      <w:pPr>
        <w:pStyle w:val="3"/>
        <w:rPr>
          <w:color w:val="000000" w:themeColor="text1"/>
          <w:highlight w:val="yellow"/>
        </w:rPr>
      </w:pPr>
      <w:r w:rsidRPr="00DA6355">
        <w:rPr>
          <w:rFonts w:hint="eastAsia"/>
          <w:color w:val="000000" w:themeColor="text1"/>
          <w:highlight w:val="yellow"/>
        </w:rPr>
        <w:t>散标</w:t>
      </w:r>
      <w:r w:rsidR="008B0E3F" w:rsidRPr="00DA6355">
        <w:rPr>
          <w:rFonts w:hint="eastAsia"/>
          <w:color w:val="000000" w:themeColor="text1"/>
          <w:highlight w:val="yellow"/>
        </w:rPr>
        <w:t>--</w:t>
      </w:r>
      <w:r w:rsidR="007138C2" w:rsidRPr="00DA6355">
        <w:rPr>
          <w:rFonts w:hint="eastAsia"/>
          <w:color w:val="000000" w:themeColor="text1"/>
          <w:highlight w:val="yellow"/>
        </w:rPr>
        <w:t>申请变现接口</w:t>
      </w:r>
    </w:p>
    <w:p w:rsidR="007138C2" w:rsidRPr="001059DE" w:rsidRDefault="007138C2" w:rsidP="007138C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7138C2" w:rsidRPr="001059DE" w:rsidRDefault="007138C2" w:rsidP="007138C2">
      <w:pPr>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138C2" w:rsidRPr="001059DE" w:rsidRDefault="007138C2" w:rsidP="007138C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/api/transferDebt/{platform:pc|app|h5}/applyTransfer</w:t>
      </w:r>
    </w:p>
    <w:p w:rsidR="007138C2" w:rsidRPr="001059DE" w:rsidRDefault="007138C2" w:rsidP="007138C2">
      <w:pPr>
        <w:pStyle w:val="HTML"/>
        <w:shd w:val="clear" w:color="auto" w:fill="FFFFFF"/>
        <w:rPr>
          <w:rFonts w:cs="宋体" w:hint="default"/>
          <w:color w:val="000000"/>
          <w:sz w:val="18"/>
          <w:szCs w:val="18"/>
        </w:rPr>
      </w:pPr>
    </w:p>
    <w:p w:rsidR="007138C2" w:rsidRPr="001059DE" w:rsidRDefault="007138C2" w:rsidP="007138C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color w:val="000000" w:themeColor="text1"/>
              </w:rPr>
              <w:lastRenderedPageBreak/>
              <w:t>参数</w:t>
            </w:r>
          </w:p>
        </w:tc>
        <w:tc>
          <w:tcPr>
            <w:tcW w:w="1410"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orderId</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订单编号</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w:t>
            </w:r>
            <w:r w:rsidRPr="001059DE">
              <w:rPr>
                <w:rFonts w:ascii="宋体" w:hAnsi="宋体" w:cs="宋体"/>
                <w:color w:val="000000"/>
                <w:sz w:val="18"/>
                <w:szCs w:val="18"/>
              </w:rPr>
              <w:t>serId</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用户编号</w:t>
            </w:r>
          </w:p>
        </w:tc>
      </w:tr>
    </w:tbl>
    <w:p w:rsidR="007138C2" w:rsidRPr="001059DE" w:rsidRDefault="007138C2" w:rsidP="007138C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b w:val="0"/>
                <w:color w:val="000000" w:themeColor="text1"/>
              </w:rPr>
              <w:t>参数</w:t>
            </w:r>
          </w:p>
        </w:tc>
        <w:tc>
          <w:tcPr>
            <w:tcW w:w="7155"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szCs w:val="21"/>
              </w:rPr>
            </w:pPr>
            <w:r w:rsidRPr="001059DE">
              <w:rPr>
                <w:rFonts w:hint="eastAsia"/>
                <w:b w:val="0"/>
                <w:color w:val="000000" w:themeColor="text1"/>
                <w:szCs w:val="21"/>
              </w:rPr>
              <w:t>code</w:t>
            </w:r>
          </w:p>
        </w:tc>
        <w:tc>
          <w:tcPr>
            <w:tcW w:w="7155"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059DE">
              <w:rPr>
                <w:rFonts w:ascii="宋体" w:hAnsi="宋体" w:cs="宋体" w:hint="eastAsia"/>
                <w:color w:val="000000"/>
                <w:sz w:val="22"/>
                <w:lang w:bidi="ar"/>
              </w:rPr>
              <w:t>接口返回码，0:成功；其他错误码:失败</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szCs w:val="21"/>
              </w:rPr>
            </w:pPr>
            <w:r w:rsidRPr="001059DE">
              <w:rPr>
                <w:rFonts w:hint="eastAsia"/>
                <w:b w:val="0"/>
                <w:color w:val="000000" w:themeColor="text1"/>
                <w:szCs w:val="21"/>
              </w:rPr>
              <w:t>message</w:t>
            </w:r>
          </w:p>
        </w:tc>
        <w:tc>
          <w:tcPr>
            <w:tcW w:w="7155"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rFonts w:ascii="宋体" w:hAnsi="宋体" w:cs="宋体" w:hint="eastAsia"/>
                <w:color w:val="000000"/>
                <w:sz w:val="22"/>
                <w:lang w:bidi="ar"/>
              </w:rPr>
              <w:t xml:space="preserve">提示信息 </w:t>
            </w:r>
          </w:p>
        </w:tc>
      </w:tr>
      <w:tr w:rsidR="007138C2" w:rsidRPr="001059DE" w:rsidTr="00D500C5">
        <w:trPr>
          <w:trHeight w:val="4146"/>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sz w:val="24"/>
                <w:szCs w:val="24"/>
              </w:rPr>
            </w:pPr>
          </w:p>
        </w:tc>
        <w:tc>
          <w:tcPr>
            <w:tcW w:w="7155"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bl>
    <w:p w:rsidR="007138C2" w:rsidRPr="001059DE" w:rsidRDefault="007138C2" w:rsidP="007138C2"/>
    <w:p w:rsidR="00DF63E2" w:rsidRPr="001059DE" w:rsidRDefault="00DF63E2" w:rsidP="00DF63E2"/>
    <w:p w:rsidR="00E03760" w:rsidRPr="009D49E9" w:rsidRDefault="00E03760" w:rsidP="00E03760">
      <w:pPr>
        <w:pStyle w:val="3"/>
        <w:rPr>
          <w:color w:val="000000" w:themeColor="text1"/>
          <w:highlight w:val="yellow"/>
        </w:rPr>
      </w:pPr>
      <w:r w:rsidRPr="009D49E9">
        <w:rPr>
          <w:rFonts w:hint="eastAsia"/>
          <w:color w:val="000000" w:themeColor="text1"/>
          <w:highlight w:val="yellow"/>
        </w:rPr>
        <w:t>债转</w:t>
      </w:r>
      <w:r w:rsidRPr="009D49E9">
        <w:rPr>
          <w:rFonts w:hint="eastAsia"/>
          <w:color w:val="000000" w:themeColor="text1"/>
          <w:highlight w:val="yellow"/>
        </w:rPr>
        <w:t>--</w:t>
      </w:r>
      <w:r w:rsidRPr="009D49E9">
        <w:rPr>
          <w:rFonts w:hint="eastAsia"/>
          <w:color w:val="000000" w:themeColor="text1"/>
          <w:highlight w:val="yellow"/>
        </w:rPr>
        <w:t>债转列表接口</w:t>
      </w:r>
    </w:p>
    <w:p w:rsidR="00E03760" w:rsidRPr="001059DE" w:rsidRDefault="00E03760" w:rsidP="00E03760">
      <w:pPr>
        <w:ind w:firstLine="420"/>
        <w:rPr>
          <w:color w:val="000000" w:themeColor="text1"/>
        </w:rPr>
      </w:pPr>
      <w:r w:rsidRPr="001059DE">
        <w:rPr>
          <w:rFonts w:hint="eastAsia"/>
          <w:color w:val="000000" w:themeColor="text1"/>
        </w:rPr>
        <w:t>债转列表</w:t>
      </w:r>
    </w:p>
    <w:p w:rsidR="00E03760" w:rsidRPr="001059DE" w:rsidRDefault="00E03760" w:rsidP="00E03760">
      <w:pPr>
        <w:pStyle w:val="4"/>
        <w:rPr>
          <w:color w:val="000000" w:themeColor="text1"/>
        </w:rPr>
      </w:pPr>
      <w:r w:rsidRPr="001059DE">
        <w:rPr>
          <w:rFonts w:hint="eastAsia"/>
          <w:color w:val="000000" w:themeColor="text1"/>
        </w:rPr>
        <w:t>输入</w:t>
      </w:r>
    </w:p>
    <w:p w:rsidR="00E03760" w:rsidRPr="001059DE" w:rsidRDefault="00E03760" w:rsidP="00E03760">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E03760" w:rsidRPr="001059DE" w:rsidRDefault="00E03760" w:rsidP="00E03760">
      <w:pPr>
        <w:pStyle w:val="HTML"/>
        <w:shd w:val="clear" w:color="auto" w:fill="FFFFFF"/>
        <w:tabs>
          <w:tab w:val="clear" w:pos="916"/>
          <w:tab w:val="left" w:pos="495"/>
        </w:tabs>
        <w:rPr>
          <w:rFonts w:asciiTheme="minorEastAsia" w:eastAsiaTheme="minorEastAsia" w:hAnsiTheme="minorEastAsia" w:cs="宋体" w:hint="default"/>
          <w:bCs/>
          <w:sz w:val="18"/>
          <w:szCs w:val="18"/>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请求URL：</w:t>
      </w:r>
      <w:r w:rsidRPr="001059DE">
        <w:rPr>
          <w:rFonts w:asciiTheme="minorEastAsia" w:eastAsiaTheme="minorEastAsia" w:hAnsiTheme="minorEastAsia" w:cstheme="minorEastAsia"/>
          <w:kern w:val="2"/>
          <w:sz w:val="21"/>
          <w:szCs w:val="22"/>
        </w:rPr>
        <w:t>http://平台域名/api/</w:t>
      </w:r>
      <w:r w:rsidRPr="001059DE">
        <w:rPr>
          <w:rFonts w:asciiTheme="minorEastAsia" w:eastAsiaTheme="minorEastAsia" w:hAnsiTheme="minorEastAsia" w:cs="宋体"/>
          <w:bCs/>
          <w:sz w:val="18"/>
          <w:szCs w:val="18"/>
        </w:rPr>
        <w:t>transferDebt</w:t>
      </w:r>
      <w:r w:rsidRPr="001059DE">
        <w:rPr>
          <w:rFonts w:asciiTheme="minorEastAsia" w:eastAsiaTheme="minorEastAsia" w:hAnsiTheme="minorEastAsia" w:cs="Helvetica"/>
          <w:sz w:val="18"/>
          <w:szCs w:val="18"/>
          <w:shd w:val="clear" w:color="auto" w:fill="FAFAFA"/>
        </w:rPr>
        <w:t>/</w:t>
      </w:r>
      <w:r w:rsidRPr="001059DE">
        <w:rPr>
          <w:rFonts w:asciiTheme="minorEastAsia" w:eastAsiaTheme="minorEastAsia" w:hAnsiTheme="minorEastAsia" w:cs="宋体"/>
          <w:bCs/>
          <w:sz w:val="18"/>
          <w:szCs w:val="18"/>
        </w:rPr>
        <w:t>findTransferDebtList</w:t>
      </w:r>
    </w:p>
    <w:p w:rsidR="00E03760" w:rsidRPr="001059DE" w:rsidRDefault="00E03760" w:rsidP="00E03760">
      <w:pPr>
        <w:pStyle w:val="HTML"/>
        <w:shd w:val="clear" w:color="auto" w:fill="FFFFFF"/>
        <w:tabs>
          <w:tab w:val="clear" w:pos="916"/>
          <w:tab w:val="left" w:pos="495"/>
        </w:tabs>
        <w:rPr>
          <w:rFonts w:asciiTheme="minorEastAsia" w:eastAsiaTheme="minorEastAsia" w:hAnsiTheme="minorEastAsia" w:cs="宋体" w:hint="default"/>
          <w:bCs/>
          <w:sz w:val="18"/>
          <w:szCs w:val="18"/>
        </w:rPr>
      </w:pPr>
    </w:p>
    <w:p w:rsidR="00E03760" w:rsidRPr="001059DE" w:rsidRDefault="00E03760" w:rsidP="00E03760">
      <w:pPr>
        <w:pStyle w:val="HTML"/>
        <w:shd w:val="clear" w:color="auto" w:fill="FFFFFF"/>
        <w:tabs>
          <w:tab w:val="clear" w:pos="916"/>
          <w:tab w:val="left" w:pos="495"/>
        </w:tabs>
        <w:rPr>
          <w:rFonts w:asciiTheme="minorEastAsia" w:eastAsiaTheme="minorEastAsia" w:hAnsiTheme="minorEastAsia" w:cs="宋体" w:hint="default"/>
          <w:color w:val="000000"/>
          <w:sz w:val="18"/>
          <w:szCs w:val="18"/>
        </w:rPr>
      </w:pPr>
    </w:p>
    <w:p w:rsidR="00E03760" w:rsidRPr="001059DE" w:rsidRDefault="00E03760" w:rsidP="00E03760">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E03760"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rPr>
                <w:b w:val="0"/>
                <w:bCs w:val="0"/>
                <w:color w:val="000000" w:themeColor="text1"/>
              </w:rPr>
            </w:pPr>
            <w:r w:rsidRPr="001059DE">
              <w:rPr>
                <w:rFonts w:hint="eastAsia"/>
                <w:color w:val="000000" w:themeColor="text1"/>
              </w:rPr>
              <w:t>参数</w:t>
            </w:r>
          </w:p>
        </w:tc>
        <w:tc>
          <w:tcPr>
            <w:tcW w:w="1410" w:type="dxa"/>
            <w:vAlign w:val="center"/>
          </w:tcPr>
          <w:p w:rsidR="00E03760" w:rsidRPr="001059DE" w:rsidRDefault="00E03760"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E03760" w:rsidRPr="001059DE" w:rsidRDefault="00E03760"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03760"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Cs w:val="0"/>
                <w:color w:val="000000"/>
                <w:sz w:val="18"/>
                <w:szCs w:val="18"/>
              </w:rPr>
            </w:pPr>
            <w:r w:rsidRPr="001059DE">
              <w:rPr>
                <w:rFonts w:ascii="宋体" w:hAnsi="宋体" w:cs="宋体" w:hint="eastAsia"/>
                <w:bCs w:val="0"/>
                <w:color w:val="000000"/>
                <w:sz w:val="18"/>
                <w:szCs w:val="18"/>
              </w:rPr>
              <w:t>debtId</w:t>
            </w:r>
          </w:p>
        </w:tc>
        <w:tc>
          <w:tcPr>
            <w:tcW w:w="1410" w:type="dxa"/>
            <w:vAlign w:val="center"/>
          </w:tcPr>
          <w:p w:rsidR="00E03760" w:rsidRPr="001059DE" w:rsidRDefault="00E03760"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sz w:val="18"/>
                <w:szCs w:val="18"/>
              </w:rPr>
            </w:pPr>
            <w:r w:rsidRPr="001059DE">
              <w:rPr>
                <w:rFonts w:ascii="宋体" w:hAnsi="宋体" w:cs="宋体" w:hint="eastAsia"/>
                <w:b/>
                <w:bCs/>
                <w:color w:val="000000"/>
                <w:sz w:val="18"/>
                <w:szCs w:val="18"/>
              </w:rPr>
              <w:t>最后一条债券ID</w:t>
            </w:r>
          </w:p>
        </w:tc>
      </w:tr>
      <w:tr w:rsidR="00E03760"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Cs w:val="0"/>
                <w:color w:val="000000"/>
                <w:sz w:val="18"/>
                <w:szCs w:val="18"/>
              </w:rPr>
            </w:pPr>
            <w:r w:rsidRPr="001059DE">
              <w:rPr>
                <w:rFonts w:ascii="宋体" w:hAnsi="宋体" w:cs="宋体" w:hint="eastAsia"/>
                <w:bCs w:val="0"/>
                <w:color w:val="000000"/>
                <w:sz w:val="18"/>
                <w:szCs w:val="18"/>
              </w:rPr>
              <w:t>pageSize</w:t>
            </w:r>
          </w:p>
        </w:tc>
        <w:tc>
          <w:tcPr>
            <w:tcW w:w="1410" w:type="dxa"/>
            <w:vAlign w:val="center"/>
          </w:tcPr>
          <w:p w:rsidR="00E03760" w:rsidRPr="001059DE" w:rsidRDefault="00E03760"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sz w:val="18"/>
                <w:szCs w:val="18"/>
              </w:rPr>
            </w:pPr>
            <w:r w:rsidRPr="001059DE">
              <w:rPr>
                <w:rFonts w:ascii="宋体" w:hAnsi="宋体" w:cs="宋体" w:hint="eastAsia"/>
                <w:b/>
                <w:bCs/>
                <w:color w:val="000000"/>
                <w:sz w:val="18"/>
                <w:szCs w:val="18"/>
              </w:rPr>
              <w:t>每页显示行数</w:t>
            </w:r>
          </w:p>
        </w:tc>
      </w:tr>
      <w:tr w:rsidR="00E03760"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Cs w:val="0"/>
                <w:color w:val="000000"/>
                <w:sz w:val="18"/>
                <w:szCs w:val="18"/>
              </w:rPr>
            </w:pPr>
            <w:r w:rsidRPr="001059DE">
              <w:rPr>
                <w:rFonts w:ascii="宋体" w:hAnsi="宋体" w:cs="宋体" w:hint="eastAsia"/>
                <w:bCs w:val="0"/>
                <w:color w:val="000000"/>
                <w:sz w:val="18"/>
                <w:szCs w:val="18"/>
              </w:rPr>
              <w:t>sortType</w:t>
            </w:r>
          </w:p>
        </w:tc>
        <w:tc>
          <w:tcPr>
            <w:tcW w:w="1410" w:type="dxa"/>
            <w:vAlign w:val="center"/>
          </w:tcPr>
          <w:p w:rsidR="00E03760" w:rsidRPr="001059DE" w:rsidRDefault="00E03760"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E03760" w:rsidRPr="001059DE" w:rsidRDefault="00E03760"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排序类型排序类型</w:t>
            </w:r>
            <w:r w:rsidRPr="001059DE">
              <w:rPr>
                <w:rFonts w:hint="eastAsia"/>
                <w:color w:val="000000" w:themeColor="text1"/>
              </w:rPr>
              <w:t xml:space="preserve"> </w:t>
            </w:r>
            <w:r w:rsidRPr="001059DE">
              <w:rPr>
                <w:color w:val="000000" w:themeColor="text1"/>
              </w:rPr>
              <w:t xml:space="preserve">  0</w:t>
            </w:r>
            <w:r w:rsidRPr="001059DE">
              <w:rPr>
                <w:rFonts w:hint="eastAsia"/>
                <w:color w:val="000000" w:themeColor="text1"/>
              </w:rPr>
              <w:t>是默认排序，</w:t>
            </w:r>
            <w:r w:rsidRPr="001059DE">
              <w:rPr>
                <w:rFonts w:hint="eastAsia"/>
                <w:color w:val="000000" w:themeColor="text1"/>
              </w:rPr>
              <w:t>1</w:t>
            </w:r>
            <w:r w:rsidRPr="001059DE">
              <w:rPr>
                <w:rFonts w:hint="eastAsia"/>
                <w:color w:val="000000" w:themeColor="text1"/>
              </w:rPr>
              <w:t>利率降序</w:t>
            </w:r>
            <w:r w:rsidRPr="001059DE">
              <w:rPr>
                <w:rFonts w:hint="eastAsia"/>
                <w:color w:val="000000" w:themeColor="text1"/>
              </w:rPr>
              <w:t xml:space="preserve"> 2</w:t>
            </w:r>
            <w:r w:rsidRPr="001059DE">
              <w:rPr>
                <w:color w:val="000000" w:themeColor="text1"/>
              </w:rPr>
              <w:t xml:space="preserve"> </w:t>
            </w:r>
            <w:r w:rsidRPr="001059DE">
              <w:rPr>
                <w:rFonts w:hint="eastAsia"/>
                <w:color w:val="000000" w:themeColor="text1"/>
              </w:rPr>
              <w:t>利率升序</w:t>
            </w:r>
            <w:r w:rsidRPr="001059DE">
              <w:rPr>
                <w:rFonts w:hint="eastAsia"/>
                <w:color w:val="000000" w:themeColor="text1"/>
              </w:rPr>
              <w:t xml:space="preserve"> 3</w:t>
            </w:r>
            <w:r w:rsidRPr="001059DE">
              <w:rPr>
                <w:rFonts w:hint="eastAsia"/>
                <w:color w:val="000000" w:themeColor="text1"/>
              </w:rPr>
              <w:t>期限降序</w:t>
            </w:r>
            <w:r w:rsidRPr="001059DE">
              <w:rPr>
                <w:rFonts w:hint="eastAsia"/>
                <w:color w:val="000000" w:themeColor="text1"/>
              </w:rPr>
              <w:t xml:space="preserve"> 4</w:t>
            </w:r>
            <w:r w:rsidRPr="001059DE">
              <w:rPr>
                <w:rFonts w:hint="eastAsia"/>
                <w:color w:val="000000" w:themeColor="text1"/>
              </w:rPr>
              <w:t>期限升序</w:t>
            </w:r>
          </w:p>
        </w:tc>
      </w:tr>
    </w:tbl>
    <w:p w:rsidR="00E03760" w:rsidRPr="001059DE" w:rsidRDefault="00E03760" w:rsidP="00E03760">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E03760"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rPr>
                <w:b w:val="0"/>
                <w:bCs w:val="0"/>
                <w:color w:val="000000" w:themeColor="text1"/>
              </w:rPr>
            </w:pPr>
            <w:r w:rsidRPr="001059DE">
              <w:rPr>
                <w:rFonts w:hint="eastAsia"/>
                <w:color w:val="000000" w:themeColor="text1"/>
              </w:rPr>
              <w:t>参数</w:t>
            </w:r>
          </w:p>
        </w:tc>
        <w:tc>
          <w:tcPr>
            <w:tcW w:w="7155" w:type="dxa"/>
            <w:vAlign w:val="center"/>
          </w:tcPr>
          <w:p w:rsidR="00E03760" w:rsidRPr="001059DE" w:rsidRDefault="00E03760"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03760"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rPr>
                <w:bCs w:val="0"/>
                <w:color w:val="000000" w:themeColor="text1"/>
                <w:szCs w:val="21"/>
              </w:rPr>
            </w:pPr>
            <w:r w:rsidRPr="001059DE">
              <w:rPr>
                <w:rFonts w:hint="eastAsia"/>
                <w:color w:val="000000" w:themeColor="text1"/>
                <w:szCs w:val="21"/>
              </w:rPr>
              <w:t>code</w:t>
            </w:r>
          </w:p>
        </w:tc>
        <w:tc>
          <w:tcPr>
            <w:tcW w:w="7155" w:type="dxa"/>
            <w:vAlign w:val="center"/>
          </w:tcPr>
          <w:p w:rsidR="00E03760" w:rsidRPr="001059DE" w:rsidRDefault="00E03760"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E03760"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rPr>
                <w:bCs w:val="0"/>
                <w:color w:val="000000" w:themeColor="text1"/>
                <w:szCs w:val="21"/>
              </w:rPr>
            </w:pPr>
            <w:r w:rsidRPr="001059DE">
              <w:rPr>
                <w:rFonts w:hint="eastAsia"/>
                <w:color w:val="000000" w:themeColor="text1"/>
                <w:szCs w:val="21"/>
              </w:rPr>
              <w:t>message</w:t>
            </w:r>
          </w:p>
        </w:tc>
        <w:tc>
          <w:tcPr>
            <w:tcW w:w="7155" w:type="dxa"/>
            <w:vAlign w:val="center"/>
          </w:tcPr>
          <w:p w:rsidR="00E03760" w:rsidRPr="001059DE" w:rsidRDefault="00E03760"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E03760"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03760" w:rsidRPr="001059DE" w:rsidRDefault="00E03760" w:rsidP="00D500C5">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debt</w:t>
            </w:r>
            <w:r w:rsidRPr="001059DE">
              <w:rPr>
                <w:rFonts w:ascii="宋体" w:hAnsi="宋体" w:cs="宋体"/>
                <w:color w:val="000000"/>
                <w:sz w:val="18"/>
                <w:szCs w:val="18"/>
              </w:rPr>
              <w:t>I</w:t>
            </w:r>
            <w:r w:rsidRPr="001059DE">
              <w:rPr>
                <w:rFonts w:ascii="宋体" w:hAnsi="宋体" w:cs="宋体" w:hint="eastAsia"/>
                <w:color w:val="000000"/>
                <w:sz w:val="18"/>
                <w:szCs w:val="18"/>
              </w:rPr>
              <w:t>d 债券ID</w:t>
            </w:r>
          </w:p>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transfer</w:t>
            </w:r>
            <w:r w:rsidRPr="001059DE">
              <w:rPr>
                <w:rFonts w:ascii="宋体" w:hAnsi="宋体" w:cs="宋体"/>
                <w:color w:val="000000"/>
                <w:sz w:val="18"/>
                <w:szCs w:val="18"/>
              </w:rPr>
              <w:t>N</w:t>
            </w:r>
            <w:r w:rsidRPr="001059DE">
              <w:rPr>
                <w:rFonts w:ascii="宋体" w:hAnsi="宋体" w:cs="宋体" w:hint="eastAsia"/>
                <w:color w:val="000000"/>
                <w:sz w:val="18"/>
                <w:szCs w:val="18"/>
              </w:rPr>
              <w:t>ame 转让名称</w:t>
            </w:r>
          </w:p>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annualinterestrate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年化利率</w:t>
            </w:r>
          </w:p>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surplusperiods 期限</w:t>
            </w:r>
          </w:p>
          <w:p w:rsidR="00E03760" w:rsidRPr="001059DE" w:rsidRDefault="00CF5618"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surplusMoney</w:t>
            </w:r>
            <w:r w:rsidR="00E03760" w:rsidRPr="001059DE">
              <w:rPr>
                <w:rFonts w:ascii="宋体" w:hAnsi="宋体" w:cs="宋体" w:hint="eastAsia"/>
                <w:color w:val="000000"/>
                <w:sz w:val="18"/>
                <w:szCs w:val="18"/>
              </w:rPr>
              <w:t>余额</w:t>
            </w:r>
          </w:p>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transferstatus 1，可转让 </w:t>
            </w:r>
            <w:r w:rsidRPr="001059DE">
              <w:rPr>
                <w:rFonts w:ascii="宋体" w:hAnsi="宋体" w:cs="宋体"/>
                <w:color w:val="000000"/>
                <w:sz w:val="18"/>
                <w:szCs w:val="18"/>
              </w:rPr>
              <w:t xml:space="preserve"> 2 </w:t>
            </w:r>
            <w:r w:rsidRPr="001059DE">
              <w:rPr>
                <w:rFonts w:ascii="宋体" w:hAnsi="宋体" w:cs="宋体" w:hint="eastAsia"/>
                <w:color w:val="000000"/>
                <w:sz w:val="18"/>
                <w:szCs w:val="18"/>
              </w:rPr>
              <w:t>已转让</w:t>
            </w:r>
          </w:p>
          <w:p w:rsidR="00E03760" w:rsidRPr="001059DE" w:rsidRDefault="00E03760"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buynum 已投人数</w:t>
            </w:r>
          </w:p>
        </w:tc>
      </w:tr>
    </w:tbl>
    <w:p w:rsidR="00E03760" w:rsidRPr="001059DE" w:rsidRDefault="00E03760" w:rsidP="00E03760"/>
    <w:p w:rsidR="00DF63E2" w:rsidRPr="001059DE" w:rsidRDefault="00DF63E2" w:rsidP="00DF63E2"/>
    <w:p w:rsidR="00312FD8" w:rsidRPr="009D49E9" w:rsidRDefault="00312FD8" w:rsidP="00312FD8">
      <w:pPr>
        <w:pStyle w:val="3"/>
        <w:rPr>
          <w:color w:val="000000" w:themeColor="text1"/>
          <w:highlight w:val="yellow"/>
        </w:rPr>
      </w:pPr>
      <w:r w:rsidRPr="009D49E9">
        <w:rPr>
          <w:rFonts w:hint="eastAsia"/>
          <w:color w:val="000000" w:themeColor="text1"/>
          <w:highlight w:val="yellow"/>
        </w:rPr>
        <w:t>债券</w:t>
      </w:r>
      <w:r w:rsidRPr="009D49E9">
        <w:rPr>
          <w:rFonts w:hint="eastAsia"/>
          <w:color w:val="000000" w:themeColor="text1"/>
          <w:highlight w:val="yellow"/>
        </w:rPr>
        <w:t>-</w:t>
      </w:r>
      <w:r w:rsidR="0046474C" w:rsidRPr="009D49E9">
        <w:rPr>
          <w:rFonts w:hint="eastAsia"/>
          <w:color w:val="000000" w:themeColor="text1"/>
          <w:highlight w:val="yellow"/>
        </w:rPr>
        <w:t>-</w:t>
      </w:r>
      <w:r w:rsidRPr="009D49E9">
        <w:rPr>
          <w:rFonts w:hint="eastAsia"/>
          <w:color w:val="000000" w:themeColor="text1"/>
          <w:highlight w:val="yellow"/>
        </w:rPr>
        <w:t>详情</w:t>
      </w:r>
      <w:r w:rsidRPr="009D49E9">
        <w:rPr>
          <w:rFonts w:hint="eastAsia"/>
          <w:color w:val="000000" w:themeColor="text1"/>
          <w:highlight w:val="yellow"/>
        </w:rPr>
        <w:t xml:space="preserve"> </w:t>
      </w:r>
      <w:r w:rsidRPr="009D49E9">
        <w:rPr>
          <w:color w:val="000000" w:themeColor="text1"/>
          <w:highlight w:val="yellow"/>
        </w:rPr>
        <w:t>–</w:t>
      </w:r>
      <w:r w:rsidRPr="009D49E9">
        <w:rPr>
          <w:rFonts w:hint="eastAsia"/>
          <w:color w:val="000000" w:themeColor="text1"/>
          <w:highlight w:val="yellow"/>
        </w:rPr>
        <w:t>项目简介接口</w:t>
      </w:r>
    </w:p>
    <w:p w:rsidR="00312FD8" w:rsidRPr="001059DE" w:rsidRDefault="00312FD8" w:rsidP="00312FD8">
      <w:pPr>
        <w:pStyle w:val="4"/>
        <w:rPr>
          <w:color w:val="000000" w:themeColor="text1"/>
        </w:rPr>
      </w:pPr>
      <w:r w:rsidRPr="001059DE">
        <w:rPr>
          <w:rFonts w:hint="eastAsia"/>
          <w:color w:val="000000" w:themeColor="text1"/>
        </w:rPr>
        <w:t>输入</w:t>
      </w:r>
    </w:p>
    <w:p w:rsidR="00312FD8" w:rsidRPr="001059DE" w:rsidRDefault="00312FD8" w:rsidP="00312FD8">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312FD8" w:rsidRPr="001059DE" w:rsidRDefault="00312FD8" w:rsidP="00312FD8">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b/>
          <w:bCs/>
          <w:color w:val="008000"/>
        </w:rPr>
        <w:t xml:space="preserve"> </w:t>
      </w:r>
      <w:r w:rsidRPr="001059DE">
        <w:rPr>
          <w:rFonts w:cs="宋体"/>
          <w:b/>
          <w:bCs/>
          <w:color w:val="008000"/>
          <w:sz w:val="18"/>
          <w:szCs w:val="18"/>
        </w:rPr>
        <w:t>/api/transferDebt</w:t>
      </w:r>
      <w:r w:rsidRPr="001059DE">
        <w:rPr>
          <w:rFonts w:asciiTheme="minorEastAsia" w:eastAsiaTheme="minorEastAsia" w:hAnsiTheme="minorEastAsia" w:cstheme="minorEastAsia"/>
          <w:color w:val="000000" w:themeColor="text1"/>
          <w:kern w:val="2"/>
          <w:sz w:val="21"/>
          <w:szCs w:val="22"/>
        </w:rPr>
        <w:t>/</w:t>
      </w:r>
      <w:r w:rsidRPr="001059DE">
        <w:rPr>
          <w:rFonts w:cs="宋体"/>
          <w:b/>
          <w:bCs/>
          <w:color w:val="008000"/>
          <w:sz w:val="18"/>
          <w:szCs w:val="18"/>
        </w:rPr>
        <w:t>findTranferDebtInfo</w:t>
      </w:r>
    </w:p>
    <w:p w:rsidR="00312FD8" w:rsidRPr="001059DE" w:rsidRDefault="00312FD8" w:rsidP="00312FD8">
      <w:pPr>
        <w:pStyle w:val="HTML"/>
        <w:shd w:val="clear" w:color="auto" w:fill="FFFFFF"/>
        <w:rPr>
          <w:rFonts w:cs="宋体" w:hint="default"/>
          <w:color w:val="000000"/>
          <w:sz w:val="18"/>
          <w:szCs w:val="18"/>
        </w:rPr>
      </w:pPr>
    </w:p>
    <w:p w:rsidR="00312FD8" w:rsidRPr="001059DE" w:rsidRDefault="00312FD8" w:rsidP="00312FD8">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13"/>
          <w:szCs w:val="13"/>
        </w:rPr>
      </w:pPr>
      <w:r w:rsidRPr="001059DE">
        <w:rPr>
          <w:rFonts w:asciiTheme="minorEastAsia" w:eastAsiaTheme="minorEastAsia" w:hAnsiTheme="minorEastAsia" w:cstheme="minorEastAsia" w:hint="default"/>
          <w:color w:val="000000" w:themeColor="text1"/>
          <w:kern w:val="2"/>
          <w:sz w:val="21"/>
          <w:szCs w:val="22"/>
        </w:rPr>
        <w:tab/>
      </w:r>
    </w:p>
    <w:p w:rsidR="00312FD8" w:rsidRPr="001059DE" w:rsidRDefault="00312FD8" w:rsidP="00312FD8">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312FD8"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12FD8" w:rsidRPr="001059DE" w:rsidRDefault="00312FD8" w:rsidP="00BA767A">
            <w:pPr>
              <w:rPr>
                <w:b w:val="0"/>
                <w:bCs w:val="0"/>
                <w:color w:val="000000" w:themeColor="text1"/>
              </w:rPr>
            </w:pPr>
            <w:r w:rsidRPr="001059DE">
              <w:rPr>
                <w:rFonts w:hint="eastAsia"/>
                <w:color w:val="000000" w:themeColor="text1"/>
              </w:rPr>
              <w:t>参数</w:t>
            </w:r>
          </w:p>
        </w:tc>
        <w:tc>
          <w:tcPr>
            <w:tcW w:w="1410" w:type="dxa"/>
            <w:vAlign w:val="center"/>
          </w:tcPr>
          <w:p w:rsidR="00312FD8" w:rsidRPr="001059DE" w:rsidRDefault="00312FD8"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12FD8" w:rsidRPr="001059DE" w:rsidRDefault="00312FD8"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12FD8"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312FD8" w:rsidRPr="001059DE" w:rsidRDefault="00312FD8" w:rsidP="00BA7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312FD8" w:rsidRPr="001059DE" w:rsidRDefault="00312FD8"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312FD8" w:rsidRPr="001059DE" w:rsidRDefault="00312FD8"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产品id</w:t>
            </w:r>
          </w:p>
        </w:tc>
      </w:tr>
      <w:tr w:rsidR="00E4293A"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E4293A" w:rsidRPr="001059DE" w:rsidRDefault="00E4293A" w:rsidP="00BA7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type</w:t>
            </w:r>
          </w:p>
        </w:tc>
        <w:tc>
          <w:tcPr>
            <w:tcW w:w="1410" w:type="dxa"/>
            <w:vAlign w:val="center"/>
          </w:tcPr>
          <w:p w:rsidR="00E4293A" w:rsidRPr="001059DE" w:rsidRDefault="00E4293A"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E4293A" w:rsidRPr="001059DE" w:rsidRDefault="00E4293A"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如果是从我的进去，传1</w:t>
            </w:r>
          </w:p>
        </w:tc>
      </w:tr>
    </w:tbl>
    <w:p w:rsidR="00312FD8" w:rsidRPr="001059DE" w:rsidRDefault="00312FD8" w:rsidP="00312FD8">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312FD8"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12FD8" w:rsidRPr="001059DE" w:rsidRDefault="00312FD8" w:rsidP="00BA767A">
            <w:pPr>
              <w:rPr>
                <w:b w:val="0"/>
                <w:bCs w:val="0"/>
                <w:color w:val="000000" w:themeColor="text1"/>
              </w:rPr>
            </w:pPr>
            <w:r w:rsidRPr="001059DE">
              <w:rPr>
                <w:rFonts w:hint="eastAsia"/>
                <w:color w:val="000000" w:themeColor="text1"/>
              </w:rPr>
              <w:t>参数</w:t>
            </w:r>
          </w:p>
        </w:tc>
        <w:tc>
          <w:tcPr>
            <w:tcW w:w="7155" w:type="dxa"/>
            <w:gridSpan w:val="2"/>
            <w:vAlign w:val="center"/>
          </w:tcPr>
          <w:p w:rsidR="00312FD8" w:rsidRPr="001059DE" w:rsidRDefault="00312FD8"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12FD8"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312FD8" w:rsidRPr="001059DE" w:rsidRDefault="00312FD8" w:rsidP="00BA767A">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312FD8" w:rsidRPr="001059DE" w:rsidRDefault="00312FD8" w:rsidP="00BA767A">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12FD8"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312FD8" w:rsidRPr="001059DE" w:rsidRDefault="00312FD8" w:rsidP="00BA767A">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312FD8" w:rsidRPr="001059DE" w:rsidRDefault="00312FD8" w:rsidP="00BA767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12FD8" w:rsidRPr="001059DE" w:rsidTr="00BA767A">
        <w:trPr>
          <w:trHeight w:val="202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12FD8" w:rsidRPr="001059DE" w:rsidRDefault="00312FD8" w:rsidP="00BA767A">
            <w:pPr>
              <w:rPr>
                <w:bCs w:val="0"/>
                <w:color w:val="000000" w:themeColor="text1"/>
                <w:sz w:val="24"/>
                <w:szCs w:val="24"/>
              </w:rPr>
            </w:pPr>
            <w:r w:rsidRPr="001059DE">
              <w:rPr>
                <w:rFonts w:hint="eastAsia"/>
                <w:color w:val="000000" w:themeColor="text1"/>
                <w:sz w:val="24"/>
                <w:szCs w:val="24"/>
              </w:rPr>
              <w:t>data</w:t>
            </w:r>
          </w:p>
        </w:tc>
        <w:tc>
          <w:tcPr>
            <w:tcW w:w="3577" w:type="dxa"/>
            <w:vAlign w:val="center"/>
          </w:tcPr>
          <w:p w:rsidR="00312FD8" w:rsidRPr="001059DE" w:rsidRDefault="00312FD8" w:rsidP="00BA7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p2pPactIssueVo</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r>
          </w:p>
          <w:p w:rsidR="00312FD8" w:rsidRPr="001059DE" w:rsidRDefault="00312FD8" w:rsidP="00BA767A">
            <w:pPr>
              <w:autoSpaceDE w:val="0"/>
              <w:autoSpaceDN w:val="0"/>
              <w:adjustRightInd w:val="0"/>
              <w:ind w:firstLineChars="300" w:firstLine="54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w:t>
            </w:r>
          </w:p>
        </w:tc>
        <w:tc>
          <w:tcPr>
            <w:tcW w:w="3578" w:type="dxa"/>
            <w:vAlign w:val="center"/>
          </w:tcPr>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businessRate 借款利率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termMonth  借款期限（月）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applyAmt  借款金额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returnMethod 还款方式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issueTime  转让时间  yyyy-MM-dd HH:mm:ss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lastRenderedPageBreak/>
              <w:tab/>
              <w:t xml:space="preserve"> String bidPeriod  投标期限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r>
            <w:r w:rsidRPr="001059DE">
              <w:rPr>
                <w:rFonts w:ascii="宋体" w:hAnsi="宋体" w:cs="宋体"/>
                <w:color w:val="000000"/>
                <w:sz w:val="18"/>
                <w:szCs w:val="18"/>
              </w:rPr>
              <w:t xml:space="preserve"> </w:t>
            </w:r>
            <w:r w:rsidRPr="001059DE">
              <w:rPr>
                <w:rFonts w:ascii="宋体" w:hAnsi="宋体" w:cs="宋体" w:hint="eastAsia"/>
                <w:color w:val="000000"/>
                <w:sz w:val="18"/>
                <w:szCs w:val="18"/>
              </w:rPr>
              <w:t>String bidProgress  投标进度</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String bidAmt  已投标金额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bidPeopleNum  投标人数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bidCash  起投金额</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surplusMoney  剩余金额</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b/>
              <w:t xml:space="preserve"> String xyLevel  信用等级 </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 xml:space="preserve">      String beginDate 起息日</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String applyTitle  借款标题</w:t>
            </w:r>
          </w:p>
          <w:p w:rsidR="00312FD8" w:rsidRPr="001059DE" w:rsidRDefault="00312FD8" w:rsidP="00BA7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bidState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1转让中，2已装让</w:t>
            </w:r>
            <w:r w:rsidR="000869B0" w:rsidRPr="001059DE">
              <w:rPr>
                <w:rFonts w:ascii="宋体" w:hAnsi="宋体" w:cs="宋体" w:hint="eastAsia"/>
                <w:color w:val="000000"/>
                <w:sz w:val="18"/>
                <w:szCs w:val="18"/>
              </w:rPr>
              <w:t xml:space="preserve"> 4部门转让 </w:t>
            </w:r>
            <w:r w:rsidR="000869B0" w:rsidRPr="001059DE">
              <w:rPr>
                <w:rFonts w:ascii="宋体" w:hAnsi="宋体" w:cs="宋体"/>
                <w:color w:val="000000"/>
                <w:sz w:val="18"/>
                <w:szCs w:val="18"/>
              </w:rPr>
              <w:t xml:space="preserve"> 5</w:t>
            </w:r>
            <w:r w:rsidR="000869B0" w:rsidRPr="001059DE">
              <w:rPr>
                <w:rFonts w:ascii="宋体" w:hAnsi="宋体" w:cs="宋体" w:hint="eastAsia"/>
                <w:color w:val="000000"/>
                <w:sz w:val="18"/>
                <w:szCs w:val="18"/>
              </w:rPr>
              <w:t xml:space="preserve">还款中 </w:t>
            </w:r>
            <w:r w:rsidR="000869B0" w:rsidRPr="001059DE">
              <w:rPr>
                <w:rFonts w:ascii="宋体" w:hAnsi="宋体" w:cs="宋体"/>
                <w:color w:val="000000"/>
                <w:sz w:val="18"/>
                <w:szCs w:val="18"/>
              </w:rPr>
              <w:t xml:space="preserve">  6</w:t>
            </w:r>
            <w:r w:rsidR="000869B0" w:rsidRPr="001059DE">
              <w:rPr>
                <w:rFonts w:ascii="宋体" w:hAnsi="宋体" w:cs="宋体" w:hint="eastAsia"/>
                <w:color w:val="000000"/>
                <w:sz w:val="18"/>
                <w:szCs w:val="18"/>
              </w:rPr>
              <w:t>已结清</w:t>
            </w:r>
          </w:p>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r w:rsidR="00312FD8" w:rsidRPr="001059DE" w:rsidTr="00BA767A">
        <w:trPr>
          <w:trHeight w:val="202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12FD8" w:rsidRPr="001059DE" w:rsidRDefault="00312FD8" w:rsidP="00BA767A">
            <w:pPr>
              <w:rPr>
                <w:color w:val="000000" w:themeColor="text1"/>
                <w:sz w:val="24"/>
                <w:szCs w:val="24"/>
              </w:rPr>
            </w:pPr>
          </w:p>
        </w:tc>
        <w:tc>
          <w:tcPr>
            <w:tcW w:w="3577" w:type="dxa"/>
            <w:vAlign w:val="center"/>
          </w:tcPr>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loanNotes</w:t>
            </w:r>
          </w:p>
        </w:tc>
        <w:tc>
          <w:tcPr>
            <w:tcW w:w="3578" w:type="dxa"/>
            <w:vAlign w:val="center"/>
          </w:tcPr>
          <w:p w:rsidR="00312FD8" w:rsidRPr="001059DE" w:rsidRDefault="00312FD8"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出借须知</w:t>
            </w:r>
          </w:p>
        </w:tc>
      </w:tr>
    </w:tbl>
    <w:p w:rsidR="00FE4957" w:rsidRPr="001059DE" w:rsidRDefault="00FE4957" w:rsidP="00FE4957"/>
    <w:p w:rsidR="0023715C" w:rsidRPr="00DA6355" w:rsidRDefault="0023715C" w:rsidP="0023715C">
      <w:pPr>
        <w:pStyle w:val="3"/>
        <w:rPr>
          <w:color w:val="000000" w:themeColor="text1"/>
          <w:highlight w:val="yellow"/>
        </w:rPr>
      </w:pPr>
      <w:r w:rsidRPr="00DA6355">
        <w:rPr>
          <w:rFonts w:hint="eastAsia"/>
          <w:color w:val="000000" w:themeColor="text1"/>
          <w:highlight w:val="yellow"/>
        </w:rPr>
        <w:t>债转确认出借页面接口</w:t>
      </w:r>
    </w:p>
    <w:p w:rsidR="0023715C" w:rsidRPr="001059DE" w:rsidRDefault="0023715C" w:rsidP="0023715C">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23715C" w:rsidRPr="001059DE" w:rsidRDefault="0023715C" w:rsidP="0023715C">
      <w:pPr>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3715C" w:rsidRPr="001059DE" w:rsidRDefault="0023715C" w:rsidP="0023715C">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/api/transferDebt</w:t>
      </w:r>
      <w:r w:rsidRPr="001059DE">
        <w:rPr>
          <w:rFonts w:asciiTheme="minorEastAsia" w:eastAsiaTheme="minorEastAsia" w:hAnsiTheme="minorEastAsia" w:cstheme="minorEastAsia"/>
          <w:color w:val="000000" w:themeColor="text1"/>
          <w:kern w:val="2"/>
          <w:sz w:val="21"/>
          <w:szCs w:val="22"/>
        </w:rPr>
        <w:t>/</w:t>
      </w:r>
      <w:r w:rsidRPr="001059DE">
        <w:rPr>
          <w:rFonts w:cs="宋体"/>
          <w:b/>
          <w:bCs/>
          <w:color w:val="008000"/>
          <w:sz w:val="18"/>
          <w:szCs w:val="18"/>
        </w:rPr>
        <w:t>confirmTransferInvestShow</w:t>
      </w:r>
    </w:p>
    <w:p w:rsidR="0023715C" w:rsidRPr="001059DE" w:rsidRDefault="0023715C" w:rsidP="0023715C">
      <w:pPr>
        <w:pStyle w:val="HTML"/>
        <w:shd w:val="clear" w:color="auto" w:fill="FFFFFF"/>
        <w:rPr>
          <w:rFonts w:cs="宋体" w:hint="default"/>
          <w:color w:val="000000"/>
          <w:sz w:val="18"/>
          <w:szCs w:val="18"/>
        </w:rPr>
      </w:pPr>
    </w:p>
    <w:p w:rsidR="0023715C" w:rsidRPr="001059DE" w:rsidRDefault="0023715C" w:rsidP="0023715C">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23715C"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3715C" w:rsidRPr="001059DE" w:rsidRDefault="0023715C" w:rsidP="00BA767A">
            <w:pPr>
              <w:rPr>
                <w:b w:val="0"/>
                <w:bCs w:val="0"/>
                <w:color w:val="000000" w:themeColor="text1"/>
              </w:rPr>
            </w:pPr>
            <w:r w:rsidRPr="001059DE">
              <w:rPr>
                <w:rFonts w:hint="eastAsia"/>
                <w:color w:val="000000" w:themeColor="text1"/>
              </w:rPr>
              <w:t>参数</w:t>
            </w:r>
          </w:p>
        </w:tc>
        <w:tc>
          <w:tcPr>
            <w:tcW w:w="1410" w:type="dxa"/>
            <w:vAlign w:val="center"/>
          </w:tcPr>
          <w:p w:rsidR="0023715C" w:rsidRPr="001059DE" w:rsidRDefault="0023715C"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3715C" w:rsidRPr="001059DE" w:rsidRDefault="0023715C"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3715C"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23715C" w:rsidRPr="001059DE" w:rsidRDefault="0023715C" w:rsidP="00BA7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23715C" w:rsidRPr="001059DE" w:rsidRDefault="0023715C"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3715C" w:rsidRPr="001059DE" w:rsidRDefault="0023715C"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用户ID</w:t>
            </w:r>
          </w:p>
        </w:tc>
      </w:tr>
      <w:tr w:rsidR="0023715C"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23715C" w:rsidRPr="001059DE" w:rsidRDefault="0023715C" w:rsidP="00BA7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23715C" w:rsidRPr="001059DE" w:rsidRDefault="0023715C"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3715C" w:rsidRPr="001059DE" w:rsidRDefault="0023715C"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标号</w:t>
            </w:r>
          </w:p>
        </w:tc>
      </w:tr>
    </w:tbl>
    <w:p w:rsidR="0023715C" w:rsidRPr="001059DE" w:rsidRDefault="0023715C" w:rsidP="0023715C">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483"/>
        <w:gridCol w:w="992"/>
        <w:gridCol w:w="1102"/>
        <w:gridCol w:w="1789"/>
        <w:gridCol w:w="1789"/>
      </w:tblGrid>
      <w:tr w:rsidR="0023715C"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3715C" w:rsidRPr="001059DE" w:rsidRDefault="0023715C" w:rsidP="00BA767A">
            <w:pPr>
              <w:rPr>
                <w:b w:val="0"/>
                <w:bCs w:val="0"/>
                <w:color w:val="000000" w:themeColor="text1"/>
              </w:rPr>
            </w:pPr>
            <w:r w:rsidRPr="001059DE">
              <w:rPr>
                <w:rFonts w:hint="eastAsia"/>
                <w:b w:val="0"/>
                <w:color w:val="000000" w:themeColor="text1"/>
              </w:rPr>
              <w:t>参数</w:t>
            </w:r>
          </w:p>
        </w:tc>
        <w:tc>
          <w:tcPr>
            <w:tcW w:w="7155" w:type="dxa"/>
            <w:gridSpan w:val="5"/>
            <w:vAlign w:val="center"/>
          </w:tcPr>
          <w:p w:rsidR="0023715C" w:rsidRPr="001059DE" w:rsidRDefault="0023715C"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b w:val="0"/>
                <w:color w:val="000000" w:themeColor="text1"/>
              </w:rPr>
              <w:t>说明</w:t>
            </w:r>
          </w:p>
        </w:tc>
      </w:tr>
      <w:tr w:rsidR="0023715C"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23715C" w:rsidRPr="001059DE" w:rsidRDefault="0023715C" w:rsidP="00BA767A">
            <w:pPr>
              <w:rPr>
                <w:b w:val="0"/>
                <w:bCs w:val="0"/>
                <w:color w:val="000000" w:themeColor="text1"/>
                <w:szCs w:val="21"/>
              </w:rPr>
            </w:pPr>
            <w:r w:rsidRPr="001059DE">
              <w:rPr>
                <w:rFonts w:hint="eastAsia"/>
                <w:b w:val="0"/>
                <w:color w:val="000000" w:themeColor="text1"/>
                <w:szCs w:val="21"/>
              </w:rPr>
              <w:t>code</w:t>
            </w:r>
          </w:p>
        </w:tc>
        <w:tc>
          <w:tcPr>
            <w:tcW w:w="7155" w:type="dxa"/>
            <w:gridSpan w:val="5"/>
            <w:vAlign w:val="center"/>
          </w:tcPr>
          <w:p w:rsidR="0023715C" w:rsidRPr="001059DE" w:rsidRDefault="0023715C" w:rsidP="00BA767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059DE">
              <w:rPr>
                <w:rFonts w:ascii="宋体" w:hAnsi="宋体" w:cs="宋体" w:hint="eastAsia"/>
                <w:color w:val="000000"/>
                <w:sz w:val="22"/>
                <w:lang w:bidi="ar"/>
              </w:rPr>
              <w:t>接口返回码，0:成功；其他错误码:失败</w:t>
            </w:r>
          </w:p>
        </w:tc>
      </w:tr>
      <w:tr w:rsidR="0023715C"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23715C" w:rsidRPr="001059DE" w:rsidRDefault="0023715C" w:rsidP="00BA767A">
            <w:pPr>
              <w:rPr>
                <w:b w:val="0"/>
                <w:bCs w:val="0"/>
                <w:color w:val="000000" w:themeColor="text1"/>
                <w:szCs w:val="21"/>
              </w:rPr>
            </w:pPr>
            <w:r w:rsidRPr="001059DE">
              <w:rPr>
                <w:rFonts w:hint="eastAsia"/>
                <w:b w:val="0"/>
                <w:color w:val="000000" w:themeColor="text1"/>
                <w:szCs w:val="21"/>
              </w:rPr>
              <w:t>message</w:t>
            </w:r>
          </w:p>
        </w:tc>
        <w:tc>
          <w:tcPr>
            <w:tcW w:w="7155" w:type="dxa"/>
            <w:gridSpan w:val="5"/>
            <w:vAlign w:val="center"/>
          </w:tcPr>
          <w:p w:rsidR="0023715C" w:rsidRPr="001059DE" w:rsidRDefault="0023715C" w:rsidP="00BA767A">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rFonts w:ascii="宋体" w:hAnsi="宋体" w:cs="宋体" w:hint="eastAsia"/>
                <w:color w:val="000000"/>
                <w:sz w:val="22"/>
                <w:lang w:bidi="ar"/>
              </w:rPr>
              <w:t xml:space="preserve">提示信息 </w:t>
            </w:r>
          </w:p>
        </w:tc>
      </w:tr>
      <w:tr w:rsidR="0023715C" w:rsidRPr="001059DE" w:rsidTr="00BA767A">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23715C" w:rsidRPr="001059DE" w:rsidRDefault="0023715C" w:rsidP="00BA767A">
            <w:pPr>
              <w:rPr>
                <w:b w:val="0"/>
                <w:bCs w:val="0"/>
                <w:color w:val="000000" w:themeColor="text1"/>
                <w:sz w:val="24"/>
                <w:szCs w:val="24"/>
              </w:rPr>
            </w:pPr>
            <w:r w:rsidRPr="001059DE">
              <w:rPr>
                <w:rFonts w:hint="eastAsia"/>
                <w:b w:val="0"/>
                <w:color w:val="000000" w:themeColor="text1"/>
                <w:sz w:val="24"/>
                <w:szCs w:val="24"/>
              </w:rPr>
              <w:t>data</w:t>
            </w:r>
          </w:p>
        </w:tc>
        <w:tc>
          <w:tcPr>
            <w:tcW w:w="2475" w:type="dxa"/>
            <w:gridSpan w:val="2"/>
            <w:vAlign w:val="center"/>
          </w:tcPr>
          <w:p w:rsidR="0023715C" w:rsidRPr="001059DE" w:rsidRDefault="0023715C"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字段名</w:t>
            </w:r>
          </w:p>
        </w:tc>
        <w:tc>
          <w:tcPr>
            <w:tcW w:w="1102" w:type="dxa"/>
            <w:vAlign w:val="center"/>
          </w:tcPr>
          <w:p w:rsidR="0023715C" w:rsidRPr="001059DE" w:rsidRDefault="0023715C"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类型</w:t>
            </w:r>
          </w:p>
        </w:tc>
        <w:tc>
          <w:tcPr>
            <w:tcW w:w="1789" w:type="dxa"/>
            <w:vAlign w:val="center"/>
          </w:tcPr>
          <w:p w:rsidR="0023715C" w:rsidRPr="001059DE" w:rsidRDefault="0023715C"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说明</w:t>
            </w:r>
          </w:p>
        </w:tc>
        <w:tc>
          <w:tcPr>
            <w:tcW w:w="1789" w:type="dxa"/>
            <w:vAlign w:val="center"/>
          </w:tcPr>
          <w:p w:rsidR="0023715C" w:rsidRPr="001059DE" w:rsidRDefault="0023715C" w:rsidP="00BA76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Cs/>
                <w:color w:val="660E7A"/>
                <w:sz w:val="18"/>
                <w:szCs w:val="18"/>
              </w:rPr>
            </w:pPr>
            <w:r w:rsidRPr="001059DE">
              <w:rPr>
                <w:rFonts w:cs="宋体"/>
                <w:bCs/>
                <w:color w:val="660E7A"/>
                <w:sz w:val="18"/>
                <w:szCs w:val="18"/>
              </w:rPr>
              <w:t>备注</w:t>
            </w:r>
          </w:p>
        </w:tc>
      </w:tr>
      <w:tr w:rsidR="0023715C" w:rsidRPr="001059DE" w:rsidTr="00BA767A">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2475" w:type="dxa"/>
            <w:gridSpan w:val="2"/>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bidCash</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Cs/>
                <w:color w:val="660E7A"/>
                <w:sz w:val="18"/>
                <w:szCs w:val="18"/>
              </w:rPr>
              <w:t>起投金额</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r w:rsidR="0023715C" w:rsidRPr="001059DE" w:rsidTr="00BA767A">
        <w:trPr>
          <w:trHeight w:val="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2475" w:type="dxa"/>
            <w:gridSpan w:val="2"/>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investDesc</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风险测评后投资等</w:t>
            </w:r>
            <w:r w:rsidRPr="001059DE">
              <w:rPr>
                <w:rFonts w:cs="宋体" w:hint="eastAsia"/>
                <w:bCs/>
                <w:color w:val="660E7A"/>
                <w:sz w:val="18"/>
                <w:szCs w:val="18"/>
              </w:rPr>
              <w:lastRenderedPageBreak/>
              <w:t>级描述</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23715C" w:rsidRPr="001059DE" w:rsidTr="00BA767A">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2475" w:type="dxa"/>
            <w:gridSpan w:val="2"/>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termMonth</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期限</w:t>
            </w:r>
            <w:r w:rsidRPr="001059DE">
              <w:rPr>
                <w:rFonts w:cs="宋体" w:hint="eastAsia"/>
                <w:bCs/>
                <w:color w:val="660E7A"/>
                <w:sz w:val="18"/>
                <w:szCs w:val="18"/>
              </w:rPr>
              <w:t>(</w:t>
            </w:r>
            <w:r w:rsidRPr="001059DE">
              <w:rPr>
                <w:rFonts w:cs="宋体" w:hint="eastAsia"/>
                <w:bCs/>
                <w:color w:val="660E7A"/>
                <w:sz w:val="18"/>
                <w:szCs w:val="18"/>
              </w:rPr>
              <w:t>月</w:t>
            </w:r>
            <w:r w:rsidRPr="001059DE">
              <w:rPr>
                <w:rFonts w:cs="宋体"/>
                <w:bCs/>
                <w:color w:val="660E7A"/>
                <w:sz w:val="18"/>
                <w:szCs w:val="18"/>
              </w:rPr>
              <w:t>)</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23715C" w:rsidRPr="001059DE" w:rsidTr="00BA767A">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2475" w:type="dxa"/>
            <w:gridSpan w:val="2"/>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businessRate</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年利率</w:t>
            </w:r>
            <w:r w:rsidRPr="001059DE">
              <w:rPr>
                <w:rFonts w:cs="宋体" w:hint="eastAsia"/>
                <w:bCs/>
                <w:color w:val="660E7A"/>
                <w:sz w:val="18"/>
                <w:szCs w:val="18"/>
              </w:rPr>
              <w:t>(</w:t>
            </w:r>
            <w:r w:rsidRPr="001059DE">
              <w:rPr>
                <w:rFonts w:cs="宋体"/>
                <w:bCs/>
                <w:color w:val="660E7A"/>
                <w:sz w:val="18"/>
                <w:szCs w:val="18"/>
              </w:rPr>
              <w:t>%)</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23715C" w:rsidRPr="001059DE" w:rsidTr="00BA767A">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2475" w:type="dxa"/>
            <w:gridSpan w:val="2"/>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chargeBalance</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w:t>
            </w:r>
            <w:r w:rsidRPr="001059DE">
              <w:rPr>
                <w:rFonts w:cs="宋体"/>
                <w:bCs/>
                <w:color w:val="660E7A"/>
                <w:sz w:val="18"/>
                <w:szCs w:val="18"/>
              </w:rPr>
              <w:t>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项目余额</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23715C" w:rsidRPr="001059DE" w:rsidTr="00BA767A">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2475" w:type="dxa"/>
            <w:gridSpan w:val="2"/>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accountBalance</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账户余额</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23715C" w:rsidRPr="001059DE" w:rsidTr="00BA767A">
        <w:trPr>
          <w:trHeight w:val="226"/>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1483" w:type="dxa"/>
            <w:vMerge w:val="restart"/>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agreeList</w:t>
            </w:r>
          </w:p>
        </w:tc>
        <w:tc>
          <w:tcPr>
            <w:tcW w:w="99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title</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协议名称</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r w:rsidR="0023715C" w:rsidRPr="001059DE" w:rsidTr="00BA767A">
        <w:trPr>
          <w:trHeight w:val="22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3715C" w:rsidRPr="001059DE" w:rsidRDefault="0023715C" w:rsidP="00BA767A">
            <w:pPr>
              <w:rPr>
                <w:b w:val="0"/>
                <w:color w:val="000000" w:themeColor="text1"/>
                <w:sz w:val="24"/>
                <w:szCs w:val="24"/>
              </w:rPr>
            </w:pPr>
          </w:p>
        </w:tc>
        <w:tc>
          <w:tcPr>
            <w:tcW w:w="1483" w:type="dxa"/>
            <w:vMerge/>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Style w:val="opdicttext2"/>
                <w:rFonts w:ascii="黑体" w:eastAsia="黑体" w:hAnsi="黑体"/>
                <w:sz w:val="22"/>
                <w:szCs w:val="22"/>
              </w:rPr>
            </w:pPr>
          </w:p>
        </w:tc>
        <w:tc>
          <w:tcPr>
            <w:tcW w:w="99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黑体" w:eastAsia="黑体" w:hAnsi="黑体"/>
                <w:color w:val="000000"/>
                <w:sz w:val="22"/>
                <w:szCs w:val="22"/>
              </w:rPr>
            </w:pPr>
            <w:r w:rsidRPr="001059DE">
              <w:rPr>
                <w:rFonts w:ascii="黑体" w:eastAsia="黑体" w:hAnsi="黑体"/>
                <w:color w:val="000000"/>
                <w:sz w:val="22"/>
                <w:szCs w:val="22"/>
              </w:rPr>
              <w:t>url</w:t>
            </w:r>
          </w:p>
        </w:tc>
        <w:tc>
          <w:tcPr>
            <w:tcW w:w="1102"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String</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r w:rsidRPr="001059DE">
              <w:rPr>
                <w:rFonts w:cs="宋体" w:hint="eastAsia"/>
                <w:bCs/>
                <w:color w:val="660E7A"/>
                <w:sz w:val="18"/>
                <w:szCs w:val="18"/>
              </w:rPr>
              <w:t>协议路径</w:t>
            </w:r>
          </w:p>
        </w:tc>
        <w:tc>
          <w:tcPr>
            <w:tcW w:w="1789" w:type="dxa"/>
            <w:vAlign w:val="center"/>
          </w:tcPr>
          <w:p w:rsidR="0023715C" w:rsidRPr="001059DE" w:rsidRDefault="0023715C" w:rsidP="00BA7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Cs/>
                <w:color w:val="660E7A"/>
                <w:sz w:val="18"/>
                <w:szCs w:val="18"/>
              </w:rPr>
            </w:pPr>
          </w:p>
        </w:tc>
      </w:tr>
    </w:tbl>
    <w:p w:rsidR="0023715C" w:rsidRPr="001059DE" w:rsidRDefault="0023715C" w:rsidP="0023715C"/>
    <w:p w:rsidR="00FA4419" w:rsidRPr="001059DE" w:rsidRDefault="00FA4419" w:rsidP="00FA4419">
      <w:pPr>
        <w:pStyle w:val="3"/>
        <w:rPr>
          <w:color w:val="000000" w:themeColor="text1"/>
        </w:rPr>
      </w:pPr>
      <w:bookmarkStart w:id="7" w:name="OLE_LINK17"/>
      <w:r w:rsidRPr="001059DE">
        <w:rPr>
          <w:rFonts w:hint="eastAsia"/>
          <w:color w:val="000000" w:themeColor="text1"/>
        </w:rPr>
        <w:t>债权详情出借记录接口</w:t>
      </w:r>
    </w:p>
    <w:p w:rsidR="00FA4419" w:rsidRPr="001059DE" w:rsidRDefault="00FA4419" w:rsidP="00FA4419">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FA4419" w:rsidRPr="001059DE" w:rsidRDefault="00FA4419" w:rsidP="00FA4419">
      <w:pPr>
        <w:ind w:firstLine="420"/>
        <w:rPr>
          <w:color w:val="000000" w:themeColor="text1"/>
        </w:rPr>
      </w:pPr>
      <w:r w:rsidRPr="001059DE">
        <w:rPr>
          <w:rFonts w:hint="eastAsia"/>
          <w:color w:val="000000" w:themeColor="text1"/>
        </w:rPr>
        <w:t>请求方式：</w:t>
      </w:r>
      <w:r w:rsidRPr="001059DE">
        <w:rPr>
          <w:color w:val="000000" w:themeColor="text1"/>
        </w:rPr>
        <w:t>POST</w:t>
      </w:r>
    </w:p>
    <w:p w:rsidR="00FA4419" w:rsidRPr="001059DE" w:rsidRDefault="00FA4419" w:rsidP="00FA4419">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Theme="minorHAnsi" w:eastAsiaTheme="minorEastAsia" w:hAnsiTheme="minorHAnsi" w:cstheme="minorBidi"/>
          <w:color w:val="000000" w:themeColor="text1"/>
          <w:kern w:val="2"/>
          <w:sz w:val="21"/>
          <w:szCs w:val="22"/>
        </w:rPr>
        <w:t>/api/</w:t>
      </w:r>
      <w:r w:rsidRPr="001059DE">
        <w:rPr>
          <w:rFonts w:cs="宋体"/>
          <w:b/>
          <w:bCs/>
          <w:color w:val="008000"/>
          <w:sz w:val="18"/>
          <w:szCs w:val="18"/>
        </w:rPr>
        <w:t>transferDebt</w:t>
      </w:r>
      <w:r w:rsidRPr="001059DE">
        <w:rPr>
          <w:rFonts w:asciiTheme="minorHAnsi" w:eastAsiaTheme="minorEastAsia" w:hAnsiTheme="minorHAnsi" w:cstheme="minorBidi"/>
          <w:color w:val="000000" w:themeColor="text1"/>
          <w:kern w:val="2"/>
          <w:sz w:val="21"/>
          <w:szCs w:val="22"/>
        </w:rPr>
        <w:t>/findLendList</w:t>
      </w:r>
    </w:p>
    <w:p w:rsidR="00FA4419" w:rsidRPr="001059DE" w:rsidRDefault="00FA4419" w:rsidP="00FA4419">
      <w:pPr>
        <w:pStyle w:val="4"/>
        <w:rPr>
          <w:color w:val="000000" w:themeColor="text1"/>
        </w:rPr>
      </w:pPr>
      <w:r w:rsidRPr="001059DE">
        <w:rPr>
          <w:rFonts w:hint="eastAsia"/>
          <w:color w:val="000000" w:themeColor="text1"/>
        </w:rPr>
        <w:t>输入</w:t>
      </w:r>
    </w:p>
    <w:p w:rsidR="00FA4419" w:rsidRPr="001059DE" w:rsidRDefault="00FA4419" w:rsidP="00FA4419">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FA4419"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rPr>
                <w:b w:val="0"/>
                <w:bCs w:val="0"/>
                <w:color w:val="000000" w:themeColor="text1"/>
              </w:rPr>
            </w:pPr>
            <w:r w:rsidRPr="001059DE">
              <w:rPr>
                <w:rFonts w:hint="eastAsia"/>
                <w:color w:val="000000" w:themeColor="text1"/>
              </w:rPr>
              <w:t>参数</w:t>
            </w:r>
          </w:p>
        </w:tc>
        <w:tc>
          <w:tcPr>
            <w:tcW w:w="1410" w:type="dxa"/>
            <w:vAlign w:val="center"/>
          </w:tcPr>
          <w:p w:rsidR="00FA4419" w:rsidRPr="001059DE" w:rsidRDefault="00FA4419"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A4419" w:rsidRPr="001059DE" w:rsidRDefault="00FA4419"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A4419"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bookmarkStart w:id="8" w:name="_Hlk529887301"/>
            <w:r w:rsidRPr="001059DE">
              <w:rPr>
                <w:rFonts w:ascii="宋体" w:hAnsi="宋体" w:cs="宋体" w:hint="eastAsia"/>
                <w:color w:val="000000"/>
                <w:sz w:val="18"/>
                <w:szCs w:val="18"/>
              </w:rPr>
              <w:t>pageNum</w:t>
            </w:r>
          </w:p>
        </w:tc>
        <w:tc>
          <w:tcPr>
            <w:tcW w:w="1410" w:type="dxa"/>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FA4419"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每页显示行数</w:t>
            </w:r>
          </w:p>
        </w:tc>
      </w:tr>
      <w:tr w:rsidR="00FA4419"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债权</w:t>
            </w:r>
            <w:r w:rsidRPr="001059DE">
              <w:rPr>
                <w:rFonts w:hint="eastAsia"/>
                <w:color w:val="000000" w:themeColor="text1"/>
              </w:rPr>
              <w:t>ID</w:t>
            </w:r>
          </w:p>
        </w:tc>
      </w:tr>
    </w:tbl>
    <w:bookmarkEnd w:id="8"/>
    <w:p w:rsidR="00FA4419" w:rsidRPr="001059DE" w:rsidRDefault="00FA4419" w:rsidP="00FA4419">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FA4419"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rPr>
                <w:b w:val="0"/>
                <w:bCs w:val="0"/>
                <w:color w:val="000000" w:themeColor="text1"/>
              </w:rPr>
            </w:pPr>
            <w:r w:rsidRPr="001059DE">
              <w:rPr>
                <w:rFonts w:hint="eastAsia"/>
                <w:color w:val="000000" w:themeColor="text1"/>
              </w:rPr>
              <w:t>参数</w:t>
            </w:r>
          </w:p>
        </w:tc>
        <w:tc>
          <w:tcPr>
            <w:tcW w:w="7155" w:type="dxa"/>
            <w:gridSpan w:val="4"/>
            <w:vAlign w:val="center"/>
          </w:tcPr>
          <w:p w:rsidR="00FA4419" w:rsidRPr="001059DE" w:rsidRDefault="00FA4419"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A4419"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A4419"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FA4419" w:rsidRPr="001059DE" w:rsidRDefault="00FA4419" w:rsidP="0070004D">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FA4419" w:rsidRPr="001059DE" w:rsidRDefault="00FA4419"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A4419" w:rsidRPr="001059DE" w:rsidTr="0070004D">
        <w:trPr>
          <w:trHeight w:val="13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FA4419" w:rsidRPr="001059DE" w:rsidRDefault="00FA4419" w:rsidP="0070004D">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productPersonNum</w:t>
            </w:r>
          </w:p>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bidPeopleNum</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String</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加入人数</w:t>
            </w:r>
          </w:p>
        </w:tc>
      </w:tr>
      <w:tr w:rsidR="00FA4419" w:rsidRPr="001059DE" w:rsidTr="0070004D">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A4419" w:rsidRPr="001059DE" w:rsidRDefault="00FA4419" w:rsidP="0070004D">
            <w:pPr>
              <w:rPr>
                <w:color w:val="000000" w:themeColor="text1"/>
                <w:sz w:val="24"/>
                <w:szCs w:val="24"/>
              </w:rPr>
            </w:pPr>
          </w:p>
        </w:tc>
        <w:tc>
          <w:tcPr>
            <w:tcW w:w="1788" w:type="dxa"/>
            <w:vMerge/>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bidAmt</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N</w:t>
            </w:r>
            <w:r w:rsidRPr="001059DE">
              <w:rPr>
                <w:rFonts w:ascii="宋体" w:hAnsi="宋体" w:cs="宋体" w:hint="eastAsia"/>
                <w:color w:val="000000"/>
                <w:sz w:val="18"/>
                <w:szCs w:val="18"/>
              </w:rPr>
              <w:t>umber</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已投金额</w:t>
            </w:r>
          </w:p>
        </w:tc>
      </w:tr>
      <w:tr w:rsidR="00FA4419" w:rsidRPr="001059DE" w:rsidTr="0070004D">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A4419" w:rsidRPr="001059DE" w:rsidRDefault="00FA4419" w:rsidP="0070004D">
            <w:pPr>
              <w:rPr>
                <w:color w:val="000000" w:themeColor="text1"/>
                <w:sz w:val="24"/>
                <w:szCs w:val="24"/>
              </w:rPr>
            </w:pPr>
          </w:p>
        </w:tc>
        <w:tc>
          <w:tcPr>
            <w:tcW w:w="1788" w:type="dxa"/>
            <w:vMerge w:val="restart"/>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sendList</w:t>
            </w:r>
          </w:p>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String</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标的名称</w:t>
            </w:r>
          </w:p>
        </w:tc>
      </w:tr>
      <w:tr w:rsidR="00FA4419" w:rsidRPr="001059DE" w:rsidTr="0070004D">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A4419" w:rsidRPr="001059DE" w:rsidRDefault="00FA4419" w:rsidP="0070004D">
            <w:pPr>
              <w:rPr>
                <w:color w:val="000000" w:themeColor="text1"/>
                <w:sz w:val="24"/>
                <w:szCs w:val="24"/>
              </w:rPr>
            </w:pPr>
          </w:p>
        </w:tc>
        <w:tc>
          <w:tcPr>
            <w:tcW w:w="1788" w:type="dxa"/>
            <w:vMerge/>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amt</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n</w:t>
            </w:r>
            <w:r w:rsidRPr="001059DE">
              <w:rPr>
                <w:rFonts w:ascii="宋体" w:hAnsi="宋体" w:cs="宋体"/>
                <w:color w:val="000000"/>
                <w:sz w:val="18"/>
                <w:szCs w:val="18"/>
              </w:rPr>
              <w:t>umber</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金额</w:t>
            </w:r>
          </w:p>
        </w:tc>
      </w:tr>
      <w:tr w:rsidR="00FA4419" w:rsidRPr="001059DE" w:rsidTr="0070004D">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A4419" w:rsidRPr="001059DE" w:rsidRDefault="00FA4419" w:rsidP="0070004D">
            <w:pPr>
              <w:rPr>
                <w:color w:val="000000" w:themeColor="text1"/>
                <w:sz w:val="24"/>
                <w:szCs w:val="24"/>
              </w:rPr>
            </w:pPr>
          </w:p>
        </w:tc>
        <w:tc>
          <w:tcPr>
            <w:tcW w:w="1788" w:type="dxa"/>
            <w:vMerge/>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orderTime</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D</w:t>
            </w:r>
            <w:r w:rsidRPr="001059DE">
              <w:rPr>
                <w:rFonts w:ascii="宋体" w:hAnsi="宋体" w:cs="宋体" w:hint="eastAsia"/>
                <w:color w:val="000000"/>
                <w:sz w:val="18"/>
                <w:szCs w:val="18"/>
              </w:rPr>
              <w:t>at</w:t>
            </w:r>
            <w:r w:rsidRPr="001059DE">
              <w:rPr>
                <w:rFonts w:ascii="宋体" w:hAnsi="宋体" w:cs="宋体"/>
                <w:color w:val="000000"/>
                <w:sz w:val="18"/>
                <w:szCs w:val="18"/>
              </w:rPr>
              <w:t>e</w:t>
            </w:r>
          </w:p>
        </w:tc>
        <w:tc>
          <w:tcPr>
            <w:tcW w:w="1789" w:type="dxa"/>
            <w:vAlign w:val="center"/>
          </w:tcPr>
          <w:p w:rsidR="00FA4419" w:rsidRPr="001059DE" w:rsidRDefault="00FA4419"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订单时间</w:t>
            </w:r>
          </w:p>
        </w:tc>
      </w:tr>
    </w:tbl>
    <w:p w:rsidR="00FA4419" w:rsidRPr="001059DE" w:rsidRDefault="00FA4419" w:rsidP="00FA4419"/>
    <w:p w:rsidR="00FA4419" w:rsidRPr="001059DE" w:rsidRDefault="00FA4419" w:rsidP="00FA4419"/>
    <w:p w:rsidR="00D27714" w:rsidRPr="001059DE" w:rsidRDefault="00D27714" w:rsidP="00D27714">
      <w:pPr>
        <w:pStyle w:val="3"/>
        <w:rPr>
          <w:color w:val="000000" w:themeColor="text1"/>
        </w:rPr>
      </w:pPr>
      <w:r w:rsidRPr="001059DE">
        <w:rPr>
          <w:rFonts w:hint="eastAsia"/>
          <w:color w:val="000000" w:themeColor="text1"/>
        </w:rPr>
        <w:t>pc</w:t>
      </w:r>
      <w:r w:rsidRPr="001059DE">
        <w:rPr>
          <w:rFonts w:hint="eastAsia"/>
          <w:color w:val="000000" w:themeColor="text1"/>
        </w:rPr>
        <w:t>债权详情出借记录接口</w:t>
      </w:r>
    </w:p>
    <w:p w:rsidR="00D27714" w:rsidRPr="001059DE" w:rsidRDefault="00D27714" w:rsidP="00D27714">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D27714" w:rsidRPr="001059DE" w:rsidRDefault="00D27714" w:rsidP="00D27714">
      <w:pPr>
        <w:ind w:firstLine="420"/>
        <w:rPr>
          <w:color w:val="000000" w:themeColor="text1"/>
        </w:rPr>
      </w:pPr>
      <w:r w:rsidRPr="001059DE">
        <w:rPr>
          <w:rFonts w:hint="eastAsia"/>
          <w:color w:val="000000" w:themeColor="text1"/>
        </w:rPr>
        <w:t>请求方式：</w:t>
      </w:r>
      <w:r w:rsidRPr="001059DE">
        <w:rPr>
          <w:color w:val="000000" w:themeColor="text1"/>
        </w:rPr>
        <w:t>POST</w:t>
      </w:r>
    </w:p>
    <w:p w:rsidR="00D27714" w:rsidRPr="001059DE" w:rsidRDefault="00D27714" w:rsidP="00D27714">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Theme="minorHAnsi" w:eastAsiaTheme="minorEastAsia" w:hAnsiTheme="minorHAnsi" w:cstheme="minorBidi"/>
          <w:color w:val="000000" w:themeColor="text1"/>
          <w:kern w:val="2"/>
          <w:sz w:val="21"/>
          <w:szCs w:val="22"/>
        </w:rPr>
        <w:t>/api/</w:t>
      </w:r>
      <w:r w:rsidRPr="001059DE">
        <w:rPr>
          <w:rFonts w:cs="宋体"/>
          <w:b/>
          <w:bCs/>
          <w:color w:val="008000"/>
          <w:sz w:val="18"/>
          <w:szCs w:val="18"/>
        </w:rPr>
        <w:t>transferDebt</w:t>
      </w:r>
      <w:r w:rsidR="00BD3352" w:rsidRPr="001059DE">
        <w:rPr>
          <w:rFonts w:cs="宋体"/>
          <w:b/>
          <w:bCs/>
          <w:color w:val="008000"/>
          <w:sz w:val="18"/>
          <w:szCs w:val="18"/>
        </w:rPr>
        <w:t>/pc/findLendList</w:t>
      </w:r>
    </w:p>
    <w:p w:rsidR="00D27714" w:rsidRPr="001059DE" w:rsidRDefault="00D27714" w:rsidP="00D27714">
      <w:pPr>
        <w:pStyle w:val="4"/>
        <w:rPr>
          <w:color w:val="000000" w:themeColor="text1"/>
        </w:rPr>
      </w:pPr>
      <w:r w:rsidRPr="001059DE">
        <w:rPr>
          <w:rFonts w:hint="eastAsia"/>
          <w:color w:val="000000" w:themeColor="text1"/>
        </w:rPr>
        <w:lastRenderedPageBreak/>
        <w:t>输入</w:t>
      </w:r>
    </w:p>
    <w:p w:rsidR="00D27714" w:rsidRPr="001059DE" w:rsidRDefault="00D27714" w:rsidP="00D27714">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D27714"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rPr>
                <w:b w:val="0"/>
                <w:bCs w:val="0"/>
                <w:color w:val="000000" w:themeColor="text1"/>
              </w:rPr>
            </w:pPr>
            <w:r w:rsidRPr="001059DE">
              <w:rPr>
                <w:rFonts w:hint="eastAsia"/>
                <w:color w:val="000000" w:themeColor="text1"/>
              </w:rPr>
              <w:t>参数</w:t>
            </w:r>
          </w:p>
        </w:tc>
        <w:tc>
          <w:tcPr>
            <w:tcW w:w="1410" w:type="dxa"/>
            <w:vAlign w:val="center"/>
          </w:tcPr>
          <w:p w:rsidR="00D27714" w:rsidRPr="001059DE" w:rsidRDefault="00D27714"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27714" w:rsidRPr="001059DE" w:rsidRDefault="00D27714"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27714"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D27714"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每页显示行数</w:t>
            </w:r>
          </w:p>
        </w:tc>
      </w:tr>
      <w:tr w:rsidR="00D27714"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债权</w:t>
            </w:r>
            <w:r w:rsidRPr="001059DE">
              <w:rPr>
                <w:rFonts w:hint="eastAsia"/>
                <w:color w:val="000000" w:themeColor="text1"/>
              </w:rPr>
              <w:t>ID</w:t>
            </w:r>
          </w:p>
        </w:tc>
      </w:tr>
    </w:tbl>
    <w:p w:rsidR="00D27714" w:rsidRPr="001059DE" w:rsidRDefault="00D27714" w:rsidP="00D2771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D27714"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rPr>
                <w:b w:val="0"/>
                <w:bCs w:val="0"/>
                <w:color w:val="000000" w:themeColor="text1"/>
              </w:rPr>
            </w:pPr>
            <w:r w:rsidRPr="001059DE">
              <w:rPr>
                <w:rFonts w:hint="eastAsia"/>
                <w:color w:val="000000" w:themeColor="text1"/>
              </w:rPr>
              <w:t>参数</w:t>
            </w:r>
          </w:p>
        </w:tc>
        <w:tc>
          <w:tcPr>
            <w:tcW w:w="7155" w:type="dxa"/>
            <w:gridSpan w:val="4"/>
            <w:vAlign w:val="center"/>
          </w:tcPr>
          <w:p w:rsidR="00D27714" w:rsidRPr="001059DE" w:rsidRDefault="00D27714"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27714"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27714"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D27714" w:rsidRPr="001059DE" w:rsidRDefault="00D27714" w:rsidP="002901D2">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D27714" w:rsidRPr="001059DE" w:rsidRDefault="00D27714" w:rsidP="002901D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27714" w:rsidRPr="001059DE" w:rsidTr="002901D2">
        <w:trPr>
          <w:trHeight w:val="13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27714" w:rsidRPr="001059DE" w:rsidRDefault="00D27714" w:rsidP="002901D2">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productPersonNum</w:t>
            </w:r>
          </w:p>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bidPeopleNum</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String</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加入人数</w:t>
            </w:r>
          </w:p>
        </w:tc>
      </w:tr>
      <w:tr w:rsidR="00D27714"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27714" w:rsidRPr="001059DE" w:rsidRDefault="00D27714" w:rsidP="002901D2">
            <w:pPr>
              <w:rPr>
                <w:color w:val="000000" w:themeColor="text1"/>
                <w:sz w:val="24"/>
                <w:szCs w:val="24"/>
              </w:rPr>
            </w:pPr>
          </w:p>
        </w:tc>
        <w:tc>
          <w:tcPr>
            <w:tcW w:w="1788" w:type="dxa"/>
            <w:vMerge/>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bidAmt</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N</w:t>
            </w:r>
            <w:r w:rsidRPr="001059DE">
              <w:rPr>
                <w:rFonts w:ascii="宋体" w:hAnsi="宋体" w:cs="宋体" w:hint="eastAsia"/>
                <w:color w:val="000000"/>
                <w:sz w:val="18"/>
                <w:szCs w:val="18"/>
              </w:rPr>
              <w:t>umber</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已投金额</w:t>
            </w:r>
          </w:p>
        </w:tc>
      </w:tr>
      <w:tr w:rsidR="00D27714"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27714" w:rsidRPr="001059DE" w:rsidRDefault="00D27714" w:rsidP="002901D2">
            <w:pPr>
              <w:rPr>
                <w:color w:val="000000" w:themeColor="text1"/>
                <w:sz w:val="24"/>
                <w:szCs w:val="24"/>
              </w:rPr>
            </w:pPr>
          </w:p>
        </w:tc>
        <w:tc>
          <w:tcPr>
            <w:tcW w:w="1788" w:type="dxa"/>
            <w:vMerge w:val="restart"/>
            <w:vAlign w:val="center"/>
          </w:tcPr>
          <w:p w:rsidR="00D27714" w:rsidRPr="001059DE" w:rsidRDefault="00F2287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bCs/>
                <w:sz w:val="18"/>
                <w:szCs w:val="18"/>
              </w:rPr>
              <w:t>list</w:t>
            </w:r>
          </w:p>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String</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标的名称</w:t>
            </w:r>
          </w:p>
        </w:tc>
      </w:tr>
      <w:tr w:rsidR="00D27714"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27714" w:rsidRPr="001059DE" w:rsidRDefault="00D27714" w:rsidP="002901D2">
            <w:pPr>
              <w:rPr>
                <w:color w:val="000000" w:themeColor="text1"/>
                <w:sz w:val="24"/>
                <w:szCs w:val="24"/>
              </w:rPr>
            </w:pPr>
          </w:p>
        </w:tc>
        <w:tc>
          <w:tcPr>
            <w:tcW w:w="1788" w:type="dxa"/>
            <w:vMerge/>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amt</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n</w:t>
            </w:r>
            <w:r w:rsidRPr="001059DE">
              <w:rPr>
                <w:rFonts w:ascii="宋体" w:hAnsi="宋体" w:cs="宋体"/>
                <w:color w:val="000000"/>
                <w:sz w:val="18"/>
                <w:szCs w:val="18"/>
              </w:rPr>
              <w:t>umber</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金额</w:t>
            </w:r>
          </w:p>
        </w:tc>
      </w:tr>
      <w:tr w:rsidR="00D27714"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27714" w:rsidRPr="001059DE" w:rsidRDefault="00D27714" w:rsidP="002901D2">
            <w:pPr>
              <w:rPr>
                <w:color w:val="000000" w:themeColor="text1"/>
                <w:sz w:val="24"/>
                <w:szCs w:val="24"/>
              </w:rPr>
            </w:pPr>
          </w:p>
        </w:tc>
        <w:tc>
          <w:tcPr>
            <w:tcW w:w="1788" w:type="dxa"/>
            <w:vMerge/>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orderTime</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D</w:t>
            </w:r>
            <w:r w:rsidRPr="001059DE">
              <w:rPr>
                <w:rFonts w:ascii="宋体" w:hAnsi="宋体" w:cs="宋体" w:hint="eastAsia"/>
                <w:color w:val="000000"/>
                <w:sz w:val="18"/>
                <w:szCs w:val="18"/>
              </w:rPr>
              <w:t>at</w:t>
            </w:r>
            <w:r w:rsidRPr="001059DE">
              <w:rPr>
                <w:rFonts w:ascii="宋体" w:hAnsi="宋体" w:cs="宋体"/>
                <w:color w:val="000000"/>
                <w:sz w:val="18"/>
                <w:szCs w:val="18"/>
              </w:rPr>
              <w:t>e</w:t>
            </w:r>
          </w:p>
        </w:tc>
        <w:tc>
          <w:tcPr>
            <w:tcW w:w="1789" w:type="dxa"/>
            <w:vAlign w:val="center"/>
          </w:tcPr>
          <w:p w:rsidR="00D27714" w:rsidRPr="001059DE" w:rsidRDefault="00D27714"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订单时间</w:t>
            </w:r>
          </w:p>
        </w:tc>
      </w:tr>
      <w:tr w:rsidR="00F22876" w:rsidRPr="001059DE" w:rsidTr="002901D2">
        <w:trPr>
          <w:trHeight w:val="134"/>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22876" w:rsidRPr="001059DE" w:rsidRDefault="00F22876" w:rsidP="00F228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sz w:val="24"/>
                <w:szCs w:val="24"/>
              </w:rPr>
            </w:pPr>
          </w:p>
        </w:tc>
        <w:tc>
          <w:tcPr>
            <w:tcW w:w="1788" w:type="dxa"/>
            <w:vAlign w:val="center"/>
          </w:tcPr>
          <w:p w:rsidR="00F22876" w:rsidRPr="001059DE" w:rsidRDefault="00F2287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count</w:t>
            </w:r>
          </w:p>
        </w:tc>
        <w:tc>
          <w:tcPr>
            <w:tcW w:w="1789" w:type="dxa"/>
            <w:vAlign w:val="center"/>
          </w:tcPr>
          <w:p w:rsidR="00F22876" w:rsidRPr="001059DE" w:rsidRDefault="00F2287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总条数</w:t>
            </w:r>
          </w:p>
        </w:tc>
        <w:tc>
          <w:tcPr>
            <w:tcW w:w="1789" w:type="dxa"/>
            <w:vAlign w:val="center"/>
          </w:tcPr>
          <w:p w:rsidR="00F22876" w:rsidRPr="001059DE" w:rsidRDefault="00F2287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F22876" w:rsidRPr="001059DE" w:rsidRDefault="00F22876"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27714" w:rsidRPr="001059DE" w:rsidRDefault="00D27714" w:rsidP="00FA4419"/>
    <w:bookmarkEnd w:id="7"/>
    <w:p w:rsidR="008133CF" w:rsidRPr="001059DE" w:rsidRDefault="008133CF" w:rsidP="008133CF">
      <w:pPr>
        <w:pStyle w:val="3"/>
        <w:rPr>
          <w:color w:val="000000" w:themeColor="text1"/>
        </w:rPr>
      </w:pPr>
      <w:r w:rsidRPr="001059DE">
        <w:rPr>
          <w:rFonts w:hint="eastAsia"/>
          <w:color w:val="000000" w:themeColor="text1"/>
        </w:rPr>
        <w:t>债权详情债权信息接口</w:t>
      </w:r>
    </w:p>
    <w:p w:rsidR="008133CF" w:rsidRPr="001059DE" w:rsidRDefault="008133CF" w:rsidP="008133CF">
      <w:pPr>
        <w:rPr>
          <w:color w:val="000000" w:themeColor="text1"/>
        </w:rPr>
      </w:pPr>
      <w:r w:rsidRPr="001059DE">
        <w:rPr>
          <w:rFonts w:hint="eastAsia"/>
          <w:color w:val="000000" w:themeColor="text1"/>
        </w:rPr>
        <w:t xml:space="preserve"> </w:t>
      </w:r>
      <w:r w:rsidRPr="001059DE">
        <w:rPr>
          <w:color w:val="000000" w:themeColor="text1"/>
        </w:rPr>
        <w:t xml:space="preserve"> </w:t>
      </w:r>
      <w:r w:rsidRPr="001059DE">
        <w:rPr>
          <w:rFonts w:hint="eastAsia"/>
          <w:color w:val="000000" w:themeColor="text1"/>
        </w:rPr>
        <w:t>散标详情出借记录</w:t>
      </w:r>
    </w:p>
    <w:p w:rsidR="008133CF" w:rsidRPr="001059DE" w:rsidRDefault="008133CF" w:rsidP="008133CF">
      <w:pPr>
        <w:ind w:firstLine="420"/>
        <w:rPr>
          <w:color w:val="000000" w:themeColor="text1"/>
        </w:rPr>
      </w:pPr>
      <w:r w:rsidRPr="001059DE">
        <w:rPr>
          <w:rFonts w:hint="eastAsia"/>
          <w:color w:val="000000" w:themeColor="text1"/>
        </w:rPr>
        <w:t>请求方式：</w:t>
      </w:r>
      <w:r w:rsidRPr="001059DE">
        <w:rPr>
          <w:color w:val="000000" w:themeColor="text1"/>
        </w:rPr>
        <w:t>POST</w:t>
      </w:r>
    </w:p>
    <w:p w:rsidR="008133CF" w:rsidRPr="001059DE" w:rsidRDefault="008133CF" w:rsidP="008133CF">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Theme="minorHAnsi" w:eastAsiaTheme="minorEastAsia" w:hAnsiTheme="minorHAnsi" w:cstheme="minorBidi"/>
          <w:color w:val="000000" w:themeColor="text1"/>
          <w:kern w:val="2"/>
          <w:sz w:val="21"/>
          <w:szCs w:val="22"/>
        </w:rPr>
        <w:t>/api/</w:t>
      </w:r>
      <w:r w:rsidRPr="001059DE">
        <w:rPr>
          <w:rFonts w:cs="宋体"/>
          <w:b/>
          <w:bCs/>
          <w:color w:val="008000"/>
          <w:sz w:val="18"/>
          <w:szCs w:val="18"/>
        </w:rPr>
        <w:t>transferDebt</w:t>
      </w:r>
      <w:r w:rsidRPr="001059DE">
        <w:rPr>
          <w:rFonts w:asciiTheme="minorHAnsi" w:eastAsiaTheme="minorEastAsia" w:hAnsiTheme="minorHAnsi" w:cstheme="minorBidi"/>
          <w:color w:val="000000" w:themeColor="text1"/>
          <w:kern w:val="2"/>
          <w:sz w:val="21"/>
          <w:szCs w:val="22"/>
        </w:rPr>
        <w:t>/</w:t>
      </w:r>
      <w:r w:rsidRPr="001059DE">
        <w:rPr>
          <w:rFonts w:cs="宋体"/>
          <w:b/>
          <w:bCs/>
          <w:color w:val="008000"/>
          <w:sz w:val="18"/>
          <w:szCs w:val="18"/>
        </w:rPr>
        <w:t>findDebtInfo</w:t>
      </w:r>
    </w:p>
    <w:p w:rsidR="008133CF" w:rsidRPr="001059DE" w:rsidRDefault="008133CF" w:rsidP="008133CF">
      <w:pPr>
        <w:pStyle w:val="4"/>
        <w:rPr>
          <w:color w:val="000000" w:themeColor="text1"/>
        </w:rPr>
      </w:pPr>
      <w:r w:rsidRPr="001059DE">
        <w:rPr>
          <w:rFonts w:hint="eastAsia"/>
          <w:color w:val="000000" w:themeColor="text1"/>
        </w:rPr>
        <w:t>输入</w:t>
      </w:r>
    </w:p>
    <w:p w:rsidR="008133CF" w:rsidRPr="001059DE" w:rsidRDefault="008133CF" w:rsidP="008133CF">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8133CF"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rPr>
                <w:b w:val="0"/>
                <w:bCs w:val="0"/>
                <w:color w:val="000000" w:themeColor="text1"/>
              </w:rPr>
            </w:pPr>
            <w:r w:rsidRPr="001059DE">
              <w:rPr>
                <w:rFonts w:hint="eastAsia"/>
                <w:color w:val="000000" w:themeColor="text1"/>
              </w:rPr>
              <w:t>参数</w:t>
            </w:r>
          </w:p>
        </w:tc>
        <w:tc>
          <w:tcPr>
            <w:tcW w:w="1410" w:type="dxa"/>
            <w:vAlign w:val="center"/>
          </w:tcPr>
          <w:p w:rsidR="008133CF" w:rsidRPr="001059DE" w:rsidRDefault="008133CF"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133CF" w:rsidRPr="001059DE" w:rsidRDefault="008133CF"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133C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w:t>
            </w:r>
          </w:p>
        </w:tc>
      </w:tr>
      <w:tr w:rsidR="008133C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每页显示行数</w:t>
            </w:r>
          </w:p>
        </w:tc>
      </w:tr>
      <w:tr w:rsidR="008133C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债权</w:t>
            </w:r>
            <w:r w:rsidRPr="001059DE">
              <w:rPr>
                <w:rFonts w:hint="eastAsia"/>
                <w:color w:val="000000" w:themeColor="text1"/>
              </w:rPr>
              <w:t>ID</w:t>
            </w:r>
          </w:p>
        </w:tc>
      </w:tr>
    </w:tbl>
    <w:p w:rsidR="008133CF" w:rsidRPr="001059DE" w:rsidRDefault="008133CF" w:rsidP="008133CF">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8133CF"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rPr>
                <w:b w:val="0"/>
                <w:bCs w:val="0"/>
                <w:color w:val="000000" w:themeColor="text1"/>
              </w:rPr>
            </w:pPr>
            <w:r w:rsidRPr="001059DE">
              <w:rPr>
                <w:rFonts w:hint="eastAsia"/>
                <w:color w:val="000000" w:themeColor="text1"/>
              </w:rPr>
              <w:t>参数</w:t>
            </w:r>
          </w:p>
        </w:tc>
        <w:tc>
          <w:tcPr>
            <w:tcW w:w="7155" w:type="dxa"/>
            <w:gridSpan w:val="4"/>
            <w:vAlign w:val="center"/>
          </w:tcPr>
          <w:p w:rsidR="008133CF" w:rsidRPr="001059DE" w:rsidRDefault="008133CF"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133C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8133CF"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8133CF" w:rsidRPr="001059DE" w:rsidRDefault="008133CF" w:rsidP="00D500C5">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8133CF" w:rsidRPr="001059DE" w:rsidRDefault="008133CF"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8133CF" w:rsidRPr="001059DE" w:rsidTr="00D500C5">
        <w:trPr>
          <w:trHeight w:val="135"/>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8133CF" w:rsidRPr="001059DE" w:rsidRDefault="008133CF" w:rsidP="00D500C5">
            <w:pPr>
              <w:rPr>
                <w:bCs w:val="0"/>
                <w:color w:val="000000" w:themeColor="text1"/>
                <w:sz w:val="24"/>
                <w:szCs w:val="24"/>
              </w:rPr>
            </w:pPr>
            <w:r w:rsidRPr="001059DE">
              <w:rPr>
                <w:rFonts w:hint="eastAsia"/>
                <w:color w:val="000000" w:themeColor="text1"/>
                <w:sz w:val="24"/>
                <w:szCs w:val="24"/>
              </w:rPr>
              <w:lastRenderedPageBreak/>
              <w:t>data</w:t>
            </w:r>
          </w:p>
        </w:tc>
        <w:tc>
          <w:tcPr>
            <w:tcW w:w="1788" w:type="dxa"/>
            <w:vMerge w:val="restart"/>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bCs/>
                <w:sz w:val="18"/>
                <w:szCs w:val="18"/>
              </w:rPr>
              <w:t>list</w:t>
            </w:r>
          </w:p>
        </w:tc>
        <w:tc>
          <w:tcPr>
            <w:tcW w:w="1789" w:type="dxa"/>
            <w:vAlign w:val="center"/>
          </w:tcPr>
          <w:p w:rsidR="008133CF" w:rsidRPr="001059DE" w:rsidRDefault="009C0237"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String</w:t>
            </w:r>
          </w:p>
        </w:tc>
        <w:tc>
          <w:tcPr>
            <w:tcW w:w="1789" w:type="dxa"/>
            <w:vAlign w:val="center"/>
          </w:tcPr>
          <w:p w:rsidR="008133CF" w:rsidRPr="001059DE" w:rsidRDefault="009C0237"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债权人名称</w:t>
            </w:r>
          </w:p>
        </w:tc>
      </w:tr>
      <w:tr w:rsidR="008133CF" w:rsidRPr="001059DE" w:rsidTr="00D500C5">
        <w:trPr>
          <w:trHeight w:val="13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33CF" w:rsidRPr="001059DE" w:rsidRDefault="008133CF" w:rsidP="00D500C5">
            <w:pPr>
              <w:rPr>
                <w:color w:val="000000" w:themeColor="text1"/>
                <w:sz w:val="24"/>
                <w:szCs w:val="24"/>
              </w:rPr>
            </w:pPr>
          </w:p>
        </w:tc>
        <w:tc>
          <w:tcPr>
            <w:tcW w:w="1788" w:type="dxa"/>
            <w:vMerge/>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8133CF" w:rsidRPr="001059DE" w:rsidRDefault="009C0237"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countMoney</w:t>
            </w:r>
          </w:p>
        </w:tc>
        <w:tc>
          <w:tcPr>
            <w:tcW w:w="1789" w:type="dxa"/>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N</w:t>
            </w:r>
            <w:r w:rsidRPr="001059DE">
              <w:rPr>
                <w:rFonts w:ascii="宋体" w:hAnsi="宋体" w:cs="宋体" w:hint="eastAsia"/>
                <w:color w:val="000000"/>
                <w:sz w:val="18"/>
                <w:szCs w:val="18"/>
              </w:rPr>
              <w:t>umber</w:t>
            </w:r>
          </w:p>
        </w:tc>
        <w:tc>
          <w:tcPr>
            <w:tcW w:w="1789" w:type="dxa"/>
            <w:vAlign w:val="center"/>
          </w:tcPr>
          <w:p w:rsidR="008133CF" w:rsidRPr="001059DE" w:rsidRDefault="009C0237"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待收本金</w:t>
            </w:r>
          </w:p>
        </w:tc>
      </w:tr>
      <w:tr w:rsidR="008133CF" w:rsidRPr="001059DE" w:rsidTr="00D500C5">
        <w:trPr>
          <w:trHeight w:val="35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33CF" w:rsidRPr="001059DE" w:rsidRDefault="008133CF" w:rsidP="00D500C5">
            <w:pPr>
              <w:rPr>
                <w:color w:val="000000" w:themeColor="text1"/>
                <w:sz w:val="24"/>
                <w:szCs w:val="24"/>
              </w:rPr>
            </w:pPr>
          </w:p>
        </w:tc>
        <w:tc>
          <w:tcPr>
            <w:tcW w:w="1788" w:type="dxa"/>
            <w:vAlign w:val="center"/>
          </w:tcPr>
          <w:p w:rsidR="008133CF" w:rsidRPr="001059DE" w:rsidRDefault="008133CF"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bCs/>
                <w:sz w:val="18"/>
                <w:szCs w:val="18"/>
              </w:rPr>
              <w:t>count</w:t>
            </w:r>
          </w:p>
        </w:tc>
        <w:tc>
          <w:tcPr>
            <w:tcW w:w="5367" w:type="dxa"/>
            <w:gridSpan w:val="3"/>
            <w:vAlign w:val="center"/>
          </w:tcPr>
          <w:p w:rsidR="008133CF" w:rsidRPr="001059DE" w:rsidRDefault="008133CF" w:rsidP="00D5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持有债权人数</w:t>
            </w:r>
            <w:r w:rsidRPr="001059DE">
              <w:rPr>
                <w:rFonts w:hint="eastAsia"/>
              </w:rPr>
              <w:t xml:space="preserve"> </w:t>
            </w:r>
            <w:r w:rsidRPr="001059DE">
              <w:rPr>
                <w:rFonts w:hint="eastAsia"/>
              </w:rPr>
              <w:t>取总条数</w:t>
            </w:r>
          </w:p>
        </w:tc>
      </w:tr>
    </w:tbl>
    <w:p w:rsidR="00FB378E" w:rsidRPr="001059DE" w:rsidRDefault="00FB378E" w:rsidP="0023715C"/>
    <w:p w:rsidR="007138C2" w:rsidRPr="001059DE" w:rsidRDefault="007138C2" w:rsidP="0023715C"/>
    <w:p w:rsidR="007138C2" w:rsidRPr="00DA6355" w:rsidRDefault="007138C2" w:rsidP="007138C2">
      <w:pPr>
        <w:pStyle w:val="3"/>
        <w:rPr>
          <w:color w:val="000000" w:themeColor="text1"/>
          <w:highlight w:val="yellow"/>
        </w:rPr>
      </w:pPr>
      <w:r w:rsidRPr="00DA6355">
        <w:rPr>
          <w:rFonts w:hint="eastAsia"/>
          <w:color w:val="000000" w:themeColor="text1"/>
          <w:highlight w:val="yellow"/>
        </w:rPr>
        <w:t>债转投资接口</w:t>
      </w:r>
    </w:p>
    <w:p w:rsidR="007138C2" w:rsidRPr="001059DE" w:rsidRDefault="007138C2" w:rsidP="007138C2">
      <w:pPr>
        <w:ind w:firstLine="420"/>
        <w:rPr>
          <w:color w:val="000000" w:themeColor="text1"/>
        </w:rPr>
      </w:pPr>
      <w:r w:rsidRPr="001059DE">
        <w:rPr>
          <w:rFonts w:hint="eastAsia"/>
          <w:color w:val="000000" w:themeColor="text1"/>
        </w:rPr>
        <w:t>债转投资接口</w:t>
      </w:r>
    </w:p>
    <w:p w:rsidR="007138C2" w:rsidRPr="001059DE" w:rsidRDefault="007138C2" w:rsidP="007138C2">
      <w:pPr>
        <w:pStyle w:val="4"/>
        <w:rPr>
          <w:color w:val="000000" w:themeColor="text1"/>
        </w:rPr>
      </w:pPr>
      <w:r w:rsidRPr="001059DE">
        <w:rPr>
          <w:rFonts w:hint="eastAsia"/>
          <w:color w:val="000000" w:themeColor="text1"/>
        </w:rPr>
        <w:t>输入</w:t>
      </w:r>
    </w:p>
    <w:p w:rsidR="007138C2" w:rsidRPr="001059DE" w:rsidRDefault="007138C2" w:rsidP="007138C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138C2" w:rsidRPr="001059DE" w:rsidRDefault="007138C2" w:rsidP="007138C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请求URL：http://平台域名/api/</w:t>
      </w:r>
      <w:r w:rsidRPr="001059DE">
        <w:rPr>
          <w:rFonts w:cs="宋体"/>
          <w:bCs/>
          <w:sz w:val="18"/>
          <w:szCs w:val="18"/>
        </w:rPr>
        <w:t>transferDebt/</w:t>
      </w:r>
      <w:r w:rsidRPr="001059DE">
        <w:rPr>
          <w:rFonts w:cs="宋体"/>
          <w:b/>
          <w:bCs/>
          <w:color w:val="008000"/>
          <w:sz w:val="18"/>
          <w:szCs w:val="18"/>
        </w:rPr>
        <w:t>{platform:pc|app|h5}</w:t>
      </w:r>
    </w:p>
    <w:p w:rsidR="007138C2" w:rsidRPr="001059DE" w:rsidRDefault="007138C2" w:rsidP="007138C2">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/investProduct</w:t>
      </w:r>
    </w:p>
    <w:p w:rsidR="007138C2" w:rsidRPr="001059DE" w:rsidRDefault="007138C2" w:rsidP="007138C2">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color w:val="000000" w:themeColor="text1"/>
              </w:rPr>
              <w:t>参数</w:t>
            </w:r>
          </w:p>
        </w:tc>
        <w:tc>
          <w:tcPr>
            <w:tcW w:w="1410"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bidId</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债权</w:t>
            </w:r>
            <w:r w:rsidRPr="001059DE">
              <w:rPr>
                <w:rFonts w:hint="eastAsia"/>
                <w:color w:val="000000" w:themeColor="text1"/>
              </w:rPr>
              <w:t>ID</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investAmount</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投资金额</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couponType</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优惠券类型</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7138C2" w:rsidRPr="001059DE" w:rsidRDefault="007138C2" w:rsidP="007138C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color w:val="000000" w:themeColor="text1"/>
              </w:rPr>
              <w:t>参数</w:t>
            </w:r>
          </w:p>
        </w:tc>
        <w:tc>
          <w:tcPr>
            <w:tcW w:w="7155"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Cs w:val="0"/>
                <w:color w:val="000000" w:themeColor="text1"/>
                <w:szCs w:val="21"/>
              </w:rPr>
            </w:pPr>
            <w:r w:rsidRPr="001059DE">
              <w:rPr>
                <w:rFonts w:hint="eastAsia"/>
                <w:color w:val="000000" w:themeColor="text1"/>
                <w:szCs w:val="21"/>
              </w:rPr>
              <w:t>code</w:t>
            </w:r>
          </w:p>
        </w:tc>
        <w:tc>
          <w:tcPr>
            <w:tcW w:w="7155" w:type="dxa"/>
            <w:vAlign w:val="center"/>
          </w:tcPr>
          <w:p w:rsidR="007138C2" w:rsidRPr="001059DE" w:rsidRDefault="00BD75D5"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cs="宋体"/>
                <w:color w:val="000000"/>
                <w:sz w:val="22"/>
                <w:lang w:bidi="ar"/>
              </w:rPr>
              <w:t>接口返回码，</w:t>
            </w:r>
            <w:r w:rsidRPr="001059DE">
              <w:rPr>
                <w:rFonts w:cs="宋体"/>
                <w:color w:val="000000"/>
                <w:sz w:val="22"/>
                <w:lang w:bidi="ar"/>
              </w:rPr>
              <w:t>0:</w:t>
            </w:r>
            <w:r w:rsidRPr="001059DE">
              <w:rPr>
                <w:rFonts w:cs="宋体"/>
                <w:color w:val="000000"/>
                <w:sz w:val="22"/>
                <w:lang w:bidi="ar"/>
              </w:rPr>
              <w:t>成功；其他错误码</w:t>
            </w:r>
            <w:r w:rsidRPr="001059DE">
              <w:rPr>
                <w:rFonts w:cs="宋体"/>
                <w:color w:val="000000"/>
                <w:sz w:val="22"/>
                <w:lang w:bidi="ar"/>
              </w:rPr>
              <w:t>:</w:t>
            </w:r>
            <w:r w:rsidRPr="001059DE">
              <w:rPr>
                <w:rFonts w:cs="宋体"/>
                <w:color w:val="000000"/>
                <w:sz w:val="22"/>
                <w:lang w:bidi="ar"/>
              </w:rPr>
              <w:t>失败</w:t>
            </w:r>
            <w:r w:rsidRPr="001059DE">
              <w:rPr>
                <w:rFonts w:cs="宋体"/>
                <w:color w:val="000000"/>
                <w:sz w:val="22"/>
                <w:lang w:bidi="ar"/>
              </w:rPr>
              <w:t xml:space="preserve"> </w:t>
            </w:r>
            <w:r w:rsidRPr="001059DE">
              <w:rPr>
                <w:rFonts w:cs="宋体"/>
                <w:color w:val="0000FF"/>
                <w:sz w:val="18"/>
                <w:szCs w:val="18"/>
              </w:rPr>
              <w:t>21027</w:t>
            </w:r>
            <w:r w:rsidRPr="001059DE">
              <w:rPr>
                <w:rFonts w:cs="宋体"/>
                <w:color w:val="0000FF"/>
                <w:sz w:val="18"/>
                <w:szCs w:val="18"/>
              </w:rPr>
              <w:t>用户开户状态</w:t>
            </w:r>
            <w:r w:rsidRPr="001059DE">
              <w:rPr>
                <w:rFonts w:cs="宋体"/>
                <w:color w:val="0000FF"/>
                <w:sz w:val="18"/>
                <w:szCs w:val="18"/>
              </w:rPr>
              <w:t xml:space="preserve"> </w:t>
            </w:r>
            <w:r w:rsidRPr="001059DE">
              <w:rPr>
                <w:rFonts w:cs="宋体"/>
                <w:i/>
                <w:iCs/>
                <w:color w:val="808080"/>
                <w:sz w:val="18"/>
                <w:szCs w:val="18"/>
              </w:rPr>
              <w:t xml:space="preserve">21063 </w:t>
            </w:r>
            <w:r w:rsidRPr="001059DE">
              <w:rPr>
                <w:rFonts w:cs="宋体"/>
                <w:i/>
                <w:iCs/>
                <w:color w:val="808080"/>
                <w:sz w:val="18"/>
                <w:szCs w:val="18"/>
              </w:rPr>
              <w:t>是否安心签</w:t>
            </w:r>
            <w:r w:rsidRPr="001059DE">
              <w:rPr>
                <w:rFonts w:cs="宋体"/>
                <w:i/>
                <w:iCs/>
                <w:color w:val="808080"/>
                <w:sz w:val="18"/>
                <w:szCs w:val="18"/>
              </w:rPr>
              <w:t xml:space="preserve">  21064</w:t>
            </w:r>
            <w:r w:rsidRPr="001059DE">
              <w:rPr>
                <w:rFonts w:cs="宋体"/>
                <w:i/>
                <w:iCs/>
                <w:color w:val="808080"/>
                <w:sz w:val="18"/>
                <w:szCs w:val="18"/>
              </w:rPr>
              <w:t>是否风险评估</w:t>
            </w:r>
            <w:r w:rsidRPr="001059DE">
              <w:rPr>
                <w:rFonts w:cs="宋体"/>
                <w:i/>
                <w:iCs/>
                <w:color w:val="808080"/>
                <w:sz w:val="18"/>
                <w:szCs w:val="18"/>
              </w:rPr>
              <w:t xml:space="preserve">  </w:t>
            </w:r>
            <w:r w:rsidRPr="001059DE">
              <w:rPr>
                <w:rFonts w:cs="宋体"/>
                <w:color w:val="0000FF"/>
                <w:sz w:val="18"/>
                <w:szCs w:val="18"/>
              </w:rPr>
              <w:t xml:space="preserve">21075 </w:t>
            </w:r>
            <w:r w:rsidRPr="001059DE">
              <w:rPr>
                <w:rFonts w:cs="宋体"/>
                <w:color w:val="0000FF"/>
                <w:sz w:val="18"/>
                <w:szCs w:val="18"/>
              </w:rPr>
              <w:t>未绑卡</w:t>
            </w:r>
            <w:r w:rsidRPr="001059DE">
              <w:rPr>
                <w:rFonts w:cs="宋体"/>
                <w:color w:val="0000FF"/>
                <w:sz w:val="18"/>
                <w:szCs w:val="18"/>
              </w:rPr>
              <w:t xml:space="preserve">  21076</w:t>
            </w:r>
            <w:r w:rsidRPr="001059DE">
              <w:rPr>
                <w:rFonts w:cs="宋体"/>
                <w:color w:val="0000FF"/>
                <w:sz w:val="18"/>
                <w:szCs w:val="18"/>
              </w:rPr>
              <w:t>未授权</w:t>
            </w:r>
            <w:r w:rsidRPr="001059DE">
              <w:rPr>
                <w:rFonts w:cs="宋体"/>
                <w:color w:val="0000FF"/>
                <w:sz w:val="18"/>
                <w:szCs w:val="18"/>
              </w:rPr>
              <w:t xml:space="preserve"> 21077 </w:t>
            </w:r>
            <w:r w:rsidRPr="001059DE">
              <w:rPr>
                <w:rFonts w:cs="宋体"/>
                <w:color w:val="0000FF"/>
                <w:sz w:val="18"/>
                <w:szCs w:val="18"/>
              </w:rPr>
              <w:t>授权过期</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Cs w:val="0"/>
                <w:color w:val="000000" w:themeColor="text1"/>
                <w:szCs w:val="21"/>
              </w:rPr>
            </w:pPr>
            <w:r w:rsidRPr="001059DE">
              <w:rPr>
                <w:rFonts w:hint="eastAsia"/>
                <w:color w:val="000000" w:themeColor="text1"/>
                <w:szCs w:val="21"/>
              </w:rPr>
              <w:t>message</w:t>
            </w:r>
          </w:p>
        </w:tc>
        <w:tc>
          <w:tcPr>
            <w:tcW w:w="7155"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7138C2"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7138C2" w:rsidRPr="001059DE" w:rsidRDefault="007138C2" w:rsidP="007138C2"/>
    <w:p w:rsidR="007138C2" w:rsidRPr="001059DE" w:rsidRDefault="007138C2" w:rsidP="0023715C"/>
    <w:p w:rsidR="000A526E" w:rsidRPr="001059DE" w:rsidRDefault="000A526E" w:rsidP="0023715C"/>
    <w:p w:rsidR="00FE4957" w:rsidRPr="001059DE" w:rsidRDefault="00FE4957" w:rsidP="00DF63E2"/>
    <w:p w:rsidR="00FE4957" w:rsidRPr="001059DE" w:rsidRDefault="00FE4957" w:rsidP="00DF63E2"/>
    <w:p w:rsidR="00DF63E2" w:rsidRPr="006A127B" w:rsidRDefault="00DF63E2" w:rsidP="00DF63E2">
      <w:pPr>
        <w:pStyle w:val="3"/>
        <w:rPr>
          <w:highlight w:val="yellow"/>
        </w:rPr>
      </w:pPr>
      <w:r w:rsidRPr="006A127B">
        <w:rPr>
          <w:rFonts w:asciiTheme="majorHAnsi" w:hAnsiTheme="majorHAnsi" w:cstheme="majorBidi"/>
          <w:color w:val="000000" w:themeColor="text1"/>
          <w:sz w:val="28"/>
          <w:szCs w:val="28"/>
          <w:highlight w:val="yellow"/>
        </w:rPr>
        <w:lastRenderedPageBreak/>
        <w:t>转让记录</w:t>
      </w:r>
    </w:p>
    <w:p w:rsidR="00DF63E2" w:rsidRPr="001059DE" w:rsidRDefault="00DF63E2" w:rsidP="00DF63E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006A127B">
        <w:rPr>
          <w:rFonts w:asciiTheme="minorEastAsia" w:eastAsiaTheme="minorEastAsia" w:hAnsiTheme="minorEastAsia" w:cstheme="minorEastAsia"/>
          <w:color w:val="000000" w:themeColor="text1"/>
          <w:kern w:val="2"/>
          <w:sz w:val="21"/>
          <w:szCs w:val="22"/>
        </w:rPr>
        <w:t>/api/transferDebt/</w:t>
      </w:r>
      <w:r w:rsidRPr="001059DE">
        <w:rPr>
          <w:rFonts w:asciiTheme="minorEastAsia" w:eastAsiaTheme="minorEastAsia" w:hAnsiTheme="minorEastAsia" w:cstheme="minorEastAsia"/>
          <w:color w:val="000000" w:themeColor="text1"/>
          <w:kern w:val="2"/>
          <w:sz w:val="21"/>
          <w:szCs w:val="22"/>
        </w:rPr>
        <w:t>findPage</w:t>
      </w:r>
    </w:p>
    <w:p w:rsidR="00DF63E2" w:rsidRPr="001059DE" w:rsidRDefault="00DF63E2" w:rsidP="009E76A5">
      <w:pPr>
        <w:pStyle w:val="HTML"/>
        <w:shd w:val="clear" w:color="auto" w:fill="FFFFFF"/>
        <w:tabs>
          <w:tab w:val="clear" w:pos="916"/>
          <w:tab w:val="left" w:pos="495"/>
        </w:tabs>
        <w:rPr>
          <w:rFonts w:ascii="微软雅黑" w:eastAsia="微软雅黑" w:hAnsi="微软雅黑" w:hint="default"/>
          <w:color w:val="000000"/>
          <w:sz w:val="18"/>
          <w:szCs w:val="18"/>
        </w:rPr>
      </w:pPr>
      <w:r w:rsidRPr="001059DE">
        <w:rPr>
          <w:rFonts w:asciiTheme="minorEastAsia" w:eastAsiaTheme="minorEastAsia" w:hAnsiTheme="minorEastAsia" w:cstheme="minorEastAsia" w:hint="default"/>
          <w:color w:val="000000" w:themeColor="text1"/>
          <w:kern w:val="2"/>
          <w:sz w:val="21"/>
          <w:szCs w:val="22"/>
        </w:rPr>
        <w:tab/>
      </w: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pStyle w:val="HTML"/>
              <w:shd w:val="clear" w:color="auto" w:fill="FFFFFF"/>
              <w:rPr>
                <w:rFonts w:asciiTheme="minorEastAsia" w:eastAsiaTheme="minorEastAsia" w:hAnsiTheme="minorEastAsia" w:cstheme="minorEastAsia" w:hint="default"/>
                <w:b w:val="0"/>
                <w:bCs w:val="0"/>
                <w:color w:val="000000" w:themeColor="text1"/>
                <w:kern w:val="2"/>
                <w:sz w:val="21"/>
                <w:szCs w:val="22"/>
              </w:rPr>
            </w:pPr>
            <w:r w:rsidRPr="001059DE">
              <w:rPr>
                <w:rFonts w:asciiTheme="minorEastAsia" w:eastAsiaTheme="minorEastAsia" w:hAnsiTheme="minorEastAsia" w:cstheme="minorEastAsia"/>
                <w:b w:val="0"/>
                <w:bCs w:val="0"/>
                <w:color w:val="000000" w:themeColor="text1"/>
                <w:kern w:val="2"/>
                <w:sz w:val="21"/>
                <w:szCs w:val="22"/>
              </w:rPr>
              <w:t>pageSize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分页单位</w:t>
            </w:r>
            <w:r w:rsidRPr="001059DE">
              <w:rPr>
                <w:rFonts w:hint="eastAsia"/>
                <w:color w:val="000000" w:themeColor="text1"/>
              </w:rPr>
              <w:t xml:space="preserve"> </w:t>
            </w:r>
            <w:r w:rsidRPr="001059DE">
              <w:rPr>
                <w:rFonts w:hint="eastAsia"/>
                <w:color w:val="000000" w:themeColor="text1"/>
              </w:rPr>
              <w:t>默认</w:t>
            </w:r>
            <w:r w:rsidRPr="001059DE">
              <w:rPr>
                <w:rFonts w:hint="eastAsia"/>
                <w:color w:val="000000" w:themeColor="text1"/>
              </w:rPr>
              <w:t>10</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500C5" w:rsidP="00DF63E2">
            <w:pPr>
              <w:pStyle w:val="HTML"/>
              <w:shd w:val="clear" w:color="auto" w:fill="FFFFFF"/>
              <w:rPr>
                <w:rFonts w:asciiTheme="minorEastAsia" w:eastAsiaTheme="minorEastAsia" w:hAnsiTheme="minorEastAsia" w:cstheme="minorEastAsia" w:hint="default"/>
                <w:b w:val="0"/>
                <w:bCs w:val="0"/>
                <w:color w:val="000000" w:themeColor="text1"/>
                <w:kern w:val="2"/>
                <w:sz w:val="21"/>
                <w:szCs w:val="22"/>
              </w:rPr>
            </w:pPr>
            <w:r w:rsidRPr="001059DE">
              <w:rPr>
                <w:rFonts w:asciiTheme="minorEastAsia" w:eastAsiaTheme="minorEastAsia" w:hAnsiTheme="minorEastAsia" w:cstheme="minorEastAsia"/>
                <w:b w:val="0"/>
                <w:bCs w:val="0"/>
                <w:color w:val="000000" w:themeColor="text1"/>
                <w:kern w:val="2"/>
                <w:sz w:val="21"/>
                <w:szCs w:val="22"/>
              </w:rPr>
              <w:t>pageNum</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第几页</w:t>
            </w:r>
            <w:r w:rsidRPr="001059DE">
              <w:rPr>
                <w:rFonts w:hint="eastAsia"/>
                <w:color w:val="000000" w:themeColor="text1"/>
              </w:rPr>
              <w:t xml:space="preserve"> </w:t>
            </w:r>
            <w:r w:rsidRPr="001059DE">
              <w:rPr>
                <w:rFonts w:hint="eastAsia"/>
                <w:color w:val="000000" w:themeColor="text1"/>
              </w:rPr>
              <w:t>默认</w:t>
            </w:r>
            <w:r w:rsidRPr="001059DE">
              <w:rPr>
                <w:rFonts w:hint="eastAsia"/>
                <w:color w:val="000000" w:themeColor="text1"/>
              </w:rPr>
              <w:t>1</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2D566F" w:rsidP="002D5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val="0"/>
                <w:color w:val="000000"/>
                <w:sz w:val="23"/>
                <w:szCs w:val="23"/>
              </w:rPr>
            </w:pPr>
            <w:r w:rsidRPr="001059DE">
              <w:rPr>
                <w:rFonts w:ascii="宋体" w:hAnsi="宋体" w:cs="宋体" w:hint="eastAsia"/>
                <w:b w:val="0"/>
                <w:color w:val="000000"/>
                <w:sz w:val="23"/>
                <w:szCs w:val="23"/>
              </w:rPr>
              <w:t>pactissueNo</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18"/>
                <w:szCs w:val="18"/>
              </w:rPr>
              <w:t>产品id</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894"/>
        <w:gridCol w:w="895"/>
        <w:gridCol w:w="1789"/>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gridSpan w:val="5"/>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gridSpan w:val="5"/>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rFonts w:ascii="宋体" w:hAnsi="宋体" w:cs="宋体"/>
                <w:b w:val="0"/>
                <w:bCs w:val="0"/>
                <w:color w:val="000000"/>
                <w:sz w:val="18"/>
                <w:szCs w:val="18"/>
              </w:rPr>
            </w:pPr>
            <w:r w:rsidRPr="001059DE">
              <w:rPr>
                <w:rFonts w:ascii="宋体" w:hAnsi="宋体" w:cs="宋体" w:hint="eastAsia"/>
                <w:b w:val="0"/>
                <w:bCs w:val="0"/>
                <w:color w:val="000000"/>
                <w:sz w:val="18"/>
                <w:szCs w:val="18"/>
              </w:rPr>
              <w:t>message</w:t>
            </w:r>
          </w:p>
        </w:tc>
        <w:tc>
          <w:tcPr>
            <w:tcW w:w="7155" w:type="dxa"/>
            <w:gridSpan w:val="5"/>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提示信息</w:t>
            </w:r>
          </w:p>
        </w:tc>
      </w:tr>
      <w:tr w:rsidR="00D500C5" w:rsidRPr="001059DE" w:rsidTr="00D500C5">
        <w:trPr>
          <w:trHeight w:val="59"/>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500C5" w:rsidRPr="001059DE" w:rsidRDefault="00D500C5" w:rsidP="00DF63E2">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w:t>
            </w:r>
            <w:r w:rsidRPr="001059DE">
              <w:rPr>
                <w:rFonts w:ascii="宋体" w:hAnsi="宋体" w:cs="宋体"/>
                <w:color w:val="000000"/>
                <w:sz w:val="18"/>
                <w:szCs w:val="18"/>
              </w:rPr>
              <w:t>ist</w:t>
            </w:r>
          </w:p>
        </w:tc>
        <w:tc>
          <w:tcPr>
            <w:tcW w:w="2683"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buyerName</w:t>
            </w:r>
          </w:p>
        </w:tc>
        <w:tc>
          <w:tcPr>
            <w:tcW w:w="2684"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买入人</w:t>
            </w:r>
          </w:p>
        </w:tc>
      </w:tr>
      <w:tr w:rsidR="00D500C5" w:rsidRPr="001059DE" w:rsidTr="00D500C5">
        <w:trPr>
          <w:trHeight w:val="56"/>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500C5" w:rsidRPr="001059DE" w:rsidRDefault="00D500C5" w:rsidP="00DF63E2">
            <w:pPr>
              <w:rPr>
                <w:color w:val="000000" w:themeColor="text1"/>
                <w:sz w:val="24"/>
                <w:szCs w:val="24"/>
              </w:rPr>
            </w:pPr>
          </w:p>
        </w:tc>
        <w:tc>
          <w:tcPr>
            <w:tcW w:w="1788" w:type="dxa"/>
            <w:vMerge/>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683"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outName</w:t>
            </w:r>
          </w:p>
        </w:tc>
        <w:tc>
          <w:tcPr>
            <w:tcW w:w="2684"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卖出人</w:t>
            </w:r>
          </w:p>
        </w:tc>
      </w:tr>
      <w:tr w:rsidR="00D500C5" w:rsidRPr="001059DE" w:rsidTr="00D500C5">
        <w:trPr>
          <w:trHeight w:val="56"/>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500C5" w:rsidRPr="001059DE" w:rsidRDefault="00D500C5" w:rsidP="00DF63E2">
            <w:pPr>
              <w:rPr>
                <w:color w:val="000000" w:themeColor="text1"/>
                <w:sz w:val="24"/>
                <w:szCs w:val="24"/>
              </w:rPr>
            </w:pPr>
          </w:p>
        </w:tc>
        <w:tc>
          <w:tcPr>
            <w:tcW w:w="1788" w:type="dxa"/>
            <w:vMerge/>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683"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transactionAmount</w:t>
            </w:r>
          </w:p>
        </w:tc>
        <w:tc>
          <w:tcPr>
            <w:tcW w:w="2684"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交易金额  </w:t>
            </w:r>
          </w:p>
        </w:tc>
      </w:tr>
      <w:tr w:rsidR="00D500C5" w:rsidRPr="001059DE" w:rsidTr="00D500C5">
        <w:trPr>
          <w:trHeight w:val="56"/>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500C5" w:rsidRPr="001059DE" w:rsidRDefault="00D500C5" w:rsidP="00DF63E2">
            <w:pPr>
              <w:rPr>
                <w:color w:val="000000" w:themeColor="text1"/>
                <w:sz w:val="24"/>
                <w:szCs w:val="24"/>
              </w:rPr>
            </w:pPr>
          </w:p>
        </w:tc>
        <w:tc>
          <w:tcPr>
            <w:tcW w:w="1788" w:type="dxa"/>
            <w:vMerge/>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683"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orderDate</w:t>
            </w:r>
          </w:p>
        </w:tc>
        <w:tc>
          <w:tcPr>
            <w:tcW w:w="2684"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交易时间</w:t>
            </w:r>
          </w:p>
        </w:tc>
      </w:tr>
      <w:tr w:rsidR="00D500C5" w:rsidRPr="001059DE" w:rsidTr="00D500C5">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500C5" w:rsidRPr="001059DE" w:rsidRDefault="00D500C5" w:rsidP="00DF63E2">
            <w:pPr>
              <w:rPr>
                <w:color w:val="000000" w:themeColor="text1"/>
                <w:sz w:val="24"/>
                <w:szCs w:val="24"/>
              </w:rPr>
            </w:pPr>
          </w:p>
        </w:tc>
        <w:tc>
          <w:tcPr>
            <w:tcW w:w="1788" w:type="dxa"/>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w:t>
            </w:r>
            <w:r w:rsidRPr="001059DE">
              <w:rPr>
                <w:rFonts w:ascii="宋体" w:hAnsi="宋体" w:cs="宋体"/>
                <w:color w:val="000000"/>
                <w:sz w:val="18"/>
                <w:szCs w:val="18"/>
              </w:rPr>
              <w:t>ount</w:t>
            </w:r>
          </w:p>
        </w:tc>
        <w:tc>
          <w:tcPr>
            <w:tcW w:w="1789" w:type="dxa"/>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89" w:type="dxa"/>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r w:rsidR="00D500C5" w:rsidRPr="001059DE" w:rsidTr="00D500C5">
        <w:trPr>
          <w:trHeight w:val="11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500C5" w:rsidRPr="001059DE" w:rsidRDefault="00D500C5" w:rsidP="00DF63E2">
            <w:pPr>
              <w:rPr>
                <w:color w:val="000000" w:themeColor="text1"/>
                <w:sz w:val="24"/>
                <w:szCs w:val="24"/>
              </w:rPr>
            </w:pPr>
          </w:p>
        </w:tc>
        <w:tc>
          <w:tcPr>
            <w:tcW w:w="1788" w:type="dxa"/>
            <w:vMerge w:val="restart"/>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m</w:t>
            </w:r>
            <w:r w:rsidRPr="001059DE">
              <w:rPr>
                <w:rFonts w:ascii="宋体" w:hAnsi="宋体" w:cs="宋体"/>
                <w:color w:val="000000"/>
                <w:sz w:val="18"/>
                <w:szCs w:val="18"/>
              </w:rPr>
              <w:t>oney</w:t>
            </w:r>
          </w:p>
        </w:tc>
        <w:tc>
          <w:tcPr>
            <w:tcW w:w="2683" w:type="dxa"/>
            <w:gridSpan w:val="2"/>
            <w:vAlign w:val="center"/>
          </w:tcPr>
          <w:p w:rsidR="00D500C5" w:rsidRPr="001059DE" w:rsidRDefault="00D500C5"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totalToTransferAmt</w:t>
            </w:r>
          </w:p>
        </w:tc>
        <w:tc>
          <w:tcPr>
            <w:tcW w:w="2684"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待交易总额</w:t>
            </w:r>
          </w:p>
        </w:tc>
      </w:tr>
      <w:tr w:rsidR="00D500C5" w:rsidRPr="001059DE" w:rsidTr="00D500C5">
        <w:trPr>
          <w:trHeight w:val="11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500C5" w:rsidRPr="001059DE" w:rsidRDefault="00D500C5" w:rsidP="00DF63E2">
            <w:pPr>
              <w:rPr>
                <w:color w:val="000000" w:themeColor="text1"/>
                <w:sz w:val="24"/>
                <w:szCs w:val="24"/>
              </w:rPr>
            </w:pPr>
          </w:p>
        </w:tc>
        <w:tc>
          <w:tcPr>
            <w:tcW w:w="1788" w:type="dxa"/>
            <w:vMerge/>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683" w:type="dxa"/>
            <w:gridSpan w:val="2"/>
            <w:vAlign w:val="center"/>
          </w:tcPr>
          <w:p w:rsidR="00D500C5" w:rsidRPr="001059DE" w:rsidRDefault="00D500C5"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countAmt</w:t>
            </w:r>
          </w:p>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684" w:type="dxa"/>
            <w:gridSpan w:val="2"/>
            <w:vAlign w:val="center"/>
          </w:tcPr>
          <w:p w:rsidR="00D500C5" w:rsidRPr="001059DE" w:rsidRDefault="00D500C5" w:rsidP="00D500C5">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交易总额</w:t>
            </w:r>
          </w:p>
        </w:tc>
      </w:tr>
    </w:tbl>
    <w:p w:rsidR="009E76A5" w:rsidRPr="001059DE" w:rsidRDefault="009E76A5" w:rsidP="009E76A5">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事例：</w:t>
      </w:r>
    </w:p>
    <w:p w:rsidR="000C3C55" w:rsidRPr="001059DE" w:rsidRDefault="000C3C55" w:rsidP="000C3C55">
      <w:r w:rsidRPr="001059DE">
        <w:t>{</w:t>
      </w:r>
    </w:p>
    <w:p w:rsidR="000C3C55" w:rsidRPr="001059DE" w:rsidRDefault="000C3C55" w:rsidP="000C3C55">
      <w:r w:rsidRPr="001059DE">
        <w:tab/>
        <w:t>"code": 0,</w:t>
      </w:r>
    </w:p>
    <w:p w:rsidR="000C3C55" w:rsidRPr="001059DE" w:rsidRDefault="000C3C55" w:rsidP="000C3C55">
      <w:r w:rsidRPr="001059DE">
        <w:tab/>
        <w:t>"data": {</w:t>
      </w:r>
    </w:p>
    <w:p w:rsidR="000C3C55" w:rsidRPr="001059DE" w:rsidRDefault="000C3C55" w:rsidP="000C3C55">
      <w:r w:rsidRPr="001059DE">
        <w:tab/>
      </w:r>
      <w:r w:rsidRPr="001059DE">
        <w:tab/>
        <w:t>"money": {</w:t>
      </w:r>
    </w:p>
    <w:p w:rsidR="000C3C55" w:rsidRPr="001059DE" w:rsidRDefault="000C3C55" w:rsidP="000C3C55">
      <w:r w:rsidRPr="001059DE">
        <w:tab/>
      </w:r>
      <w:r w:rsidRPr="001059DE">
        <w:tab/>
      </w:r>
      <w:r w:rsidRPr="001059DE">
        <w:tab/>
        <w:t>"countAmt": 5300.000000,</w:t>
      </w:r>
    </w:p>
    <w:p w:rsidR="000C3C55" w:rsidRPr="001059DE" w:rsidRDefault="000C3C55" w:rsidP="000C3C55">
      <w:r w:rsidRPr="001059DE">
        <w:tab/>
      </w:r>
      <w:r w:rsidRPr="001059DE">
        <w:tab/>
      </w:r>
      <w:r w:rsidRPr="001059DE">
        <w:tab/>
        <w:t>"totalToTransferAmt": 0</w:t>
      </w:r>
    </w:p>
    <w:p w:rsidR="000C3C55" w:rsidRPr="001059DE" w:rsidRDefault="000C3C55" w:rsidP="000C3C55">
      <w:r w:rsidRPr="001059DE">
        <w:tab/>
      </w:r>
      <w:r w:rsidRPr="001059DE">
        <w:tab/>
        <w:t>},</w:t>
      </w:r>
    </w:p>
    <w:p w:rsidR="000C3C55" w:rsidRPr="001059DE" w:rsidRDefault="000C3C55" w:rsidP="000C3C55">
      <w:r w:rsidRPr="001059DE">
        <w:tab/>
      </w:r>
      <w:r w:rsidRPr="001059DE">
        <w:tab/>
        <w:t>"count": 2,</w:t>
      </w:r>
    </w:p>
    <w:p w:rsidR="000C3C55" w:rsidRPr="001059DE" w:rsidRDefault="000C3C55" w:rsidP="000C3C55">
      <w:r w:rsidRPr="001059DE">
        <w:tab/>
      </w:r>
      <w:r w:rsidRPr="001059DE">
        <w:tab/>
        <w:t>"list": [{</w:t>
      </w:r>
    </w:p>
    <w:p w:rsidR="000C3C55" w:rsidRPr="001059DE" w:rsidRDefault="000C3C55" w:rsidP="000C3C55">
      <w:r w:rsidRPr="001059DE">
        <w:tab/>
      </w:r>
      <w:r w:rsidRPr="001059DE">
        <w:tab/>
      </w:r>
      <w:r w:rsidRPr="001059DE">
        <w:tab/>
        <w:t>"transactionAmount": 1000.000000,</w:t>
      </w:r>
    </w:p>
    <w:p w:rsidR="000C3C55" w:rsidRPr="001059DE" w:rsidRDefault="000C3C55" w:rsidP="000C3C55">
      <w:r w:rsidRPr="001059DE">
        <w:tab/>
      </w:r>
      <w:r w:rsidRPr="001059DE">
        <w:tab/>
      </w:r>
      <w:r w:rsidRPr="001059DE">
        <w:tab/>
        <w:t>"buyerName": "121212",</w:t>
      </w:r>
    </w:p>
    <w:p w:rsidR="000C3C55" w:rsidRPr="001059DE" w:rsidRDefault="000C3C55" w:rsidP="000C3C55">
      <w:r w:rsidRPr="001059DE">
        <w:tab/>
      </w:r>
      <w:r w:rsidRPr="001059DE">
        <w:tab/>
      </w:r>
      <w:r w:rsidRPr="001059DE">
        <w:tab/>
        <w:t>"orderDate": 1540123307000</w:t>
      </w:r>
    </w:p>
    <w:p w:rsidR="000C3C55" w:rsidRPr="001059DE" w:rsidRDefault="000C3C55" w:rsidP="000C3C55">
      <w:r w:rsidRPr="001059DE">
        <w:tab/>
      </w:r>
      <w:r w:rsidRPr="001059DE">
        <w:tab/>
        <w:t>}, {</w:t>
      </w:r>
    </w:p>
    <w:p w:rsidR="000C3C55" w:rsidRPr="001059DE" w:rsidRDefault="000C3C55" w:rsidP="000C3C55">
      <w:r w:rsidRPr="001059DE">
        <w:tab/>
      </w:r>
      <w:r w:rsidRPr="001059DE">
        <w:tab/>
      </w:r>
      <w:r w:rsidRPr="001059DE">
        <w:tab/>
        <w:t>"transactionAmount": 1000.000000,</w:t>
      </w:r>
    </w:p>
    <w:p w:rsidR="000C3C55" w:rsidRPr="001059DE" w:rsidRDefault="000C3C55" w:rsidP="000C3C55">
      <w:r w:rsidRPr="001059DE">
        <w:lastRenderedPageBreak/>
        <w:tab/>
      </w:r>
      <w:r w:rsidRPr="001059DE">
        <w:tab/>
      </w:r>
      <w:r w:rsidRPr="001059DE">
        <w:tab/>
        <w:t>"buyerName": "121212",</w:t>
      </w:r>
    </w:p>
    <w:p w:rsidR="000C3C55" w:rsidRPr="001059DE" w:rsidRDefault="000C3C55" w:rsidP="000C3C55">
      <w:r w:rsidRPr="001059DE">
        <w:tab/>
      </w:r>
      <w:r w:rsidRPr="001059DE">
        <w:tab/>
      </w:r>
      <w:r w:rsidRPr="001059DE">
        <w:tab/>
        <w:t>"orderDate": 1540122499000</w:t>
      </w:r>
    </w:p>
    <w:p w:rsidR="000C3C55" w:rsidRPr="001059DE" w:rsidRDefault="000C3C55" w:rsidP="000C3C55">
      <w:r w:rsidRPr="001059DE">
        <w:tab/>
      </w:r>
      <w:r w:rsidRPr="001059DE">
        <w:tab/>
        <w:t>}]</w:t>
      </w:r>
    </w:p>
    <w:p w:rsidR="000C3C55" w:rsidRPr="001059DE" w:rsidRDefault="000C3C55" w:rsidP="000C3C55">
      <w:r w:rsidRPr="001059DE">
        <w:tab/>
        <w:t>},</w:t>
      </w:r>
    </w:p>
    <w:p w:rsidR="000C3C55" w:rsidRPr="001059DE" w:rsidRDefault="000C3C55" w:rsidP="000C3C55">
      <w:r w:rsidRPr="001059DE">
        <w:tab/>
        <w:t>"message": ""</w:t>
      </w:r>
    </w:p>
    <w:p w:rsidR="00DF63E2" w:rsidRPr="001059DE" w:rsidRDefault="000C3C55" w:rsidP="000C3C55">
      <w:r w:rsidRPr="001059DE">
        <w:t>}</w:t>
      </w:r>
    </w:p>
    <w:p w:rsidR="00DF63E2" w:rsidRPr="001059DE" w:rsidRDefault="00635C6C" w:rsidP="00DF63E2">
      <w:pPr>
        <w:pStyle w:val="3"/>
        <w:rPr>
          <w:color w:val="000000" w:themeColor="text1"/>
        </w:rPr>
      </w:pPr>
      <w:r w:rsidRPr="001059DE">
        <w:rPr>
          <w:rFonts w:hint="eastAsia"/>
          <w:color w:val="000000" w:themeColor="text1"/>
        </w:rPr>
        <w:t>债转</w:t>
      </w:r>
      <w:r w:rsidR="004C1163" w:rsidRPr="001059DE">
        <w:rPr>
          <w:rFonts w:hint="eastAsia"/>
          <w:color w:val="000000" w:themeColor="text1"/>
        </w:rPr>
        <w:t>出借</w:t>
      </w:r>
      <w:r w:rsidR="00DA519B" w:rsidRPr="001059DE">
        <w:rPr>
          <w:rFonts w:hint="eastAsia"/>
          <w:color w:val="000000" w:themeColor="text1"/>
        </w:rPr>
        <w:t>前</w:t>
      </w:r>
      <w:r w:rsidR="004C1163" w:rsidRPr="001059DE">
        <w:rPr>
          <w:rFonts w:hint="eastAsia"/>
          <w:color w:val="000000" w:themeColor="text1"/>
        </w:rPr>
        <w:t>校验</w:t>
      </w:r>
      <w:r w:rsidR="00DF63E2" w:rsidRPr="001059DE">
        <w:rPr>
          <w:rFonts w:hint="eastAsia"/>
          <w:color w:val="000000" w:themeColor="text1"/>
        </w:rPr>
        <w:t>接口</w:t>
      </w:r>
    </w:p>
    <w:p w:rsidR="00DF63E2" w:rsidRPr="001059DE" w:rsidRDefault="00DF63E2" w:rsidP="00DF63E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B6039" w:rsidRPr="001059DE" w:rsidRDefault="00DF63E2" w:rsidP="00635C6C">
      <w:pPr>
        <w:pStyle w:val="HTML"/>
        <w:shd w:val="clear" w:color="auto" w:fill="FFFFFF"/>
        <w:rPr>
          <w:rFonts w:hint="default"/>
          <w:color w:val="000000"/>
          <w:sz w:val="18"/>
          <w:szCs w:val="18"/>
        </w:rPr>
      </w:pPr>
      <w:r w:rsidRPr="001059DE">
        <w:rPr>
          <w:rFonts w:asciiTheme="minorEastAsia" w:eastAsiaTheme="minorEastAsia" w:hAnsiTheme="minorEastAsia" w:cstheme="minorEastAsia"/>
          <w:kern w:val="2"/>
          <w:sz w:val="21"/>
          <w:szCs w:val="22"/>
        </w:rPr>
        <w:t>请求URL：http://平台域名</w:t>
      </w:r>
      <w:r w:rsidR="00635C6C" w:rsidRPr="001059DE">
        <w:rPr>
          <w:b/>
          <w:bCs/>
          <w:color w:val="008000"/>
          <w:sz w:val="18"/>
          <w:szCs w:val="18"/>
        </w:rPr>
        <w:t>/</w:t>
      </w:r>
      <w:bookmarkStart w:id="9" w:name="OLE_LINK12"/>
      <w:r w:rsidR="00635C6C" w:rsidRPr="001059DE">
        <w:rPr>
          <w:b/>
          <w:bCs/>
          <w:color w:val="008000"/>
          <w:sz w:val="18"/>
          <w:szCs w:val="18"/>
        </w:rPr>
        <w:t>api/transferDebt</w:t>
      </w:r>
      <w:r w:rsidRPr="001059DE">
        <w:rPr>
          <w:rFonts w:asciiTheme="minorEastAsia" w:eastAsiaTheme="minorEastAsia" w:hAnsiTheme="minorEastAsia" w:cstheme="minorEastAsia"/>
          <w:kern w:val="2"/>
          <w:sz w:val="21"/>
          <w:szCs w:val="22"/>
        </w:rPr>
        <w:t>/</w:t>
      </w:r>
      <w:r w:rsidR="001B6039" w:rsidRPr="001059DE">
        <w:rPr>
          <w:rFonts w:cs="宋体"/>
          <w:b/>
          <w:bCs/>
          <w:color w:val="008000"/>
          <w:sz w:val="18"/>
          <w:szCs w:val="18"/>
        </w:rPr>
        <w:t>{platform:pc|app|h5}/</w:t>
      </w:r>
      <w:bookmarkStart w:id="10" w:name="OLE_LINK9"/>
      <w:bookmarkStart w:id="11" w:name="OLE_LINK10"/>
      <w:bookmarkStart w:id="12" w:name="OLE_LINK11"/>
      <w:r w:rsidR="001B6039" w:rsidRPr="001059DE">
        <w:rPr>
          <w:rFonts w:cs="宋体"/>
          <w:b/>
          <w:bCs/>
          <w:color w:val="008000"/>
          <w:sz w:val="18"/>
          <w:szCs w:val="18"/>
        </w:rPr>
        <w:t>investBeforeCheck</w:t>
      </w:r>
      <w:bookmarkEnd w:id="9"/>
      <w:bookmarkEnd w:id="10"/>
      <w:bookmarkEnd w:id="11"/>
      <w:bookmarkEnd w:id="12"/>
    </w:p>
    <w:p w:rsidR="00DF63E2" w:rsidRPr="001059DE" w:rsidRDefault="00DF63E2" w:rsidP="004E0D5E">
      <w:pPr>
        <w:pStyle w:val="HTML"/>
        <w:shd w:val="clear" w:color="auto" w:fill="FFFFFF"/>
        <w:rPr>
          <w:rFonts w:hint="default"/>
          <w:color w:val="000000"/>
          <w:sz w:val="18"/>
          <w:szCs w:val="18"/>
        </w:rPr>
      </w:pPr>
    </w:p>
    <w:p w:rsidR="00DF63E2" w:rsidRPr="001059DE" w:rsidRDefault="00DF63E2" w:rsidP="00DF63E2">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DF63E2" w:rsidRPr="001059DE" w:rsidRDefault="00DF63E2" w:rsidP="00DF63E2">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DF63E2" w:rsidRPr="001059DE" w:rsidRDefault="00DF63E2" w:rsidP="00DF63E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用户ID</w:t>
            </w:r>
          </w:p>
        </w:tc>
      </w:tr>
      <w:tr w:rsidR="007D7597"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7D7597" w:rsidRPr="001059DE" w:rsidRDefault="00CE3386"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bidId</w:t>
            </w:r>
          </w:p>
        </w:tc>
        <w:tc>
          <w:tcPr>
            <w:tcW w:w="1410" w:type="dxa"/>
            <w:vAlign w:val="center"/>
          </w:tcPr>
          <w:p w:rsidR="007D7597" w:rsidRPr="001059DE" w:rsidRDefault="007D7597"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D7597" w:rsidRPr="001059DE" w:rsidRDefault="007D7597"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标号</w:t>
            </w:r>
          </w:p>
        </w:tc>
      </w:tr>
      <w:tr w:rsidR="007D7597"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7D7597" w:rsidRPr="001059DE" w:rsidRDefault="007D7597"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investAmount</w:t>
            </w:r>
          </w:p>
        </w:tc>
        <w:tc>
          <w:tcPr>
            <w:tcW w:w="1410" w:type="dxa"/>
            <w:vAlign w:val="center"/>
          </w:tcPr>
          <w:p w:rsidR="007D7597" w:rsidRPr="001059DE" w:rsidRDefault="007D7597"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D7597" w:rsidRPr="001059DE" w:rsidRDefault="007D7597"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投资金额</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3D3745" w:rsidRPr="001059DE" w:rsidRDefault="003D3745" w:rsidP="003D374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FF"/>
                <w:sz w:val="18"/>
                <w:szCs w:val="18"/>
              </w:rPr>
            </w:pPr>
            <w:r w:rsidRPr="001059DE">
              <w:rPr>
                <w:rFonts w:cs="宋体"/>
                <w:color w:val="000000"/>
                <w:sz w:val="22"/>
                <w:lang w:bidi="ar"/>
              </w:rPr>
              <w:t xml:space="preserve">接口返回码，0:成功；其他错误码:失败 </w:t>
            </w:r>
            <w:r w:rsidRPr="001059DE">
              <w:rPr>
                <w:rFonts w:cs="宋体"/>
                <w:color w:val="0000FF"/>
                <w:sz w:val="18"/>
                <w:szCs w:val="18"/>
              </w:rPr>
              <w:t xml:space="preserve">21027用户开户状态 </w:t>
            </w:r>
            <w:r w:rsidRPr="001059DE">
              <w:rPr>
                <w:rFonts w:cs="宋体"/>
                <w:i/>
                <w:iCs/>
                <w:color w:val="808080"/>
                <w:sz w:val="18"/>
                <w:szCs w:val="18"/>
              </w:rPr>
              <w:t>21063</w:t>
            </w:r>
            <w:r w:rsidRPr="001059DE">
              <w:rPr>
                <w:rFonts w:cs="宋体" w:hint="default"/>
                <w:i/>
                <w:iCs/>
                <w:color w:val="808080"/>
                <w:sz w:val="18"/>
                <w:szCs w:val="18"/>
              </w:rPr>
              <w:t xml:space="preserve"> </w:t>
            </w:r>
            <w:r w:rsidRPr="001059DE">
              <w:rPr>
                <w:rFonts w:cs="宋体"/>
                <w:i/>
                <w:iCs/>
                <w:color w:val="808080"/>
                <w:sz w:val="18"/>
                <w:szCs w:val="18"/>
              </w:rPr>
              <w:t xml:space="preserve">是否安心签 </w:t>
            </w:r>
            <w:r w:rsidRPr="001059DE">
              <w:rPr>
                <w:rFonts w:cs="宋体" w:hint="default"/>
                <w:i/>
                <w:iCs/>
                <w:color w:val="808080"/>
                <w:sz w:val="18"/>
                <w:szCs w:val="18"/>
              </w:rPr>
              <w:t xml:space="preserve"> </w:t>
            </w:r>
            <w:r w:rsidRPr="001059DE">
              <w:rPr>
                <w:rFonts w:cs="宋体"/>
                <w:i/>
                <w:iCs/>
                <w:color w:val="808080"/>
                <w:sz w:val="18"/>
                <w:szCs w:val="18"/>
              </w:rPr>
              <w:t xml:space="preserve">21064是否风险评估 </w:t>
            </w:r>
            <w:r w:rsidRPr="001059DE">
              <w:rPr>
                <w:rFonts w:cs="宋体" w:hint="default"/>
                <w:i/>
                <w:iCs/>
                <w:color w:val="808080"/>
                <w:sz w:val="18"/>
                <w:szCs w:val="18"/>
              </w:rPr>
              <w:t xml:space="preserve"> </w:t>
            </w:r>
            <w:r w:rsidRPr="001059DE">
              <w:rPr>
                <w:rFonts w:cs="宋体"/>
                <w:color w:val="0000FF"/>
                <w:sz w:val="18"/>
                <w:szCs w:val="18"/>
              </w:rPr>
              <w:t>21075</w:t>
            </w:r>
            <w:r w:rsidRPr="001059DE">
              <w:rPr>
                <w:rFonts w:cs="宋体" w:hint="default"/>
                <w:color w:val="0000FF"/>
                <w:sz w:val="18"/>
                <w:szCs w:val="18"/>
              </w:rPr>
              <w:t xml:space="preserve"> </w:t>
            </w:r>
            <w:r w:rsidRPr="001059DE">
              <w:rPr>
                <w:rFonts w:cs="宋体"/>
                <w:color w:val="0000FF"/>
                <w:sz w:val="18"/>
                <w:szCs w:val="18"/>
              </w:rPr>
              <w:t xml:space="preserve">未绑卡 </w:t>
            </w:r>
            <w:r w:rsidRPr="001059DE">
              <w:rPr>
                <w:rFonts w:cs="宋体" w:hint="default"/>
                <w:color w:val="0000FF"/>
                <w:sz w:val="18"/>
                <w:szCs w:val="18"/>
              </w:rPr>
              <w:t xml:space="preserve"> </w:t>
            </w:r>
            <w:r w:rsidRPr="001059DE">
              <w:rPr>
                <w:rFonts w:cs="宋体"/>
                <w:color w:val="0000FF"/>
                <w:sz w:val="18"/>
                <w:szCs w:val="18"/>
              </w:rPr>
              <w:t>21076未授权 21077</w:t>
            </w:r>
            <w:r w:rsidRPr="001059DE">
              <w:rPr>
                <w:rFonts w:cs="宋体" w:hint="default"/>
                <w:color w:val="0000FF"/>
                <w:sz w:val="18"/>
                <w:szCs w:val="18"/>
              </w:rPr>
              <w:t xml:space="preserve"> </w:t>
            </w:r>
            <w:r w:rsidRPr="001059DE">
              <w:rPr>
                <w:rFonts w:cs="宋体"/>
                <w:color w:val="0000FF"/>
                <w:sz w:val="18"/>
                <w:szCs w:val="18"/>
              </w:rPr>
              <w:t>授权过期</w:t>
            </w:r>
          </w:p>
          <w:p w:rsidR="00DF63E2" w:rsidRPr="001059DE" w:rsidRDefault="003D3745" w:rsidP="003D374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cs="宋体"/>
                <w:color w:val="0000FF"/>
                <w:sz w:val="18"/>
                <w:szCs w:val="18"/>
              </w:rPr>
              <w:t>散标</w:t>
            </w:r>
            <w:r w:rsidRPr="001059DE">
              <w:rPr>
                <w:rFonts w:cs="宋体"/>
                <w:color w:val="0000FF"/>
                <w:sz w:val="18"/>
                <w:szCs w:val="18"/>
              </w:rPr>
              <w:t xml:space="preserve"> 21081 </w:t>
            </w:r>
            <w:r w:rsidRPr="001059DE">
              <w:rPr>
                <w:rFonts w:cs="宋体"/>
                <w:color w:val="0000FF"/>
                <w:sz w:val="18"/>
                <w:szCs w:val="18"/>
              </w:rPr>
              <w:t>项目风险评测提示</w:t>
            </w:r>
            <w:r w:rsidRPr="001059DE">
              <w:rPr>
                <w:rFonts w:cs="宋体"/>
                <w:color w:val="0000FF"/>
                <w:sz w:val="18"/>
                <w:szCs w:val="18"/>
              </w:rPr>
              <w:t xml:space="preserve">  21082</w:t>
            </w:r>
            <w:r w:rsidRPr="001059DE">
              <w:rPr>
                <w:rFonts w:cs="宋体"/>
                <w:color w:val="0000FF"/>
                <w:sz w:val="18"/>
                <w:szCs w:val="18"/>
              </w:rPr>
              <w:t>金额限制提示</w:t>
            </w:r>
            <w:r w:rsidRPr="001059DE">
              <w:rPr>
                <w:rFonts w:cs="宋体"/>
                <w:color w:val="0000FF"/>
                <w:sz w:val="18"/>
                <w:szCs w:val="18"/>
              </w:rPr>
              <w:t xml:space="preserve">  </w:t>
            </w:r>
            <w:r w:rsidRPr="001059DE">
              <w:rPr>
                <w:rFonts w:cs="宋体"/>
                <w:color w:val="0000FF"/>
                <w:sz w:val="18"/>
                <w:szCs w:val="18"/>
              </w:rPr>
              <w:t>计划类</w:t>
            </w:r>
            <w:r w:rsidRPr="001059DE">
              <w:rPr>
                <w:rFonts w:cs="宋体"/>
                <w:color w:val="0000FF"/>
                <w:sz w:val="18"/>
                <w:szCs w:val="18"/>
              </w:rPr>
              <w:t xml:space="preserve"> 21083 </w:t>
            </w:r>
            <w:r w:rsidRPr="001059DE">
              <w:rPr>
                <w:rFonts w:cs="宋体"/>
                <w:color w:val="0000FF"/>
                <w:sz w:val="18"/>
                <w:szCs w:val="18"/>
              </w:rPr>
              <w:t>出借限制提示，可去投其他项目</w:t>
            </w:r>
            <w:r w:rsidRPr="001059DE">
              <w:rPr>
                <w:rFonts w:cs="宋体"/>
                <w:color w:val="0000FF"/>
                <w:sz w:val="18"/>
                <w:szCs w:val="18"/>
              </w:rPr>
              <w:t xml:space="preserve">  21084</w:t>
            </w:r>
            <w:r w:rsidRPr="001059DE">
              <w:rPr>
                <w:rFonts w:cs="宋体"/>
                <w:color w:val="000000"/>
                <w:sz w:val="18"/>
                <w:szCs w:val="18"/>
              </w:rPr>
              <w:t>出借限制，确认</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szCs w:val="21"/>
              </w:rPr>
            </w:pPr>
            <w:r w:rsidRPr="001059DE">
              <w:rPr>
                <w:rFonts w:hint="eastAsia"/>
                <w:color w:val="000000" w:themeColor="text1"/>
                <w:sz w:val="24"/>
                <w:szCs w:val="24"/>
              </w:rPr>
              <w:t>data</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DF63E2" w:rsidRPr="001059DE" w:rsidRDefault="00DF63E2" w:rsidP="00DF63E2"/>
    <w:p w:rsidR="00DF63E2" w:rsidRPr="001059DE" w:rsidRDefault="00DF63E2" w:rsidP="00DF63E2"/>
    <w:p w:rsidR="00CF1ECD" w:rsidRPr="00B44B03" w:rsidRDefault="00CF1ECD" w:rsidP="00CF1ECD">
      <w:pPr>
        <w:pStyle w:val="3"/>
        <w:rPr>
          <w:color w:val="000000" w:themeColor="text1"/>
          <w:highlight w:val="yellow"/>
        </w:rPr>
      </w:pPr>
      <w:r w:rsidRPr="00B44B03">
        <w:rPr>
          <w:rFonts w:hint="eastAsia"/>
          <w:color w:val="000000" w:themeColor="text1"/>
          <w:highlight w:val="yellow"/>
        </w:rPr>
        <w:t>散标收益计算器获取参数接口</w:t>
      </w:r>
    </w:p>
    <w:p w:rsidR="00CF1ECD" w:rsidRPr="001059DE" w:rsidRDefault="00CF1ECD" w:rsidP="00CF1ECD">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CF1ECD" w:rsidRPr="001059DE" w:rsidRDefault="00CF1ECD" w:rsidP="00CF1EC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F1ECD" w:rsidRPr="001059DE" w:rsidRDefault="00CF1ECD" w:rsidP="00CF1ECD">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kern w:val="2"/>
          <w:sz w:val="21"/>
          <w:szCs w:val="22"/>
        </w:rPr>
        <w:t>请求URL：http://平台域名</w:t>
      </w:r>
      <w:r w:rsidRPr="001059DE">
        <w:rPr>
          <w:rFonts w:cs="宋体"/>
          <w:b/>
          <w:bCs/>
          <w:color w:val="008000"/>
          <w:sz w:val="18"/>
          <w:szCs w:val="18"/>
        </w:rPr>
        <w:t>/api/scatteredProduct</w:t>
      </w:r>
      <w:r w:rsidRPr="001059DE">
        <w:rPr>
          <w:rFonts w:asciiTheme="minorEastAsia" w:eastAsiaTheme="minorEastAsia" w:hAnsiTheme="minorEastAsia" w:cstheme="minorEastAsia"/>
          <w:kern w:val="2"/>
          <w:sz w:val="21"/>
          <w:szCs w:val="22"/>
        </w:rPr>
        <w:t>/</w:t>
      </w:r>
      <w:r w:rsidRPr="001059DE">
        <w:rPr>
          <w:rFonts w:cs="宋体"/>
          <w:b/>
          <w:bCs/>
          <w:color w:val="008000"/>
          <w:sz w:val="18"/>
          <w:szCs w:val="18"/>
        </w:rPr>
        <w:t>getParametersByCalculator</w:t>
      </w:r>
    </w:p>
    <w:p w:rsidR="00CF1ECD" w:rsidRPr="001059DE" w:rsidRDefault="00CF1ECD" w:rsidP="00CF1ECD">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lastRenderedPageBreak/>
        <w:tab/>
      </w:r>
      <w:r w:rsidRPr="001059DE">
        <w:rPr>
          <w:rFonts w:asciiTheme="minorEastAsia" w:eastAsiaTheme="minorEastAsia" w:hAnsiTheme="minorEastAsia" w:cstheme="minorEastAsia"/>
          <w:color w:val="000000" w:themeColor="text1"/>
          <w:kern w:val="2"/>
          <w:sz w:val="21"/>
          <w:szCs w:val="22"/>
        </w:rPr>
        <w:t>事例：</w:t>
      </w:r>
    </w:p>
    <w:p w:rsidR="00CF1ECD" w:rsidRPr="001059DE" w:rsidRDefault="00CF1ECD" w:rsidP="00CF1ECD">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CF1ECD" w:rsidRPr="001059DE" w:rsidRDefault="00CF1ECD" w:rsidP="00CF1ECD">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CF1ECD"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F1ECD" w:rsidRPr="001059DE" w:rsidRDefault="00CF1ECD" w:rsidP="00843808">
            <w:pPr>
              <w:rPr>
                <w:b w:val="0"/>
                <w:bCs w:val="0"/>
                <w:color w:val="000000" w:themeColor="text1"/>
              </w:rPr>
            </w:pPr>
            <w:r w:rsidRPr="001059DE">
              <w:rPr>
                <w:rFonts w:hint="eastAsia"/>
                <w:color w:val="000000" w:themeColor="text1"/>
              </w:rPr>
              <w:t>参数</w:t>
            </w:r>
          </w:p>
        </w:tc>
        <w:tc>
          <w:tcPr>
            <w:tcW w:w="1410" w:type="dxa"/>
            <w:vAlign w:val="center"/>
          </w:tcPr>
          <w:p w:rsidR="00CF1ECD" w:rsidRPr="001059DE" w:rsidRDefault="00CF1ECD"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F1ECD" w:rsidRPr="001059DE" w:rsidRDefault="00CF1ECD"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F1EC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CF1ECD" w:rsidRPr="001059DE" w:rsidRDefault="00CF1ECD"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CF1ECD" w:rsidRPr="001059DE" w:rsidRDefault="00CF1ECD"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CF1ECD" w:rsidRPr="001059DE" w:rsidRDefault="00CF1ECD"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p>
        </w:tc>
      </w:tr>
      <w:tr w:rsidR="00CF1EC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CF1ECD" w:rsidRPr="001059DE" w:rsidRDefault="00CF1ECD"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CF1ECD" w:rsidRPr="001059DE" w:rsidRDefault="00CF1ECD"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CF1ECD" w:rsidRPr="001059DE" w:rsidRDefault="00CF1ECD"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p>
        </w:tc>
      </w:tr>
    </w:tbl>
    <w:p w:rsidR="00CF1ECD" w:rsidRPr="001059DE" w:rsidRDefault="00CF1ECD" w:rsidP="00CF1EC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CF1ECD"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F1ECD" w:rsidRPr="001059DE" w:rsidRDefault="00CF1ECD" w:rsidP="00843808">
            <w:pPr>
              <w:rPr>
                <w:b w:val="0"/>
                <w:bCs w:val="0"/>
                <w:color w:val="000000" w:themeColor="text1"/>
              </w:rPr>
            </w:pPr>
            <w:r w:rsidRPr="001059DE">
              <w:rPr>
                <w:rFonts w:hint="eastAsia"/>
                <w:color w:val="000000" w:themeColor="text1"/>
              </w:rPr>
              <w:t>参数</w:t>
            </w:r>
          </w:p>
        </w:tc>
        <w:tc>
          <w:tcPr>
            <w:tcW w:w="7155" w:type="dxa"/>
            <w:gridSpan w:val="4"/>
            <w:vAlign w:val="center"/>
          </w:tcPr>
          <w:p w:rsidR="00CF1ECD" w:rsidRPr="001059DE" w:rsidRDefault="00CF1ECD"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F1EC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CF1ECD" w:rsidRPr="001059DE" w:rsidRDefault="00CF1ECD" w:rsidP="00843808">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CF1ECD" w:rsidRPr="001059DE" w:rsidRDefault="00CF1ECD"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F1EC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CF1ECD" w:rsidRPr="001059DE" w:rsidRDefault="00CF1ECD" w:rsidP="00843808">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CF1ECD" w:rsidRPr="001059DE" w:rsidRDefault="00CF1ECD"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F1ECD" w:rsidRPr="001059DE" w:rsidTr="00843808">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F1ECD" w:rsidRPr="001059DE" w:rsidRDefault="00CF1ECD" w:rsidP="00843808">
            <w:pPr>
              <w:rPr>
                <w:bCs w:val="0"/>
                <w:color w:val="000000" w:themeColor="text1"/>
                <w:sz w:val="24"/>
                <w:szCs w:val="24"/>
              </w:rPr>
            </w:pPr>
            <w:r w:rsidRPr="001059DE">
              <w:rPr>
                <w:bCs w:val="0"/>
                <w:color w:val="000000" w:themeColor="text1"/>
                <w:sz w:val="24"/>
                <w:szCs w:val="24"/>
              </w:rPr>
              <w:t>data</w:t>
            </w:r>
          </w:p>
        </w:tc>
        <w:tc>
          <w:tcPr>
            <w:tcW w:w="1788" w:type="dxa"/>
            <w:vAlign w:val="center"/>
          </w:tcPr>
          <w:p w:rsidR="00CF1ECD" w:rsidRPr="001059DE" w:rsidRDefault="00CF1ECD"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CF1ECD" w:rsidRPr="001059DE" w:rsidRDefault="00CF1ECD"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CF1ECD" w:rsidRPr="001059DE" w:rsidRDefault="00CF1ECD"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CF1ECD" w:rsidRPr="001059DE" w:rsidRDefault="00CF1ECD"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F1ECD" w:rsidRPr="001059DE" w:rsidTr="00843808">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F1ECD" w:rsidRPr="001059DE" w:rsidRDefault="00CF1ECD" w:rsidP="00843808">
            <w:pPr>
              <w:rPr>
                <w:color w:val="000000" w:themeColor="text1"/>
                <w:sz w:val="24"/>
                <w:szCs w:val="24"/>
              </w:rPr>
            </w:pPr>
          </w:p>
        </w:tc>
        <w:tc>
          <w:tcPr>
            <w:tcW w:w="1788" w:type="dxa"/>
            <w:vAlign w:val="center"/>
          </w:tcPr>
          <w:p w:rsidR="00CF1ECD" w:rsidRPr="001059DE" w:rsidRDefault="00CF1ECD" w:rsidP="00CF1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month</w:t>
            </w: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期限</w:t>
            </w: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F1ECD" w:rsidRPr="001059DE" w:rsidTr="00843808">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F1ECD" w:rsidRPr="001059DE" w:rsidRDefault="00CF1ECD" w:rsidP="00843808">
            <w:pPr>
              <w:rPr>
                <w:color w:val="000000" w:themeColor="text1"/>
                <w:sz w:val="24"/>
                <w:szCs w:val="24"/>
              </w:rPr>
            </w:pPr>
          </w:p>
        </w:tc>
        <w:tc>
          <w:tcPr>
            <w:tcW w:w="1788" w:type="dxa"/>
            <w:vAlign w:val="center"/>
          </w:tcPr>
          <w:p w:rsidR="00CF1ECD" w:rsidRPr="001059DE" w:rsidRDefault="00CF1ECD"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b/>
                <w:bCs/>
                <w:color w:val="008000"/>
                <w:sz w:val="18"/>
                <w:szCs w:val="18"/>
              </w:rPr>
              <w:t>rateList</w:t>
            </w: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年华利率</w:t>
            </w: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10%</w:t>
            </w:r>
            <w:r w:rsidRPr="001059DE">
              <w:rPr>
                <w:rFonts w:cs="宋体"/>
                <w:b/>
                <w:bCs/>
                <w:color w:val="660E7A"/>
                <w:sz w:val="18"/>
                <w:szCs w:val="18"/>
              </w:rPr>
              <w:t>，</w:t>
            </w:r>
            <w:r w:rsidRPr="001059DE">
              <w:rPr>
                <w:rFonts w:cs="宋体" w:hint="eastAsia"/>
                <w:b/>
                <w:bCs/>
                <w:color w:val="660E7A"/>
                <w:sz w:val="18"/>
                <w:szCs w:val="18"/>
              </w:rPr>
              <w:t>接口返回</w:t>
            </w:r>
            <w:r w:rsidRPr="001059DE">
              <w:rPr>
                <w:rFonts w:cs="宋体" w:hint="eastAsia"/>
                <w:b/>
                <w:bCs/>
                <w:color w:val="660E7A"/>
                <w:sz w:val="18"/>
                <w:szCs w:val="18"/>
              </w:rPr>
              <w:t>10</w:t>
            </w:r>
          </w:p>
        </w:tc>
      </w:tr>
      <w:tr w:rsidR="00CF1ECD" w:rsidRPr="001059DE" w:rsidTr="00843808">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F1ECD" w:rsidRPr="001059DE" w:rsidRDefault="00CF1ECD" w:rsidP="00843808">
            <w:pPr>
              <w:rPr>
                <w:color w:val="000000" w:themeColor="text1"/>
                <w:sz w:val="24"/>
                <w:szCs w:val="24"/>
              </w:rPr>
            </w:pPr>
          </w:p>
        </w:tc>
        <w:tc>
          <w:tcPr>
            <w:tcW w:w="1788" w:type="dxa"/>
            <w:vAlign w:val="center"/>
          </w:tcPr>
          <w:p w:rsidR="00CF1ECD" w:rsidRPr="001059DE" w:rsidRDefault="00CF1ECD"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vAlign w:val="center"/>
          </w:tcPr>
          <w:p w:rsidR="00CF1ECD" w:rsidRPr="001059DE" w:rsidRDefault="00CF1ECD"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F1ECD" w:rsidRPr="001059DE" w:rsidRDefault="00CF1ECD" w:rsidP="00CF1ECD">
      <w:r w:rsidRPr="001059DE">
        <w:t>{</w:t>
      </w:r>
    </w:p>
    <w:p w:rsidR="00CF1ECD" w:rsidRPr="001059DE" w:rsidRDefault="00CF1ECD" w:rsidP="00CF1ECD">
      <w:r w:rsidRPr="001059DE">
        <w:tab/>
        <w:t>"code": 0,</w:t>
      </w:r>
    </w:p>
    <w:p w:rsidR="00CF1ECD" w:rsidRPr="001059DE" w:rsidRDefault="00CF1ECD" w:rsidP="00CF1ECD">
      <w:r w:rsidRPr="001059DE">
        <w:tab/>
        <w:t>"data": [{</w:t>
      </w:r>
    </w:p>
    <w:p w:rsidR="00CF1ECD" w:rsidRPr="001059DE" w:rsidRDefault="00CF1ECD" w:rsidP="00CF1ECD">
      <w:r w:rsidRPr="001059DE">
        <w:tab/>
      </w:r>
      <w:r w:rsidRPr="001059DE">
        <w:tab/>
        <w:t>"month": "6",</w:t>
      </w:r>
    </w:p>
    <w:p w:rsidR="00CF1ECD" w:rsidRPr="001059DE" w:rsidRDefault="00CF1ECD" w:rsidP="00CF1ECD">
      <w:r w:rsidRPr="001059DE">
        <w:tab/>
      </w:r>
      <w:r w:rsidRPr="001059DE">
        <w:tab/>
        <w:t>"rateList": ["10.00"]</w:t>
      </w:r>
    </w:p>
    <w:p w:rsidR="00CF1ECD" w:rsidRPr="001059DE" w:rsidRDefault="00CF1ECD" w:rsidP="00CF1ECD">
      <w:r w:rsidRPr="001059DE">
        <w:tab/>
        <w:t>}, {</w:t>
      </w:r>
    </w:p>
    <w:p w:rsidR="00CF1ECD" w:rsidRPr="001059DE" w:rsidRDefault="00CF1ECD" w:rsidP="00CF1ECD">
      <w:r w:rsidRPr="001059DE">
        <w:tab/>
      </w:r>
      <w:r w:rsidRPr="001059DE">
        <w:tab/>
        <w:t>"month": "12",</w:t>
      </w:r>
    </w:p>
    <w:p w:rsidR="00CF1ECD" w:rsidRPr="001059DE" w:rsidRDefault="00CF1ECD" w:rsidP="00CF1ECD">
      <w:r w:rsidRPr="001059DE">
        <w:tab/>
      </w:r>
      <w:r w:rsidRPr="001059DE">
        <w:tab/>
        <w:t>"rateList": ["10.70"]</w:t>
      </w:r>
    </w:p>
    <w:p w:rsidR="00CF1ECD" w:rsidRPr="001059DE" w:rsidRDefault="00CF1ECD" w:rsidP="00CF1ECD">
      <w:r w:rsidRPr="001059DE">
        <w:tab/>
        <w:t>}, {</w:t>
      </w:r>
    </w:p>
    <w:p w:rsidR="00CF1ECD" w:rsidRPr="001059DE" w:rsidRDefault="00CF1ECD" w:rsidP="00CF1ECD">
      <w:r w:rsidRPr="001059DE">
        <w:tab/>
      </w:r>
      <w:r w:rsidRPr="001059DE">
        <w:tab/>
        <w:t>"month": "24",</w:t>
      </w:r>
    </w:p>
    <w:p w:rsidR="00CF1ECD" w:rsidRPr="001059DE" w:rsidRDefault="00CF1ECD" w:rsidP="00CF1ECD">
      <w:r w:rsidRPr="001059DE">
        <w:tab/>
      </w:r>
      <w:r w:rsidRPr="001059DE">
        <w:tab/>
        <w:t>"rateList": ["11.50"]</w:t>
      </w:r>
    </w:p>
    <w:p w:rsidR="00CF1ECD" w:rsidRPr="001059DE" w:rsidRDefault="00CF1ECD" w:rsidP="00CF1ECD">
      <w:r w:rsidRPr="001059DE">
        <w:tab/>
        <w:t>}, {}],</w:t>
      </w:r>
    </w:p>
    <w:p w:rsidR="00CF1ECD" w:rsidRPr="001059DE" w:rsidRDefault="00CF1ECD" w:rsidP="00CF1ECD">
      <w:r w:rsidRPr="001059DE">
        <w:tab/>
        <w:t>"message": ""</w:t>
      </w:r>
    </w:p>
    <w:p w:rsidR="00CF1ECD" w:rsidRPr="001059DE" w:rsidRDefault="00CF1ECD" w:rsidP="00CF1ECD">
      <w:r w:rsidRPr="001059DE">
        <w:t>}</w:t>
      </w:r>
    </w:p>
    <w:p w:rsidR="00CF1ECD" w:rsidRPr="001059DE" w:rsidRDefault="00CF1ECD" w:rsidP="00CF1ECD"/>
    <w:p w:rsidR="00F74F0A" w:rsidRPr="001059DE" w:rsidRDefault="00F74F0A" w:rsidP="00F74F0A">
      <w:pPr>
        <w:pStyle w:val="3"/>
        <w:rPr>
          <w:color w:val="000000" w:themeColor="text1"/>
        </w:rPr>
      </w:pPr>
      <w:r w:rsidRPr="001059DE">
        <w:rPr>
          <w:color w:val="000000" w:themeColor="text1"/>
        </w:rPr>
        <w:t>智享服务</w:t>
      </w:r>
      <w:r w:rsidRPr="001059DE">
        <w:rPr>
          <w:rFonts w:hint="eastAsia"/>
          <w:color w:val="000000" w:themeColor="text1"/>
        </w:rPr>
        <w:t>-</w:t>
      </w:r>
      <w:r w:rsidRPr="001059DE">
        <w:rPr>
          <w:color w:val="000000" w:themeColor="text1"/>
        </w:rPr>
        <w:t>获取授权服务期限</w:t>
      </w:r>
    </w:p>
    <w:p w:rsidR="00F74F0A" w:rsidRPr="001059DE" w:rsidRDefault="00F74F0A" w:rsidP="00F74F0A">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F74F0A" w:rsidRPr="001059DE" w:rsidRDefault="00F74F0A" w:rsidP="00F74F0A">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74F0A" w:rsidRPr="001059DE" w:rsidRDefault="00F74F0A" w:rsidP="00F74F0A">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请求URL：http://平台域名/api/wisdomProduct</w:t>
      </w:r>
      <w:r w:rsidRPr="001059DE">
        <w:rPr>
          <w:rFonts w:asciiTheme="minorEastAsia" w:eastAsiaTheme="minorEastAsia" w:hAnsiTheme="minorEastAsia" w:cstheme="minorEastAsia" w:hint="default"/>
          <w:kern w:val="2"/>
          <w:sz w:val="21"/>
          <w:szCs w:val="22"/>
        </w:rPr>
        <w:t>/</w:t>
      </w:r>
      <w:r w:rsidRPr="001059DE">
        <w:rPr>
          <w:rFonts w:asciiTheme="minorEastAsia" w:eastAsiaTheme="minorEastAsia" w:hAnsiTheme="minorEastAsia" w:cstheme="minorEastAsia"/>
          <w:kern w:val="2"/>
          <w:sz w:val="21"/>
          <w:szCs w:val="22"/>
        </w:rPr>
        <w:t>getProductTerm</w:t>
      </w:r>
    </w:p>
    <w:p w:rsidR="00F74F0A" w:rsidRPr="001059DE" w:rsidRDefault="00F74F0A" w:rsidP="00F74F0A">
      <w:pPr>
        <w:pStyle w:val="HTML"/>
        <w:shd w:val="clear" w:color="auto" w:fill="FFFFFF"/>
        <w:rPr>
          <w:rFonts w:asciiTheme="minorEastAsia" w:eastAsiaTheme="minorEastAsia" w:hAnsiTheme="minorEastAsia" w:cstheme="minorEastAsia" w:hint="default"/>
          <w:kern w:val="2"/>
          <w:sz w:val="21"/>
          <w:szCs w:val="22"/>
        </w:rPr>
      </w:pPr>
    </w:p>
    <w:p w:rsidR="00F74F0A" w:rsidRPr="001059DE" w:rsidRDefault="00F74F0A" w:rsidP="00F74F0A">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F74F0A" w:rsidRPr="001059DE" w:rsidRDefault="00F74F0A" w:rsidP="00F74F0A">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F74F0A" w:rsidRPr="001059DE" w:rsidRDefault="00F74F0A" w:rsidP="00F74F0A">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lastRenderedPageBreak/>
        <w:t>参数说明：</w:t>
      </w:r>
    </w:p>
    <w:tbl>
      <w:tblPr>
        <w:tblStyle w:val="11"/>
        <w:tblW w:w="8296" w:type="dxa"/>
        <w:tblLayout w:type="fixed"/>
        <w:tblLook w:val="04A0" w:firstRow="1" w:lastRow="0" w:firstColumn="1" w:lastColumn="0" w:noHBand="0" w:noVBand="1"/>
      </w:tblPr>
      <w:tblGrid>
        <w:gridCol w:w="1773"/>
        <w:gridCol w:w="1410"/>
        <w:gridCol w:w="5113"/>
      </w:tblGrid>
      <w:tr w:rsidR="00F74F0A"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74F0A" w:rsidRPr="001059DE" w:rsidRDefault="00F74F0A" w:rsidP="00843808">
            <w:pPr>
              <w:rPr>
                <w:b w:val="0"/>
                <w:bCs w:val="0"/>
                <w:color w:val="000000" w:themeColor="text1"/>
              </w:rPr>
            </w:pPr>
            <w:r w:rsidRPr="001059DE">
              <w:rPr>
                <w:rFonts w:hint="eastAsia"/>
                <w:color w:val="000000" w:themeColor="text1"/>
              </w:rPr>
              <w:t>参数</w:t>
            </w:r>
          </w:p>
        </w:tc>
        <w:tc>
          <w:tcPr>
            <w:tcW w:w="1410" w:type="dxa"/>
            <w:vAlign w:val="center"/>
          </w:tcPr>
          <w:p w:rsidR="00F74F0A" w:rsidRPr="001059DE" w:rsidRDefault="00F74F0A"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74F0A" w:rsidRPr="001059DE" w:rsidRDefault="00F74F0A"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74F0A"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F74F0A" w:rsidRPr="001059DE" w:rsidRDefault="00F74F0A"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F74F0A" w:rsidRPr="001059DE" w:rsidRDefault="00F74F0A"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F74F0A" w:rsidRPr="001059DE" w:rsidRDefault="00F74F0A"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用户ID</w:t>
            </w:r>
            <w:r w:rsidRPr="001059DE">
              <w:rPr>
                <w:rFonts w:asciiTheme="minorEastAsia" w:eastAsiaTheme="minorEastAsia" w:hAnsiTheme="minorEastAsia" w:cstheme="minorEastAsia" w:hint="default"/>
                <w:bCs/>
                <w:color w:val="000000" w:themeColor="text1"/>
                <w:kern w:val="2"/>
                <w:sz w:val="21"/>
                <w:szCs w:val="22"/>
              </w:rPr>
              <w:t xml:space="preserve"> 登录后需要传</w:t>
            </w:r>
          </w:p>
        </w:tc>
      </w:tr>
    </w:tbl>
    <w:p w:rsidR="00F74F0A" w:rsidRPr="001059DE" w:rsidRDefault="00F74F0A" w:rsidP="00F74F0A">
      <w:pPr>
        <w:pStyle w:val="4"/>
        <w:rPr>
          <w:color w:val="000000" w:themeColor="text1"/>
        </w:rPr>
      </w:pPr>
      <w:r w:rsidRPr="001059DE">
        <w:rPr>
          <w:rFonts w:hint="eastAsia"/>
          <w:color w:val="000000" w:themeColor="text1"/>
        </w:rPr>
        <w:t>输出</w:t>
      </w:r>
    </w:p>
    <w:tbl>
      <w:tblPr>
        <w:tblStyle w:val="11"/>
        <w:tblW w:w="0" w:type="dxa"/>
        <w:tblLayout w:type="fixed"/>
        <w:tblLook w:val="04A0" w:firstRow="1" w:lastRow="0" w:firstColumn="1" w:lastColumn="0" w:noHBand="0" w:noVBand="1"/>
      </w:tblPr>
      <w:tblGrid>
        <w:gridCol w:w="1773"/>
        <w:gridCol w:w="894"/>
        <w:gridCol w:w="1439"/>
        <w:gridCol w:w="1244"/>
        <w:gridCol w:w="1789"/>
        <w:gridCol w:w="1789"/>
      </w:tblGrid>
      <w:tr w:rsidR="003735E6" w:rsidRPr="001059DE" w:rsidTr="00373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735E6" w:rsidRPr="001059DE" w:rsidTr="003735E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735E6" w:rsidRPr="001059DE" w:rsidTr="003735E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3735E6" w:rsidRPr="001059DE" w:rsidTr="003735E6">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rPr>
                <w:bCs w:val="0"/>
                <w:color w:val="000000" w:themeColor="text1"/>
                <w:sz w:val="24"/>
                <w:szCs w:val="24"/>
              </w:rPr>
            </w:pPr>
            <w:r w:rsidRPr="001059DE">
              <w:rPr>
                <w:bCs w:val="0"/>
                <w:color w:val="000000" w:themeColor="text1"/>
                <w:sz w:val="24"/>
                <w:szCs w:val="24"/>
              </w:rPr>
              <w:t>data</w:t>
            </w: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3735E6" w:rsidRPr="001059DE" w:rsidTr="003735E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jc w:val="left"/>
              <w:rPr>
                <w:color w:val="000000" w:themeColor="text1"/>
                <w:sz w:val="24"/>
                <w:szCs w:val="24"/>
              </w:rPr>
            </w:pPr>
          </w:p>
        </w:tc>
        <w:tc>
          <w:tcPr>
            <w:tcW w:w="894" w:type="dxa"/>
            <w:vMerge w:val="restart"/>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hint="eastAsia"/>
                <w:color w:val="000000"/>
                <w:sz w:val="27"/>
                <w:szCs w:val="27"/>
              </w:rPr>
              <w:t>list</w:t>
            </w:r>
          </w:p>
        </w:tc>
        <w:tc>
          <w:tcPr>
            <w:tcW w:w="143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rPr>
                <w:rFonts w:asciiTheme="minorEastAsia" w:hAnsiTheme="minorEastAsia" w:hint="eastAsia"/>
                <w:color w:val="000000"/>
                <w:sz w:val="27"/>
                <w:szCs w:val="27"/>
              </w:rPr>
              <w:t>flag</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是否推荐标</w:t>
            </w:r>
          </w:p>
        </w:tc>
        <w:tc>
          <w:tcPr>
            <w:tcW w:w="1789" w:type="dxa"/>
            <w:tcBorders>
              <w:top w:val="single" w:sz="4" w:space="0" w:color="BFBFBF"/>
              <w:left w:val="single" w:sz="4" w:space="0" w:color="BFBFBF"/>
              <w:bottom w:val="single" w:sz="4" w:space="0" w:color="BFBFBF"/>
              <w:right w:val="single" w:sz="4" w:space="0" w:color="BFBFBF"/>
            </w:tcBorders>
            <w:vAlign w:val="center"/>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735E6" w:rsidRPr="001059DE" w:rsidTr="003735E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jc w:val="left"/>
              <w:rPr>
                <w:color w:val="000000" w:themeColor="text1"/>
                <w:sz w:val="24"/>
                <w:szCs w:val="24"/>
              </w:rPr>
            </w:pPr>
          </w:p>
        </w:tc>
        <w:tc>
          <w:tcPr>
            <w:tcW w:w="7155" w:type="dxa"/>
            <w:vMerge/>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43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investPeriod</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期限</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列表需要传入</w:t>
            </w:r>
          </w:p>
        </w:tc>
      </w:tr>
      <w:tr w:rsidR="003735E6" w:rsidRPr="001059DE" w:rsidTr="003735E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jc w:val="left"/>
              <w:rPr>
                <w:color w:val="000000" w:themeColor="text1"/>
                <w:sz w:val="24"/>
                <w:szCs w:val="24"/>
              </w:rPr>
            </w:pPr>
          </w:p>
        </w:tc>
        <w:tc>
          <w:tcPr>
            <w:tcW w:w="7155" w:type="dxa"/>
            <w:vMerge/>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43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investPeriodDesc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期限描述</w:t>
            </w:r>
          </w:p>
        </w:tc>
        <w:tc>
          <w:tcPr>
            <w:tcW w:w="1789" w:type="dxa"/>
            <w:tcBorders>
              <w:top w:val="single" w:sz="4" w:space="0" w:color="BFBFBF"/>
              <w:left w:val="single" w:sz="4" w:space="0" w:color="BFBFBF"/>
              <w:bottom w:val="single" w:sz="4" w:space="0" w:color="BFBFBF"/>
              <w:right w:val="single" w:sz="4" w:space="0" w:color="BFBFBF"/>
            </w:tcBorders>
            <w:vAlign w:val="center"/>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735E6" w:rsidRPr="001059DE" w:rsidTr="003735E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jc w:val="left"/>
              <w:rPr>
                <w:color w:val="000000" w:themeColor="text1"/>
                <w:sz w:val="24"/>
                <w:szCs w:val="24"/>
              </w:rPr>
            </w:pPr>
          </w:p>
        </w:tc>
        <w:tc>
          <w:tcPr>
            <w:tcW w:w="894"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desc</w:t>
            </w:r>
          </w:p>
        </w:tc>
        <w:tc>
          <w:tcPr>
            <w:tcW w:w="1439" w:type="dxa"/>
            <w:tcBorders>
              <w:top w:val="single" w:sz="4" w:space="0" w:color="BFBFBF"/>
              <w:left w:val="single" w:sz="4" w:space="0" w:color="BFBFBF"/>
              <w:bottom w:val="single" w:sz="4" w:space="0" w:color="BFBFBF"/>
              <w:right w:val="single" w:sz="4" w:space="0" w:color="BFBFBF"/>
            </w:tcBorders>
            <w:vAlign w:val="center"/>
            <w:hideMark/>
          </w:tcPr>
          <w:p w:rsidR="003735E6" w:rsidRPr="001059DE" w:rsidRDefault="003735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智享服务描述</w:t>
            </w:r>
          </w:p>
        </w:tc>
        <w:tc>
          <w:tcPr>
            <w:tcW w:w="1244" w:type="dxa"/>
            <w:tcBorders>
              <w:top w:val="single" w:sz="4" w:space="0" w:color="BFBFBF"/>
              <w:left w:val="single" w:sz="4" w:space="0" w:color="BFBFBF"/>
              <w:bottom w:val="single" w:sz="4" w:space="0" w:color="BFBFBF"/>
              <w:right w:val="single" w:sz="4" w:space="0" w:color="BFBFBF"/>
            </w:tcBorders>
            <w:vAlign w:val="center"/>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3735E6" w:rsidRPr="001059DE" w:rsidRDefault="003735E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F74F0A" w:rsidRPr="001059DE" w:rsidRDefault="00F74F0A" w:rsidP="00F74F0A"/>
    <w:p w:rsidR="00486227" w:rsidRPr="001059DE" w:rsidRDefault="00486227" w:rsidP="00486227">
      <w:r w:rsidRPr="001059DE">
        <w:t>{</w:t>
      </w:r>
    </w:p>
    <w:p w:rsidR="00486227" w:rsidRPr="001059DE" w:rsidRDefault="00486227" w:rsidP="00486227">
      <w:r w:rsidRPr="001059DE">
        <w:t xml:space="preserve">    "code": 0,</w:t>
      </w:r>
    </w:p>
    <w:p w:rsidR="00486227" w:rsidRPr="001059DE" w:rsidRDefault="00486227" w:rsidP="00486227">
      <w:r w:rsidRPr="001059DE">
        <w:t xml:space="preserve">    "data": [</w:t>
      </w:r>
    </w:p>
    <w:p w:rsidR="00486227" w:rsidRPr="001059DE" w:rsidRDefault="00486227" w:rsidP="00486227">
      <w:r w:rsidRPr="001059DE">
        <w:t xml:space="preserve">        {</w:t>
      </w:r>
    </w:p>
    <w:p w:rsidR="00486227" w:rsidRPr="001059DE" w:rsidRDefault="00486227" w:rsidP="00486227">
      <w:r w:rsidRPr="001059DE">
        <w:t xml:space="preserve">            "flag": "1",</w:t>
      </w:r>
    </w:p>
    <w:p w:rsidR="00486227" w:rsidRPr="001059DE" w:rsidRDefault="00486227" w:rsidP="00486227">
      <w:r w:rsidRPr="001059DE">
        <w:t xml:space="preserve">            "investPeriod": "12",</w:t>
      </w:r>
    </w:p>
    <w:p w:rsidR="00486227" w:rsidRPr="001059DE" w:rsidRDefault="00486227" w:rsidP="00486227">
      <w:r w:rsidRPr="001059DE">
        <w:rPr>
          <w:rFonts w:hint="eastAsia"/>
        </w:rPr>
        <w:t xml:space="preserve">            "investPeriodDesc": "12</w:t>
      </w:r>
      <w:r w:rsidRPr="001059DE">
        <w:rPr>
          <w:rFonts w:hint="eastAsia"/>
        </w:rPr>
        <w:t>个月</w:t>
      </w:r>
      <w:r w:rsidRPr="001059DE">
        <w:rPr>
          <w:rFonts w:hint="eastAsia"/>
        </w:rPr>
        <w:t>"</w:t>
      </w:r>
    </w:p>
    <w:p w:rsidR="00486227" w:rsidRPr="001059DE" w:rsidRDefault="00486227" w:rsidP="00486227">
      <w:r w:rsidRPr="001059DE">
        <w:t xml:space="preserve">        }</w:t>
      </w:r>
    </w:p>
    <w:p w:rsidR="00486227" w:rsidRPr="001059DE" w:rsidRDefault="00486227" w:rsidP="00486227">
      <w:r w:rsidRPr="001059DE">
        <w:t xml:space="preserve">    ],</w:t>
      </w:r>
    </w:p>
    <w:p w:rsidR="00486227" w:rsidRPr="001059DE" w:rsidRDefault="00486227" w:rsidP="00486227">
      <w:r w:rsidRPr="001059DE">
        <w:rPr>
          <w:rFonts w:hint="eastAsia"/>
        </w:rPr>
        <w:t xml:space="preserve">    "message": "</w:t>
      </w:r>
      <w:r w:rsidRPr="001059DE">
        <w:rPr>
          <w:rFonts w:hint="eastAsia"/>
        </w:rPr>
        <w:t>查询成功</w:t>
      </w:r>
      <w:r w:rsidRPr="001059DE">
        <w:rPr>
          <w:rFonts w:hint="eastAsia"/>
        </w:rPr>
        <w:t>"</w:t>
      </w:r>
    </w:p>
    <w:p w:rsidR="00F74F0A" w:rsidRPr="001059DE" w:rsidRDefault="00486227" w:rsidP="00486227">
      <w:r w:rsidRPr="001059DE">
        <w:t>}</w:t>
      </w:r>
    </w:p>
    <w:p w:rsidR="00291181" w:rsidRPr="001059DE" w:rsidRDefault="00291181" w:rsidP="00486227"/>
    <w:p w:rsidR="00291181" w:rsidRPr="001059DE" w:rsidRDefault="00291181" w:rsidP="00291181">
      <w:pPr>
        <w:pStyle w:val="3"/>
        <w:rPr>
          <w:color w:val="000000" w:themeColor="text1"/>
        </w:rPr>
      </w:pPr>
      <w:r w:rsidRPr="001059DE">
        <w:rPr>
          <w:color w:val="000000" w:themeColor="text1"/>
        </w:rPr>
        <w:t>智享服务</w:t>
      </w:r>
      <w:r w:rsidRPr="001059DE">
        <w:rPr>
          <w:rFonts w:hint="eastAsia"/>
          <w:color w:val="000000" w:themeColor="text1"/>
        </w:rPr>
        <w:t>-</w:t>
      </w:r>
      <w:r w:rsidRPr="001059DE">
        <w:rPr>
          <w:color w:val="000000" w:themeColor="text1"/>
        </w:rPr>
        <w:t>获取</w:t>
      </w:r>
      <w:r w:rsidR="00934B91" w:rsidRPr="001059DE">
        <w:rPr>
          <w:color w:val="000000" w:themeColor="text1"/>
        </w:rPr>
        <w:t>智享</w:t>
      </w:r>
      <w:r w:rsidR="00632F5C" w:rsidRPr="001059DE">
        <w:rPr>
          <w:color w:val="000000" w:themeColor="text1"/>
        </w:rPr>
        <w:t>服务</w:t>
      </w:r>
      <w:r w:rsidRPr="001059DE">
        <w:rPr>
          <w:rFonts w:hint="eastAsia"/>
          <w:color w:val="000000" w:themeColor="text1"/>
        </w:rPr>
        <w:t>列表</w:t>
      </w:r>
    </w:p>
    <w:p w:rsidR="00291181" w:rsidRPr="001059DE" w:rsidRDefault="00291181" w:rsidP="00291181">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291181" w:rsidRPr="001059DE" w:rsidRDefault="00291181" w:rsidP="00291181">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91181" w:rsidRPr="001059DE" w:rsidRDefault="00291181" w:rsidP="00291181">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请求URL：http://平台域名/api/wisdomProduct</w:t>
      </w:r>
      <w:r w:rsidRPr="001059DE">
        <w:rPr>
          <w:rFonts w:asciiTheme="minorEastAsia" w:eastAsiaTheme="minorEastAsia" w:hAnsiTheme="minorEastAsia" w:cstheme="minorEastAsia" w:hint="default"/>
          <w:kern w:val="2"/>
          <w:sz w:val="21"/>
          <w:szCs w:val="22"/>
        </w:rPr>
        <w:t>/</w:t>
      </w:r>
      <w:r w:rsidRPr="001059DE">
        <w:rPr>
          <w:rFonts w:asciiTheme="minorEastAsia" w:eastAsiaTheme="minorEastAsia" w:hAnsiTheme="minorEastAsia" w:cstheme="minorEastAsia"/>
          <w:kern w:val="2"/>
          <w:sz w:val="21"/>
          <w:szCs w:val="22"/>
        </w:rPr>
        <w:t>getWisdomProductList</w:t>
      </w:r>
    </w:p>
    <w:p w:rsidR="00291181" w:rsidRPr="001059DE" w:rsidRDefault="00291181" w:rsidP="00291181">
      <w:pPr>
        <w:pStyle w:val="HTML"/>
        <w:shd w:val="clear" w:color="auto" w:fill="FFFFFF"/>
        <w:rPr>
          <w:rFonts w:asciiTheme="minorEastAsia" w:eastAsiaTheme="minorEastAsia" w:hAnsiTheme="minorEastAsia" w:cstheme="minorEastAsia" w:hint="default"/>
          <w:kern w:val="2"/>
          <w:sz w:val="21"/>
          <w:szCs w:val="22"/>
        </w:rPr>
      </w:pPr>
    </w:p>
    <w:p w:rsidR="00291181" w:rsidRPr="001059DE" w:rsidRDefault="00291181" w:rsidP="00291181">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291181" w:rsidRPr="001059DE" w:rsidRDefault="00291181" w:rsidP="00291181">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291181" w:rsidRPr="001059DE" w:rsidRDefault="00291181" w:rsidP="00291181">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291181"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91181" w:rsidRPr="001059DE" w:rsidRDefault="00291181" w:rsidP="00843808">
            <w:pPr>
              <w:rPr>
                <w:b w:val="0"/>
                <w:bCs w:val="0"/>
                <w:color w:val="000000" w:themeColor="text1"/>
              </w:rPr>
            </w:pPr>
            <w:r w:rsidRPr="001059DE">
              <w:rPr>
                <w:rFonts w:hint="eastAsia"/>
                <w:color w:val="000000" w:themeColor="text1"/>
              </w:rPr>
              <w:t>参数</w:t>
            </w:r>
          </w:p>
        </w:tc>
        <w:tc>
          <w:tcPr>
            <w:tcW w:w="1410" w:type="dxa"/>
            <w:vAlign w:val="center"/>
          </w:tcPr>
          <w:p w:rsidR="00291181" w:rsidRPr="001059DE" w:rsidRDefault="00291181"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91181" w:rsidRPr="001059DE" w:rsidRDefault="00291181"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91181"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291181" w:rsidRPr="001059DE" w:rsidRDefault="002911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lastRenderedPageBreak/>
              <w:t>investPeriod</w:t>
            </w:r>
          </w:p>
        </w:tc>
        <w:tc>
          <w:tcPr>
            <w:tcW w:w="1410" w:type="dxa"/>
            <w:vAlign w:val="center"/>
          </w:tcPr>
          <w:p w:rsidR="00291181" w:rsidRPr="001059DE" w:rsidRDefault="00291181"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91181" w:rsidRPr="001059DE" w:rsidRDefault="00291181"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授权期限</w:t>
            </w:r>
          </w:p>
        </w:tc>
      </w:tr>
      <w:tr w:rsidR="00291181"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291181" w:rsidRPr="001059DE" w:rsidRDefault="002911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isRecommend</w:t>
            </w:r>
          </w:p>
        </w:tc>
        <w:tc>
          <w:tcPr>
            <w:tcW w:w="1410" w:type="dxa"/>
            <w:vAlign w:val="center"/>
          </w:tcPr>
          <w:p w:rsidR="00291181" w:rsidRPr="001059DE" w:rsidRDefault="00291181"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91181" w:rsidRPr="001059DE" w:rsidRDefault="00291181"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 xml:space="preserve">是否推荐标 </w:t>
            </w:r>
            <w:r w:rsidRPr="001059DE">
              <w:rPr>
                <w:rFonts w:asciiTheme="minorEastAsia" w:eastAsiaTheme="minorEastAsia" w:hAnsiTheme="minorEastAsia" w:cstheme="minorEastAsia" w:hint="default"/>
                <w:bCs/>
                <w:color w:val="000000" w:themeColor="text1"/>
                <w:kern w:val="2"/>
                <w:sz w:val="21"/>
                <w:szCs w:val="22"/>
              </w:rPr>
              <w:t>1</w:t>
            </w:r>
            <w:r w:rsidRPr="001059DE">
              <w:rPr>
                <w:rFonts w:asciiTheme="minorEastAsia" w:eastAsiaTheme="minorEastAsia" w:hAnsiTheme="minorEastAsia" w:cstheme="minorEastAsia"/>
                <w:bCs/>
                <w:color w:val="000000" w:themeColor="text1"/>
                <w:kern w:val="2"/>
                <w:sz w:val="21"/>
                <w:szCs w:val="22"/>
              </w:rPr>
              <w:t>：</w:t>
            </w:r>
            <w:r w:rsidRPr="001059DE">
              <w:rPr>
                <w:rFonts w:asciiTheme="minorEastAsia" w:eastAsiaTheme="minorEastAsia" w:hAnsiTheme="minorEastAsia" w:cstheme="minorEastAsia" w:hint="default"/>
                <w:bCs/>
                <w:color w:val="000000" w:themeColor="text1"/>
                <w:kern w:val="2"/>
                <w:sz w:val="21"/>
                <w:szCs w:val="22"/>
              </w:rPr>
              <w:t>是</w:t>
            </w:r>
            <w:r w:rsidRPr="001059DE">
              <w:rPr>
                <w:rFonts w:asciiTheme="minorEastAsia" w:eastAsiaTheme="minorEastAsia" w:hAnsiTheme="minorEastAsia" w:cstheme="minorEastAsia"/>
                <w:bCs/>
                <w:color w:val="000000" w:themeColor="text1"/>
                <w:kern w:val="2"/>
                <w:sz w:val="21"/>
                <w:szCs w:val="22"/>
              </w:rPr>
              <w:t xml:space="preserve"> </w:t>
            </w:r>
            <w:r w:rsidRPr="001059DE">
              <w:rPr>
                <w:rFonts w:asciiTheme="minorEastAsia" w:eastAsiaTheme="minorEastAsia" w:hAnsiTheme="minorEastAsia" w:cstheme="minorEastAsia" w:hint="default"/>
                <w:bCs/>
                <w:color w:val="000000" w:themeColor="text1"/>
                <w:kern w:val="2"/>
                <w:sz w:val="21"/>
                <w:szCs w:val="22"/>
              </w:rPr>
              <w:t>0 否</w:t>
            </w:r>
          </w:p>
        </w:tc>
      </w:tr>
      <w:tr w:rsidR="00FF140F"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FF140F" w:rsidRPr="001059DE" w:rsidRDefault="00FF140F"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FF140F" w:rsidRPr="001059DE" w:rsidRDefault="00FF140F"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FF140F" w:rsidRPr="001059DE" w:rsidRDefault="00FF140F"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用户id</w:t>
            </w:r>
          </w:p>
        </w:tc>
      </w:tr>
    </w:tbl>
    <w:p w:rsidR="00291181" w:rsidRPr="001059DE" w:rsidRDefault="00291181" w:rsidP="00291181">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74"/>
        <w:gridCol w:w="1559"/>
        <w:gridCol w:w="1244"/>
        <w:gridCol w:w="1789"/>
        <w:gridCol w:w="1789"/>
      </w:tblGrid>
      <w:tr w:rsidR="00291181" w:rsidRPr="001059DE" w:rsidTr="0029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91181" w:rsidRPr="001059DE" w:rsidRDefault="00291181" w:rsidP="00843808">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291181" w:rsidRPr="001059DE" w:rsidRDefault="00291181"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91181" w:rsidRPr="001059DE" w:rsidTr="00291181">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91181" w:rsidRPr="001059DE" w:rsidRDefault="00291181" w:rsidP="00843808">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291181" w:rsidRPr="001059DE" w:rsidRDefault="00291181"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91181" w:rsidRPr="001059DE" w:rsidTr="00291181">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91181" w:rsidRPr="001059DE" w:rsidRDefault="00291181" w:rsidP="00843808">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291181" w:rsidRPr="001059DE" w:rsidRDefault="00291181"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5B2881" w:rsidRPr="001059DE" w:rsidTr="00843808">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5B2881" w:rsidRPr="001059DE" w:rsidRDefault="005B2881" w:rsidP="00843808">
            <w:pPr>
              <w:rPr>
                <w:bCs w:val="0"/>
                <w:color w:val="000000" w:themeColor="text1"/>
                <w:sz w:val="24"/>
                <w:szCs w:val="24"/>
              </w:rPr>
            </w:pPr>
            <w:r w:rsidRPr="001059DE">
              <w:rPr>
                <w:bCs w:val="0"/>
                <w:color w:val="000000" w:themeColor="text1"/>
                <w:sz w:val="24"/>
                <w:szCs w:val="24"/>
              </w:rPr>
              <w:t>data</w:t>
            </w: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5B2881" w:rsidRPr="001059DE" w:rsidTr="005032A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5B2881" w:rsidRPr="001059DE" w:rsidRDefault="005B2881" w:rsidP="00843808">
            <w:pPr>
              <w:widowControl/>
              <w:jc w:val="left"/>
              <w:rPr>
                <w:color w:val="000000" w:themeColor="text1"/>
                <w:sz w:val="24"/>
                <w:szCs w:val="24"/>
              </w:rPr>
            </w:pPr>
          </w:p>
        </w:tc>
        <w:tc>
          <w:tcPr>
            <w:tcW w:w="774" w:type="dxa"/>
            <w:vMerge w:val="restart"/>
            <w:tcBorders>
              <w:top w:val="single" w:sz="4" w:space="0" w:color="BFBFBF"/>
              <w:left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hint="eastAsia"/>
                <w:color w:val="000000"/>
                <w:sz w:val="27"/>
                <w:szCs w:val="27"/>
              </w:rPr>
              <w:t>list</w:t>
            </w:r>
          </w:p>
        </w:tc>
        <w:tc>
          <w:tcPr>
            <w:tcW w:w="155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rPr>
                <w:rFonts w:hint="eastAsia"/>
              </w:rPr>
              <w:t>returnRateDesc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回报率描述</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5032A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hideMark/>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investNum</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已加入人数</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5032A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hideMark/>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availableAmt</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可投金额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5032A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incomeRate</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年利率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5032A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minAmt</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最低授权本金</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5032A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bidName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产品名称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843808">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bidDesc</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标的描述</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B2881" w:rsidRPr="001059DE" w:rsidTr="005539E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productNo</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产品编号</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详情查询条件</w:t>
            </w:r>
          </w:p>
        </w:tc>
      </w:tr>
      <w:tr w:rsidR="005B2881" w:rsidRPr="001059DE" w:rsidTr="00F042C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btnFlag</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按钮标识</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1</w:t>
            </w:r>
            <w:r w:rsidRPr="001059DE">
              <w:rPr>
                <w:rFonts w:cs="宋体" w:hint="eastAsia"/>
                <w:b/>
                <w:bCs/>
                <w:color w:val="660E7A"/>
                <w:sz w:val="18"/>
                <w:szCs w:val="18"/>
              </w:rPr>
              <w:t>：授权出借高亮；</w:t>
            </w:r>
          </w:p>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2</w:t>
            </w:r>
            <w:r w:rsidRPr="001059DE">
              <w:rPr>
                <w:rFonts w:cs="宋体" w:hint="eastAsia"/>
                <w:b/>
                <w:bCs/>
                <w:color w:val="660E7A"/>
                <w:sz w:val="18"/>
                <w:szCs w:val="18"/>
              </w:rPr>
              <w:t>：授权出借置灰；</w:t>
            </w:r>
            <w:r w:rsidRPr="001059DE">
              <w:rPr>
                <w:rFonts w:cs="宋体"/>
                <w:b/>
                <w:bCs/>
                <w:color w:val="660E7A"/>
                <w:sz w:val="18"/>
                <w:szCs w:val="18"/>
              </w:rPr>
              <w:br/>
              <w:t>3</w:t>
            </w:r>
            <w:r w:rsidRPr="001059DE">
              <w:rPr>
                <w:rFonts w:cs="宋体" w:hint="eastAsia"/>
                <w:b/>
                <w:bCs/>
                <w:color w:val="660E7A"/>
                <w:sz w:val="18"/>
                <w:szCs w:val="18"/>
              </w:rPr>
              <w:t>：已满额</w:t>
            </w:r>
            <w:r w:rsidRPr="001059DE">
              <w:rPr>
                <w:rFonts w:cs="宋体"/>
                <w:b/>
                <w:bCs/>
                <w:color w:val="660E7A"/>
                <w:sz w:val="18"/>
                <w:szCs w:val="18"/>
              </w:rPr>
              <w:br/>
              <w:t>4</w:t>
            </w:r>
            <w:r w:rsidRPr="001059DE">
              <w:rPr>
                <w:rFonts w:cs="宋体" w:hint="eastAsia"/>
                <w:b/>
                <w:bCs/>
                <w:color w:val="660E7A"/>
                <w:sz w:val="18"/>
                <w:szCs w:val="18"/>
              </w:rPr>
              <w:t>：</w:t>
            </w:r>
            <w:r w:rsidRPr="001059DE">
              <w:rPr>
                <w:rFonts w:cs="宋体"/>
                <w:b/>
                <w:bCs/>
                <w:color w:val="660E7A"/>
                <w:sz w:val="18"/>
                <w:szCs w:val="18"/>
              </w:rPr>
              <w:t>已结束</w:t>
            </w:r>
          </w:p>
        </w:tc>
      </w:tr>
      <w:tr w:rsidR="005B2881" w:rsidRPr="001059DE" w:rsidTr="00F042C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incomeRateExtOne</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0</w:t>
            </w:r>
            <w:r w:rsidRPr="001059DE">
              <w:rPr>
                <w:rFonts w:cs="宋体"/>
                <w:b/>
                <w:bCs/>
                <w:color w:val="660E7A"/>
                <w:sz w:val="18"/>
                <w:szCs w:val="18"/>
              </w:rPr>
              <w:t>时取上面的年利率</w:t>
            </w:r>
            <w:r w:rsidRPr="001059DE">
              <w:rPr>
                <w:rFonts w:cs="宋体" w:hint="eastAsia"/>
                <w:b/>
                <w:bCs/>
                <w:color w:val="660E7A"/>
                <w:sz w:val="18"/>
                <w:szCs w:val="18"/>
              </w:rPr>
              <w:t>，</w:t>
            </w:r>
            <w:r w:rsidRPr="001059DE">
              <w:rPr>
                <w:rFonts w:cs="宋体"/>
                <w:b/>
                <w:bCs/>
                <w:color w:val="660E7A"/>
                <w:sz w:val="18"/>
                <w:szCs w:val="18"/>
              </w:rPr>
              <w:t>有值时取这两个利率的值</w:t>
            </w:r>
            <w:r w:rsidRPr="001059DE">
              <w:rPr>
                <w:rFonts w:cs="宋体" w:hint="eastAsia"/>
                <w:b/>
                <w:bCs/>
                <w:color w:val="660E7A"/>
                <w:sz w:val="18"/>
                <w:szCs w:val="18"/>
              </w:rPr>
              <w:t>，</w:t>
            </w:r>
            <w:r w:rsidRPr="001059DE">
              <w:rPr>
                <w:rFonts w:cs="宋体"/>
                <w:b/>
                <w:bCs/>
                <w:color w:val="660E7A"/>
                <w:sz w:val="18"/>
                <w:szCs w:val="18"/>
              </w:rPr>
              <w:t>以</w:t>
            </w:r>
            <w:r w:rsidRPr="001059DE">
              <w:rPr>
                <w:rFonts w:cs="宋体" w:hint="eastAsia"/>
                <w:b/>
                <w:bCs/>
                <w:color w:val="660E7A"/>
                <w:sz w:val="18"/>
                <w:szCs w:val="18"/>
              </w:rPr>
              <w:t>+</w:t>
            </w:r>
            <w:r w:rsidRPr="001059DE">
              <w:rPr>
                <w:rFonts w:cs="宋体"/>
                <w:b/>
                <w:bCs/>
                <w:color w:val="660E7A"/>
                <w:sz w:val="18"/>
                <w:szCs w:val="18"/>
              </w:rPr>
              <w:t>号的形式</w:t>
            </w:r>
          </w:p>
        </w:tc>
      </w:tr>
      <w:tr w:rsidR="005B2881" w:rsidRPr="001059DE" w:rsidTr="005539E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bottom w:val="single" w:sz="4" w:space="0" w:color="BFBFBF"/>
              <w:right w:val="single" w:sz="4" w:space="0" w:color="BFBFBF"/>
            </w:tcBorders>
            <w:vAlign w:val="center"/>
          </w:tcPr>
          <w:p w:rsidR="005B2881" w:rsidRPr="001059DE" w:rsidRDefault="005B2881" w:rsidP="00843808">
            <w:pPr>
              <w:widowControl/>
              <w:jc w:val="left"/>
              <w:rPr>
                <w:color w:val="000000" w:themeColor="text1"/>
                <w:sz w:val="24"/>
                <w:szCs w:val="24"/>
              </w:rPr>
            </w:pPr>
          </w:p>
        </w:tc>
        <w:tc>
          <w:tcPr>
            <w:tcW w:w="774" w:type="dxa"/>
            <w:vMerge/>
            <w:tcBorders>
              <w:left w:val="single" w:sz="4" w:space="0" w:color="BFBFBF"/>
              <w:bottom w:val="single" w:sz="4" w:space="0" w:color="auto"/>
              <w:right w:val="single" w:sz="4" w:space="0" w:color="BFBFBF"/>
            </w:tcBorders>
            <w:vAlign w:val="center"/>
          </w:tcPr>
          <w:p w:rsidR="005B2881" w:rsidRPr="001059DE" w:rsidRDefault="005B2881"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incomeRateExtTwo</w:t>
            </w:r>
          </w:p>
        </w:tc>
        <w:tc>
          <w:tcPr>
            <w:tcW w:w="1244"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29118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5B2881" w:rsidRPr="001059DE" w:rsidRDefault="005B2881"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291181" w:rsidRPr="001059DE" w:rsidRDefault="00291181" w:rsidP="00291181"/>
    <w:p w:rsidR="00291181" w:rsidRPr="001059DE" w:rsidRDefault="00291181" w:rsidP="00291181">
      <w:r w:rsidRPr="001059DE">
        <w:t>{</w:t>
      </w:r>
    </w:p>
    <w:p w:rsidR="00291181" w:rsidRPr="001059DE" w:rsidRDefault="00291181" w:rsidP="00291181">
      <w:r w:rsidRPr="001059DE">
        <w:t xml:space="preserve">    "code": 0,</w:t>
      </w:r>
    </w:p>
    <w:p w:rsidR="00291181" w:rsidRPr="001059DE" w:rsidRDefault="00291181" w:rsidP="00291181">
      <w:r w:rsidRPr="001059DE">
        <w:t xml:space="preserve">    "data": {</w:t>
      </w:r>
    </w:p>
    <w:p w:rsidR="00291181" w:rsidRPr="001059DE" w:rsidRDefault="00291181" w:rsidP="00291181">
      <w:r w:rsidRPr="001059DE">
        <w:t xml:space="preserve">        "list": [</w:t>
      </w:r>
    </w:p>
    <w:p w:rsidR="00291181" w:rsidRPr="001059DE" w:rsidRDefault="00291181" w:rsidP="00291181">
      <w:r w:rsidRPr="001059DE">
        <w:t xml:space="preserve">            {</w:t>
      </w:r>
    </w:p>
    <w:p w:rsidR="00291181" w:rsidRPr="001059DE" w:rsidRDefault="00291181" w:rsidP="00291181">
      <w:r w:rsidRPr="001059DE">
        <w:rPr>
          <w:rFonts w:hint="eastAsia"/>
        </w:rPr>
        <w:t xml:space="preserve">                "returnRateDesc": "</w:t>
      </w:r>
      <w:r w:rsidRPr="001059DE">
        <w:rPr>
          <w:rFonts w:hint="eastAsia"/>
        </w:rPr>
        <w:t>参考年回报率仅供出借人参考，不代表未来实际收益</w:t>
      </w:r>
      <w:r w:rsidRPr="001059DE">
        <w:rPr>
          <w:rFonts w:hint="eastAsia"/>
        </w:rPr>
        <w:t>",</w:t>
      </w:r>
    </w:p>
    <w:p w:rsidR="00291181" w:rsidRPr="001059DE" w:rsidRDefault="00291181" w:rsidP="00291181">
      <w:r w:rsidRPr="001059DE">
        <w:t xml:space="preserve">                "investNum": 0,</w:t>
      </w:r>
    </w:p>
    <w:p w:rsidR="00291181" w:rsidRPr="001059DE" w:rsidRDefault="00291181" w:rsidP="00291181">
      <w:r w:rsidRPr="001059DE">
        <w:t xml:space="preserve">                "availableAmt": null,</w:t>
      </w:r>
    </w:p>
    <w:p w:rsidR="00291181" w:rsidRPr="001059DE" w:rsidRDefault="00291181" w:rsidP="00291181">
      <w:r w:rsidRPr="001059DE">
        <w:t xml:space="preserve">                "incomeRate": 11000000,</w:t>
      </w:r>
    </w:p>
    <w:p w:rsidR="00291181" w:rsidRPr="001059DE" w:rsidRDefault="00291181" w:rsidP="00291181">
      <w:r w:rsidRPr="001059DE">
        <w:t xml:space="preserve">                "minAmt": 5000000,</w:t>
      </w:r>
    </w:p>
    <w:p w:rsidR="00291181" w:rsidRPr="001059DE" w:rsidRDefault="00291181" w:rsidP="00291181">
      <w:r w:rsidRPr="001059DE">
        <w:rPr>
          <w:rFonts w:hint="eastAsia"/>
        </w:rPr>
        <w:t xml:space="preserve">                "bidName": "</w:t>
      </w:r>
      <w:r w:rsidRPr="001059DE">
        <w:rPr>
          <w:rFonts w:hint="eastAsia"/>
        </w:rPr>
        <w:t>赢金宝</w:t>
      </w:r>
      <w:r w:rsidRPr="001059DE">
        <w:rPr>
          <w:rFonts w:hint="eastAsia"/>
        </w:rPr>
        <w:t>20181105017",</w:t>
      </w:r>
    </w:p>
    <w:p w:rsidR="00291181" w:rsidRPr="001059DE" w:rsidRDefault="00291181" w:rsidP="00291181">
      <w:r w:rsidRPr="001059DE">
        <w:rPr>
          <w:rFonts w:hint="eastAsia"/>
        </w:rPr>
        <w:t xml:space="preserve">                "bidDesc": "</w:t>
      </w:r>
      <w:r w:rsidRPr="001059DE">
        <w:rPr>
          <w:rFonts w:hint="eastAsia"/>
        </w:rPr>
        <w:t>为您推荐，安心之选</w:t>
      </w:r>
      <w:r w:rsidRPr="001059DE">
        <w:rPr>
          <w:rFonts w:hint="eastAsia"/>
        </w:rPr>
        <w:t>"</w:t>
      </w:r>
    </w:p>
    <w:p w:rsidR="00291181" w:rsidRPr="001059DE" w:rsidRDefault="00291181" w:rsidP="00291181">
      <w:r w:rsidRPr="001059DE">
        <w:t xml:space="preserve">            }</w:t>
      </w:r>
    </w:p>
    <w:p w:rsidR="00291181" w:rsidRPr="001059DE" w:rsidRDefault="00291181" w:rsidP="00291181">
      <w:r w:rsidRPr="001059DE">
        <w:t xml:space="preserve">        ]</w:t>
      </w:r>
    </w:p>
    <w:p w:rsidR="00291181" w:rsidRPr="001059DE" w:rsidRDefault="00291181" w:rsidP="00291181">
      <w:r w:rsidRPr="001059DE">
        <w:lastRenderedPageBreak/>
        <w:t xml:space="preserve">    },</w:t>
      </w:r>
    </w:p>
    <w:p w:rsidR="00291181" w:rsidRPr="001059DE" w:rsidRDefault="00291181" w:rsidP="00291181">
      <w:r w:rsidRPr="001059DE">
        <w:rPr>
          <w:rFonts w:hint="eastAsia"/>
        </w:rPr>
        <w:t xml:space="preserve">    "message": "</w:t>
      </w:r>
      <w:r w:rsidRPr="001059DE">
        <w:rPr>
          <w:rFonts w:hint="eastAsia"/>
        </w:rPr>
        <w:t>查询成功</w:t>
      </w:r>
      <w:r w:rsidRPr="001059DE">
        <w:rPr>
          <w:rFonts w:hint="eastAsia"/>
        </w:rPr>
        <w:t>"</w:t>
      </w:r>
    </w:p>
    <w:p w:rsidR="00291181" w:rsidRPr="001059DE" w:rsidRDefault="00291181" w:rsidP="00291181">
      <w:r w:rsidRPr="001059DE">
        <w:t xml:space="preserve">} </w:t>
      </w:r>
    </w:p>
    <w:p w:rsidR="005479B1" w:rsidRPr="001059DE" w:rsidRDefault="005479B1" w:rsidP="00291181"/>
    <w:p w:rsidR="009F708B" w:rsidRPr="001059DE" w:rsidRDefault="009F708B" w:rsidP="009F708B">
      <w:pPr>
        <w:pStyle w:val="3"/>
        <w:rPr>
          <w:color w:val="000000" w:themeColor="text1"/>
        </w:rPr>
      </w:pPr>
      <w:r w:rsidRPr="001059DE">
        <w:rPr>
          <w:rFonts w:hint="eastAsia"/>
          <w:color w:val="000000" w:themeColor="text1"/>
        </w:rPr>
        <w:t>新</w:t>
      </w:r>
      <w:r w:rsidRPr="001059DE">
        <w:rPr>
          <w:color w:val="000000" w:themeColor="text1"/>
        </w:rPr>
        <w:t>智享服务</w:t>
      </w:r>
      <w:r w:rsidRPr="001059DE">
        <w:rPr>
          <w:rFonts w:hint="eastAsia"/>
          <w:color w:val="000000" w:themeColor="text1"/>
        </w:rPr>
        <w:t>-</w:t>
      </w:r>
      <w:r w:rsidRPr="001059DE">
        <w:rPr>
          <w:color w:val="000000" w:themeColor="text1"/>
        </w:rPr>
        <w:t>获取智享服务</w:t>
      </w:r>
      <w:r w:rsidRPr="001059DE">
        <w:rPr>
          <w:rFonts w:hint="eastAsia"/>
          <w:color w:val="000000" w:themeColor="text1"/>
        </w:rPr>
        <w:t>列表</w:t>
      </w:r>
    </w:p>
    <w:p w:rsidR="009F708B" w:rsidRPr="001059DE" w:rsidRDefault="009F708B" w:rsidP="009F708B">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9F708B" w:rsidRPr="001059DE" w:rsidRDefault="009F708B" w:rsidP="009F708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9F708B" w:rsidRPr="001059DE" w:rsidRDefault="009F708B" w:rsidP="009F708B">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kern w:val="2"/>
          <w:sz w:val="21"/>
          <w:szCs w:val="22"/>
        </w:rPr>
        <w:t>请求URL：http://平台域名/api/wisdomProduct</w:t>
      </w:r>
      <w:r w:rsidRPr="001059DE">
        <w:rPr>
          <w:rFonts w:asciiTheme="minorEastAsia" w:eastAsiaTheme="minorEastAsia" w:hAnsiTheme="minorEastAsia" w:cstheme="minorEastAsia" w:hint="default"/>
          <w:kern w:val="2"/>
          <w:sz w:val="21"/>
          <w:szCs w:val="22"/>
        </w:rPr>
        <w:t>/</w:t>
      </w:r>
      <w:r w:rsidR="00A471C7" w:rsidRPr="001059DE">
        <w:rPr>
          <w:rFonts w:cs="宋体"/>
          <w:b/>
          <w:bCs/>
          <w:color w:val="008000"/>
          <w:sz w:val="18"/>
          <w:szCs w:val="18"/>
        </w:rPr>
        <w:t>findWisdomProductList</w:t>
      </w:r>
    </w:p>
    <w:p w:rsidR="009F708B" w:rsidRPr="001059DE" w:rsidRDefault="009F708B" w:rsidP="009F708B">
      <w:pPr>
        <w:pStyle w:val="HTML"/>
        <w:shd w:val="clear" w:color="auto" w:fill="FFFFFF"/>
        <w:rPr>
          <w:rFonts w:asciiTheme="minorEastAsia" w:eastAsiaTheme="minorEastAsia" w:hAnsiTheme="minorEastAsia" w:cstheme="minorEastAsia" w:hint="default"/>
          <w:kern w:val="2"/>
          <w:sz w:val="21"/>
          <w:szCs w:val="22"/>
        </w:rPr>
      </w:pPr>
    </w:p>
    <w:p w:rsidR="009F708B" w:rsidRPr="001059DE" w:rsidRDefault="009F708B" w:rsidP="009F708B">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9F708B" w:rsidRPr="001059DE" w:rsidRDefault="009F708B" w:rsidP="009F708B">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9F708B" w:rsidRPr="001059DE" w:rsidRDefault="009F708B" w:rsidP="009F708B">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9F708B"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9F708B" w:rsidRPr="001059DE" w:rsidRDefault="009F708B" w:rsidP="00AF707A">
            <w:pPr>
              <w:rPr>
                <w:b w:val="0"/>
                <w:bCs w:val="0"/>
                <w:color w:val="000000" w:themeColor="text1"/>
              </w:rPr>
            </w:pPr>
            <w:r w:rsidRPr="001059DE">
              <w:rPr>
                <w:rFonts w:hint="eastAsia"/>
                <w:color w:val="000000" w:themeColor="text1"/>
              </w:rPr>
              <w:t>参数</w:t>
            </w:r>
          </w:p>
        </w:tc>
        <w:tc>
          <w:tcPr>
            <w:tcW w:w="1410" w:type="dxa"/>
            <w:vAlign w:val="center"/>
          </w:tcPr>
          <w:p w:rsidR="009F708B" w:rsidRPr="001059DE" w:rsidRDefault="009F708B"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9F708B" w:rsidRPr="001059DE" w:rsidRDefault="009F708B"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9F708B" w:rsidRPr="001059DE" w:rsidTr="00AF707A">
        <w:tc>
          <w:tcPr>
            <w:cnfStyle w:val="001000000000" w:firstRow="0" w:lastRow="0" w:firstColumn="1" w:lastColumn="0" w:oddVBand="0" w:evenVBand="0" w:oddHBand="0" w:evenHBand="0" w:firstRowFirstColumn="0" w:firstRowLastColumn="0" w:lastRowFirstColumn="0" w:lastRowLastColumn="0"/>
            <w:tcW w:w="1773" w:type="dxa"/>
            <w:vAlign w:val="center"/>
          </w:tcPr>
          <w:p w:rsidR="009F708B" w:rsidRPr="001059DE" w:rsidRDefault="009F708B"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9F708B" w:rsidRPr="001059DE" w:rsidRDefault="009F708B" w:rsidP="00AF70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9F708B" w:rsidRPr="001059DE" w:rsidRDefault="009F708B" w:rsidP="00AF70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用户id</w:t>
            </w:r>
          </w:p>
        </w:tc>
      </w:tr>
    </w:tbl>
    <w:p w:rsidR="009F708B" w:rsidRPr="001059DE" w:rsidRDefault="009F708B" w:rsidP="009F708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74"/>
        <w:gridCol w:w="1559"/>
        <w:gridCol w:w="1244"/>
        <w:gridCol w:w="1789"/>
        <w:gridCol w:w="1789"/>
      </w:tblGrid>
      <w:tr w:rsidR="009F708B" w:rsidRPr="001059DE" w:rsidTr="00AF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F708B" w:rsidRPr="001059DE" w:rsidRDefault="009F708B" w:rsidP="00AF707A">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F708B" w:rsidRPr="001059DE" w:rsidRDefault="009F708B" w:rsidP="00AF70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9F708B" w:rsidRPr="001059DE" w:rsidTr="00AF707A">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F708B" w:rsidRPr="001059DE" w:rsidRDefault="009F708B" w:rsidP="00AF707A">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F708B" w:rsidRPr="001059DE" w:rsidRDefault="009F708B" w:rsidP="00AF707A">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9F708B" w:rsidRPr="001059DE" w:rsidTr="00AF707A">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F708B" w:rsidRPr="001059DE" w:rsidRDefault="009F708B" w:rsidP="00AF707A">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F708B" w:rsidRPr="001059DE" w:rsidRDefault="009F708B" w:rsidP="00AF707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F707A" w:rsidRPr="001059DE" w:rsidTr="00AF707A">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AF707A" w:rsidRPr="001059DE" w:rsidRDefault="00AF707A" w:rsidP="00AF707A">
            <w:pPr>
              <w:rPr>
                <w:bCs w:val="0"/>
                <w:color w:val="000000" w:themeColor="text1"/>
                <w:sz w:val="24"/>
                <w:szCs w:val="24"/>
              </w:rPr>
            </w:pPr>
            <w:r w:rsidRPr="001059DE">
              <w:rPr>
                <w:bCs w:val="0"/>
                <w:color w:val="000000" w:themeColor="text1"/>
                <w:sz w:val="24"/>
                <w:szCs w:val="24"/>
              </w:rPr>
              <w:t>data</w:t>
            </w: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AF707A" w:rsidRPr="001059DE" w:rsidRDefault="00AF707A" w:rsidP="00AF707A">
            <w:pPr>
              <w:widowControl/>
              <w:jc w:val="left"/>
              <w:rPr>
                <w:color w:val="000000" w:themeColor="text1"/>
                <w:sz w:val="24"/>
                <w:szCs w:val="24"/>
              </w:rPr>
            </w:pPr>
          </w:p>
        </w:tc>
        <w:tc>
          <w:tcPr>
            <w:tcW w:w="774" w:type="dxa"/>
            <w:vMerge w:val="restart"/>
            <w:tcBorders>
              <w:top w:val="single" w:sz="4" w:space="0" w:color="BFBFBF"/>
              <w:left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hint="eastAsia"/>
                <w:color w:val="000000"/>
                <w:sz w:val="27"/>
                <w:szCs w:val="27"/>
              </w:rPr>
              <w:t>list</w:t>
            </w:r>
          </w:p>
        </w:tc>
        <w:tc>
          <w:tcPr>
            <w:tcW w:w="155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rPr>
                <w:rFonts w:hint="eastAsia"/>
              </w:rPr>
              <w:t>returnRateDesc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回报率描述</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hideMark/>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investNum</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已加入人数</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hideMark/>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9514DB"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surplusMoney</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可投金额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incomeRate</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年利率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minAmt</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最低授权本金</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bidName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产品名称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bidDesc</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标的描述</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245A5"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245A5" w:rsidRPr="001059DE" w:rsidRDefault="00A245A5"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245A5" w:rsidRPr="001059DE" w:rsidRDefault="00A245A5"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245A5" w:rsidRPr="001059DE" w:rsidRDefault="00A245A5"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investPeriod</w:t>
            </w:r>
          </w:p>
        </w:tc>
        <w:tc>
          <w:tcPr>
            <w:tcW w:w="1244" w:type="dxa"/>
            <w:tcBorders>
              <w:top w:val="single" w:sz="4" w:space="0" w:color="BFBFBF"/>
              <w:left w:val="single" w:sz="4" w:space="0" w:color="BFBFBF"/>
              <w:bottom w:val="single" w:sz="4" w:space="0" w:color="BFBFBF"/>
              <w:right w:val="single" w:sz="4" w:space="0" w:color="BFBFBF"/>
            </w:tcBorders>
            <w:vAlign w:val="center"/>
          </w:tcPr>
          <w:p w:rsidR="00A245A5" w:rsidRPr="001059DE" w:rsidRDefault="00765B07"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89" w:type="dxa"/>
            <w:tcBorders>
              <w:top w:val="single" w:sz="4" w:space="0" w:color="BFBFBF"/>
              <w:left w:val="single" w:sz="4" w:space="0" w:color="BFBFBF"/>
              <w:bottom w:val="single" w:sz="4" w:space="0" w:color="BFBFBF"/>
              <w:right w:val="single" w:sz="4" w:space="0" w:color="BFBFBF"/>
            </w:tcBorders>
            <w:vAlign w:val="center"/>
          </w:tcPr>
          <w:p w:rsidR="00A245A5" w:rsidRPr="001059DE" w:rsidRDefault="00A245A5"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授权服务期限</w:t>
            </w:r>
          </w:p>
        </w:tc>
        <w:tc>
          <w:tcPr>
            <w:tcW w:w="1789" w:type="dxa"/>
            <w:tcBorders>
              <w:top w:val="single" w:sz="4" w:space="0" w:color="BFBFBF"/>
              <w:left w:val="single" w:sz="4" w:space="0" w:color="BFBFBF"/>
              <w:bottom w:val="single" w:sz="4" w:space="0" w:color="BFBFBF"/>
              <w:right w:val="single" w:sz="4" w:space="0" w:color="BFBFBF"/>
            </w:tcBorders>
            <w:vAlign w:val="center"/>
          </w:tcPr>
          <w:p w:rsidR="00A245A5" w:rsidRPr="001059DE" w:rsidRDefault="00A245A5"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productNo</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产品编号</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详情查询条件</w:t>
            </w: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btnFlag</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按钮标识</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1</w:t>
            </w:r>
            <w:r w:rsidRPr="001059DE">
              <w:rPr>
                <w:rFonts w:cs="宋体" w:hint="eastAsia"/>
                <w:b/>
                <w:bCs/>
                <w:color w:val="660E7A"/>
                <w:sz w:val="18"/>
                <w:szCs w:val="18"/>
              </w:rPr>
              <w:t>：授权出借高亮；</w:t>
            </w:r>
          </w:p>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2</w:t>
            </w:r>
            <w:r w:rsidRPr="001059DE">
              <w:rPr>
                <w:rFonts w:cs="宋体" w:hint="eastAsia"/>
                <w:b/>
                <w:bCs/>
                <w:color w:val="660E7A"/>
                <w:sz w:val="18"/>
                <w:szCs w:val="18"/>
              </w:rPr>
              <w:t>：授权出借置灰；</w:t>
            </w:r>
            <w:r w:rsidRPr="001059DE">
              <w:rPr>
                <w:rFonts w:cs="宋体"/>
                <w:b/>
                <w:bCs/>
                <w:color w:val="660E7A"/>
                <w:sz w:val="18"/>
                <w:szCs w:val="18"/>
              </w:rPr>
              <w:br/>
              <w:t>3</w:t>
            </w:r>
            <w:r w:rsidRPr="001059DE">
              <w:rPr>
                <w:rFonts w:cs="宋体" w:hint="eastAsia"/>
                <w:b/>
                <w:bCs/>
                <w:color w:val="660E7A"/>
                <w:sz w:val="18"/>
                <w:szCs w:val="18"/>
              </w:rPr>
              <w:t>：已满额</w:t>
            </w:r>
            <w:r w:rsidRPr="001059DE">
              <w:rPr>
                <w:rFonts w:cs="宋体"/>
                <w:b/>
                <w:bCs/>
                <w:color w:val="660E7A"/>
                <w:sz w:val="18"/>
                <w:szCs w:val="18"/>
              </w:rPr>
              <w:br/>
              <w:t>4</w:t>
            </w:r>
            <w:r w:rsidRPr="001059DE">
              <w:rPr>
                <w:rFonts w:cs="宋体" w:hint="eastAsia"/>
                <w:b/>
                <w:bCs/>
                <w:color w:val="660E7A"/>
                <w:sz w:val="18"/>
                <w:szCs w:val="18"/>
              </w:rPr>
              <w:t>：</w:t>
            </w:r>
            <w:r w:rsidRPr="001059DE">
              <w:rPr>
                <w:rFonts w:cs="宋体"/>
                <w:b/>
                <w:bCs/>
                <w:color w:val="660E7A"/>
                <w:sz w:val="18"/>
                <w:szCs w:val="18"/>
              </w:rPr>
              <w:t>已结束</w:t>
            </w: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incomeRateExtOne</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0</w:t>
            </w:r>
            <w:r w:rsidRPr="001059DE">
              <w:rPr>
                <w:rFonts w:cs="宋体"/>
                <w:b/>
                <w:bCs/>
                <w:color w:val="660E7A"/>
                <w:sz w:val="18"/>
                <w:szCs w:val="18"/>
              </w:rPr>
              <w:t>时取上面的年利率</w:t>
            </w:r>
            <w:r w:rsidRPr="001059DE">
              <w:rPr>
                <w:rFonts w:cs="宋体" w:hint="eastAsia"/>
                <w:b/>
                <w:bCs/>
                <w:color w:val="660E7A"/>
                <w:sz w:val="18"/>
                <w:szCs w:val="18"/>
              </w:rPr>
              <w:t>，</w:t>
            </w:r>
            <w:r w:rsidRPr="001059DE">
              <w:rPr>
                <w:rFonts w:cs="宋体"/>
                <w:b/>
                <w:bCs/>
                <w:color w:val="660E7A"/>
                <w:sz w:val="18"/>
                <w:szCs w:val="18"/>
              </w:rPr>
              <w:t>有值时取这两个利率的值</w:t>
            </w:r>
            <w:r w:rsidRPr="001059DE">
              <w:rPr>
                <w:rFonts w:cs="宋体" w:hint="eastAsia"/>
                <w:b/>
                <w:bCs/>
                <w:color w:val="660E7A"/>
                <w:sz w:val="18"/>
                <w:szCs w:val="18"/>
              </w:rPr>
              <w:t>，</w:t>
            </w:r>
            <w:r w:rsidRPr="001059DE">
              <w:rPr>
                <w:rFonts w:cs="宋体"/>
                <w:b/>
                <w:bCs/>
                <w:color w:val="660E7A"/>
                <w:sz w:val="18"/>
                <w:szCs w:val="18"/>
              </w:rPr>
              <w:t>以</w:t>
            </w:r>
            <w:r w:rsidRPr="001059DE">
              <w:rPr>
                <w:rFonts w:cs="宋体" w:hint="eastAsia"/>
                <w:b/>
                <w:bCs/>
                <w:color w:val="660E7A"/>
                <w:sz w:val="18"/>
                <w:szCs w:val="18"/>
              </w:rPr>
              <w:t>+</w:t>
            </w:r>
            <w:r w:rsidRPr="001059DE">
              <w:rPr>
                <w:rFonts w:cs="宋体"/>
                <w:b/>
                <w:bCs/>
                <w:color w:val="660E7A"/>
                <w:sz w:val="18"/>
                <w:szCs w:val="18"/>
              </w:rPr>
              <w:t>号的形式</w:t>
            </w:r>
          </w:p>
        </w:tc>
      </w:tr>
      <w:tr w:rsidR="00AF707A" w:rsidRPr="001059DE" w:rsidTr="0089339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incomeRateExtTwo</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F707A" w:rsidRPr="001059DE" w:rsidTr="00AF707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bottom w:val="single" w:sz="4" w:space="0" w:color="BFBFBF"/>
              <w:right w:val="single" w:sz="4" w:space="0" w:color="BFBFBF"/>
            </w:tcBorders>
            <w:vAlign w:val="center"/>
          </w:tcPr>
          <w:p w:rsidR="00AF707A" w:rsidRPr="001059DE" w:rsidRDefault="00AF707A" w:rsidP="00AF707A">
            <w:pPr>
              <w:widowControl/>
              <w:jc w:val="left"/>
              <w:rPr>
                <w:color w:val="000000" w:themeColor="text1"/>
                <w:sz w:val="24"/>
                <w:szCs w:val="24"/>
              </w:rPr>
            </w:pPr>
          </w:p>
        </w:tc>
        <w:tc>
          <w:tcPr>
            <w:tcW w:w="774" w:type="dxa"/>
            <w:vMerge/>
            <w:tcBorders>
              <w:left w:val="single" w:sz="4" w:space="0" w:color="BFBFBF"/>
              <w:bottom w:val="single" w:sz="4" w:space="0" w:color="auto"/>
              <w:right w:val="single" w:sz="4" w:space="0" w:color="BFBFBF"/>
            </w:tcBorders>
            <w:vAlign w:val="center"/>
          </w:tcPr>
          <w:p w:rsidR="00AF707A" w:rsidRPr="001059DE" w:rsidRDefault="00AF707A" w:rsidP="00AF707A">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55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isRecommend</w:t>
            </w:r>
          </w:p>
        </w:tc>
        <w:tc>
          <w:tcPr>
            <w:tcW w:w="1244"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nteger</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89339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Theme="minorEastAsia" w:eastAsiaTheme="minorEastAsia" w:hAnsiTheme="minorEastAsia" w:cstheme="minorEastAsia"/>
                <w:bCs/>
                <w:color w:val="000000" w:themeColor="text1"/>
                <w:kern w:val="2"/>
                <w:sz w:val="21"/>
                <w:szCs w:val="22"/>
              </w:rPr>
              <w:t xml:space="preserve">是否推荐标 </w:t>
            </w:r>
          </w:p>
        </w:tc>
        <w:tc>
          <w:tcPr>
            <w:tcW w:w="1789" w:type="dxa"/>
            <w:tcBorders>
              <w:top w:val="single" w:sz="4" w:space="0" w:color="BFBFBF"/>
              <w:left w:val="single" w:sz="4" w:space="0" w:color="BFBFBF"/>
              <w:bottom w:val="single" w:sz="4" w:space="0" w:color="BFBFBF"/>
              <w:right w:val="single" w:sz="4" w:space="0" w:color="BFBFBF"/>
            </w:tcBorders>
            <w:vAlign w:val="center"/>
          </w:tcPr>
          <w:p w:rsidR="00AF707A" w:rsidRPr="001059DE" w:rsidRDefault="00AF707A" w:rsidP="00AF70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Theme="minorEastAsia" w:eastAsiaTheme="minorEastAsia" w:hAnsiTheme="minorEastAsia" w:cstheme="minorEastAsia"/>
                <w:bCs/>
                <w:color w:val="000000" w:themeColor="text1"/>
                <w:kern w:val="2"/>
                <w:sz w:val="21"/>
                <w:szCs w:val="22"/>
              </w:rPr>
              <w:t>1：是 0 否</w:t>
            </w:r>
          </w:p>
        </w:tc>
      </w:tr>
    </w:tbl>
    <w:p w:rsidR="009F708B" w:rsidRPr="001059DE" w:rsidRDefault="009F708B" w:rsidP="009F708B"/>
    <w:p w:rsidR="009F708B" w:rsidRPr="001059DE" w:rsidRDefault="009F708B" w:rsidP="00291181"/>
    <w:p w:rsidR="00B149B2" w:rsidRPr="001059DE" w:rsidRDefault="00B149B2" w:rsidP="00B149B2">
      <w:pPr>
        <w:pStyle w:val="3"/>
        <w:numPr>
          <w:ilvl w:val="2"/>
          <w:numId w:val="3"/>
        </w:numPr>
        <w:rPr>
          <w:color w:val="000000" w:themeColor="text1"/>
        </w:rPr>
      </w:pPr>
      <w:r w:rsidRPr="001059DE">
        <w:rPr>
          <w:rFonts w:hint="eastAsia"/>
          <w:color w:val="000000" w:themeColor="text1"/>
        </w:rPr>
        <w:t>智享服务</w:t>
      </w:r>
      <w:r w:rsidRPr="001059DE">
        <w:rPr>
          <w:color w:val="000000" w:themeColor="text1"/>
        </w:rPr>
        <w:t>-</w:t>
      </w:r>
      <w:r w:rsidRPr="001059DE">
        <w:rPr>
          <w:rFonts w:hint="eastAsia"/>
          <w:color w:val="000000" w:themeColor="text1"/>
        </w:rPr>
        <w:t>获取智享服务详情</w:t>
      </w:r>
      <w:r w:rsidR="002028C0" w:rsidRPr="001059DE">
        <w:rPr>
          <w:rFonts w:hint="eastAsia"/>
          <w:color w:val="000000" w:themeColor="text1"/>
        </w:rPr>
        <w:t>-</w:t>
      </w:r>
      <w:r w:rsidRPr="001059DE">
        <w:rPr>
          <w:rFonts w:hint="eastAsia"/>
          <w:color w:val="000000" w:themeColor="text1"/>
        </w:rPr>
        <w:t>产品信息</w:t>
      </w:r>
    </w:p>
    <w:p w:rsidR="00B149B2" w:rsidRPr="001059DE" w:rsidRDefault="00B149B2" w:rsidP="00B149B2">
      <w:pPr>
        <w:pStyle w:val="4"/>
        <w:numPr>
          <w:ilvl w:val="3"/>
          <w:numId w:val="3"/>
        </w:numPr>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B149B2" w:rsidRPr="001059DE" w:rsidRDefault="00B149B2" w:rsidP="00B149B2">
      <w:pPr>
        <w:ind w:firstLine="420"/>
        <w:rPr>
          <w:color w:val="000000" w:themeColor="text1"/>
        </w:rPr>
      </w:pPr>
      <w:r w:rsidRPr="001059DE">
        <w:rPr>
          <w:rFonts w:hint="eastAsia"/>
          <w:color w:val="000000" w:themeColor="text1"/>
        </w:rPr>
        <w:t>请求方式：</w:t>
      </w:r>
      <w:r w:rsidRPr="001059DE">
        <w:rPr>
          <w:color w:val="000000" w:themeColor="text1"/>
        </w:rPr>
        <w:t>POST</w:t>
      </w: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t>请求URL：http://平台域名/api/wisdomProduct/findProductDetail</w:t>
      </w: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B149B2" w:rsidRPr="001059DE" w:rsidRDefault="00B149B2" w:rsidP="00B149B2">
      <w:pPr>
        <w:pStyle w:val="HTML"/>
        <w:shd w:val="clear" w:color="auto" w:fill="FFFFFF"/>
        <w:rPr>
          <w:rFonts w:asciiTheme="minorEastAsia" w:eastAsiaTheme="minorEastAsia" w:hAnsiTheme="minorEastAsia" w:cstheme="minorEastAsia" w:hint="default"/>
          <w:color w:val="000000" w:themeColor="text1"/>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0" w:type="dxa"/>
        <w:tblLayout w:type="fixed"/>
        <w:tblLook w:val="04A0" w:firstRow="1" w:lastRow="0" w:firstColumn="1" w:lastColumn="0" w:noHBand="0" w:noVBand="1"/>
      </w:tblPr>
      <w:tblGrid>
        <w:gridCol w:w="1773"/>
        <w:gridCol w:w="1410"/>
        <w:gridCol w:w="5113"/>
      </w:tblGrid>
      <w:tr w:rsidR="00B149B2" w:rsidRPr="001059DE" w:rsidTr="00B1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149B2" w:rsidRPr="001059DE" w:rsidTr="00B149B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产品编号</w:t>
            </w:r>
          </w:p>
        </w:tc>
      </w:tr>
    </w:tbl>
    <w:p w:rsidR="00B149B2" w:rsidRPr="001059DE" w:rsidRDefault="00B149B2" w:rsidP="00B149B2">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B149B2" w:rsidRPr="001059DE" w:rsidTr="00E3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149B2" w:rsidRPr="001059DE" w:rsidTr="00E32254">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149B2" w:rsidRPr="001059DE" w:rsidTr="00E32254">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966942" w:rsidRPr="001059DE" w:rsidTr="00E32254">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966942" w:rsidRPr="001059DE" w:rsidRDefault="00966942">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27"/>
                <w:szCs w:val="27"/>
              </w:rPr>
            </w:pPr>
            <w:r w:rsidRPr="001059DE">
              <w:rPr>
                <w:rFonts w:ascii="宋体" w:hAnsi="宋体" w:cs="宋体" w:hint="eastAsia"/>
                <w:bCs/>
                <w:sz w:val="23"/>
                <w:szCs w:val="23"/>
              </w:rPr>
              <w:t>bidName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标的名称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23"/>
                <w:szCs w:val="23"/>
              </w:rPr>
            </w:pPr>
            <w:r w:rsidRPr="001059DE">
              <w:rPr>
                <w:rFonts w:ascii="宋体" w:hAnsi="宋体" w:cs="宋体" w:hint="eastAsia"/>
                <w:bCs/>
                <w:sz w:val="23"/>
                <w:szCs w:val="23"/>
              </w:rPr>
              <w:t>investNum</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已加入人数</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cnfStyle w:val="000000000000" w:firstRow="0" w:lastRow="0" w:firstColumn="0" w:lastColumn="0" w:oddVBand="0" w:evenVBand="0" w:oddHBand="0" w:evenHBand="0" w:firstRowFirstColumn="0" w:firstRowLastColumn="0" w:lastRowFirstColumn="0" w:lastRowLastColumn="0"/>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23"/>
                <w:szCs w:val="23"/>
              </w:rPr>
            </w:pPr>
            <w:r w:rsidRPr="001059DE">
              <w:rPr>
                <w:rFonts w:ascii="宋体" w:hAnsi="宋体" w:cs="宋体" w:hint="eastAsia"/>
                <w:bCs/>
                <w:sz w:val="23"/>
                <w:szCs w:val="23"/>
              </w:rPr>
              <w:t>incomeRate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参考年回报率</w:t>
            </w:r>
            <w:r w:rsidRPr="001059DE">
              <w:br/>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hint="eastAsia"/>
                <w:bCs/>
                <w:sz w:val="23"/>
                <w:szCs w:val="23"/>
              </w:rPr>
              <w:t>incomeRateDesc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参考年回报率说明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hint="eastAsia"/>
                <w:bCs/>
                <w:sz w:val="23"/>
                <w:szCs w:val="23"/>
              </w:rPr>
              <w:t>investPeriod</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授权服务期限</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hint="eastAsia"/>
                <w:bCs/>
                <w:sz w:val="23"/>
                <w:szCs w:val="23"/>
              </w:rPr>
              <w:t>investPeriodDesc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授权服务期限说明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hint="eastAsia"/>
                <w:bCs/>
                <w:sz w:val="23"/>
                <w:szCs w:val="23"/>
              </w:rPr>
              <w:t>minAmt</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最低授权本金</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bCs/>
                <w:sz w:val="23"/>
                <w:szCs w:val="23"/>
              </w:rPr>
              <w:t>surplusMoney</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当前剩余金额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joinDesc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加入条件</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新手标时有此字段</w:t>
            </w: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pubTime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Datetime</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endTime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Datetime</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授权服务结束时间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startInterestRate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t>n</w:t>
            </w:r>
            <w:r w:rsidRPr="001059DE">
              <w:rPr>
                <w:rFonts w:hint="eastAsia"/>
              </w:rPr>
              <w:t>天后开始计息</w:t>
            </w:r>
            <w:r w:rsidRPr="001059DE">
              <w:br/>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r w:rsidRPr="001059DE">
              <w:rPr>
                <w:rFonts w:ascii="宋体" w:hAnsi="宋体" w:cs="宋体" w:hint="eastAsia"/>
                <w:b/>
                <w:bCs/>
                <w:color w:val="008000"/>
                <w:sz w:val="23"/>
                <w:szCs w:val="23"/>
              </w:rPr>
              <w:t>autoInvestDesc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月内持续自动投标</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r w:rsidRPr="001059DE">
              <w:rPr>
                <w:rFonts w:ascii="宋体" w:hAnsi="宋体" w:cs="宋体" w:hint="eastAsia"/>
                <w:b/>
                <w:bCs/>
                <w:color w:val="008000"/>
                <w:sz w:val="23"/>
                <w:szCs w:val="23"/>
              </w:rPr>
              <w:t>quit</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债权转让退出</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r w:rsidRPr="001059DE">
              <w:rPr>
                <w:rFonts w:ascii="宋体" w:hAnsi="宋体" w:cs="宋体" w:hint="eastAsia"/>
                <w:b/>
                <w:bCs/>
                <w:color w:val="008000"/>
                <w:sz w:val="23"/>
                <w:szCs w:val="23"/>
              </w:rPr>
              <w:t>startInterestRateDate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开始计息时间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FE7C0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r w:rsidRPr="001059DE">
              <w:rPr>
                <w:rFonts w:ascii="宋体" w:hAnsi="宋体" w:cs="宋体"/>
                <w:b/>
                <w:bCs/>
                <w:color w:val="008000"/>
                <w:sz w:val="23"/>
                <w:szCs w:val="23"/>
              </w:rPr>
              <w:t>bidProgress</w:t>
            </w:r>
          </w:p>
        </w:tc>
        <w:tc>
          <w:tcPr>
            <w:tcW w:w="1244"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进度</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942" w:rsidRPr="001059DE" w:rsidTr="00874BD1">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surplusOpeningTime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L</w:t>
            </w:r>
            <w:r w:rsidRPr="001059DE">
              <w:rPr>
                <w:rFonts w:cs="宋体" w:hint="eastAsia"/>
                <w:b/>
                <w:bCs/>
                <w:color w:val="660E7A"/>
                <w:sz w:val="18"/>
                <w:szCs w:val="18"/>
              </w:rPr>
              <w:t>ong</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剩余开放时间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时间戳</w:t>
            </w:r>
          </w:p>
        </w:tc>
      </w:tr>
      <w:tr w:rsidR="00966942" w:rsidRPr="001059DE" w:rsidTr="0096694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66942" w:rsidRPr="001059DE" w:rsidRDefault="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btnFlag</w:t>
            </w:r>
          </w:p>
        </w:tc>
        <w:tc>
          <w:tcPr>
            <w:tcW w:w="1244"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按钮标识</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567D0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1</w:t>
            </w:r>
            <w:r w:rsidRPr="001059DE">
              <w:rPr>
                <w:rFonts w:cs="宋体" w:hint="eastAsia"/>
                <w:b/>
                <w:bCs/>
                <w:color w:val="660E7A"/>
                <w:sz w:val="18"/>
                <w:szCs w:val="18"/>
              </w:rPr>
              <w:t>：授权出借高亮；</w:t>
            </w:r>
          </w:p>
          <w:p w:rsidR="00966942" w:rsidRPr="001059DE" w:rsidRDefault="00966942" w:rsidP="00567D0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2</w:t>
            </w:r>
            <w:r w:rsidRPr="001059DE">
              <w:rPr>
                <w:rFonts w:cs="宋体" w:hint="eastAsia"/>
                <w:b/>
                <w:bCs/>
                <w:color w:val="660E7A"/>
                <w:sz w:val="18"/>
                <w:szCs w:val="18"/>
              </w:rPr>
              <w:t>：授权出借置灰；</w:t>
            </w:r>
            <w:r w:rsidRPr="001059DE">
              <w:rPr>
                <w:rFonts w:cs="宋体"/>
                <w:b/>
                <w:bCs/>
                <w:color w:val="660E7A"/>
                <w:sz w:val="18"/>
                <w:szCs w:val="18"/>
              </w:rPr>
              <w:br/>
              <w:t>3</w:t>
            </w:r>
            <w:r w:rsidRPr="001059DE">
              <w:rPr>
                <w:rFonts w:cs="宋体" w:hint="eastAsia"/>
                <w:b/>
                <w:bCs/>
                <w:color w:val="660E7A"/>
                <w:sz w:val="18"/>
                <w:szCs w:val="18"/>
              </w:rPr>
              <w:t>：已满额</w:t>
            </w:r>
            <w:r w:rsidRPr="001059DE">
              <w:rPr>
                <w:rFonts w:cs="宋体"/>
                <w:b/>
                <w:bCs/>
                <w:color w:val="660E7A"/>
                <w:sz w:val="18"/>
                <w:szCs w:val="18"/>
              </w:rPr>
              <w:br/>
              <w:t>4</w:t>
            </w:r>
            <w:r w:rsidRPr="001059DE">
              <w:rPr>
                <w:rFonts w:cs="宋体" w:hint="eastAsia"/>
                <w:b/>
                <w:bCs/>
                <w:color w:val="660E7A"/>
                <w:sz w:val="18"/>
                <w:szCs w:val="18"/>
              </w:rPr>
              <w:t>：</w:t>
            </w:r>
            <w:r w:rsidRPr="001059DE">
              <w:rPr>
                <w:rFonts w:cs="宋体"/>
                <w:b/>
                <w:bCs/>
                <w:color w:val="660E7A"/>
                <w:sz w:val="18"/>
                <w:szCs w:val="18"/>
              </w:rPr>
              <w:t>已结束</w:t>
            </w:r>
          </w:p>
        </w:tc>
      </w:tr>
      <w:tr w:rsidR="00966942" w:rsidRPr="001059DE" w:rsidTr="0096694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66942" w:rsidRPr="001059DE" w:rsidRDefault="00966942" w:rsidP="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incomeRateExtOne</w:t>
            </w:r>
          </w:p>
        </w:tc>
        <w:tc>
          <w:tcPr>
            <w:tcW w:w="1244"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0</w:t>
            </w:r>
            <w:r w:rsidRPr="001059DE">
              <w:rPr>
                <w:rFonts w:cs="宋体"/>
                <w:b/>
                <w:bCs/>
                <w:color w:val="660E7A"/>
                <w:sz w:val="18"/>
                <w:szCs w:val="18"/>
              </w:rPr>
              <w:t>时取上面的年利率</w:t>
            </w:r>
            <w:r w:rsidRPr="001059DE">
              <w:rPr>
                <w:rFonts w:cs="宋体" w:hint="eastAsia"/>
                <w:b/>
                <w:bCs/>
                <w:color w:val="660E7A"/>
                <w:sz w:val="18"/>
                <w:szCs w:val="18"/>
              </w:rPr>
              <w:t>，</w:t>
            </w:r>
            <w:r w:rsidRPr="001059DE">
              <w:rPr>
                <w:rFonts w:cs="宋体"/>
                <w:b/>
                <w:bCs/>
                <w:color w:val="660E7A"/>
                <w:sz w:val="18"/>
                <w:szCs w:val="18"/>
              </w:rPr>
              <w:t>有值时取这两个利率的值</w:t>
            </w:r>
            <w:r w:rsidRPr="001059DE">
              <w:rPr>
                <w:rFonts w:cs="宋体" w:hint="eastAsia"/>
                <w:b/>
                <w:bCs/>
                <w:color w:val="660E7A"/>
                <w:sz w:val="18"/>
                <w:szCs w:val="18"/>
              </w:rPr>
              <w:t>，</w:t>
            </w:r>
            <w:r w:rsidRPr="001059DE">
              <w:rPr>
                <w:rFonts w:cs="宋体"/>
                <w:b/>
                <w:bCs/>
                <w:color w:val="660E7A"/>
                <w:sz w:val="18"/>
                <w:szCs w:val="18"/>
              </w:rPr>
              <w:t>以</w:t>
            </w:r>
            <w:r w:rsidRPr="001059DE">
              <w:rPr>
                <w:rFonts w:cs="宋体" w:hint="eastAsia"/>
                <w:b/>
                <w:bCs/>
                <w:color w:val="660E7A"/>
                <w:sz w:val="18"/>
                <w:szCs w:val="18"/>
              </w:rPr>
              <w:t>+</w:t>
            </w:r>
            <w:r w:rsidRPr="001059DE">
              <w:rPr>
                <w:rFonts w:cs="宋体"/>
                <w:b/>
                <w:bCs/>
                <w:color w:val="660E7A"/>
                <w:sz w:val="18"/>
                <w:szCs w:val="18"/>
              </w:rPr>
              <w:t>号的形式</w:t>
            </w:r>
          </w:p>
        </w:tc>
      </w:tr>
      <w:tr w:rsidR="00966942" w:rsidRPr="001059DE" w:rsidTr="00E32254">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bottom w:val="single" w:sz="4" w:space="0" w:color="BFBFBF"/>
              <w:right w:val="single" w:sz="4" w:space="0" w:color="BFBFBF"/>
            </w:tcBorders>
            <w:vAlign w:val="center"/>
          </w:tcPr>
          <w:p w:rsidR="00966942" w:rsidRPr="001059DE" w:rsidRDefault="00966942" w:rsidP="0096694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incomeRateExtTwo</w:t>
            </w:r>
          </w:p>
        </w:tc>
        <w:tc>
          <w:tcPr>
            <w:tcW w:w="1244"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966942" w:rsidRPr="001059DE" w:rsidRDefault="00966942" w:rsidP="0096694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"code": 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"data": {</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"investNum": 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"pubTime": 1541577274000,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"availableAmt": null,</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"maxAmt": 5000000,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"incomeRate": 11000000,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"repayType": "</w:t>
      </w:r>
      <w:r w:rsidRPr="001059DE">
        <w:rPr>
          <w:rFonts w:hint="eastAsia"/>
        </w:rPr>
        <w:t>循环出借</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"endperiod": "T+n+</w:t>
      </w:r>
      <w:r w:rsidRPr="001059DE">
        <w:rPr>
          <w:rFonts w:hint="eastAsia"/>
        </w:rPr>
        <w:t>服务期限</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"startInterestRateDate": "",</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"costDesc": "</w:t>
      </w:r>
      <w:r w:rsidRPr="001059DE">
        <w:rPr>
          <w:rFonts w:hint="eastAsia"/>
        </w:rPr>
        <w:t>超出回报目标值部分的利息作为服务费</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"earlyExitMode": "</w:t>
      </w:r>
      <w:r w:rsidRPr="001059DE">
        <w:rPr>
          <w:rFonts w:hint="eastAsia"/>
        </w:rPr>
        <w:t>授权服务期限内不支持提前退出</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"bidName": "</w:t>
      </w:r>
      <w:r w:rsidRPr="001059DE">
        <w:rPr>
          <w:rFonts w:hint="eastAsia"/>
        </w:rPr>
        <w:t>赢金宝</w:t>
      </w:r>
      <w:r w:rsidRPr="001059DE">
        <w:t>20181105017",</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"investPeriod": 12,</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"minAmt": 5000000,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"investPeriodDesc": "</w:t>
      </w:r>
      <w:r w:rsidRPr="001059DE">
        <w:rPr>
          <w:rFonts w:hint="eastAsia"/>
        </w:rPr>
        <w:t>“网贷有风险，出借需谨慎”“授权服务期内不支持提前退出”</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"startInterestRate": "Mon Nov 05 15:40:38 CST 2018</w:t>
      </w:r>
      <w:r w:rsidRPr="001059DE">
        <w:rPr>
          <w:rFonts w:hint="eastAsia"/>
        </w:rPr>
        <w:t>天后开始计息</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"productDesc": "</w:t>
      </w:r>
      <w:r w:rsidRPr="001059DE">
        <w:rPr>
          <w:rFonts w:hint="eastAsia"/>
        </w:rPr>
        <w:t>“智享服务”是去投网推出的固定授权服务期限的自动投标工具与服务，出借人通过智享自动投标服务，授权去投网撮合出借人资金与借款人融资项目。去投网采用提供小额分散的智能投标、回款再出借的自动投标方式，提高出借人资金的流动和使用率，以期增加出借人的出借回报。</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lastRenderedPageBreak/>
        <w:t xml:space="preserve">        "expectTol": 8000000,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"expirationExitMode": "</w:t>
      </w:r>
      <w:r w:rsidRPr="001059DE">
        <w:rPr>
          <w:rFonts w:hint="eastAsia"/>
        </w:rPr>
        <w:t>系统将通过债权转让自动完成退出，您所持债权转让完成的具体时间，视债权转让市场交易情况而定。</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"exitRisk": "</w:t>
      </w:r>
      <w:r w:rsidRPr="001059DE">
        <w:rPr>
          <w:rFonts w:hint="eastAsia"/>
        </w:rPr>
        <w:t>是否能够转让成功取决于市场环境以及其他用户的债权受让意向，如转让不成功，出借人需持有相应的债权，通过每月本息还款来实现逐月回款退出。</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"autoInvestDesc": "12</w:t>
      </w:r>
      <w:r w:rsidRPr="001059DE">
        <w:rPr>
          <w:rFonts w:hint="eastAsia"/>
        </w:rPr>
        <w:t>月内持续自动投标</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"quit": "</w:t>
      </w:r>
      <w:r w:rsidRPr="001059DE">
        <w:rPr>
          <w:rFonts w:hint="eastAsia"/>
        </w:rPr>
        <w:t>债权转让退出</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"endTime": 1541662833000,</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"riskHints": "</w:t>
      </w:r>
      <w:r w:rsidRPr="001059DE">
        <w:rPr>
          <w:rFonts w:hint="eastAsia"/>
        </w:rPr>
        <w:t>网贷存在资金流动性风险，出借行为需经过谨慎考虑，请合理分散资金。</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"incomeRateDesc": "</w:t>
      </w:r>
      <w:r w:rsidRPr="001059DE">
        <w:rPr>
          <w:rFonts w:hint="eastAsia"/>
        </w:rPr>
        <w:t>参考年回报率仅供出借人参考，不代表未来实际回报</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"authLendCondition": "5000000</w:t>
      </w:r>
      <w:r w:rsidRPr="001059DE">
        <w:rPr>
          <w:rFonts w:hint="eastAsia"/>
        </w:rPr>
        <w:t>元起，以</w:t>
      </w:r>
      <w:r w:rsidRPr="001059DE">
        <w:t>1000000</w:t>
      </w:r>
      <w:r w:rsidRPr="001059DE">
        <w:rPr>
          <w:rFonts w:hint="eastAsia"/>
        </w:rPr>
        <w:t>的整数倍</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"message": "</w:t>
      </w:r>
      <w:r w:rsidRPr="001059DE">
        <w:rPr>
          <w:rFonts w:hint="eastAsia"/>
        </w:rPr>
        <w:t>查询成功</w:t>
      </w: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149B2" w:rsidRPr="001059DE" w:rsidRDefault="00B149B2" w:rsidP="00B149B2">
      <w:pPr>
        <w:pStyle w:val="3"/>
        <w:numPr>
          <w:ilvl w:val="2"/>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1059DE">
        <w:rPr>
          <w:rFonts w:hint="eastAsia"/>
          <w:color w:val="000000" w:themeColor="text1"/>
        </w:rPr>
        <w:t>智享服务</w:t>
      </w:r>
      <w:r w:rsidRPr="001059DE">
        <w:rPr>
          <w:color w:val="000000" w:themeColor="text1"/>
        </w:rPr>
        <w:t>-</w:t>
      </w:r>
      <w:r w:rsidRPr="001059DE">
        <w:rPr>
          <w:rFonts w:hint="eastAsia"/>
          <w:color w:val="000000" w:themeColor="text1"/>
        </w:rPr>
        <w:t>获取智享服务详情</w:t>
      </w:r>
      <w:r w:rsidRPr="001059DE">
        <w:rPr>
          <w:color w:val="000000" w:themeColor="text1"/>
        </w:rPr>
        <w:t>-</w:t>
      </w:r>
      <w:r w:rsidRPr="001059DE">
        <w:rPr>
          <w:rFonts w:hint="eastAsia"/>
          <w:color w:val="000000" w:themeColor="text1"/>
        </w:rPr>
        <w:t>项目详情</w:t>
      </w:r>
    </w:p>
    <w:p w:rsidR="00B149B2" w:rsidRPr="001059DE" w:rsidRDefault="00B149B2" w:rsidP="00B149B2">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color w:val="000000" w:themeColor="text1"/>
        </w:rPr>
      </w:pPr>
      <w:r w:rsidRPr="001059DE">
        <w:rPr>
          <w:rFonts w:hint="eastAsia"/>
          <w:color w:val="000000" w:themeColor="text1"/>
        </w:rPr>
        <w:t>请求方式：</w:t>
      </w:r>
      <w:r w:rsidRPr="001059DE">
        <w:rPr>
          <w:color w:val="000000" w:themeColor="text1"/>
        </w:rPr>
        <w:t>POST</w:t>
      </w: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t>请求URL：http://平台域名/api/wisdomProduct/findProjectDetail</w:t>
      </w: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B149B2" w:rsidRPr="001059DE" w:rsidRDefault="00B149B2" w:rsidP="00B149B2">
      <w:pPr>
        <w:pStyle w:val="HTML"/>
        <w:shd w:val="clear" w:color="auto" w:fill="FFFFFF"/>
        <w:rPr>
          <w:rFonts w:asciiTheme="minorEastAsia" w:eastAsiaTheme="minorEastAsia" w:hAnsiTheme="minorEastAsia" w:cstheme="minorEastAsia" w:hint="default"/>
          <w:color w:val="000000" w:themeColor="text1"/>
          <w:sz w:val="21"/>
          <w:szCs w:val="22"/>
        </w:rPr>
      </w:pPr>
    </w:p>
    <w:p w:rsidR="00B149B2" w:rsidRPr="001059DE" w:rsidRDefault="00B149B2" w:rsidP="00B149B2">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0" w:type="dxa"/>
        <w:tblLayout w:type="fixed"/>
        <w:tblLook w:val="04A0" w:firstRow="1" w:lastRow="0" w:firstColumn="1" w:lastColumn="0" w:noHBand="0" w:noVBand="1"/>
      </w:tblPr>
      <w:tblGrid>
        <w:gridCol w:w="1773"/>
        <w:gridCol w:w="1410"/>
        <w:gridCol w:w="5113"/>
      </w:tblGrid>
      <w:tr w:rsidR="00B149B2" w:rsidRPr="001059DE" w:rsidTr="00B1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149B2" w:rsidRPr="001059DE" w:rsidTr="00B149B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产品编号</w:t>
            </w:r>
          </w:p>
        </w:tc>
      </w:tr>
    </w:tbl>
    <w:p w:rsidR="00B149B2" w:rsidRPr="001059DE" w:rsidRDefault="00B149B2" w:rsidP="00B149B2">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tbl>
      <w:tblPr>
        <w:tblStyle w:val="11"/>
        <w:tblW w:w="0" w:type="dxa"/>
        <w:tblLayout w:type="fixed"/>
        <w:tblLook w:val="04A0" w:firstRow="1" w:lastRow="0" w:firstColumn="1" w:lastColumn="0" w:noHBand="0" w:noVBand="1"/>
      </w:tblPr>
      <w:tblGrid>
        <w:gridCol w:w="1773"/>
        <w:gridCol w:w="2333"/>
        <w:gridCol w:w="1244"/>
        <w:gridCol w:w="1789"/>
        <w:gridCol w:w="1789"/>
      </w:tblGrid>
      <w:tr w:rsidR="00B149B2" w:rsidRPr="001059DE" w:rsidTr="00B1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149B2" w:rsidRPr="001059DE" w:rsidTr="00B149B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149B2" w:rsidRPr="001059DE" w:rsidTr="00B149B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B149B2" w:rsidRPr="001059DE" w:rsidTr="00B149B2">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productDesc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产品说明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costDesc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费用说明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expectTol</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当前开放金额</w:t>
            </w:r>
            <w:r w:rsidRPr="001059DE">
              <w:br/>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authLendCondition</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授权出借条件</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maxAmt</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授权服务金额上限</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repayType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利息处理方式</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endperiod</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服务期限结束日</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expirationExitMode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到期退出方式</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earlyExitMode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提前退出方式</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riskHints</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风险提示</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149B2" w:rsidRPr="001059DE" w:rsidTr="00B149B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23"/>
                <w:szCs w:val="23"/>
              </w:rPr>
            </w:pPr>
            <w:r w:rsidRPr="001059DE">
              <w:rPr>
                <w:rFonts w:ascii="宋体" w:hAnsi="宋体" w:cs="宋体" w:hint="eastAsia"/>
                <w:bCs/>
                <w:sz w:val="23"/>
                <w:szCs w:val="23"/>
              </w:rPr>
              <w:t>exitRisk</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退出风险</w:t>
            </w:r>
          </w:p>
        </w:tc>
        <w:tc>
          <w:tcPr>
            <w:tcW w:w="1789" w:type="dxa"/>
            <w:tcBorders>
              <w:top w:val="single" w:sz="4" w:space="0" w:color="BFBFBF"/>
              <w:left w:val="single" w:sz="4" w:space="0" w:color="BFBFBF"/>
              <w:bottom w:val="single" w:sz="4" w:space="0" w:color="BFBFBF"/>
              <w:right w:val="single" w:sz="4" w:space="0" w:color="BFBFBF"/>
            </w:tcBorders>
            <w:vAlign w:val="center"/>
          </w:tcPr>
          <w:p w:rsidR="00B149B2" w:rsidRPr="001059DE" w:rsidRDefault="00B149B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149B2" w:rsidRPr="001059DE" w:rsidRDefault="00B149B2" w:rsidP="00B149B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6379B" w:rsidRPr="001059DE" w:rsidRDefault="00A6379B" w:rsidP="00A6379B">
      <w:pPr>
        <w:pStyle w:val="3"/>
        <w:rPr>
          <w:color w:val="000000" w:themeColor="text1"/>
        </w:rPr>
      </w:pPr>
      <w:r w:rsidRPr="001059DE">
        <w:rPr>
          <w:color w:val="000000" w:themeColor="text1"/>
        </w:rPr>
        <w:t>智享服务</w:t>
      </w:r>
      <w:r w:rsidRPr="001059DE">
        <w:rPr>
          <w:rFonts w:hint="eastAsia"/>
          <w:color w:val="000000" w:themeColor="text1"/>
        </w:rPr>
        <w:t>-</w:t>
      </w:r>
      <w:r w:rsidRPr="001059DE">
        <w:rPr>
          <w:color w:val="000000" w:themeColor="text1"/>
        </w:rPr>
        <w:t>获取智享服务</w:t>
      </w:r>
      <w:r w:rsidRPr="001059DE">
        <w:rPr>
          <w:rFonts w:hint="eastAsia"/>
          <w:color w:val="000000" w:themeColor="text1"/>
        </w:rPr>
        <w:t>详情</w:t>
      </w:r>
      <w:r w:rsidR="009C364F" w:rsidRPr="001059DE">
        <w:rPr>
          <w:rFonts w:hint="eastAsia"/>
          <w:color w:val="000000" w:themeColor="text1"/>
        </w:rPr>
        <w:t>-</w:t>
      </w:r>
      <w:r w:rsidRPr="001059DE">
        <w:rPr>
          <w:rFonts w:hint="eastAsia"/>
          <w:color w:val="000000" w:themeColor="text1"/>
        </w:rPr>
        <w:t>协议</w:t>
      </w:r>
      <w:r w:rsidR="009C364F" w:rsidRPr="001059DE">
        <w:rPr>
          <w:rFonts w:hint="eastAsia"/>
          <w:color w:val="000000" w:themeColor="text1"/>
        </w:rPr>
        <w:t>范文</w:t>
      </w:r>
      <w:r w:rsidRPr="001059DE">
        <w:rPr>
          <w:rFonts w:hint="eastAsia"/>
          <w:color w:val="000000" w:themeColor="text1"/>
        </w:rPr>
        <w:t>列表</w:t>
      </w:r>
    </w:p>
    <w:p w:rsidR="00A6379B" w:rsidRPr="001059DE" w:rsidRDefault="00A6379B" w:rsidP="00A6379B">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A6379B" w:rsidRPr="001059DE" w:rsidRDefault="00A6379B" w:rsidP="00A6379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6379B" w:rsidRPr="001059DE" w:rsidRDefault="00A6379B" w:rsidP="00A6379B">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请求URL：http://平台域名/api/wisdomProduct</w:t>
      </w:r>
      <w:r w:rsidRPr="001059DE">
        <w:rPr>
          <w:rFonts w:asciiTheme="minorEastAsia" w:eastAsiaTheme="minorEastAsia" w:hAnsiTheme="minorEastAsia" w:cstheme="minorEastAsia" w:hint="default"/>
          <w:kern w:val="2"/>
          <w:sz w:val="21"/>
          <w:szCs w:val="22"/>
        </w:rPr>
        <w:t>/</w:t>
      </w:r>
      <w:r w:rsidRPr="001059DE">
        <w:rPr>
          <w:rFonts w:asciiTheme="minorEastAsia" w:eastAsiaTheme="minorEastAsia" w:hAnsiTheme="minorEastAsia" w:cstheme="minorEastAsia"/>
          <w:kern w:val="2"/>
          <w:sz w:val="21"/>
          <w:szCs w:val="22"/>
        </w:rPr>
        <w:t>findProductAgrees</w:t>
      </w:r>
    </w:p>
    <w:p w:rsidR="00A6379B" w:rsidRPr="001059DE" w:rsidRDefault="00A6379B" w:rsidP="00A6379B">
      <w:pPr>
        <w:pStyle w:val="HTML"/>
        <w:shd w:val="clear" w:color="auto" w:fill="FFFFFF"/>
        <w:rPr>
          <w:rFonts w:asciiTheme="minorEastAsia" w:eastAsiaTheme="minorEastAsia" w:hAnsiTheme="minorEastAsia" w:cstheme="minorEastAsia" w:hint="default"/>
          <w:kern w:val="2"/>
          <w:sz w:val="21"/>
          <w:szCs w:val="22"/>
        </w:rPr>
      </w:pPr>
    </w:p>
    <w:p w:rsidR="00A6379B" w:rsidRPr="001059DE" w:rsidRDefault="00A6379B" w:rsidP="00A6379B">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A6379B" w:rsidRPr="001059DE" w:rsidRDefault="00A6379B" w:rsidP="00A6379B">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A6379B" w:rsidRPr="001059DE" w:rsidRDefault="00A6379B" w:rsidP="00A6379B">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A6379B"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6379B" w:rsidRPr="001059DE" w:rsidRDefault="00A6379B" w:rsidP="00843808">
            <w:pPr>
              <w:rPr>
                <w:b w:val="0"/>
                <w:bCs w:val="0"/>
                <w:color w:val="000000" w:themeColor="text1"/>
              </w:rPr>
            </w:pPr>
            <w:r w:rsidRPr="001059DE">
              <w:rPr>
                <w:rFonts w:hint="eastAsia"/>
                <w:color w:val="000000" w:themeColor="text1"/>
              </w:rPr>
              <w:t>参数</w:t>
            </w:r>
          </w:p>
        </w:tc>
        <w:tc>
          <w:tcPr>
            <w:tcW w:w="1410" w:type="dxa"/>
            <w:vAlign w:val="center"/>
          </w:tcPr>
          <w:p w:rsidR="00A6379B" w:rsidRPr="001059DE" w:rsidRDefault="00A6379B"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6379B" w:rsidRPr="001059DE" w:rsidRDefault="00A6379B"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6379B"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A6379B" w:rsidRPr="001059DE" w:rsidRDefault="00A6379B"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vAlign w:val="center"/>
          </w:tcPr>
          <w:p w:rsidR="00A6379B" w:rsidRPr="001059DE" w:rsidRDefault="00CE260C"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6379B" w:rsidRPr="001059DE" w:rsidRDefault="00A6379B"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产品编号</w:t>
            </w:r>
          </w:p>
        </w:tc>
      </w:tr>
    </w:tbl>
    <w:p w:rsidR="00A6379B" w:rsidRPr="001059DE" w:rsidRDefault="00A6379B" w:rsidP="00A6379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A6379B"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6379B" w:rsidRPr="001059DE" w:rsidRDefault="00A6379B" w:rsidP="00843808">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A6379B" w:rsidRPr="001059DE" w:rsidRDefault="00A6379B"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6379B" w:rsidRPr="001059DE" w:rsidTr="0084380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6379B" w:rsidRPr="001059DE" w:rsidRDefault="00A6379B" w:rsidP="00843808">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A6379B" w:rsidRPr="001059DE" w:rsidRDefault="00A6379B"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6379B" w:rsidRPr="001059DE" w:rsidTr="0084380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6379B" w:rsidRPr="001059DE" w:rsidRDefault="00A6379B" w:rsidP="00843808">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A6379B" w:rsidRPr="001059DE" w:rsidRDefault="00A6379B"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7F7BDA" w:rsidRPr="001059DE" w:rsidTr="00843808">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7F7BDA" w:rsidRPr="001059DE" w:rsidRDefault="007F7BDA" w:rsidP="00843808">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7F7BDA" w:rsidRPr="001059DE" w:rsidTr="007F7BDA">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7F7BDA" w:rsidRPr="001059DE" w:rsidRDefault="007F7BDA" w:rsidP="00843808">
            <w:pPr>
              <w:widowControl/>
              <w:jc w:val="left"/>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rPr>
                <w:rFonts w:hint="eastAsia"/>
              </w:rPr>
              <w:t>title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协议名称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F7BDA" w:rsidRPr="001059DE" w:rsidTr="0024603B">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F7BDA" w:rsidRPr="001059DE" w:rsidRDefault="007F7BDA" w:rsidP="00843808">
            <w:pPr>
              <w:widowControl/>
              <w:jc w:val="left"/>
              <w:rPr>
                <w:color w:val="000000" w:themeColor="text1"/>
                <w:sz w:val="24"/>
                <w:szCs w:val="24"/>
              </w:rPr>
            </w:pPr>
          </w:p>
        </w:tc>
        <w:tc>
          <w:tcPr>
            <w:tcW w:w="2333" w:type="dxa"/>
            <w:tcBorders>
              <w:top w:val="single" w:sz="4" w:space="0" w:color="BFBFBF"/>
              <w:left w:val="single" w:sz="4" w:space="0" w:color="BFBFBF"/>
              <w:right w:val="single" w:sz="4" w:space="0" w:color="BFBFBF"/>
            </w:tcBorders>
            <w:vAlign w:val="center"/>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t>url</w:t>
            </w:r>
          </w:p>
        </w:tc>
        <w:tc>
          <w:tcPr>
            <w:tcW w:w="1244" w:type="dxa"/>
            <w:tcBorders>
              <w:top w:val="single" w:sz="4" w:space="0" w:color="BFBFBF"/>
              <w:left w:val="single" w:sz="4" w:space="0" w:color="BFBFBF"/>
              <w:bottom w:val="single" w:sz="4" w:space="0" w:color="BFBFBF"/>
              <w:right w:val="single" w:sz="4" w:space="0" w:color="BFBFBF"/>
            </w:tcBorders>
            <w:vAlign w:val="center"/>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协议路径</w:t>
            </w:r>
          </w:p>
        </w:tc>
        <w:tc>
          <w:tcPr>
            <w:tcW w:w="1789" w:type="dxa"/>
            <w:tcBorders>
              <w:top w:val="single" w:sz="4" w:space="0" w:color="BFBFBF"/>
              <w:left w:val="single" w:sz="4" w:space="0" w:color="BFBFBF"/>
              <w:bottom w:val="single" w:sz="4" w:space="0" w:color="BFBFBF"/>
              <w:right w:val="single" w:sz="4" w:space="0" w:color="BFBFBF"/>
            </w:tcBorders>
            <w:vAlign w:val="center"/>
          </w:tcPr>
          <w:p w:rsidR="007F7BDA" w:rsidRPr="001059DE" w:rsidRDefault="007F7BDA"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A6379B" w:rsidRPr="001059DE" w:rsidRDefault="00A6379B" w:rsidP="00A6379B"/>
    <w:p w:rsidR="007F7BDA" w:rsidRPr="001059DE" w:rsidRDefault="007F7BDA" w:rsidP="007F7BDA">
      <w:r w:rsidRPr="001059DE">
        <w:t>{</w:t>
      </w:r>
    </w:p>
    <w:p w:rsidR="007F7BDA" w:rsidRPr="001059DE" w:rsidRDefault="007F7BDA" w:rsidP="007F7BDA">
      <w:r w:rsidRPr="001059DE">
        <w:t xml:space="preserve">    "code": 0,</w:t>
      </w:r>
    </w:p>
    <w:p w:rsidR="007F7BDA" w:rsidRPr="001059DE" w:rsidRDefault="007F7BDA" w:rsidP="007F7BDA">
      <w:r w:rsidRPr="001059DE">
        <w:t xml:space="preserve">    "data": [</w:t>
      </w:r>
    </w:p>
    <w:p w:rsidR="007F7BDA" w:rsidRPr="001059DE" w:rsidRDefault="007F7BDA" w:rsidP="007F7BDA">
      <w:r w:rsidRPr="001059DE">
        <w:t xml:space="preserve">        {</w:t>
      </w:r>
    </w:p>
    <w:p w:rsidR="007F7BDA" w:rsidRPr="001059DE" w:rsidRDefault="007F7BDA" w:rsidP="007F7BDA">
      <w:r w:rsidRPr="001059DE">
        <w:rPr>
          <w:rFonts w:hint="eastAsia"/>
        </w:rPr>
        <w:lastRenderedPageBreak/>
        <w:t xml:space="preserve">            "title": "</w:t>
      </w:r>
      <w:r w:rsidRPr="001059DE">
        <w:rPr>
          <w:rFonts w:hint="eastAsia"/>
        </w:rPr>
        <w:t>《智享自动投标服务协议》</w:t>
      </w:r>
      <w:r w:rsidRPr="001059DE">
        <w:rPr>
          <w:rFonts w:hint="eastAsia"/>
        </w:rPr>
        <w:t>",</w:t>
      </w:r>
    </w:p>
    <w:p w:rsidR="007F7BDA" w:rsidRPr="001059DE" w:rsidRDefault="007F7BDA" w:rsidP="007F7BDA">
      <w:r w:rsidRPr="001059DE">
        <w:t xml:space="preserve">            "url": "www.baidu.com"</w:t>
      </w:r>
    </w:p>
    <w:p w:rsidR="007F7BDA" w:rsidRPr="001059DE" w:rsidRDefault="007F7BDA" w:rsidP="007F7BDA">
      <w:r w:rsidRPr="001059DE">
        <w:t xml:space="preserve">        },</w:t>
      </w:r>
    </w:p>
    <w:p w:rsidR="007F7BDA" w:rsidRPr="001059DE" w:rsidRDefault="007F7BDA" w:rsidP="007F7BDA">
      <w:r w:rsidRPr="001059DE">
        <w:t xml:space="preserve">        {</w:t>
      </w:r>
    </w:p>
    <w:p w:rsidR="007F7BDA" w:rsidRPr="001059DE" w:rsidRDefault="007F7BDA" w:rsidP="007F7BDA">
      <w:r w:rsidRPr="001059DE">
        <w:rPr>
          <w:rFonts w:hint="eastAsia"/>
        </w:rPr>
        <w:t xml:space="preserve">            "title": "</w:t>
      </w:r>
      <w:r w:rsidRPr="001059DE">
        <w:rPr>
          <w:rFonts w:hint="eastAsia"/>
        </w:rPr>
        <w:t>《风险提示函》</w:t>
      </w:r>
      <w:r w:rsidRPr="001059DE">
        <w:rPr>
          <w:rFonts w:hint="eastAsia"/>
        </w:rPr>
        <w:t>",</w:t>
      </w:r>
    </w:p>
    <w:p w:rsidR="007F7BDA" w:rsidRPr="001059DE" w:rsidRDefault="007F7BDA" w:rsidP="007F7BDA">
      <w:r w:rsidRPr="001059DE">
        <w:t xml:space="preserve">            "url": "www.baidu.com"</w:t>
      </w:r>
    </w:p>
    <w:p w:rsidR="007F7BDA" w:rsidRPr="001059DE" w:rsidRDefault="007F7BDA" w:rsidP="007F7BDA">
      <w:r w:rsidRPr="001059DE">
        <w:t xml:space="preserve">        },</w:t>
      </w:r>
    </w:p>
    <w:p w:rsidR="007F7BDA" w:rsidRPr="001059DE" w:rsidRDefault="007F7BDA" w:rsidP="007F7BDA">
      <w:r w:rsidRPr="001059DE">
        <w:t xml:space="preserve">        {</w:t>
      </w:r>
    </w:p>
    <w:p w:rsidR="007F7BDA" w:rsidRPr="001059DE" w:rsidRDefault="007F7BDA" w:rsidP="007F7BDA">
      <w:r w:rsidRPr="001059DE">
        <w:rPr>
          <w:rFonts w:hint="eastAsia"/>
        </w:rPr>
        <w:t xml:space="preserve">            "title": "</w:t>
      </w:r>
      <w:r w:rsidRPr="001059DE">
        <w:rPr>
          <w:rFonts w:hint="eastAsia"/>
        </w:rPr>
        <w:t>《资金来源合法承诺书》</w:t>
      </w:r>
      <w:r w:rsidRPr="001059DE">
        <w:rPr>
          <w:rFonts w:hint="eastAsia"/>
        </w:rPr>
        <w:t>",</w:t>
      </w:r>
    </w:p>
    <w:p w:rsidR="007F7BDA" w:rsidRPr="001059DE" w:rsidRDefault="007F7BDA" w:rsidP="007F7BDA">
      <w:r w:rsidRPr="001059DE">
        <w:t xml:space="preserve">            "url": "www.baidu.com"</w:t>
      </w:r>
    </w:p>
    <w:p w:rsidR="007F7BDA" w:rsidRPr="001059DE" w:rsidRDefault="007F7BDA" w:rsidP="007F7BDA">
      <w:r w:rsidRPr="001059DE">
        <w:t xml:space="preserve">        },</w:t>
      </w:r>
    </w:p>
    <w:p w:rsidR="007F7BDA" w:rsidRPr="001059DE" w:rsidRDefault="007F7BDA" w:rsidP="007F7BDA">
      <w:r w:rsidRPr="001059DE">
        <w:t xml:space="preserve">        {</w:t>
      </w:r>
    </w:p>
    <w:p w:rsidR="007F7BDA" w:rsidRPr="001059DE" w:rsidRDefault="007F7BDA" w:rsidP="007F7BDA">
      <w:r w:rsidRPr="001059DE">
        <w:rPr>
          <w:rFonts w:hint="eastAsia"/>
        </w:rPr>
        <w:t xml:space="preserve">            "title": "</w:t>
      </w:r>
      <w:r w:rsidRPr="001059DE">
        <w:rPr>
          <w:rFonts w:hint="eastAsia"/>
        </w:rPr>
        <w:t>《个人电子签章授权委托书》</w:t>
      </w:r>
      <w:r w:rsidRPr="001059DE">
        <w:rPr>
          <w:rFonts w:hint="eastAsia"/>
        </w:rPr>
        <w:t>",</w:t>
      </w:r>
    </w:p>
    <w:p w:rsidR="007F7BDA" w:rsidRPr="001059DE" w:rsidRDefault="007F7BDA" w:rsidP="007F7BDA">
      <w:r w:rsidRPr="001059DE">
        <w:t xml:space="preserve">            "url": "www.baidu.com"</w:t>
      </w:r>
    </w:p>
    <w:p w:rsidR="007F7BDA" w:rsidRPr="001059DE" w:rsidRDefault="007F7BDA" w:rsidP="007F7BDA">
      <w:r w:rsidRPr="001059DE">
        <w:t xml:space="preserve">        }</w:t>
      </w:r>
    </w:p>
    <w:p w:rsidR="007F7BDA" w:rsidRPr="001059DE" w:rsidRDefault="007F7BDA" w:rsidP="007F7BDA">
      <w:r w:rsidRPr="001059DE">
        <w:t xml:space="preserve">    ],</w:t>
      </w:r>
    </w:p>
    <w:p w:rsidR="007F7BDA" w:rsidRPr="001059DE" w:rsidRDefault="007F7BDA" w:rsidP="007F7BDA">
      <w:r w:rsidRPr="001059DE">
        <w:t xml:space="preserve">    "message": ""</w:t>
      </w:r>
    </w:p>
    <w:p w:rsidR="007F7BDA" w:rsidRPr="001059DE" w:rsidRDefault="007F7BDA" w:rsidP="007F7BDA">
      <w:r w:rsidRPr="001059DE">
        <w:t>}</w:t>
      </w:r>
    </w:p>
    <w:p w:rsidR="009C364F" w:rsidRPr="001059DE" w:rsidRDefault="009C364F" w:rsidP="009C364F">
      <w:pPr>
        <w:pStyle w:val="3"/>
        <w:rPr>
          <w:color w:val="000000" w:themeColor="text1"/>
        </w:rPr>
      </w:pPr>
      <w:r w:rsidRPr="001059DE">
        <w:rPr>
          <w:color w:val="000000" w:themeColor="text1"/>
        </w:rPr>
        <w:t>智享服务</w:t>
      </w:r>
      <w:r w:rsidRPr="001059DE">
        <w:rPr>
          <w:rFonts w:hint="eastAsia"/>
          <w:color w:val="000000" w:themeColor="text1"/>
        </w:rPr>
        <w:t>-</w:t>
      </w:r>
      <w:r w:rsidRPr="001059DE">
        <w:rPr>
          <w:color w:val="000000" w:themeColor="text1"/>
        </w:rPr>
        <w:t>获取智享服务</w:t>
      </w:r>
      <w:r w:rsidRPr="001059DE">
        <w:rPr>
          <w:rFonts w:hint="eastAsia"/>
          <w:color w:val="000000" w:themeColor="text1"/>
        </w:rPr>
        <w:t>详情</w:t>
      </w:r>
      <w:r w:rsidRPr="001059DE">
        <w:rPr>
          <w:rFonts w:hint="eastAsia"/>
          <w:color w:val="000000" w:themeColor="text1"/>
        </w:rPr>
        <w:t>-</w:t>
      </w:r>
      <w:r w:rsidRPr="001059DE">
        <w:rPr>
          <w:rFonts w:hint="eastAsia"/>
          <w:color w:val="000000" w:themeColor="text1"/>
        </w:rPr>
        <w:t>借款信息列表</w:t>
      </w:r>
    </w:p>
    <w:p w:rsidR="009C364F" w:rsidRPr="001059DE" w:rsidRDefault="009C364F" w:rsidP="009C364F">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9C364F" w:rsidRPr="001059DE" w:rsidRDefault="009C364F" w:rsidP="009C364F">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9C364F" w:rsidRPr="001059DE" w:rsidRDefault="009C364F" w:rsidP="009C364F">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请求URL：http://平台域名/api/wisdomProduct</w:t>
      </w:r>
      <w:r w:rsidRPr="001059DE">
        <w:rPr>
          <w:rFonts w:asciiTheme="minorEastAsia" w:eastAsiaTheme="minorEastAsia" w:hAnsiTheme="minorEastAsia" w:cstheme="minorEastAsia" w:hint="default"/>
          <w:kern w:val="2"/>
          <w:sz w:val="21"/>
          <w:szCs w:val="22"/>
        </w:rPr>
        <w:t>/</w:t>
      </w:r>
      <w:r w:rsidR="000117F7" w:rsidRPr="001059DE">
        <w:rPr>
          <w:rFonts w:asciiTheme="minorEastAsia" w:eastAsiaTheme="minorEastAsia" w:hAnsiTheme="minorEastAsia" w:cstheme="minorEastAsia"/>
          <w:kern w:val="2"/>
          <w:sz w:val="21"/>
          <w:szCs w:val="22"/>
        </w:rPr>
        <w:t>findLoanRecord</w:t>
      </w:r>
    </w:p>
    <w:p w:rsidR="009C364F" w:rsidRPr="001059DE" w:rsidRDefault="009C364F" w:rsidP="009C364F">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9C364F" w:rsidRPr="001059DE" w:rsidRDefault="009C364F" w:rsidP="009C364F">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9C364F" w:rsidRPr="001059DE" w:rsidRDefault="009C364F" w:rsidP="009C364F">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9C364F"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9C364F" w:rsidRPr="001059DE" w:rsidRDefault="009C364F" w:rsidP="00843808">
            <w:pPr>
              <w:rPr>
                <w:b w:val="0"/>
                <w:bCs w:val="0"/>
                <w:color w:val="000000" w:themeColor="text1"/>
              </w:rPr>
            </w:pPr>
            <w:r w:rsidRPr="001059DE">
              <w:rPr>
                <w:rFonts w:hint="eastAsia"/>
                <w:color w:val="000000" w:themeColor="text1"/>
              </w:rPr>
              <w:t>参数</w:t>
            </w:r>
          </w:p>
        </w:tc>
        <w:tc>
          <w:tcPr>
            <w:tcW w:w="1410" w:type="dxa"/>
            <w:vAlign w:val="center"/>
          </w:tcPr>
          <w:p w:rsidR="009C364F" w:rsidRPr="001059DE" w:rsidRDefault="009C364F"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9C364F" w:rsidRPr="001059DE" w:rsidRDefault="009C364F"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9C364F"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9C364F" w:rsidRPr="001059DE" w:rsidRDefault="000117F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vAlign w:val="center"/>
          </w:tcPr>
          <w:p w:rsidR="009C364F" w:rsidRPr="001059DE" w:rsidRDefault="009C364F"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9C364F" w:rsidRPr="001059DE" w:rsidRDefault="000117F7"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第几页</w:t>
            </w:r>
          </w:p>
        </w:tc>
      </w:tr>
      <w:tr w:rsidR="000117F7"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0117F7" w:rsidRPr="001059DE" w:rsidRDefault="000117F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vAlign w:val="center"/>
          </w:tcPr>
          <w:p w:rsidR="000117F7" w:rsidRPr="001059DE" w:rsidRDefault="000117F7"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117F7" w:rsidRPr="001059DE" w:rsidRDefault="000117F7"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每页条数</w:t>
            </w:r>
          </w:p>
        </w:tc>
      </w:tr>
    </w:tbl>
    <w:p w:rsidR="009C364F" w:rsidRPr="001059DE" w:rsidRDefault="009C364F" w:rsidP="009C364F">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057"/>
        <w:gridCol w:w="1276"/>
        <w:gridCol w:w="1244"/>
        <w:gridCol w:w="1789"/>
        <w:gridCol w:w="1789"/>
      </w:tblGrid>
      <w:tr w:rsidR="009C364F"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9C364F" w:rsidRPr="001059DE" w:rsidTr="0084380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9C364F" w:rsidRPr="001059DE" w:rsidTr="0084380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9C364F" w:rsidRPr="001059DE" w:rsidTr="00843808">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9C364F" w:rsidRPr="001059DE" w:rsidRDefault="009C364F" w:rsidP="00843808">
            <w:pPr>
              <w:rPr>
                <w:bCs w:val="0"/>
                <w:color w:val="000000" w:themeColor="text1"/>
                <w:sz w:val="24"/>
                <w:szCs w:val="24"/>
              </w:rPr>
            </w:pPr>
            <w:r w:rsidRPr="001059DE">
              <w:rPr>
                <w:bCs w:val="0"/>
                <w:color w:val="000000" w:themeColor="text1"/>
                <w:sz w:val="24"/>
                <w:szCs w:val="24"/>
              </w:rPr>
              <w:t>data</w:t>
            </w: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9C364F"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C364F" w:rsidRPr="001059DE" w:rsidRDefault="009C364F" w:rsidP="00843808">
            <w:pPr>
              <w:widowControl/>
              <w:jc w:val="left"/>
              <w:rPr>
                <w:color w:val="000000" w:themeColor="text1"/>
                <w:sz w:val="24"/>
                <w:szCs w:val="24"/>
              </w:rPr>
            </w:pPr>
          </w:p>
        </w:tc>
        <w:tc>
          <w:tcPr>
            <w:tcW w:w="1057" w:type="dxa"/>
            <w:vMerge w:val="restart"/>
            <w:tcBorders>
              <w:top w:val="single" w:sz="4" w:space="0" w:color="BFBFBF"/>
              <w:left w:val="single" w:sz="4" w:space="0" w:color="BFBFBF"/>
              <w:right w:val="single" w:sz="4" w:space="0" w:color="BFBFBF"/>
            </w:tcBorders>
            <w:vAlign w:val="center"/>
            <w:hideMark/>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hint="eastAsia"/>
                <w:color w:val="000000"/>
                <w:sz w:val="27"/>
                <w:szCs w:val="27"/>
              </w:rPr>
              <w:t>list</w:t>
            </w:r>
          </w:p>
        </w:tc>
        <w:tc>
          <w:tcPr>
            <w:tcW w:w="1276"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t>idCard</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身份证</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C364F"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C364F" w:rsidRPr="001059DE" w:rsidRDefault="009C364F" w:rsidP="00843808">
            <w:pPr>
              <w:widowControl/>
              <w:jc w:val="left"/>
              <w:rPr>
                <w:color w:val="000000" w:themeColor="text1"/>
                <w:sz w:val="24"/>
                <w:szCs w:val="24"/>
              </w:rPr>
            </w:pPr>
          </w:p>
        </w:tc>
        <w:tc>
          <w:tcPr>
            <w:tcW w:w="1057" w:type="dxa"/>
            <w:vMerge/>
            <w:tcBorders>
              <w:left w:val="single" w:sz="4" w:space="0" w:color="BFBFBF"/>
              <w:right w:val="single" w:sz="4" w:space="0" w:color="BFBFBF"/>
            </w:tcBorders>
            <w:vAlign w:val="center"/>
            <w:hideMark/>
          </w:tcPr>
          <w:p w:rsidR="009C364F" w:rsidRPr="001059DE" w:rsidRDefault="009C364F"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276"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7E46C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debtCode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债权编号</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C364F"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C364F" w:rsidRPr="001059DE" w:rsidRDefault="009C364F" w:rsidP="00843808">
            <w:pPr>
              <w:widowControl/>
              <w:jc w:val="left"/>
              <w:rPr>
                <w:color w:val="000000" w:themeColor="text1"/>
                <w:sz w:val="24"/>
                <w:szCs w:val="24"/>
              </w:rPr>
            </w:pPr>
          </w:p>
        </w:tc>
        <w:tc>
          <w:tcPr>
            <w:tcW w:w="1057" w:type="dxa"/>
            <w:vMerge/>
            <w:tcBorders>
              <w:left w:val="single" w:sz="4" w:space="0" w:color="BFBFBF"/>
              <w:right w:val="single" w:sz="4" w:space="0" w:color="BFBFBF"/>
            </w:tcBorders>
            <w:vAlign w:val="center"/>
            <w:hideMark/>
          </w:tcPr>
          <w:p w:rsidR="009C364F" w:rsidRPr="001059DE" w:rsidRDefault="009C364F"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276"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7E46C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hint="eastAsia"/>
              </w:rPr>
              <w:t>borrowerName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借款人姓名</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C364F"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C364F" w:rsidRPr="001059DE" w:rsidRDefault="009C364F" w:rsidP="00843808">
            <w:pPr>
              <w:widowControl/>
              <w:jc w:val="left"/>
              <w:rPr>
                <w:color w:val="000000" w:themeColor="text1"/>
                <w:sz w:val="24"/>
                <w:szCs w:val="24"/>
              </w:rPr>
            </w:pPr>
          </w:p>
        </w:tc>
        <w:tc>
          <w:tcPr>
            <w:tcW w:w="1057" w:type="dxa"/>
            <w:vMerge/>
            <w:tcBorders>
              <w:left w:val="single" w:sz="4" w:space="0" w:color="BFBFBF"/>
              <w:right w:val="single" w:sz="4" w:space="0" w:color="BFBFBF"/>
            </w:tcBorders>
            <w:vAlign w:val="center"/>
          </w:tcPr>
          <w:p w:rsidR="009C364F" w:rsidRPr="001059DE" w:rsidRDefault="009C364F"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276"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7E46C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loanPurpose</w:t>
            </w:r>
          </w:p>
        </w:tc>
        <w:tc>
          <w:tcPr>
            <w:tcW w:w="1244"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用途</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C364F"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C364F" w:rsidRPr="001059DE" w:rsidRDefault="009C364F" w:rsidP="00843808">
            <w:pPr>
              <w:widowControl/>
              <w:jc w:val="left"/>
              <w:rPr>
                <w:color w:val="000000" w:themeColor="text1"/>
                <w:sz w:val="24"/>
                <w:szCs w:val="24"/>
              </w:rPr>
            </w:pPr>
          </w:p>
        </w:tc>
        <w:tc>
          <w:tcPr>
            <w:tcW w:w="1057" w:type="dxa"/>
            <w:vMerge/>
            <w:tcBorders>
              <w:left w:val="single" w:sz="4" w:space="0" w:color="BFBFBF"/>
              <w:right w:val="single" w:sz="4" w:space="0" w:color="BFBFBF"/>
            </w:tcBorders>
            <w:vAlign w:val="center"/>
          </w:tcPr>
          <w:p w:rsidR="009C364F" w:rsidRPr="001059DE" w:rsidRDefault="009C364F"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276"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7E46C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loanAmt</w:t>
            </w:r>
          </w:p>
        </w:tc>
        <w:tc>
          <w:tcPr>
            <w:tcW w:w="1244"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借款金额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C364F"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C364F" w:rsidRPr="001059DE" w:rsidRDefault="009C364F" w:rsidP="00843808">
            <w:pPr>
              <w:widowControl/>
              <w:jc w:val="left"/>
              <w:rPr>
                <w:color w:val="000000" w:themeColor="text1"/>
                <w:sz w:val="24"/>
                <w:szCs w:val="24"/>
              </w:rPr>
            </w:pPr>
          </w:p>
        </w:tc>
        <w:tc>
          <w:tcPr>
            <w:tcW w:w="1057" w:type="dxa"/>
            <w:vMerge/>
            <w:tcBorders>
              <w:left w:val="single" w:sz="4" w:space="0" w:color="BFBFBF"/>
              <w:right w:val="single" w:sz="4" w:space="0" w:color="BFBFBF"/>
            </w:tcBorders>
            <w:vAlign w:val="center"/>
          </w:tcPr>
          <w:p w:rsidR="009C364F" w:rsidRPr="001059DE" w:rsidRDefault="009C364F"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p>
        </w:tc>
        <w:tc>
          <w:tcPr>
            <w:tcW w:w="1276"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7E46C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loanPeriod</w:t>
            </w:r>
          </w:p>
        </w:tc>
        <w:tc>
          <w:tcPr>
            <w:tcW w:w="1244"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借款期限</w:t>
            </w:r>
          </w:p>
        </w:tc>
        <w:tc>
          <w:tcPr>
            <w:tcW w:w="1789" w:type="dxa"/>
            <w:tcBorders>
              <w:top w:val="single" w:sz="4" w:space="0" w:color="BFBFBF"/>
              <w:left w:val="single" w:sz="4" w:space="0" w:color="BFBFBF"/>
              <w:bottom w:val="single" w:sz="4" w:space="0" w:color="BFBFBF"/>
              <w:right w:val="single" w:sz="4" w:space="0" w:color="BFBFBF"/>
            </w:tcBorders>
            <w:vAlign w:val="center"/>
          </w:tcPr>
          <w:p w:rsidR="009C364F" w:rsidRPr="001059DE" w:rsidRDefault="009C364F"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E46C7" w:rsidRPr="001059DE" w:rsidTr="007E46C7">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bottom w:val="single" w:sz="4" w:space="0" w:color="BFBFBF"/>
              <w:right w:val="single" w:sz="4" w:space="0" w:color="BFBFBF"/>
            </w:tcBorders>
            <w:vAlign w:val="center"/>
          </w:tcPr>
          <w:p w:rsidR="007E46C7" w:rsidRPr="001059DE" w:rsidRDefault="007E46C7" w:rsidP="00843808">
            <w:pPr>
              <w:widowControl/>
              <w:jc w:val="left"/>
              <w:rPr>
                <w:color w:val="000000" w:themeColor="text1"/>
                <w:sz w:val="24"/>
                <w:szCs w:val="24"/>
              </w:rPr>
            </w:pPr>
          </w:p>
        </w:tc>
        <w:tc>
          <w:tcPr>
            <w:tcW w:w="1057" w:type="dxa"/>
            <w:tcBorders>
              <w:left w:val="single" w:sz="4" w:space="0" w:color="BFBFBF"/>
              <w:bottom w:val="single" w:sz="4" w:space="0" w:color="BFBFBF"/>
              <w:right w:val="single" w:sz="4" w:space="0" w:color="BFBFBF"/>
            </w:tcBorders>
            <w:vAlign w:val="center"/>
          </w:tcPr>
          <w:p w:rsidR="007E46C7" w:rsidRPr="001059DE" w:rsidRDefault="007E46C7" w:rsidP="0084380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color w:val="000000"/>
                <w:sz w:val="27"/>
                <w:szCs w:val="27"/>
              </w:rPr>
              <w:t>count</w:t>
            </w:r>
          </w:p>
        </w:tc>
        <w:tc>
          <w:tcPr>
            <w:tcW w:w="1276" w:type="dxa"/>
            <w:tcBorders>
              <w:top w:val="single" w:sz="4" w:space="0" w:color="BFBFBF"/>
              <w:left w:val="single" w:sz="4" w:space="0" w:color="BFBFBF"/>
              <w:bottom w:val="single" w:sz="4" w:space="0" w:color="BFBFBF"/>
              <w:right w:val="single" w:sz="4" w:space="0" w:color="BFBFBF"/>
            </w:tcBorders>
            <w:vAlign w:val="center"/>
          </w:tcPr>
          <w:p w:rsidR="007E46C7" w:rsidRPr="001059DE" w:rsidRDefault="007E46C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总记录数</w:t>
            </w:r>
          </w:p>
        </w:tc>
        <w:tc>
          <w:tcPr>
            <w:tcW w:w="1244" w:type="dxa"/>
            <w:tcBorders>
              <w:top w:val="single" w:sz="4" w:space="0" w:color="BFBFBF"/>
              <w:left w:val="single" w:sz="4" w:space="0" w:color="BFBFBF"/>
              <w:bottom w:val="single" w:sz="4" w:space="0" w:color="BFBFBF"/>
              <w:right w:val="single" w:sz="4" w:space="0" w:color="BFBFBF"/>
            </w:tcBorders>
            <w:vAlign w:val="center"/>
          </w:tcPr>
          <w:p w:rsidR="007E46C7"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7E46C7"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7E46C7" w:rsidRPr="001059DE" w:rsidRDefault="007E46C7" w:rsidP="0084380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9C364F" w:rsidRPr="001059DE" w:rsidRDefault="009C364F" w:rsidP="009C364F"/>
    <w:p w:rsidR="007E46C7" w:rsidRPr="001059DE" w:rsidRDefault="007E46C7" w:rsidP="007E46C7">
      <w:r w:rsidRPr="001059DE">
        <w:t>{</w:t>
      </w:r>
    </w:p>
    <w:p w:rsidR="007E46C7" w:rsidRPr="001059DE" w:rsidRDefault="007E46C7" w:rsidP="007E46C7">
      <w:r w:rsidRPr="001059DE">
        <w:t xml:space="preserve">    "code": 0,</w:t>
      </w:r>
    </w:p>
    <w:p w:rsidR="007E46C7" w:rsidRPr="001059DE" w:rsidRDefault="007E46C7" w:rsidP="007E46C7">
      <w:r w:rsidRPr="001059DE">
        <w:t xml:space="preserve">    "data": {</w:t>
      </w:r>
    </w:p>
    <w:p w:rsidR="007E46C7" w:rsidRPr="001059DE" w:rsidRDefault="007E46C7" w:rsidP="007E46C7">
      <w:r w:rsidRPr="001059DE">
        <w:t xml:space="preserve">        "count": 46,</w:t>
      </w:r>
    </w:p>
    <w:p w:rsidR="007E46C7" w:rsidRPr="001059DE" w:rsidRDefault="007E46C7" w:rsidP="007E46C7">
      <w:r w:rsidRPr="001059DE">
        <w:t xml:space="preserve">        "list": [</w:t>
      </w:r>
    </w:p>
    <w:p w:rsidR="007E46C7" w:rsidRPr="001059DE" w:rsidRDefault="007E46C7" w:rsidP="007E46C7">
      <w:r w:rsidRPr="001059DE">
        <w:t xml:space="preserve">            {</w:t>
      </w:r>
    </w:p>
    <w:p w:rsidR="007E46C7" w:rsidRPr="001059DE" w:rsidRDefault="007E46C7" w:rsidP="007E46C7">
      <w:r w:rsidRPr="001059DE">
        <w:t xml:space="preserve">                "loanPeriodUnit": "m",</w:t>
      </w:r>
    </w:p>
    <w:p w:rsidR="007E46C7" w:rsidRPr="001059DE" w:rsidRDefault="007E46C7" w:rsidP="007E46C7">
      <w:r w:rsidRPr="001059DE">
        <w:t xml:space="preserve">                "idCard": "370522195707120236",</w:t>
      </w:r>
    </w:p>
    <w:p w:rsidR="007E46C7" w:rsidRPr="001059DE" w:rsidRDefault="007E46C7" w:rsidP="007E46C7">
      <w:r w:rsidRPr="001059DE">
        <w:t xml:space="preserve">                "debtCode": "TS-A20181107194234",</w:t>
      </w:r>
    </w:p>
    <w:p w:rsidR="007E46C7" w:rsidRPr="001059DE" w:rsidRDefault="007E46C7" w:rsidP="007E46C7">
      <w:r w:rsidRPr="001059DE">
        <w:rPr>
          <w:rFonts w:hint="eastAsia"/>
        </w:rPr>
        <w:t xml:space="preserve">                "borrowerName": "</w:t>
      </w:r>
      <w:r w:rsidRPr="001059DE">
        <w:rPr>
          <w:rFonts w:hint="eastAsia"/>
        </w:rPr>
        <w:t>陈光安</w:t>
      </w:r>
      <w:r w:rsidRPr="001059DE">
        <w:rPr>
          <w:rFonts w:hint="eastAsia"/>
        </w:rPr>
        <w:t>",</w:t>
      </w:r>
    </w:p>
    <w:p w:rsidR="007E46C7" w:rsidRPr="001059DE" w:rsidRDefault="007E46C7" w:rsidP="007E46C7">
      <w:r w:rsidRPr="001059DE">
        <w:rPr>
          <w:rFonts w:hint="eastAsia"/>
        </w:rPr>
        <w:t xml:space="preserve">                "loanPurpose": "</w:t>
      </w:r>
      <w:r w:rsidRPr="001059DE">
        <w:rPr>
          <w:rFonts w:hint="eastAsia"/>
        </w:rPr>
        <w:t>装修</w:t>
      </w:r>
      <w:r w:rsidRPr="001059DE">
        <w:rPr>
          <w:rFonts w:hint="eastAsia"/>
        </w:rPr>
        <w:t>",</w:t>
      </w:r>
    </w:p>
    <w:p w:rsidR="007E46C7" w:rsidRPr="001059DE" w:rsidRDefault="007E46C7" w:rsidP="007E46C7">
      <w:r w:rsidRPr="001059DE">
        <w:t xml:space="preserve">                "loanAmt": "1,000.00",</w:t>
      </w:r>
    </w:p>
    <w:p w:rsidR="007E46C7" w:rsidRPr="001059DE" w:rsidRDefault="007E46C7" w:rsidP="007E46C7">
      <w:r w:rsidRPr="001059DE">
        <w:t xml:space="preserve">                "loanPeriod": 24</w:t>
      </w:r>
    </w:p>
    <w:p w:rsidR="007E46C7" w:rsidRPr="001059DE" w:rsidRDefault="007E46C7" w:rsidP="007E46C7">
      <w:r w:rsidRPr="001059DE">
        <w:t xml:space="preserve">            },</w:t>
      </w:r>
    </w:p>
    <w:p w:rsidR="007E46C7" w:rsidRPr="001059DE" w:rsidRDefault="007E46C7" w:rsidP="007E46C7">
      <w:r w:rsidRPr="001059DE">
        <w:t xml:space="preserve">            {</w:t>
      </w:r>
    </w:p>
    <w:p w:rsidR="007E46C7" w:rsidRPr="001059DE" w:rsidRDefault="007E46C7" w:rsidP="007E46C7">
      <w:r w:rsidRPr="001059DE">
        <w:t xml:space="preserve">                "loanPeriodUnit": "m",</w:t>
      </w:r>
    </w:p>
    <w:p w:rsidR="007E46C7" w:rsidRPr="001059DE" w:rsidRDefault="007E46C7" w:rsidP="007E46C7">
      <w:r w:rsidRPr="001059DE">
        <w:t xml:space="preserve">                "idCard": "330101198911010168",</w:t>
      </w:r>
    </w:p>
    <w:p w:rsidR="007E46C7" w:rsidRPr="001059DE" w:rsidRDefault="007E46C7" w:rsidP="007E46C7">
      <w:r w:rsidRPr="001059DE">
        <w:t xml:space="preserve">                "debtCode": "QW-B-2018000518",</w:t>
      </w:r>
    </w:p>
    <w:p w:rsidR="007E46C7" w:rsidRPr="001059DE" w:rsidRDefault="007E46C7" w:rsidP="007E46C7">
      <w:r w:rsidRPr="001059DE">
        <w:rPr>
          <w:rFonts w:hint="eastAsia"/>
        </w:rPr>
        <w:t xml:space="preserve">                "borrowerName": "</w:t>
      </w:r>
      <w:r w:rsidRPr="001059DE">
        <w:rPr>
          <w:rFonts w:hint="eastAsia"/>
        </w:rPr>
        <w:t>测试四</w:t>
      </w:r>
      <w:r w:rsidRPr="001059DE">
        <w:rPr>
          <w:rFonts w:hint="eastAsia"/>
        </w:rPr>
        <w:t>",</w:t>
      </w:r>
    </w:p>
    <w:p w:rsidR="007E46C7" w:rsidRPr="001059DE" w:rsidRDefault="007E46C7" w:rsidP="007E46C7">
      <w:r w:rsidRPr="001059DE">
        <w:rPr>
          <w:rFonts w:hint="eastAsia"/>
        </w:rPr>
        <w:t xml:space="preserve">                "loanPurpose": "</w:t>
      </w:r>
      <w:r w:rsidRPr="001059DE">
        <w:rPr>
          <w:rFonts w:hint="eastAsia"/>
        </w:rPr>
        <w:t>养牛</w:t>
      </w:r>
      <w:r w:rsidRPr="001059DE">
        <w:rPr>
          <w:rFonts w:hint="eastAsia"/>
        </w:rPr>
        <w:t>",</w:t>
      </w:r>
    </w:p>
    <w:p w:rsidR="007E46C7" w:rsidRPr="001059DE" w:rsidRDefault="007E46C7" w:rsidP="007E46C7">
      <w:r w:rsidRPr="001059DE">
        <w:t xml:space="preserve">                "loanAmt": "10,000.00",</w:t>
      </w:r>
    </w:p>
    <w:p w:rsidR="007E46C7" w:rsidRPr="001059DE" w:rsidRDefault="007E46C7" w:rsidP="007E46C7">
      <w:r w:rsidRPr="001059DE">
        <w:t xml:space="preserve">                "loanPeriod": 12</w:t>
      </w:r>
    </w:p>
    <w:p w:rsidR="007E46C7" w:rsidRPr="001059DE" w:rsidRDefault="007E46C7" w:rsidP="007E46C7">
      <w:r w:rsidRPr="001059DE">
        <w:t xml:space="preserve">            }</w:t>
      </w:r>
    </w:p>
    <w:p w:rsidR="007E46C7" w:rsidRPr="001059DE" w:rsidRDefault="007E46C7" w:rsidP="007E46C7">
      <w:r w:rsidRPr="001059DE">
        <w:t xml:space="preserve">        ]</w:t>
      </w:r>
    </w:p>
    <w:p w:rsidR="007E46C7" w:rsidRPr="001059DE" w:rsidRDefault="007E46C7" w:rsidP="007E46C7">
      <w:r w:rsidRPr="001059DE">
        <w:t xml:space="preserve">    },</w:t>
      </w:r>
    </w:p>
    <w:p w:rsidR="007E46C7" w:rsidRPr="001059DE" w:rsidRDefault="007E46C7" w:rsidP="007E46C7">
      <w:r w:rsidRPr="001059DE">
        <w:rPr>
          <w:rFonts w:hint="eastAsia"/>
        </w:rPr>
        <w:t xml:space="preserve">    "message": "</w:t>
      </w:r>
      <w:r w:rsidRPr="001059DE">
        <w:rPr>
          <w:rFonts w:hint="eastAsia"/>
        </w:rPr>
        <w:t>查询成功</w:t>
      </w:r>
      <w:r w:rsidRPr="001059DE">
        <w:rPr>
          <w:rFonts w:hint="eastAsia"/>
        </w:rPr>
        <w:t>"</w:t>
      </w:r>
    </w:p>
    <w:p w:rsidR="009C364F" w:rsidRPr="001059DE" w:rsidRDefault="007E46C7" w:rsidP="007E46C7">
      <w:r w:rsidRPr="001059DE">
        <w:t>}</w:t>
      </w:r>
    </w:p>
    <w:p w:rsidR="00052DC6" w:rsidRPr="001059DE" w:rsidRDefault="00052DC6" w:rsidP="00052DC6">
      <w:pPr>
        <w:pStyle w:val="3"/>
        <w:numPr>
          <w:ilvl w:val="2"/>
          <w:numId w:val="3"/>
        </w:numPr>
        <w:rPr>
          <w:color w:val="000000" w:themeColor="text1"/>
        </w:rPr>
      </w:pPr>
      <w:r w:rsidRPr="001059DE">
        <w:rPr>
          <w:rFonts w:hint="eastAsia"/>
          <w:color w:val="000000" w:themeColor="text1"/>
        </w:rPr>
        <w:t>智享服务</w:t>
      </w:r>
      <w:r w:rsidRPr="001059DE">
        <w:rPr>
          <w:color w:val="000000" w:themeColor="text1"/>
        </w:rPr>
        <w:t>-</w:t>
      </w:r>
      <w:r w:rsidRPr="001059DE">
        <w:rPr>
          <w:rFonts w:hint="eastAsia"/>
          <w:color w:val="000000" w:themeColor="text1"/>
        </w:rPr>
        <w:t>获取智享服务详情</w:t>
      </w:r>
      <w:r w:rsidRPr="001059DE">
        <w:rPr>
          <w:color w:val="000000" w:themeColor="text1"/>
        </w:rPr>
        <w:t>-</w:t>
      </w:r>
      <w:r w:rsidRPr="001059DE">
        <w:rPr>
          <w:rFonts w:hint="eastAsia"/>
          <w:color w:val="000000" w:themeColor="text1"/>
        </w:rPr>
        <w:t>查看债权信息</w:t>
      </w:r>
      <w:r w:rsidRPr="001059DE">
        <w:rPr>
          <w:color w:val="000000" w:themeColor="text1"/>
        </w:rPr>
        <w:t>(</w:t>
      </w:r>
      <w:r w:rsidRPr="001059DE">
        <w:rPr>
          <w:rFonts w:hint="eastAsia"/>
          <w:color w:val="000000" w:themeColor="text1"/>
        </w:rPr>
        <w:t>基本信息</w:t>
      </w:r>
      <w:r w:rsidRPr="001059DE">
        <w:rPr>
          <w:color w:val="000000" w:themeColor="text1"/>
        </w:rPr>
        <w:t>)</w:t>
      </w:r>
    </w:p>
    <w:p w:rsidR="00052DC6" w:rsidRPr="001059DE" w:rsidRDefault="00052DC6" w:rsidP="00052DC6">
      <w:pPr>
        <w:pStyle w:val="4"/>
        <w:numPr>
          <w:ilvl w:val="3"/>
          <w:numId w:val="3"/>
        </w:numPr>
        <w:spacing w:line="372"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052DC6" w:rsidRPr="001059DE" w:rsidRDefault="00052DC6" w:rsidP="00052DC6">
      <w:pPr>
        <w:ind w:firstLine="420"/>
        <w:rPr>
          <w:color w:val="000000" w:themeColor="text1"/>
        </w:rPr>
      </w:pPr>
      <w:r w:rsidRPr="001059DE">
        <w:rPr>
          <w:rFonts w:hint="eastAsia"/>
          <w:color w:val="000000" w:themeColor="text1"/>
        </w:rPr>
        <w:t>请求方式：</w:t>
      </w:r>
      <w:r w:rsidRPr="001059DE">
        <w:rPr>
          <w:color w:val="000000" w:themeColor="text1"/>
        </w:rPr>
        <w:t>POST</w:t>
      </w:r>
    </w:p>
    <w:p w:rsidR="00052DC6" w:rsidRPr="001059DE" w:rsidRDefault="00052DC6" w:rsidP="00052DC6">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lastRenderedPageBreak/>
        <w:t>请求URL：http://平台域名/api/</w:t>
      </w:r>
      <w:r w:rsidRPr="001059DE">
        <w:rPr>
          <w:rFonts w:asciiTheme="minorEastAsia" w:eastAsiaTheme="minorEastAsia" w:hAnsiTheme="minorEastAsia" w:cstheme="minorEastAsia"/>
          <w:kern w:val="2"/>
          <w:sz w:val="21"/>
          <w:szCs w:val="22"/>
        </w:rPr>
        <w:t xml:space="preserve"> wisdomProduct</w:t>
      </w:r>
      <w:r w:rsidRPr="001059DE">
        <w:rPr>
          <w:rFonts w:asciiTheme="minorEastAsia" w:eastAsiaTheme="minorEastAsia" w:hAnsiTheme="minorEastAsia" w:cstheme="minorEastAsia"/>
          <w:sz w:val="21"/>
          <w:szCs w:val="22"/>
        </w:rPr>
        <w:t xml:space="preserve"> /getLoanDetails</w:t>
      </w:r>
    </w:p>
    <w:p w:rsidR="00052DC6" w:rsidRPr="001059DE" w:rsidRDefault="00052DC6" w:rsidP="00052DC6">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052DC6" w:rsidRPr="001059DE" w:rsidRDefault="00052DC6" w:rsidP="00052DC6">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0" w:type="dxa"/>
        <w:tblLayout w:type="fixed"/>
        <w:tblLook w:val="04A0" w:firstRow="1" w:lastRow="0" w:firstColumn="1" w:lastColumn="0" w:noHBand="0" w:noVBand="1"/>
      </w:tblPr>
      <w:tblGrid>
        <w:gridCol w:w="1773"/>
        <w:gridCol w:w="1410"/>
        <w:gridCol w:w="5113"/>
      </w:tblGrid>
      <w:tr w:rsidR="00052DC6" w:rsidRPr="001059DE" w:rsidTr="00052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52DC6" w:rsidRPr="001059DE" w:rsidRDefault="00052DC6">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052DC6" w:rsidRPr="001059DE" w:rsidRDefault="00052DC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052DC6" w:rsidRPr="001059DE" w:rsidRDefault="00052DC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52DC6" w:rsidRPr="001059DE" w:rsidTr="00052DC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52DC6" w:rsidRPr="001059DE" w:rsidRDefault="00052D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debtCode</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052DC6" w:rsidRPr="001059DE" w:rsidRDefault="00052DC6">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052DC6" w:rsidRPr="001059DE" w:rsidRDefault="00052DC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债权编号</w:t>
            </w:r>
          </w:p>
        </w:tc>
      </w:tr>
      <w:tr w:rsidR="00052DC6" w:rsidRPr="001059DE" w:rsidTr="00052DC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052DC6" w:rsidRPr="001059DE" w:rsidRDefault="00052D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tcBorders>
              <w:top w:val="single" w:sz="4" w:space="0" w:color="BFBFBF"/>
              <w:left w:val="single" w:sz="4" w:space="0" w:color="BFBFBF"/>
              <w:bottom w:val="single" w:sz="4" w:space="0" w:color="BFBFBF"/>
              <w:right w:val="single" w:sz="4" w:space="0" w:color="BFBFBF"/>
            </w:tcBorders>
            <w:vAlign w:val="center"/>
          </w:tcPr>
          <w:p w:rsidR="00052DC6" w:rsidRPr="001059DE" w:rsidRDefault="00052DC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tcBorders>
              <w:top w:val="single" w:sz="4" w:space="0" w:color="BFBFBF"/>
              <w:left w:val="single" w:sz="4" w:space="0" w:color="BFBFBF"/>
              <w:bottom w:val="single" w:sz="4" w:space="0" w:color="BFBFBF"/>
              <w:right w:val="single" w:sz="4" w:space="0" w:color="BFBFBF"/>
            </w:tcBorders>
            <w:vAlign w:val="center"/>
          </w:tcPr>
          <w:p w:rsidR="00052DC6" w:rsidRPr="001059DE" w:rsidRDefault="00052DC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p>
        </w:tc>
      </w:tr>
    </w:tbl>
    <w:p w:rsidR="00052DC6" w:rsidRPr="001059DE" w:rsidRDefault="00052DC6" w:rsidP="00052DC6">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2" w:lineRule="auto"/>
        <w:ind w:left="851"/>
        <w:rPr>
          <w:color w:val="000000" w:themeColor="text1"/>
        </w:rPr>
      </w:pPr>
      <w:r w:rsidRPr="001059DE">
        <w:rPr>
          <w:rFonts w:hint="eastAsia"/>
          <w:color w:val="000000" w:themeColor="text1"/>
        </w:rPr>
        <w:t>输出</w:t>
      </w:r>
    </w:p>
    <w:p w:rsidR="00052DC6" w:rsidRPr="001059DE" w:rsidRDefault="00052DC6" w:rsidP="00052DC6">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11"/>
        <w:tblW w:w="7958" w:type="dxa"/>
        <w:tblLayout w:type="fixed"/>
        <w:tblLook w:val="04A0" w:firstRow="1" w:lastRow="0" w:firstColumn="1" w:lastColumn="0" w:noHBand="0" w:noVBand="1"/>
      </w:tblPr>
      <w:tblGrid>
        <w:gridCol w:w="1252"/>
        <w:gridCol w:w="1648"/>
        <w:gridCol w:w="1649"/>
        <w:gridCol w:w="879"/>
        <w:gridCol w:w="1264"/>
        <w:gridCol w:w="1266"/>
      </w:tblGrid>
      <w:tr w:rsidR="0096674F" w:rsidRPr="001059DE" w:rsidTr="0096674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rPr>
                <w:b w:val="0"/>
                <w:bCs w:val="0"/>
                <w:color w:val="000000" w:themeColor="text1"/>
              </w:rPr>
            </w:pPr>
            <w:r w:rsidRPr="001059DE">
              <w:rPr>
                <w:rFonts w:hint="eastAsia"/>
                <w:color w:val="000000" w:themeColor="text1"/>
              </w:rPr>
              <w:t>参数</w:t>
            </w:r>
          </w:p>
        </w:tc>
        <w:tc>
          <w:tcPr>
            <w:tcW w:w="6706" w:type="dxa"/>
            <w:gridSpan w:val="5"/>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96674F" w:rsidRPr="001059DE" w:rsidTr="0096674F">
        <w:trPr>
          <w:trHeight w:val="297"/>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rPr>
                <w:bCs w:val="0"/>
                <w:color w:val="000000" w:themeColor="text1"/>
                <w:szCs w:val="21"/>
              </w:rPr>
            </w:pPr>
            <w:r w:rsidRPr="001059DE">
              <w:rPr>
                <w:color w:val="000000" w:themeColor="text1"/>
                <w:szCs w:val="21"/>
              </w:rPr>
              <w:t>code</w:t>
            </w:r>
          </w:p>
        </w:tc>
        <w:tc>
          <w:tcPr>
            <w:tcW w:w="6706" w:type="dxa"/>
            <w:gridSpan w:val="5"/>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96674F" w:rsidRPr="001059DE" w:rsidTr="0096674F">
        <w:trPr>
          <w:trHeight w:val="283"/>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rPr>
                <w:bCs w:val="0"/>
                <w:color w:val="000000" w:themeColor="text1"/>
                <w:szCs w:val="21"/>
              </w:rPr>
            </w:pPr>
            <w:r w:rsidRPr="001059DE">
              <w:rPr>
                <w:color w:val="000000" w:themeColor="text1"/>
                <w:szCs w:val="21"/>
              </w:rPr>
              <w:t>message</w:t>
            </w:r>
          </w:p>
        </w:tc>
        <w:tc>
          <w:tcPr>
            <w:tcW w:w="6706" w:type="dxa"/>
            <w:gridSpan w:val="5"/>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96674F" w:rsidRPr="001059DE" w:rsidTr="0096674F">
        <w:trPr>
          <w:trHeight w:val="38"/>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rPr>
                <w:rFonts w:cstheme="minorBidi"/>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266"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vMerge w:val="restart"/>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rPr>
                <w:color w:val="000000" w:themeColor="text1"/>
                <w:sz w:val="24"/>
                <w:szCs w:val="24"/>
              </w:rPr>
            </w:pPr>
            <w:r w:rsidRPr="001059DE">
              <w:rPr>
                <w:color w:val="000000" w:themeColor="text1"/>
                <w:sz w:val="24"/>
                <w:szCs w:val="24"/>
              </w:rPr>
              <w:t>data</w:t>
            </w:r>
          </w:p>
        </w:tc>
        <w:tc>
          <w:tcPr>
            <w:tcW w:w="3297" w:type="dxa"/>
            <w:gridSpan w:val="2"/>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ins w:id="13" w:author="Comparison" w:date="2018-11-22T20:32:00Z">
              <w:r w:rsidRPr="001059DE">
                <w:t>bookRate</w:t>
              </w:r>
            </w:ins>
            <w:del w:id="14" w:author="Comparison" w:date="2018-11-22T20:32:00Z">
              <w:r w:rsidRPr="001059DE">
                <w:delText>investNum</w:delText>
              </w:r>
            </w:del>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15" w:author="Comparison" w:date="2018-11-22T20:32:00Z">
              <w:r w:rsidRPr="001059DE">
                <w:rPr>
                  <w:rFonts w:cs="宋体"/>
                  <w:b/>
                  <w:bCs/>
                  <w:color w:val="660E7A"/>
                  <w:sz w:val="18"/>
                  <w:szCs w:val="18"/>
                </w:rPr>
                <w:t>String</w:t>
              </w:r>
            </w:ins>
            <w:del w:id="16" w:author="Comparison" w:date="2018-11-22T20:32:00Z">
              <w:r w:rsidRPr="001059DE">
                <w:rPr>
                  <w:rFonts w:cs="宋体"/>
                  <w:b/>
                  <w:bCs/>
                  <w:color w:val="660E7A"/>
                  <w:sz w:val="18"/>
                  <w:szCs w:val="18"/>
                </w:rPr>
                <w:delText>int</w:delText>
              </w:r>
            </w:del>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17" w:author="Comparison" w:date="2018-11-22T20:32:00Z">
              <w:r w:rsidRPr="001059DE">
                <w:rPr>
                  <w:rFonts w:cs="宋体" w:hint="eastAsia"/>
                  <w:b/>
                  <w:bCs/>
                  <w:color w:val="660E7A"/>
                  <w:sz w:val="18"/>
                  <w:szCs w:val="18"/>
                </w:rPr>
                <w:t>借款利率</w:t>
              </w:r>
            </w:ins>
            <w:del w:id="18" w:author="Comparison" w:date="2018-11-22T20:32:00Z">
              <w:r w:rsidRPr="001059DE">
                <w:rPr>
                  <w:rFonts w:cs="宋体" w:hint="eastAsia"/>
                  <w:b/>
                  <w:bCs/>
                  <w:color w:val="660E7A"/>
                  <w:sz w:val="18"/>
                  <w:szCs w:val="18"/>
                </w:rPr>
                <w:delText>出借人数</w:delText>
              </w:r>
            </w:del>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vMerge/>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ins w:id="19" w:author="Comparison" w:date="2018-11-22T20:32:00Z">
              <w:r w:rsidRPr="001059DE">
                <w:t>applyTol</w:t>
              </w:r>
            </w:ins>
            <w:del w:id="20" w:author="Comparison" w:date="2018-11-22T20:32:00Z">
              <w:r w:rsidRPr="001059DE">
                <w:delText>count</w:delText>
              </w:r>
            </w:del>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21" w:author="Comparison" w:date="2018-11-22T20:32:00Z">
              <w:r w:rsidRPr="001059DE">
                <w:rPr>
                  <w:rFonts w:cs="宋体"/>
                  <w:b/>
                  <w:bCs/>
                  <w:color w:val="660E7A"/>
                  <w:sz w:val="18"/>
                  <w:szCs w:val="18"/>
                </w:rPr>
                <w:t>String</w:t>
              </w:r>
            </w:ins>
            <w:del w:id="22" w:author="Comparison" w:date="2018-11-22T20:32:00Z">
              <w:r w:rsidRPr="001059DE">
                <w:rPr>
                  <w:rFonts w:cs="宋体"/>
                  <w:b/>
                  <w:bCs/>
                  <w:color w:val="660E7A"/>
                  <w:sz w:val="18"/>
                  <w:szCs w:val="18"/>
                </w:rPr>
                <w:delText>Int</w:delText>
              </w:r>
            </w:del>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23" w:author="Comparison" w:date="2018-11-22T20:32:00Z">
              <w:r w:rsidRPr="001059DE">
                <w:rPr>
                  <w:rFonts w:cs="宋体" w:hint="eastAsia"/>
                  <w:b/>
                  <w:bCs/>
                  <w:color w:val="660E7A"/>
                  <w:sz w:val="18"/>
                  <w:szCs w:val="18"/>
                </w:rPr>
                <w:t>借款金额</w:t>
              </w:r>
            </w:ins>
            <w:del w:id="24" w:author="Comparison" w:date="2018-11-22T20:32:00Z">
              <w:r w:rsidRPr="001059DE">
                <w:rPr>
                  <w:rFonts w:cs="宋体" w:hint="eastAsia"/>
                  <w:b/>
                  <w:bCs/>
                  <w:color w:val="660E7A"/>
                  <w:sz w:val="18"/>
                  <w:szCs w:val="18"/>
                </w:rPr>
                <w:delText>总条数</w:delText>
              </w:r>
            </w:del>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vMerge/>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ins w:id="25" w:author="Comparison" w:date="2018-11-22T20:32:00Z">
              <w:r w:rsidRPr="001059DE">
                <w:t>xyLevel</w:t>
              </w:r>
            </w:ins>
            <w:del w:id="26" w:author="Comparison" w:date="2018-11-22T20:32:00Z">
              <w:r w:rsidRPr="001059DE">
                <w:delText>realTol</w:delText>
              </w:r>
            </w:del>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27" w:author="Comparison" w:date="2018-11-22T20:32:00Z">
              <w:r w:rsidRPr="001059DE">
                <w:rPr>
                  <w:rFonts w:cs="宋体" w:hint="eastAsia"/>
                  <w:b/>
                  <w:bCs/>
                  <w:color w:val="660E7A"/>
                  <w:sz w:val="18"/>
                  <w:szCs w:val="18"/>
                </w:rPr>
                <w:t>信用等级</w:t>
              </w:r>
            </w:ins>
            <w:del w:id="28" w:author="Comparison" w:date="2018-11-22T20:32:00Z">
              <w:r w:rsidRPr="001059DE">
                <w:rPr>
                  <w:rFonts w:cs="宋体" w:hint="eastAsia"/>
                  <w:b/>
                  <w:bCs/>
                  <w:color w:val="660E7A"/>
                  <w:sz w:val="18"/>
                  <w:szCs w:val="18"/>
                </w:rPr>
                <w:delText>授权服务金额</w:delText>
              </w:r>
            </w:del>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vMerge/>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rPr>
                <w:color w:val="000000" w:themeColor="text1"/>
                <w:sz w:val="24"/>
                <w:szCs w:val="24"/>
              </w:rPr>
            </w:pPr>
          </w:p>
        </w:tc>
        <w:tc>
          <w:tcPr>
            <w:tcW w:w="1648"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ins w:id="29" w:author="Comparison" w:date="2018-11-22T20:32:00Z">
              <w:r w:rsidRPr="001059DE">
                <w:t>debtCode</w:t>
              </w:r>
            </w:ins>
            <w:del w:id="30" w:author="Comparison" w:date="2018-11-22T20:32:00Z">
              <w:r w:rsidRPr="001059DE">
                <w:delText>list</w:delText>
              </w:r>
            </w:del>
          </w:p>
        </w:tc>
        <w:tc>
          <w:tcPr>
            <w:tcW w:w="164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del w:id="31" w:author="Comparison" w:date="2018-11-22T20:32:00Z">
              <w:r w:rsidRPr="001059DE">
                <w:delText>cifName</w:delText>
              </w:r>
            </w:del>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32" w:author="Comparison" w:date="2018-11-22T20:32:00Z">
              <w:r w:rsidRPr="001059DE">
                <w:rPr>
                  <w:rFonts w:cs="宋体" w:hint="eastAsia"/>
                  <w:b/>
                  <w:bCs/>
                  <w:color w:val="660E7A"/>
                  <w:sz w:val="18"/>
                  <w:szCs w:val="18"/>
                </w:rPr>
                <w:t>借款编号</w:t>
              </w:r>
            </w:ins>
            <w:del w:id="33" w:author="Comparison" w:date="2018-11-22T20:32:00Z">
              <w:r w:rsidRPr="001059DE">
                <w:rPr>
                  <w:rFonts w:cs="宋体" w:hint="eastAsia"/>
                  <w:b/>
                  <w:bCs/>
                  <w:color w:val="660E7A"/>
                  <w:sz w:val="18"/>
                  <w:szCs w:val="18"/>
                </w:rPr>
                <w:delText>姓名</w:delText>
              </w:r>
            </w:del>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vMerge/>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rPr>
                <w:color w:val="000000" w:themeColor="text1"/>
                <w:sz w:val="24"/>
                <w:szCs w:val="24"/>
              </w:rPr>
            </w:pPr>
          </w:p>
        </w:tc>
        <w:tc>
          <w:tcPr>
            <w:tcW w:w="1648"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ins w:id="34" w:author="Comparison" w:date="2018-11-22T20:32:00Z">
              <w:r w:rsidRPr="001059DE">
                <w:t>loanperiod</w:t>
              </w:r>
            </w:ins>
          </w:p>
        </w:tc>
        <w:tc>
          <w:tcPr>
            <w:tcW w:w="164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del w:id="35" w:author="Comparison" w:date="2018-11-22T20:32:00Z">
              <w:r w:rsidRPr="001059DE">
                <w:delText>orderTime</w:delText>
              </w:r>
            </w:del>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36" w:author="Comparison" w:date="2018-11-22T20:32:00Z">
              <w:r w:rsidRPr="001059DE">
                <w:rPr>
                  <w:rFonts w:cs="宋体" w:hint="eastAsia"/>
                  <w:b/>
                  <w:bCs/>
                  <w:color w:val="660E7A"/>
                  <w:sz w:val="18"/>
                  <w:szCs w:val="18"/>
                </w:rPr>
                <w:t>期限</w:t>
              </w:r>
            </w:ins>
            <w:del w:id="37" w:author="Comparison" w:date="2018-11-22T20:32:00Z">
              <w:r w:rsidRPr="001059DE">
                <w:rPr>
                  <w:rFonts w:cs="宋体" w:hint="eastAsia"/>
                  <w:b/>
                  <w:bCs/>
                  <w:color w:val="660E7A"/>
                  <w:sz w:val="18"/>
                  <w:szCs w:val="18"/>
                </w:rPr>
                <w:delText>出借时间</w:delText>
              </w:r>
            </w:del>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vMerge/>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widowControl/>
              <w:jc w:val="left"/>
              <w:cnfStyle w:val="000000000000" w:firstRow="0" w:lastRow="0" w:firstColumn="0" w:lastColumn="0" w:oddVBand="0" w:evenVBand="0" w:oddHBand="0" w:evenHBand="0" w:firstRowFirstColumn="0" w:firstRowLastColumn="0" w:lastRowFirstColumn="0" w:lastRowLastColumn="0"/>
            </w:pPr>
            <w:ins w:id="38" w:author="Comparison" w:date="2018-11-22T20:32:00Z">
              <w:r w:rsidRPr="001059DE">
                <w:t>repayType</w:t>
              </w:r>
            </w:ins>
          </w:p>
        </w:tc>
        <w:tc>
          <w:tcPr>
            <w:tcW w:w="879"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
                <w:color w:val="660E7A"/>
                <w:sz w:val="18"/>
              </w:rPr>
              <w:pPrChange w:id="39" w:author="Comparison" w:date="2018-11-22T20:32:00Z">
                <w:pPr>
                  <w:widowControl/>
                  <w:autoSpaceDN w:val="0"/>
                  <w:jc w:val="left"/>
                  <w:cnfStyle w:val="000000000000" w:firstRow="0" w:lastRow="0" w:firstColumn="0" w:lastColumn="0" w:oddVBand="0" w:evenVBand="0" w:oddHBand="0" w:evenHBand="0" w:firstRowFirstColumn="0" w:firstRowLastColumn="0" w:lastRowFirstColumn="0" w:lastRowLastColumn="0"/>
                </w:pPr>
              </w:pPrChange>
            </w:pPr>
            <w:ins w:id="40" w:author="Comparison" w:date="2018-11-22T20:32:00Z">
              <w:r w:rsidRPr="001059DE">
                <w:rPr>
                  <w:rFonts w:cs="宋体"/>
                  <w:b/>
                  <w:bCs/>
                  <w:color w:val="660E7A"/>
                  <w:sz w:val="18"/>
                  <w:szCs w:val="18"/>
                </w:rPr>
                <w:t>String</w:t>
              </w:r>
            </w:ins>
            <w:del w:id="41" w:author="Comparison" w:date="2018-11-22T20:32:00Z">
              <w:r w:rsidRPr="001059DE">
                <w:delText>amt</w:delText>
              </w:r>
            </w:del>
          </w:p>
        </w:tc>
        <w:tc>
          <w:tcPr>
            <w:tcW w:w="1264"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ins w:id="42" w:author="Comparison" w:date="2018-11-22T20:32:00Z">
              <w:r w:rsidRPr="001059DE">
                <w:rPr>
                  <w:rFonts w:cs="宋体" w:hint="eastAsia"/>
                  <w:b/>
                  <w:bCs/>
                  <w:color w:val="660E7A"/>
                  <w:sz w:val="18"/>
                  <w:szCs w:val="18"/>
                </w:rPr>
                <w:t>还款方式</w:t>
              </w:r>
            </w:ins>
            <w:del w:id="43" w:author="Comparison" w:date="2018-11-22T20:32:00Z">
              <w:r w:rsidRPr="001059DE">
                <w:rPr>
                  <w:rFonts w:cs="宋体"/>
                  <w:b/>
                  <w:bCs/>
                  <w:color w:val="660E7A"/>
                  <w:sz w:val="18"/>
                  <w:szCs w:val="18"/>
                </w:rPr>
                <w:delText>Int</w:delText>
              </w:r>
            </w:del>
          </w:p>
        </w:tc>
        <w:tc>
          <w:tcPr>
            <w:tcW w:w="1266" w:type="dxa"/>
            <w:tcBorders>
              <w:top w:val="single" w:sz="4" w:space="0" w:color="BFBFBF"/>
              <w:left w:val="single" w:sz="4" w:space="0" w:color="BFBFBF"/>
              <w:bottom w:val="single" w:sz="4" w:space="0" w:color="BFBFBF"/>
              <w:right w:val="single" w:sz="4" w:space="0" w:color="BFBFBF"/>
            </w:tcBorders>
            <w:vAlign w:val="center"/>
            <w:hideMark/>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del w:id="44" w:author="Comparison" w:date="2018-11-22T20:32:00Z">
              <w:r w:rsidRPr="001059DE">
                <w:rPr>
                  <w:rFonts w:cs="宋体" w:hint="eastAsia"/>
                  <w:b/>
                  <w:bCs/>
                  <w:color w:val="660E7A"/>
                  <w:sz w:val="18"/>
                  <w:szCs w:val="18"/>
                </w:rPr>
                <w:delText>出借金额</w:delText>
              </w:r>
            </w:del>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rsidP="00966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endDate</w:t>
            </w:r>
          </w:p>
        </w:tc>
        <w:tc>
          <w:tcPr>
            <w:tcW w:w="879"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264"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rsidP="00966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i/>
                <w:iCs/>
                <w:color w:val="808080"/>
                <w:sz w:val="23"/>
                <w:szCs w:val="23"/>
              </w:rPr>
              <w:t>投标截止时间</w:t>
            </w:r>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rsidP="00966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purpose</w:t>
            </w:r>
          </w:p>
        </w:tc>
        <w:tc>
          <w:tcPr>
            <w:tcW w:w="879"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264"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rsidP="00966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i/>
                <w:iCs/>
                <w:color w:val="808080"/>
                <w:sz w:val="23"/>
                <w:szCs w:val="23"/>
              </w:rPr>
              <w:t>借款用途</w:t>
            </w:r>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rsidP="00966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closedDay</w:t>
            </w:r>
          </w:p>
        </w:tc>
        <w:tc>
          <w:tcPr>
            <w:tcW w:w="879"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264"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封闭期</w:t>
            </w:r>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6674F" w:rsidRPr="001059DE" w:rsidTr="0096674F">
        <w:trPr>
          <w:trHeight w:val="26"/>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widowControl/>
              <w:jc w:val="left"/>
              <w:rPr>
                <w:color w:val="000000" w:themeColor="text1"/>
                <w:sz w:val="24"/>
                <w:szCs w:val="24"/>
              </w:rPr>
            </w:pPr>
          </w:p>
        </w:tc>
        <w:tc>
          <w:tcPr>
            <w:tcW w:w="3297" w:type="dxa"/>
            <w:gridSpan w:val="2"/>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rsidP="00966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beginDate</w:t>
            </w:r>
          </w:p>
        </w:tc>
        <w:tc>
          <w:tcPr>
            <w:tcW w:w="879"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264"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起息日</w:t>
            </w:r>
          </w:p>
        </w:tc>
        <w:tc>
          <w:tcPr>
            <w:tcW w:w="1266" w:type="dxa"/>
            <w:tcBorders>
              <w:top w:val="single" w:sz="4" w:space="0" w:color="BFBFBF"/>
              <w:left w:val="single" w:sz="4" w:space="0" w:color="BFBFBF"/>
              <w:bottom w:val="single" w:sz="4" w:space="0" w:color="BFBFBF"/>
              <w:right w:val="single" w:sz="4" w:space="0" w:color="BFBFBF"/>
            </w:tcBorders>
            <w:vAlign w:val="center"/>
          </w:tcPr>
          <w:p w:rsidR="0096674F" w:rsidRPr="001059DE" w:rsidRDefault="0096674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052DC6" w:rsidRPr="001059DE" w:rsidRDefault="00052DC6" w:rsidP="00052DC6">
      <w:r w:rsidRPr="001059DE">
        <w:t>{</w:t>
      </w:r>
    </w:p>
    <w:p w:rsidR="00052DC6" w:rsidRPr="001059DE" w:rsidRDefault="00052DC6" w:rsidP="00052DC6">
      <w:pPr>
        <w:rPr>
          <w:ins w:id="45" w:author="Comparison" w:date="2018-11-22T20:32:00Z"/>
        </w:rPr>
      </w:pPr>
      <w:ins w:id="46" w:author="Comparison" w:date="2018-11-22T20:32:00Z">
        <w:r w:rsidRPr="001059DE">
          <w:t xml:space="preserve">    "code": 0,</w:t>
        </w:r>
      </w:ins>
    </w:p>
    <w:p w:rsidR="00052DC6" w:rsidRPr="001059DE" w:rsidRDefault="00052DC6" w:rsidP="00052DC6">
      <w:pPr>
        <w:rPr>
          <w:ins w:id="47" w:author="Comparison" w:date="2018-11-22T20:32:00Z"/>
        </w:rPr>
      </w:pPr>
      <w:ins w:id="48" w:author="Comparison" w:date="2018-11-22T20:32:00Z">
        <w:r w:rsidRPr="001059DE">
          <w:t xml:space="preserve">    "data": {</w:t>
        </w:r>
      </w:ins>
    </w:p>
    <w:p w:rsidR="00052DC6" w:rsidRPr="001059DE" w:rsidRDefault="00052DC6" w:rsidP="00052DC6">
      <w:pPr>
        <w:rPr>
          <w:ins w:id="49" w:author="Comparison" w:date="2018-11-22T20:32:00Z"/>
        </w:rPr>
      </w:pPr>
      <w:ins w:id="50" w:author="Comparison" w:date="2018-11-22T20:32:00Z">
        <w:r w:rsidRPr="001059DE">
          <w:t xml:space="preserve">        "bookRate": "11.50",</w:t>
        </w:r>
      </w:ins>
    </w:p>
    <w:p w:rsidR="00052DC6" w:rsidRPr="001059DE" w:rsidRDefault="00052DC6" w:rsidP="00052DC6">
      <w:pPr>
        <w:rPr>
          <w:ins w:id="51" w:author="Comparison" w:date="2018-11-22T20:32:00Z"/>
        </w:rPr>
      </w:pPr>
      <w:ins w:id="52" w:author="Comparison" w:date="2018-11-22T20:32:00Z">
        <w:r w:rsidRPr="001059DE">
          <w:t xml:space="preserve">        "applyTol": "100.00",</w:t>
        </w:r>
      </w:ins>
    </w:p>
    <w:p w:rsidR="00052DC6" w:rsidRPr="001059DE" w:rsidRDefault="00052DC6" w:rsidP="00052DC6">
      <w:pPr>
        <w:rPr>
          <w:ins w:id="53" w:author="Comparison" w:date="2018-11-22T20:32:00Z"/>
        </w:rPr>
      </w:pPr>
      <w:ins w:id="54" w:author="Comparison" w:date="2018-11-22T20:32:00Z">
        <w:r w:rsidRPr="001059DE">
          <w:t xml:space="preserve">        "xyLevel": "A",</w:t>
        </w:r>
      </w:ins>
    </w:p>
    <w:p w:rsidR="00052DC6" w:rsidRPr="001059DE" w:rsidRDefault="00052DC6" w:rsidP="00052DC6">
      <w:pPr>
        <w:rPr>
          <w:ins w:id="55" w:author="Comparison" w:date="2018-11-22T20:32:00Z"/>
        </w:rPr>
      </w:pPr>
      <w:ins w:id="56" w:author="Comparison" w:date="2018-11-22T20:32:00Z">
        <w:r w:rsidRPr="001059DE">
          <w:t xml:space="preserve">        "debtCode": "TA-A-0019",</w:t>
        </w:r>
      </w:ins>
    </w:p>
    <w:p w:rsidR="00052DC6" w:rsidRPr="001059DE" w:rsidRDefault="00052DC6" w:rsidP="00052DC6">
      <w:pPr>
        <w:rPr>
          <w:ins w:id="57" w:author="Comparison" w:date="2018-11-22T20:32:00Z"/>
        </w:rPr>
      </w:pPr>
      <w:ins w:id="58" w:author="Comparison" w:date="2018-11-22T20:32:00Z">
        <w:r w:rsidRPr="001059DE">
          <w:t xml:space="preserve">        "loanperiod": 24,</w:t>
        </w:r>
      </w:ins>
    </w:p>
    <w:p w:rsidR="00052DC6" w:rsidRPr="001059DE" w:rsidRDefault="00052DC6" w:rsidP="00052DC6">
      <w:pPr>
        <w:rPr>
          <w:ins w:id="59" w:author="Comparison" w:date="2018-11-22T20:32:00Z"/>
        </w:rPr>
      </w:pPr>
      <w:ins w:id="60" w:author="Comparison" w:date="2018-11-22T20:32:00Z">
        <w:r w:rsidRPr="001059DE">
          <w:t xml:space="preserve">        "repayType": "</w:t>
        </w:r>
        <w:r w:rsidRPr="001059DE">
          <w:rPr>
            <w:rFonts w:hint="eastAsia"/>
          </w:rPr>
          <w:t>等额本息</w:t>
        </w:r>
        <w:r w:rsidRPr="001059DE">
          <w:t>"</w:t>
        </w:r>
      </w:ins>
    </w:p>
    <w:p w:rsidR="00052DC6" w:rsidRPr="001059DE" w:rsidRDefault="00052DC6" w:rsidP="00052DC6">
      <w:pPr>
        <w:rPr>
          <w:ins w:id="61" w:author="Comparison" w:date="2018-11-22T20:32:00Z"/>
        </w:rPr>
      </w:pPr>
      <w:ins w:id="62" w:author="Comparison" w:date="2018-11-22T20:32:00Z">
        <w:r w:rsidRPr="001059DE">
          <w:t xml:space="preserve">    },</w:t>
        </w:r>
      </w:ins>
    </w:p>
    <w:p w:rsidR="00052DC6" w:rsidRPr="001059DE" w:rsidRDefault="00052DC6" w:rsidP="00052DC6">
      <w:pPr>
        <w:rPr>
          <w:ins w:id="63" w:author="Comparison" w:date="2018-11-22T20:32:00Z"/>
        </w:rPr>
      </w:pPr>
      <w:ins w:id="64" w:author="Comparison" w:date="2018-11-22T20:32:00Z">
        <w:r w:rsidRPr="001059DE">
          <w:t xml:space="preserve">    "message": ""</w:t>
        </w:r>
      </w:ins>
    </w:p>
    <w:p w:rsidR="00052DC6" w:rsidRPr="001059DE" w:rsidRDefault="00052DC6" w:rsidP="00052DC6">
      <w:ins w:id="65" w:author="Comparison" w:date="2018-11-22T20:32:00Z">
        <w:r w:rsidRPr="001059DE">
          <w:t>}</w:t>
        </w:r>
      </w:ins>
    </w:p>
    <w:p w:rsidR="00052DC6" w:rsidRPr="001059DE" w:rsidRDefault="00052DC6" w:rsidP="007E46C7"/>
    <w:p w:rsidR="00FB7AAC" w:rsidRPr="001059DE" w:rsidRDefault="00FB7AAC" w:rsidP="00FB7AAC">
      <w:pPr>
        <w:pStyle w:val="3"/>
        <w:numPr>
          <w:ilvl w:val="2"/>
          <w:numId w:val="3"/>
        </w:numPr>
        <w:rPr>
          <w:color w:val="000000" w:themeColor="text1"/>
        </w:rPr>
      </w:pPr>
      <w:r w:rsidRPr="001059DE">
        <w:rPr>
          <w:rFonts w:hint="eastAsia"/>
          <w:color w:val="000000" w:themeColor="text1"/>
        </w:rPr>
        <w:lastRenderedPageBreak/>
        <w:t>智享服务</w:t>
      </w:r>
      <w:r w:rsidRPr="001059DE">
        <w:rPr>
          <w:color w:val="000000" w:themeColor="text1"/>
        </w:rPr>
        <w:t>-</w:t>
      </w:r>
      <w:r w:rsidRPr="001059DE">
        <w:rPr>
          <w:rFonts w:hint="eastAsia"/>
          <w:color w:val="000000" w:themeColor="text1"/>
        </w:rPr>
        <w:t>获取智享服务详情</w:t>
      </w:r>
      <w:r w:rsidRPr="001059DE">
        <w:rPr>
          <w:color w:val="000000" w:themeColor="text1"/>
        </w:rPr>
        <w:t>-</w:t>
      </w:r>
      <w:r w:rsidRPr="001059DE">
        <w:rPr>
          <w:rFonts w:hint="eastAsia"/>
          <w:color w:val="000000" w:themeColor="text1"/>
        </w:rPr>
        <w:t>出借记录</w:t>
      </w:r>
    </w:p>
    <w:p w:rsidR="00FB7AAC" w:rsidRPr="001059DE" w:rsidRDefault="00FB7AAC" w:rsidP="00FB7AAC">
      <w:pPr>
        <w:pStyle w:val="4"/>
        <w:numPr>
          <w:ilvl w:val="3"/>
          <w:numId w:val="3"/>
        </w:numPr>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FB7AAC" w:rsidRPr="001059DE" w:rsidRDefault="00FB7AAC" w:rsidP="00FB7AAC">
      <w:pPr>
        <w:ind w:firstLine="420"/>
        <w:rPr>
          <w:color w:val="000000" w:themeColor="text1"/>
        </w:rPr>
      </w:pPr>
      <w:r w:rsidRPr="001059DE">
        <w:rPr>
          <w:rFonts w:hint="eastAsia"/>
          <w:color w:val="000000" w:themeColor="text1"/>
        </w:rPr>
        <w:t>请求方式：</w:t>
      </w:r>
      <w:r w:rsidRPr="001059DE">
        <w:rPr>
          <w:color w:val="000000" w:themeColor="text1"/>
        </w:rPr>
        <w:t>POST</w:t>
      </w:r>
    </w:p>
    <w:p w:rsidR="00FB7AAC" w:rsidRPr="001059DE" w:rsidRDefault="00FB7AAC" w:rsidP="00FB7AAC">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t>请求URL：http://平台域名/api/investWisdom/findLendList</w:t>
      </w:r>
    </w:p>
    <w:p w:rsidR="00FB7AAC" w:rsidRPr="001059DE" w:rsidRDefault="00FB7AAC" w:rsidP="00FB7AAC">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FB7AAC" w:rsidRPr="001059DE" w:rsidRDefault="00FB7AAC" w:rsidP="00FB7AAC">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0" w:type="dxa"/>
        <w:tblLayout w:type="fixed"/>
        <w:tblLook w:val="04A0" w:firstRow="1" w:lastRow="0" w:firstColumn="1" w:lastColumn="0" w:noHBand="0" w:noVBand="1"/>
      </w:tblPr>
      <w:tblGrid>
        <w:gridCol w:w="1773"/>
        <w:gridCol w:w="1410"/>
        <w:gridCol w:w="5113"/>
      </w:tblGrid>
      <w:tr w:rsidR="00FB7AAC"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B7AAC"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产品编号</w:t>
            </w:r>
          </w:p>
        </w:tc>
      </w:tr>
      <w:tr w:rsidR="00FB7AAC"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bCs/>
                <w:color w:val="000000" w:themeColor="text1"/>
                <w:sz w:val="21"/>
                <w:szCs w:val="22"/>
              </w:rPr>
              <w:t>页数</w:t>
            </w:r>
          </w:p>
        </w:tc>
      </w:tr>
      <w:tr w:rsidR="00FB7AAC"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bCs/>
                <w:color w:val="000000" w:themeColor="text1"/>
                <w:sz w:val="21"/>
                <w:szCs w:val="22"/>
              </w:rPr>
              <w:t>每页条数</w:t>
            </w:r>
          </w:p>
        </w:tc>
      </w:tr>
      <w:tr w:rsidR="00FB7AAC"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p>
        </w:tc>
      </w:tr>
    </w:tbl>
    <w:p w:rsidR="00FB7AAC" w:rsidRPr="001059DE" w:rsidRDefault="00FB7AAC" w:rsidP="00FB7AAC">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p w:rsidR="00FB7AAC" w:rsidRPr="001059DE" w:rsidRDefault="00FB7AAC" w:rsidP="00FB7AAC">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11"/>
        <w:tblW w:w="8928" w:type="dxa"/>
        <w:tblLayout w:type="fixed"/>
        <w:tblLook w:val="04A0" w:firstRow="1" w:lastRow="0" w:firstColumn="1" w:lastColumn="0" w:noHBand="0" w:noVBand="1"/>
      </w:tblPr>
      <w:tblGrid>
        <w:gridCol w:w="1773"/>
        <w:gridCol w:w="1166"/>
        <w:gridCol w:w="1167"/>
        <w:gridCol w:w="1244"/>
        <w:gridCol w:w="1789"/>
        <w:gridCol w:w="1789"/>
      </w:tblGrid>
      <w:tr w:rsidR="00FB7AAC"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B7AAC"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B7AAC"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FB7AAC"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rPr>
                <w:b w:val="0"/>
                <w:color w:val="000000" w:themeColor="text1"/>
                <w:szCs w:val="21"/>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FB7AAC"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FB7AAC" w:rsidRPr="001059DE" w:rsidRDefault="00FB7AAC" w:rsidP="00D500C5">
            <w:pPr>
              <w:widowControl/>
              <w:jc w:val="left"/>
              <w:rPr>
                <w:color w:val="000000" w:themeColor="text1"/>
                <w:sz w:val="24"/>
                <w:szCs w:val="24"/>
              </w:rPr>
            </w:pPr>
            <w:r w:rsidRPr="001059DE">
              <w:rPr>
                <w:color w:val="000000" w:themeColor="text1"/>
                <w:sz w:val="24"/>
                <w:szCs w:val="24"/>
              </w:rPr>
              <w:t>data</w:t>
            </w: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t>investNum</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i</w:t>
            </w:r>
            <w:r w:rsidRPr="001059DE">
              <w:rPr>
                <w:rFonts w:cs="宋体"/>
                <w:b/>
                <w:bCs/>
                <w:color w:val="660E7A"/>
                <w:sz w:val="18"/>
                <w:szCs w:val="18"/>
              </w:rPr>
              <w:t>nt</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出借人数</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B7AAC"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B7AAC" w:rsidRPr="001059DE" w:rsidRDefault="00FB7AAC" w:rsidP="00D500C5">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t>count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总条数</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B7AAC"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B7AAC" w:rsidRPr="001059DE" w:rsidRDefault="00FB7AAC" w:rsidP="00D500C5">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t>realTol</w:t>
            </w:r>
          </w:p>
        </w:tc>
        <w:tc>
          <w:tcPr>
            <w:tcW w:w="1244"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授权</w:t>
            </w:r>
            <w:r w:rsidRPr="001059DE">
              <w:rPr>
                <w:rFonts w:cs="宋体" w:hint="eastAsia"/>
                <w:b/>
                <w:bCs/>
                <w:color w:val="660E7A"/>
                <w:sz w:val="18"/>
                <w:szCs w:val="18"/>
              </w:rPr>
              <w:t>服务</w:t>
            </w:r>
            <w:r w:rsidRPr="001059DE">
              <w:rPr>
                <w:rFonts w:cs="宋体"/>
                <w:b/>
                <w:bCs/>
                <w:color w:val="660E7A"/>
                <w:sz w:val="18"/>
                <w:szCs w:val="18"/>
              </w:rPr>
              <w:t>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B7AAC"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B7AAC" w:rsidRPr="001059DE" w:rsidRDefault="00FB7AAC" w:rsidP="00D500C5">
            <w:pPr>
              <w:widowControl/>
              <w:jc w:val="left"/>
              <w:rPr>
                <w:color w:val="000000" w:themeColor="text1"/>
                <w:sz w:val="24"/>
                <w:szCs w:val="24"/>
              </w:rPr>
            </w:pPr>
          </w:p>
        </w:tc>
        <w:tc>
          <w:tcPr>
            <w:tcW w:w="1166" w:type="dxa"/>
            <w:vMerge w:val="restart"/>
            <w:tcBorders>
              <w:top w:val="single" w:sz="4" w:space="0" w:color="BFBFBF"/>
              <w:left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t>list</w:t>
            </w:r>
          </w:p>
        </w:tc>
        <w:tc>
          <w:tcPr>
            <w:tcW w:w="1167"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rPr>
                <w:rFonts w:hint="eastAsia"/>
              </w:rPr>
              <w:t>cifName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姓名</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B7AAC"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B7AAC" w:rsidRPr="001059DE" w:rsidRDefault="00FB7AAC" w:rsidP="00D500C5">
            <w:pPr>
              <w:widowControl/>
              <w:jc w:val="left"/>
              <w:rPr>
                <w:color w:val="000000" w:themeColor="text1"/>
                <w:sz w:val="24"/>
                <w:szCs w:val="24"/>
              </w:rPr>
            </w:pPr>
          </w:p>
        </w:tc>
        <w:tc>
          <w:tcPr>
            <w:tcW w:w="1166" w:type="dxa"/>
            <w:vMerge/>
            <w:tcBorders>
              <w:left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p>
        </w:tc>
        <w:tc>
          <w:tcPr>
            <w:tcW w:w="1167"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t>orderTime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出借时间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B7AAC"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bottom w:val="single" w:sz="4" w:space="0" w:color="BFBFBF"/>
              <w:right w:val="single" w:sz="4" w:space="0" w:color="BFBFBF"/>
            </w:tcBorders>
            <w:vAlign w:val="center"/>
          </w:tcPr>
          <w:p w:rsidR="00FB7AAC" w:rsidRPr="001059DE" w:rsidRDefault="00FB7AAC" w:rsidP="00D500C5">
            <w:pPr>
              <w:widowControl/>
              <w:jc w:val="left"/>
              <w:rPr>
                <w:color w:val="000000" w:themeColor="text1"/>
                <w:sz w:val="24"/>
                <w:szCs w:val="24"/>
              </w:rPr>
            </w:pPr>
          </w:p>
        </w:tc>
        <w:tc>
          <w:tcPr>
            <w:tcW w:w="1166" w:type="dxa"/>
            <w:vMerge/>
            <w:tcBorders>
              <w:left w:val="single" w:sz="4" w:space="0" w:color="BFBFBF"/>
              <w:bottom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p>
        </w:tc>
        <w:tc>
          <w:tcPr>
            <w:tcW w:w="1167"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widowControl/>
              <w:jc w:val="left"/>
              <w:cnfStyle w:val="000000000000" w:firstRow="0" w:lastRow="0" w:firstColumn="0" w:lastColumn="0" w:oddVBand="0" w:evenVBand="0" w:oddHBand="0" w:evenHBand="0" w:firstRowFirstColumn="0" w:firstRowLastColumn="0" w:lastRowFirstColumn="0" w:lastRowLastColumn="0"/>
            </w:pPr>
            <w:r w:rsidRPr="001059DE">
              <w:t>amt</w:t>
            </w:r>
          </w:p>
        </w:tc>
        <w:tc>
          <w:tcPr>
            <w:tcW w:w="1244"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出借金额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FB7AAC" w:rsidRPr="001059DE" w:rsidRDefault="00FB7AAC"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FB7AAC" w:rsidRPr="001059DE" w:rsidRDefault="00FB7AAC" w:rsidP="00FB7AAC">
      <w:r w:rsidRPr="001059DE">
        <w:t>{</w:t>
      </w:r>
    </w:p>
    <w:p w:rsidR="00FB7AAC" w:rsidRPr="001059DE" w:rsidRDefault="00FB7AAC" w:rsidP="00FB7AAC">
      <w:r w:rsidRPr="001059DE">
        <w:t xml:space="preserve">    "code": 0,</w:t>
      </w:r>
    </w:p>
    <w:p w:rsidR="00FB7AAC" w:rsidRPr="001059DE" w:rsidRDefault="00FB7AAC" w:rsidP="00FB7AAC">
      <w:r w:rsidRPr="001059DE">
        <w:t xml:space="preserve">    "data": {</w:t>
      </w:r>
    </w:p>
    <w:p w:rsidR="00FB7AAC" w:rsidRPr="001059DE" w:rsidRDefault="00FB7AAC" w:rsidP="00FB7AAC">
      <w:r w:rsidRPr="001059DE">
        <w:t xml:space="preserve">        "investNum": 0,</w:t>
      </w:r>
    </w:p>
    <w:p w:rsidR="00FB7AAC" w:rsidRPr="001059DE" w:rsidRDefault="00FB7AAC" w:rsidP="00FB7AAC">
      <w:r w:rsidRPr="001059DE">
        <w:t xml:space="preserve">        "count": 10,</w:t>
      </w:r>
    </w:p>
    <w:p w:rsidR="00FB7AAC" w:rsidRPr="001059DE" w:rsidRDefault="00FB7AAC" w:rsidP="00FB7AAC">
      <w:r w:rsidRPr="001059DE">
        <w:t xml:space="preserve">        "realTol": "100,0.00",</w:t>
      </w:r>
    </w:p>
    <w:p w:rsidR="00FB7AAC" w:rsidRPr="001059DE" w:rsidRDefault="00FB7AAC" w:rsidP="00FB7AAC">
      <w:r w:rsidRPr="001059DE">
        <w:t xml:space="preserve">        "list": [</w:t>
      </w:r>
    </w:p>
    <w:p w:rsidR="00FB7AAC" w:rsidRPr="001059DE" w:rsidRDefault="00FB7AAC" w:rsidP="00FB7AAC">
      <w:r w:rsidRPr="001059DE">
        <w:t xml:space="preserve">            {</w:t>
      </w:r>
    </w:p>
    <w:p w:rsidR="00FB7AAC" w:rsidRPr="001059DE" w:rsidRDefault="00FB7AAC" w:rsidP="00FB7AAC">
      <w:r w:rsidRPr="001059DE">
        <w:rPr>
          <w:rFonts w:hint="eastAsia"/>
        </w:rPr>
        <w:t xml:space="preserve">                "cifName": "</w:t>
      </w:r>
      <w:r w:rsidRPr="001059DE">
        <w:rPr>
          <w:rFonts w:hint="eastAsia"/>
        </w:rPr>
        <w:t>恒</w:t>
      </w:r>
      <w:r w:rsidRPr="001059DE">
        <w:rPr>
          <w:rFonts w:hint="eastAsia"/>
        </w:rPr>
        <w:t>**",</w:t>
      </w:r>
    </w:p>
    <w:p w:rsidR="00FB7AAC" w:rsidRPr="001059DE" w:rsidRDefault="00FB7AAC" w:rsidP="00FB7AAC">
      <w:r w:rsidRPr="001059DE">
        <w:t xml:space="preserve">                "orderTime": "2018-11-13 17:13:02",</w:t>
      </w:r>
    </w:p>
    <w:p w:rsidR="00FB7AAC" w:rsidRPr="001059DE" w:rsidRDefault="00FB7AAC" w:rsidP="00FB7AAC">
      <w:r w:rsidRPr="001059DE">
        <w:t xml:space="preserve">                "amt": 500</w:t>
      </w:r>
    </w:p>
    <w:p w:rsidR="00FB7AAC" w:rsidRPr="001059DE" w:rsidRDefault="00FB7AAC" w:rsidP="00FB7AAC">
      <w:r w:rsidRPr="001059DE">
        <w:t xml:space="preserve">            },</w:t>
      </w:r>
    </w:p>
    <w:p w:rsidR="00FB7AAC" w:rsidRPr="001059DE" w:rsidRDefault="00FB7AAC" w:rsidP="00FB7AAC">
      <w:r w:rsidRPr="001059DE">
        <w:lastRenderedPageBreak/>
        <w:t xml:space="preserve">            {</w:t>
      </w:r>
    </w:p>
    <w:p w:rsidR="00FB7AAC" w:rsidRPr="001059DE" w:rsidRDefault="00FB7AAC" w:rsidP="00FB7AAC">
      <w:r w:rsidRPr="001059DE">
        <w:rPr>
          <w:rFonts w:hint="eastAsia"/>
        </w:rPr>
        <w:t xml:space="preserve">                "cifName": "</w:t>
      </w:r>
      <w:r w:rsidRPr="001059DE">
        <w:rPr>
          <w:rFonts w:hint="eastAsia"/>
        </w:rPr>
        <w:t>恒</w:t>
      </w:r>
      <w:r w:rsidRPr="001059DE">
        <w:rPr>
          <w:rFonts w:hint="eastAsia"/>
        </w:rPr>
        <w:t>**",</w:t>
      </w:r>
    </w:p>
    <w:p w:rsidR="00FB7AAC" w:rsidRPr="001059DE" w:rsidRDefault="00FB7AAC" w:rsidP="00FB7AAC">
      <w:r w:rsidRPr="001059DE">
        <w:t xml:space="preserve">                "orderTime": "2018-11-13 17:06:37",</w:t>
      </w:r>
    </w:p>
    <w:p w:rsidR="00FB7AAC" w:rsidRPr="001059DE" w:rsidRDefault="00FB7AAC" w:rsidP="00FB7AAC">
      <w:r w:rsidRPr="001059DE">
        <w:t xml:space="preserve">                "amt": 500</w:t>
      </w:r>
    </w:p>
    <w:p w:rsidR="00FB7AAC" w:rsidRPr="001059DE" w:rsidRDefault="00FB7AAC" w:rsidP="00FB7AAC">
      <w:r w:rsidRPr="001059DE">
        <w:t xml:space="preserve">            },</w:t>
      </w:r>
    </w:p>
    <w:p w:rsidR="00FB7AAC" w:rsidRPr="001059DE" w:rsidRDefault="00FB7AAC" w:rsidP="00FB7AAC">
      <w:r w:rsidRPr="001059DE">
        <w:t xml:space="preserve">            {</w:t>
      </w:r>
    </w:p>
    <w:p w:rsidR="00FB7AAC" w:rsidRPr="001059DE" w:rsidRDefault="00FB7AAC" w:rsidP="00FB7AAC">
      <w:r w:rsidRPr="001059DE">
        <w:rPr>
          <w:rFonts w:hint="eastAsia"/>
        </w:rPr>
        <w:t xml:space="preserve">                "cifName": "</w:t>
      </w:r>
      <w:r w:rsidRPr="001059DE">
        <w:rPr>
          <w:rFonts w:hint="eastAsia"/>
        </w:rPr>
        <w:t>恒</w:t>
      </w:r>
      <w:r w:rsidRPr="001059DE">
        <w:rPr>
          <w:rFonts w:hint="eastAsia"/>
        </w:rPr>
        <w:t>**",</w:t>
      </w:r>
    </w:p>
    <w:p w:rsidR="00FB7AAC" w:rsidRPr="001059DE" w:rsidRDefault="00FB7AAC" w:rsidP="00FB7AAC">
      <w:r w:rsidRPr="001059DE">
        <w:t xml:space="preserve">                "orderTime": "2018-11-13 17:03:27",</w:t>
      </w:r>
    </w:p>
    <w:p w:rsidR="00FB7AAC" w:rsidRPr="001059DE" w:rsidRDefault="00FB7AAC" w:rsidP="00FB7AAC">
      <w:r w:rsidRPr="001059DE">
        <w:t xml:space="preserve">                "amt": 500</w:t>
      </w:r>
    </w:p>
    <w:p w:rsidR="00FB7AAC" w:rsidRPr="001059DE" w:rsidRDefault="00FB7AAC" w:rsidP="00FB7AAC">
      <w:r w:rsidRPr="001059DE">
        <w:t xml:space="preserve">            }</w:t>
      </w:r>
      <w:r w:rsidRPr="001059DE">
        <w:rPr>
          <w:rFonts w:hint="eastAsia"/>
        </w:rPr>
        <w:t>,</w:t>
      </w:r>
    </w:p>
    <w:p w:rsidR="00FB7AAC" w:rsidRPr="001059DE" w:rsidRDefault="00FB7AAC" w:rsidP="00FB7AAC">
      <w:r w:rsidRPr="001059DE">
        <w:t xml:space="preserve">            {</w:t>
      </w:r>
    </w:p>
    <w:p w:rsidR="00FB7AAC" w:rsidRPr="001059DE" w:rsidRDefault="00FB7AAC" w:rsidP="00FB7AAC">
      <w:r w:rsidRPr="001059DE">
        <w:rPr>
          <w:rFonts w:hint="eastAsia"/>
        </w:rPr>
        <w:t xml:space="preserve">                "cifName": "</w:t>
      </w:r>
      <w:r w:rsidRPr="001059DE">
        <w:rPr>
          <w:rFonts w:hint="eastAsia"/>
        </w:rPr>
        <w:t>恒</w:t>
      </w:r>
      <w:r w:rsidRPr="001059DE">
        <w:rPr>
          <w:rFonts w:hint="eastAsia"/>
        </w:rPr>
        <w:t>**",</w:t>
      </w:r>
    </w:p>
    <w:p w:rsidR="00FB7AAC" w:rsidRPr="001059DE" w:rsidRDefault="00FB7AAC" w:rsidP="00FB7AAC">
      <w:r w:rsidRPr="001059DE">
        <w:t xml:space="preserve">                "orderTime": "2018-11-13 16:18:56",</w:t>
      </w:r>
    </w:p>
    <w:p w:rsidR="00FB7AAC" w:rsidRPr="001059DE" w:rsidRDefault="00FB7AAC" w:rsidP="00FB7AAC">
      <w:r w:rsidRPr="001059DE">
        <w:t xml:space="preserve">                "amt": 500</w:t>
      </w:r>
    </w:p>
    <w:p w:rsidR="00FB7AAC" w:rsidRPr="001059DE" w:rsidRDefault="00FB7AAC" w:rsidP="00FB7AAC">
      <w:r w:rsidRPr="001059DE">
        <w:t xml:space="preserve">            }</w:t>
      </w:r>
    </w:p>
    <w:p w:rsidR="00FB7AAC" w:rsidRPr="001059DE" w:rsidRDefault="00FB7AAC" w:rsidP="00FB7AAC">
      <w:r w:rsidRPr="001059DE">
        <w:t xml:space="preserve">        ]</w:t>
      </w:r>
    </w:p>
    <w:p w:rsidR="00FB7AAC" w:rsidRPr="001059DE" w:rsidRDefault="00FB7AAC" w:rsidP="00FB7AAC">
      <w:r w:rsidRPr="001059DE">
        <w:t xml:space="preserve">    },</w:t>
      </w:r>
    </w:p>
    <w:p w:rsidR="00FB7AAC" w:rsidRPr="001059DE" w:rsidRDefault="00FB7AAC" w:rsidP="00FB7AAC">
      <w:r w:rsidRPr="001059DE">
        <w:t xml:space="preserve">    "message": ""</w:t>
      </w:r>
    </w:p>
    <w:p w:rsidR="00FB7AAC" w:rsidRPr="001059DE" w:rsidRDefault="00FB7AAC" w:rsidP="00FB7AAC">
      <w:r w:rsidRPr="001059DE">
        <w:t>}</w:t>
      </w:r>
    </w:p>
    <w:p w:rsidR="00A6379B" w:rsidRPr="001059DE" w:rsidRDefault="00A6379B" w:rsidP="00A6379B"/>
    <w:p w:rsidR="003E5328" w:rsidRPr="001059DE" w:rsidRDefault="003E5328" w:rsidP="003E5328">
      <w:pPr>
        <w:pStyle w:val="3"/>
        <w:rPr>
          <w:color w:val="000000" w:themeColor="text1"/>
        </w:rPr>
      </w:pPr>
      <w:r w:rsidRPr="001059DE">
        <w:rPr>
          <w:color w:val="000000" w:themeColor="text1"/>
        </w:rPr>
        <w:t>智享服务</w:t>
      </w:r>
      <w:r w:rsidRPr="001059DE">
        <w:rPr>
          <w:rFonts w:hint="eastAsia"/>
          <w:color w:val="000000" w:themeColor="text1"/>
        </w:rPr>
        <w:t>-</w:t>
      </w:r>
      <w:r w:rsidRPr="001059DE">
        <w:rPr>
          <w:color w:val="000000" w:themeColor="text1"/>
        </w:rPr>
        <w:t>获取智享服务</w:t>
      </w:r>
      <w:r w:rsidRPr="001059DE">
        <w:rPr>
          <w:rFonts w:hint="eastAsia"/>
          <w:color w:val="000000" w:themeColor="text1"/>
        </w:rPr>
        <w:t>详情</w:t>
      </w:r>
      <w:r w:rsidRPr="001059DE">
        <w:rPr>
          <w:rFonts w:hint="eastAsia"/>
          <w:color w:val="000000" w:themeColor="text1"/>
        </w:rPr>
        <w:t>-</w:t>
      </w:r>
      <w:r w:rsidRPr="001059DE">
        <w:rPr>
          <w:rFonts w:hint="eastAsia"/>
          <w:color w:val="000000" w:themeColor="text1"/>
        </w:rPr>
        <w:t>常见问题</w:t>
      </w:r>
    </w:p>
    <w:p w:rsidR="003E5328" w:rsidRPr="001059DE" w:rsidRDefault="003E5328" w:rsidP="003E5328">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3E5328" w:rsidRPr="001059DE" w:rsidRDefault="003E5328" w:rsidP="003E5328">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3E5328" w:rsidRPr="001059DE" w:rsidRDefault="003E5328" w:rsidP="003E5328">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请求URL：http://平台域名/api/wisdomProduct</w:t>
      </w:r>
      <w:r w:rsidRPr="001059DE">
        <w:rPr>
          <w:rFonts w:asciiTheme="minorEastAsia" w:eastAsiaTheme="minorEastAsia" w:hAnsiTheme="minorEastAsia" w:cstheme="minorEastAsia" w:hint="default"/>
          <w:kern w:val="2"/>
          <w:sz w:val="21"/>
          <w:szCs w:val="22"/>
        </w:rPr>
        <w:t>/</w:t>
      </w:r>
      <w:r w:rsidR="00A81CD3" w:rsidRPr="001059DE">
        <w:rPr>
          <w:rFonts w:asciiTheme="minorEastAsia" w:eastAsiaTheme="minorEastAsia" w:hAnsiTheme="minorEastAsia" w:cstheme="minorEastAsia"/>
          <w:kern w:val="2"/>
          <w:sz w:val="21"/>
          <w:szCs w:val="22"/>
        </w:rPr>
        <w:t>findProductQuestions</w:t>
      </w:r>
    </w:p>
    <w:p w:rsidR="003E5328" w:rsidRPr="001059DE" w:rsidRDefault="003E5328" w:rsidP="003E5328">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3E5328" w:rsidRPr="001059DE" w:rsidRDefault="003E5328" w:rsidP="003E5328">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3E5328" w:rsidRPr="001059DE" w:rsidRDefault="003E5328" w:rsidP="003E5328">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3E5328"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E5328" w:rsidRPr="001059DE" w:rsidRDefault="003E5328" w:rsidP="0024603B">
            <w:pPr>
              <w:rPr>
                <w:b w:val="0"/>
                <w:bCs w:val="0"/>
                <w:color w:val="000000" w:themeColor="text1"/>
              </w:rPr>
            </w:pPr>
            <w:r w:rsidRPr="001059DE">
              <w:rPr>
                <w:rFonts w:hint="eastAsia"/>
                <w:color w:val="000000" w:themeColor="text1"/>
              </w:rPr>
              <w:t>参数</w:t>
            </w:r>
          </w:p>
        </w:tc>
        <w:tc>
          <w:tcPr>
            <w:tcW w:w="1410" w:type="dxa"/>
            <w:vAlign w:val="center"/>
          </w:tcPr>
          <w:p w:rsidR="003E5328" w:rsidRPr="001059DE" w:rsidRDefault="003E5328"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E5328" w:rsidRPr="001059DE" w:rsidRDefault="003E5328"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E5328"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3E5328" w:rsidRPr="001059DE" w:rsidRDefault="003E5328" w:rsidP="002460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vAlign w:val="center"/>
          </w:tcPr>
          <w:p w:rsidR="003E5328" w:rsidRPr="001059DE" w:rsidRDefault="003E5328" w:rsidP="0024603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3E5328" w:rsidRPr="001059DE" w:rsidRDefault="003E5328" w:rsidP="0024603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产品编号</w:t>
            </w:r>
          </w:p>
        </w:tc>
      </w:tr>
    </w:tbl>
    <w:p w:rsidR="003E5328" w:rsidRPr="001059DE" w:rsidRDefault="003E5328" w:rsidP="003E5328">
      <w:pPr>
        <w:pStyle w:val="4"/>
        <w:rPr>
          <w:color w:val="000000" w:themeColor="text1"/>
        </w:rPr>
      </w:pPr>
      <w:r w:rsidRPr="001059DE">
        <w:rPr>
          <w:rFonts w:hint="eastAsia"/>
          <w:color w:val="000000" w:themeColor="text1"/>
        </w:rPr>
        <w:t>输出</w:t>
      </w:r>
    </w:p>
    <w:p w:rsidR="003E5328" w:rsidRPr="001059DE" w:rsidRDefault="003E5328" w:rsidP="003E5328"/>
    <w:p w:rsidR="003E5328" w:rsidRPr="001059DE" w:rsidRDefault="003E5328" w:rsidP="003E5328"/>
    <w:p w:rsidR="003E5328" w:rsidRPr="001059DE" w:rsidRDefault="003E5328" w:rsidP="003E5328"/>
    <w:tbl>
      <w:tblPr>
        <w:tblStyle w:val="11"/>
        <w:tblW w:w="8928" w:type="dxa"/>
        <w:tblLayout w:type="fixed"/>
        <w:tblLook w:val="04A0" w:firstRow="1" w:lastRow="0" w:firstColumn="1" w:lastColumn="0" w:noHBand="0" w:noVBand="1"/>
      </w:tblPr>
      <w:tblGrid>
        <w:gridCol w:w="1773"/>
        <w:gridCol w:w="2333"/>
        <w:gridCol w:w="1244"/>
        <w:gridCol w:w="1789"/>
        <w:gridCol w:w="1789"/>
      </w:tblGrid>
      <w:tr w:rsidR="003E5328"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E5328" w:rsidRPr="001059DE" w:rsidTr="0024603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E5328" w:rsidRPr="001059DE" w:rsidTr="0024603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3E5328" w:rsidRPr="001059DE" w:rsidTr="0024603B">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right w:val="single" w:sz="4" w:space="0" w:color="BFBFBF"/>
            </w:tcBorders>
            <w:vAlign w:val="center"/>
            <w:hideMark/>
          </w:tcPr>
          <w:p w:rsidR="003E5328" w:rsidRPr="001059DE" w:rsidRDefault="003E5328" w:rsidP="0024603B">
            <w:pPr>
              <w:rPr>
                <w:bCs w:val="0"/>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3E5328" w:rsidRPr="001059DE" w:rsidRDefault="003E5328" w:rsidP="0024603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3E5328" w:rsidRPr="001059DE" w:rsidTr="003E5328">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tcPr>
          <w:p w:rsidR="003E5328" w:rsidRPr="001059DE" w:rsidRDefault="003E5328" w:rsidP="0024603B">
            <w:pPr>
              <w:widowControl/>
              <w:jc w:val="left"/>
              <w:rPr>
                <w:color w:val="000000" w:themeColor="text1"/>
                <w:sz w:val="24"/>
                <w:szCs w:val="24"/>
              </w:rPr>
            </w:pPr>
            <w:r w:rsidRPr="001059DE">
              <w:rPr>
                <w:bCs w:val="0"/>
                <w:color w:val="000000" w:themeColor="text1"/>
                <w:sz w:val="24"/>
                <w:szCs w:val="24"/>
              </w:rPr>
              <w:lastRenderedPageBreak/>
              <w:t>data</w:t>
            </w:r>
          </w:p>
        </w:tc>
        <w:tc>
          <w:tcPr>
            <w:tcW w:w="2333" w:type="dxa"/>
            <w:tcBorders>
              <w:left w:val="single" w:sz="4" w:space="0" w:color="BFBFBF"/>
              <w:right w:val="single" w:sz="4" w:space="0" w:color="BFBFBF"/>
            </w:tcBorders>
            <w:vAlign w:val="center"/>
          </w:tcPr>
          <w:p w:rsidR="003E5328" w:rsidRPr="001059DE" w:rsidRDefault="003E5328" w:rsidP="003E53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color w:val="000000"/>
                <w:sz w:val="27"/>
                <w:szCs w:val="27"/>
              </w:rPr>
              <w:t>question</w:t>
            </w:r>
          </w:p>
        </w:tc>
        <w:tc>
          <w:tcPr>
            <w:tcW w:w="1244" w:type="dxa"/>
            <w:tcBorders>
              <w:top w:val="single" w:sz="4" w:space="0" w:color="BFBFBF"/>
              <w:left w:val="single" w:sz="4" w:space="0" w:color="BFBFBF"/>
              <w:bottom w:val="single" w:sz="4" w:space="0" w:color="BFBFBF"/>
              <w:right w:val="single" w:sz="4" w:space="0" w:color="BFBFBF"/>
            </w:tcBorders>
            <w:vAlign w:val="center"/>
          </w:tcPr>
          <w:p w:rsidR="003E5328" w:rsidRPr="001059DE" w:rsidRDefault="003E5328" w:rsidP="0024603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3E5328" w:rsidRPr="001059DE" w:rsidRDefault="003E5328" w:rsidP="0024603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问题</w:t>
            </w:r>
          </w:p>
        </w:tc>
        <w:tc>
          <w:tcPr>
            <w:tcW w:w="1789" w:type="dxa"/>
            <w:tcBorders>
              <w:top w:val="single" w:sz="4" w:space="0" w:color="BFBFBF"/>
              <w:left w:val="single" w:sz="4" w:space="0" w:color="BFBFBF"/>
              <w:bottom w:val="single" w:sz="4" w:space="0" w:color="BFBFBF"/>
              <w:right w:val="single" w:sz="4" w:space="0" w:color="BFBFBF"/>
            </w:tcBorders>
            <w:vAlign w:val="center"/>
          </w:tcPr>
          <w:p w:rsidR="003E5328" w:rsidRPr="001059DE" w:rsidRDefault="003E5328" w:rsidP="0024603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E5328" w:rsidRPr="001059DE" w:rsidTr="0024603B">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bottom w:val="single" w:sz="4" w:space="0" w:color="BFBFBF"/>
              <w:right w:val="single" w:sz="4" w:space="0" w:color="BFBFBF"/>
            </w:tcBorders>
            <w:vAlign w:val="center"/>
          </w:tcPr>
          <w:p w:rsidR="003E5328" w:rsidRPr="001059DE" w:rsidRDefault="003E5328" w:rsidP="0024603B">
            <w:pPr>
              <w:widowControl/>
              <w:jc w:val="left"/>
              <w:rPr>
                <w:color w:val="000000" w:themeColor="text1"/>
                <w:sz w:val="24"/>
                <w:szCs w:val="24"/>
              </w:rPr>
            </w:pPr>
          </w:p>
        </w:tc>
        <w:tc>
          <w:tcPr>
            <w:tcW w:w="2333" w:type="dxa"/>
            <w:tcBorders>
              <w:left w:val="single" w:sz="4" w:space="0" w:color="BFBFBF"/>
              <w:bottom w:val="single" w:sz="4" w:space="0" w:color="BFBFBF"/>
              <w:right w:val="single" w:sz="4" w:space="0" w:color="BFBFBF"/>
            </w:tcBorders>
            <w:vAlign w:val="center"/>
          </w:tcPr>
          <w:p w:rsidR="003E5328" w:rsidRPr="001059DE" w:rsidRDefault="003E5328" w:rsidP="003E5328">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rPr>
                <w:rFonts w:asciiTheme="minorEastAsia" w:hAnsiTheme="minorEastAsia" w:hint="eastAsia"/>
                <w:color w:val="000000"/>
                <w:sz w:val="27"/>
                <w:szCs w:val="27"/>
              </w:rPr>
              <w:t>answer</w:t>
            </w:r>
          </w:p>
        </w:tc>
        <w:tc>
          <w:tcPr>
            <w:tcW w:w="1244" w:type="dxa"/>
            <w:tcBorders>
              <w:top w:val="single" w:sz="4" w:space="0" w:color="BFBFBF"/>
              <w:left w:val="single" w:sz="4" w:space="0" w:color="BFBFBF"/>
              <w:bottom w:val="single" w:sz="4" w:space="0" w:color="BFBFBF"/>
              <w:right w:val="single" w:sz="4" w:space="0" w:color="BFBFBF"/>
            </w:tcBorders>
            <w:vAlign w:val="center"/>
          </w:tcPr>
          <w:p w:rsidR="003E5328" w:rsidRPr="001059DE" w:rsidRDefault="003E5328" w:rsidP="0024603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3E5328" w:rsidRPr="001059DE" w:rsidRDefault="003E5328" w:rsidP="0024603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答案</w:t>
            </w:r>
          </w:p>
        </w:tc>
        <w:tc>
          <w:tcPr>
            <w:tcW w:w="1789" w:type="dxa"/>
            <w:tcBorders>
              <w:top w:val="single" w:sz="4" w:space="0" w:color="BFBFBF"/>
              <w:left w:val="single" w:sz="4" w:space="0" w:color="BFBFBF"/>
              <w:bottom w:val="single" w:sz="4" w:space="0" w:color="BFBFBF"/>
              <w:right w:val="single" w:sz="4" w:space="0" w:color="BFBFBF"/>
            </w:tcBorders>
            <w:vAlign w:val="center"/>
          </w:tcPr>
          <w:p w:rsidR="003E5328" w:rsidRPr="001059DE" w:rsidRDefault="003E5328" w:rsidP="0024603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3E5328" w:rsidRPr="001059DE" w:rsidRDefault="003E5328" w:rsidP="003E5328"/>
    <w:p w:rsidR="001D2C07" w:rsidRPr="001059DE" w:rsidRDefault="001D2C07" w:rsidP="001D2C07">
      <w:r w:rsidRPr="001059DE">
        <w:t>{</w:t>
      </w:r>
    </w:p>
    <w:p w:rsidR="001D2C07" w:rsidRPr="001059DE" w:rsidRDefault="001D2C07" w:rsidP="001D2C07">
      <w:r w:rsidRPr="001059DE">
        <w:t xml:space="preserve">    "code": 0,</w:t>
      </w:r>
    </w:p>
    <w:p w:rsidR="001D2C07" w:rsidRPr="001059DE" w:rsidRDefault="001D2C07" w:rsidP="001D2C07">
      <w:r w:rsidRPr="001059DE">
        <w:t xml:space="preserve">    "data": [</w:t>
      </w:r>
    </w:p>
    <w:p w:rsidR="001D2C07" w:rsidRPr="001059DE" w:rsidRDefault="001D2C07" w:rsidP="001D2C07">
      <w:r w:rsidRPr="001059DE">
        <w:t xml:space="preserve">        {</w:t>
      </w:r>
    </w:p>
    <w:p w:rsidR="001D2C07" w:rsidRPr="001059DE" w:rsidRDefault="001D2C07" w:rsidP="001D2C07">
      <w:r w:rsidRPr="001059DE">
        <w:rPr>
          <w:rFonts w:hint="eastAsia"/>
        </w:rPr>
        <w:t xml:space="preserve">            "question": "1</w:t>
      </w:r>
      <w:r w:rsidRPr="001059DE">
        <w:rPr>
          <w:rFonts w:hint="eastAsia"/>
        </w:rPr>
        <w:t>、问题名称</w:t>
      </w:r>
      <w:r w:rsidRPr="001059DE">
        <w:rPr>
          <w:rFonts w:hint="eastAsia"/>
        </w:rPr>
        <w:t>",</w:t>
      </w:r>
    </w:p>
    <w:p w:rsidR="001D2C07" w:rsidRPr="001059DE" w:rsidRDefault="001D2C07" w:rsidP="001D2C07">
      <w:r w:rsidRPr="001059DE">
        <w:rPr>
          <w:rFonts w:hint="eastAsia"/>
        </w:rPr>
        <w:t xml:space="preserve">            "answer": "</w:t>
      </w:r>
      <w:r w:rsidRPr="001059DE">
        <w:rPr>
          <w:rFonts w:hint="eastAsia"/>
        </w:rPr>
        <w:t>答案</w:t>
      </w:r>
      <w:r w:rsidRPr="001059DE">
        <w:rPr>
          <w:rFonts w:hint="eastAsia"/>
        </w:rPr>
        <w:t>1"</w:t>
      </w:r>
    </w:p>
    <w:p w:rsidR="001D2C07" w:rsidRPr="001059DE" w:rsidRDefault="001D2C07" w:rsidP="001D2C07">
      <w:r w:rsidRPr="001059DE">
        <w:t xml:space="preserve">        },</w:t>
      </w:r>
    </w:p>
    <w:p w:rsidR="001D2C07" w:rsidRPr="001059DE" w:rsidRDefault="001D2C07" w:rsidP="001D2C07">
      <w:r w:rsidRPr="001059DE">
        <w:t xml:space="preserve">        {</w:t>
      </w:r>
    </w:p>
    <w:p w:rsidR="001D2C07" w:rsidRPr="001059DE" w:rsidRDefault="001D2C07" w:rsidP="001D2C07">
      <w:r w:rsidRPr="001059DE">
        <w:rPr>
          <w:rFonts w:hint="eastAsia"/>
        </w:rPr>
        <w:t xml:space="preserve">            "question": "2</w:t>
      </w:r>
      <w:r w:rsidRPr="001059DE">
        <w:rPr>
          <w:rFonts w:hint="eastAsia"/>
        </w:rPr>
        <w:t>、问题名称</w:t>
      </w:r>
      <w:r w:rsidRPr="001059DE">
        <w:rPr>
          <w:rFonts w:hint="eastAsia"/>
        </w:rPr>
        <w:t>",</w:t>
      </w:r>
    </w:p>
    <w:p w:rsidR="001D2C07" w:rsidRPr="001059DE" w:rsidRDefault="001D2C07" w:rsidP="001D2C07">
      <w:r w:rsidRPr="001059DE">
        <w:rPr>
          <w:rFonts w:hint="eastAsia"/>
        </w:rPr>
        <w:t xml:space="preserve">            "answer": "</w:t>
      </w:r>
      <w:r w:rsidRPr="001059DE">
        <w:rPr>
          <w:rFonts w:hint="eastAsia"/>
        </w:rPr>
        <w:t>答案</w:t>
      </w:r>
      <w:r w:rsidRPr="001059DE">
        <w:rPr>
          <w:rFonts w:hint="eastAsia"/>
        </w:rPr>
        <w:t>2"</w:t>
      </w:r>
    </w:p>
    <w:p w:rsidR="001D2C07" w:rsidRPr="001059DE" w:rsidRDefault="001D2C07" w:rsidP="001D2C07">
      <w:r w:rsidRPr="001059DE">
        <w:t xml:space="preserve">        },</w:t>
      </w:r>
    </w:p>
    <w:p w:rsidR="001D2C07" w:rsidRPr="001059DE" w:rsidRDefault="001D2C07" w:rsidP="001D2C07">
      <w:r w:rsidRPr="001059DE">
        <w:t xml:space="preserve">        {</w:t>
      </w:r>
    </w:p>
    <w:p w:rsidR="001D2C07" w:rsidRPr="001059DE" w:rsidRDefault="001D2C07" w:rsidP="001D2C07">
      <w:r w:rsidRPr="001059DE">
        <w:rPr>
          <w:rFonts w:hint="eastAsia"/>
        </w:rPr>
        <w:t xml:space="preserve">            "question": "3</w:t>
      </w:r>
      <w:r w:rsidRPr="001059DE">
        <w:rPr>
          <w:rFonts w:hint="eastAsia"/>
        </w:rPr>
        <w:t>、问题名称</w:t>
      </w:r>
      <w:r w:rsidRPr="001059DE">
        <w:rPr>
          <w:rFonts w:hint="eastAsia"/>
        </w:rPr>
        <w:t>",</w:t>
      </w:r>
    </w:p>
    <w:p w:rsidR="001D2C07" w:rsidRPr="001059DE" w:rsidRDefault="001D2C07" w:rsidP="001D2C07">
      <w:r w:rsidRPr="001059DE">
        <w:rPr>
          <w:rFonts w:hint="eastAsia"/>
        </w:rPr>
        <w:t xml:space="preserve">            "answer": "</w:t>
      </w:r>
      <w:r w:rsidRPr="001059DE">
        <w:rPr>
          <w:rFonts w:hint="eastAsia"/>
        </w:rPr>
        <w:t>答案</w:t>
      </w:r>
      <w:r w:rsidRPr="001059DE">
        <w:rPr>
          <w:rFonts w:hint="eastAsia"/>
        </w:rPr>
        <w:t>3"</w:t>
      </w:r>
    </w:p>
    <w:p w:rsidR="001D2C07" w:rsidRPr="001059DE" w:rsidRDefault="001D2C07" w:rsidP="001D2C07">
      <w:r w:rsidRPr="001059DE">
        <w:t xml:space="preserve">        }</w:t>
      </w:r>
    </w:p>
    <w:p w:rsidR="001D2C07" w:rsidRPr="001059DE" w:rsidRDefault="001D2C07" w:rsidP="001D2C07">
      <w:r w:rsidRPr="001059DE">
        <w:t xml:space="preserve">    ],</w:t>
      </w:r>
    </w:p>
    <w:p w:rsidR="001D2C07" w:rsidRPr="001059DE" w:rsidRDefault="001D2C07" w:rsidP="001D2C07">
      <w:r w:rsidRPr="001059DE">
        <w:t xml:space="preserve">    "message": ""</w:t>
      </w:r>
    </w:p>
    <w:p w:rsidR="005479B1" w:rsidRPr="001059DE" w:rsidRDefault="001D2C07" w:rsidP="001D2C07">
      <w:r w:rsidRPr="001059DE">
        <w:t>}</w:t>
      </w:r>
    </w:p>
    <w:p w:rsidR="001C7053" w:rsidRPr="001059DE" w:rsidRDefault="001C7053" w:rsidP="001D2C07"/>
    <w:p w:rsidR="00CC0CC4" w:rsidRPr="001059DE" w:rsidRDefault="00CC0CC4" w:rsidP="00CC0CC4">
      <w:pPr>
        <w:pStyle w:val="3"/>
        <w:numPr>
          <w:ilvl w:val="2"/>
          <w:numId w:val="3"/>
        </w:numPr>
        <w:rPr>
          <w:color w:val="000000" w:themeColor="text1"/>
        </w:rPr>
      </w:pPr>
      <w:r w:rsidRPr="001059DE">
        <w:rPr>
          <w:rFonts w:hint="eastAsia"/>
          <w:color w:val="000000" w:themeColor="text1"/>
        </w:rPr>
        <w:t>智享服务</w:t>
      </w:r>
      <w:r w:rsidRPr="001059DE">
        <w:rPr>
          <w:color w:val="000000" w:themeColor="text1"/>
        </w:rPr>
        <w:t>-</w:t>
      </w:r>
      <w:r w:rsidRPr="001059DE">
        <w:rPr>
          <w:rFonts w:hint="eastAsia"/>
          <w:color w:val="000000" w:themeColor="text1"/>
        </w:rPr>
        <w:t>获取智享服务</w:t>
      </w:r>
      <w:r w:rsidRPr="001059DE">
        <w:rPr>
          <w:color w:val="000000" w:themeColor="text1"/>
        </w:rPr>
        <w:t>-</w:t>
      </w:r>
      <w:r w:rsidRPr="001059DE">
        <w:rPr>
          <w:rFonts w:hint="eastAsia"/>
          <w:color w:val="000000" w:themeColor="text1"/>
        </w:rPr>
        <w:t>确认出借页面</w:t>
      </w:r>
    </w:p>
    <w:p w:rsidR="00CC0CC4" w:rsidRPr="001059DE" w:rsidRDefault="00CC0CC4" w:rsidP="00CC0CC4">
      <w:pPr>
        <w:pStyle w:val="4"/>
        <w:numPr>
          <w:ilvl w:val="3"/>
          <w:numId w:val="3"/>
        </w:numPr>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CC0CC4" w:rsidRPr="001059DE" w:rsidRDefault="00CC0CC4" w:rsidP="00CC0CC4">
      <w:pPr>
        <w:ind w:firstLine="420"/>
        <w:rPr>
          <w:color w:val="000000" w:themeColor="text1"/>
        </w:rPr>
      </w:pPr>
      <w:r w:rsidRPr="001059DE">
        <w:rPr>
          <w:rFonts w:hint="eastAsia"/>
          <w:color w:val="000000" w:themeColor="text1"/>
        </w:rPr>
        <w:t>请求方式：</w:t>
      </w:r>
      <w:r w:rsidRPr="001059DE">
        <w:rPr>
          <w:color w:val="000000" w:themeColor="text1"/>
        </w:rPr>
        <w:t>POST</w:t>
      </w:r>
    </w:p>
    <w:p w:rsidR="00CC0CC4" w:rsidRPr="001059DE" w:rsidRDefault="00CC0CC4" w:rsidP="00CC0CC4">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t>请求URL：http://平台域名/api/wisdomProduct/confirmProduct</w:t>
      </w:r>
    </w:p>
    <w:p w:rsidR="00CC0CC4" w:rsidRPr="001059DE" w:rsidRDefault="00CC0CC4" w:rsidP="00CC0CC4">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CC0CC4" w:rsidRPr="001059DE" w:rsidRDefault="00CC0CC4" w:rsidP="00CC0CC4">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0" w:type="dxa"/>
        <w:tblLayout w:type="fixed"/>
        <w:tblLook w:val="04A0" w:firstRow="1" w:lastRow="0" w:firstColumn="1" w:lastColumn="0" w:noHBand="0" w:noVBand="1"/>
      </w:tblPr>
      <w:tblGrid>
        <w:gridCol w:w="1773"/>
        <w:gridCol w:w="1410"/>
        <w:gridCol w:w="5113"/>
      </w:tblGrid>
      <w:tr w:rsidR="00CC0CC4"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C0CC4"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产品编号</w:t>
            </w:r>
          </w:p>
        </w:tc>
      </w:tr>
      <w:tr w:rsidR="00CC0CC4"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bCs/>
                <w:color w:val="000000" w:themeColor="text1"/>
                <w:sz w:val="21"/>
                <w:szCs w:val="22"/>
              </w:rPr>
              <w:t>用户ID</w:t>
            </w:r>
          </w:p>
        </w:tc>
      </w:tr>
    </w:tbl>
    <w:p w:rsidR="00CC0CC4" w:rsidRPr="001059DE" w:rsidRDefault="00CC0CC4" w:rsidP="00CC0CC4">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p w:rsidR="00CC0CC4" w:rsidRPr="001059DE" w:rsidRDefault="00CC0CC4" w:rsidP="00CC0CC4">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C0CC4" w:rsidRPr="001059DE" w:rsidRDefault="00CC0CC4" w:rsidP="00CC0CC4">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22BE" w:rsidRPr="001059DE" w:rsidRDefault="00B922BE" w:rsidP="00CC0CC4">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22BE" w:rsidRPr="001059DE" w:rsidRDefault="00B922BE" w:rsidP="00CC0CC4">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C0CC4" w:rsidRPr="001059DE" w:rsidRDefault="00CC0CC4" w:rsidP="00CC0CC4">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11"/>
        <w:tblW w:w="8928" w:type="dxa"/>
        <w:tblLayout w:type="fixed"/>
        <w:tblLook w:val="04A0" w:firstRow="1" w:lastRow="0" w:firstColumn="1" w:lastColumn="0" w:noHBand="0" w:noVBand="1"/>
      </w:tblPr>
      <w:tblGrid>
        <w:gridCol w:w="1773"/>
        <w:gridCol w:w="1166"/>
        <w:gridCol w:w="1167"/>
        <w:gridCol w:w="1244"/>
        <w:gridCol w:w="1789"/>
        <w:gridCol w:w="1789"/>
      </w:tblGrid>
      <w:tr w:rsidR="00CC0CC4" w:rsidRPr="001059DE" w:rsidTr="00B92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C0CC4" w:rsidRPr="001059DE" w:rsidTr="00B922BE">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C0CC4" w:rsidRPr="001059DE" w:rsidTr="00B922BE">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C0CC4" w:rsidRPr="001059DE" w:rsidTr="00B922BE">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rPr>
                <w:b w:val="0"/>
                <w:color w:val="000000" w:themeColor="text1"/>
                <w:szCs w:val="21"/>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r w:rsidRPr="001059DE">
              <w:rPr>
                <w:bCs w:val="0"/>
                <w:color w:val="000000" w:themeColor="text1"/>
                <w:sz w:val="24"/>
                <w:szCs w:val="24"/>
              </w:rPr>
              <w:t>data</w:t>
            </w: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7"/>
                <w:szCs w:val="27"/>
              </w:rPr>
            </w:pPr>
            <w:r w:rsidRPr="001059DE">
              <w:t>targetReturnDesc</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目标回报说明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availableAmt</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可投金额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investPeriod</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授权服务期限</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rPr>
                <w:rFonts w:hint="eastAsia"/>
              </w:rPr>
              <w:t>investPeriodDesc</w:t>
            </w:r>
          </w:p>
        </w:tc>
        <w:tc>
          <w:tcPr>
            <w:tcW w:w="1244"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服务期限描述</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incomeRate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参考回报率</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745"/>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rPr>
                <w:rFonts w:hint="eastAsia"/>
              </w:rPr>
              <w:t>incomeRateDesc</w:t>
            </w:r>
          </w:p>
        </w:tc>
        <w:tc>
          <w:tcPr>
            <w:tcW w:w="1244"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参考回报率说明文字</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rPr>
                <w:rFonts w:hint="eastAsia"/>
              </w:rPr>
              <w:t>repayType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利息处理方式</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minAmt</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起投金额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accountBalance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可用余额</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27FA7"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E27FA7" w:rsidRPr="001059DE" w:rsidRDefault="00E27FA7" w:rsidP="0070004D">
            <w:pPr>
              <w:widowControl/>
              <w:jc w:val="left"/>
              <w:rPr>
                <w:color w:val="000000" w:themeColor="text1"/>
                <w:sz w:val="24"/>
                <w:szCs w:val="24"/>
              </w:rPr>
            </w:pPr>
          </w:p>
        </w:tc>
        <w:tc>
          <w:tcPr>
            <w:tcW w:w="2333" w:type="dxa"/>
            <w:gridSpan w:val="2"/>
            <w:tcBorders>
              <w:top w:val="single" w:sz="4" w:space="0" w:color="BFBFBF"/>
              <w:left w:val="single" w:sz="4" w:space="0" w:color="BFBFBF"/>
              <w:bottom w:val="single" w:sz="4" w:space="0" w:color="BFBFBF"/>
              <w:right w:val="single" w:sz="4" w:space="0" w:color="BFBFBF"/>
            </w:tcBorders>
            <w:vAlign w:val="center"/>
          </w:tcPr>
          <w:p w:rsidR="00E27FA7" w:rsidRPr="001059DE" w:rsidRDefault="00E27FA7" w:rsidP="00E27F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expectTol</w:t>
            </w:r>
          </w:p>
        </w:tc>
        <w:tc>
          <w:tcPr>
            <w:tcW w:w="1244" w:type="dxa"/>
            <w:tcBorders>
              <w:top w:val="single" w:sz="4" w:space="0" w:color="BFBFBF"/>
              <w:left w:val="single" w:sz="4" w:space="0" w:color="BFBFBF"/>
              <w:bottom w:val="single" w:sz="4" w:space="0" w:color="BFBFBF"/>
              <w:right w:val="single" w:sz="4" w:space="0" w:color="BFBFBF"/>
            </w:tcBorders>
            <w:vAlign w:val="center"/>
          </w:tcPr>
          <w:p w:rsidR="00E27FA7" w:rsidRPr="001059DE" w:rsidRDefault="00E27FA7"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E27FA7" w:rsidRPr="001059DE" w:rsidRDefault="00E27FA7"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授权服务金额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E27FA7" w:rsidRPr="001059DE" w:rsidRDefault="00E27FA7"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val="restart"/>
            <w:tcBorders>
              <w:top w:val="single" w:sz="4" w:space="0" w:color="BFBFBF"/>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couponData</w:t>
            </w: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userCouponId</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w:t>
            </w:r>
            <w:r w:rsidRPr="001059DE">
              <w:rPr>
                <w:rFonts w:ascii="宋体" w:hAnsi="宋体" w:cs="宋体" w:hint="eastAsia"/>
                <w:color w:val="000000"/>
                <w:sz w:val="18"/>
                <w:szCs w:val="18"/>
              </w:rPr>
              <w:t>ID</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couponType</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优惠券类型</w:t>
            </w:r>
          </w:p>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1：普通红包 2：现金红包 3：加息券</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couponAmount</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优惠券面额</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termOfValidity</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有效期</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amountLimit</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金额限制</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periodLimit</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期限限制</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gainSource</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获取来源</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useExplain</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使用说明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isUsable</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是否可用 0可用 1不可使用</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couponState</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 xml:space="preserve">  1 已使用  2失效</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vMerge/>
            <w:tcBorders>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productSet</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适用产品范围</w:t>
            </w:r>
          </w:p>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i/>
                <w:iCs/>
                <w:color w:val="808080"/>
                <w:sz w:val="18"/>
                <w:szCs w:val="18"/>
              </w:rPr>
              <w:t>1，</w:t>
            </w:r>
            <w:r w:rsidRPr="001059DE">
              <w:rPr>
                <w:rFonts w:ascii="宋体" w:hAnsi="宋体" w:cs="宋体" w:hint="eastAsia"/>
                <w:i/>
                <w:iCs/>
                <w:color w:val="808080"/>
                <w:sz w:val="18"/>
                <w:szCs w:val="18"/>
              </w:rPr>
              <w:t>散标 2</w:t>
            </w:r>
            <w:r w:rsidRPr="001059DE">
              <w:rPr>
                <w:rFonts w:ascii="宋体" w:hAnsi="宋体" w:cs="宋体"/>
                <w:i/>
                <w:iCs/>
                <w:color w:val="808080"/>
                <w:sz w:val="18"/>
                <w:szCs w:val="18"/>
              </w:rPr>
              <w:t xml:space="preserve"> </w:t>
            </w:r>
            <w:r w:rsidRPr="001059DE">
              <w:rPr>
                <w:rFonts w:ascii="宋体" w:hAnsi="宋体" w:cs="宋体" w:hint="eastAsia"/>
                <w:i/>
                <w:iCs/>
                <w:color w:val="808080"/>
                <w:sz w:val="18"/>
                <w:szCs w:val="18"/>
              </w:rPr>
              <w:t>智享 3</w:t>
            </w:r>
            <w:r w:rsidRPr="001059DE">
              <w:rPr>
                <w:rFonts w:ascii="宋体" w:hAnsi="宋体" w:cs="宋体"/>
                <w:i/>
                <w:iCs/>
                <w:color w:val="808080"/>
                <w:sz w:val="18"/>
                <w:szCs w:val="18"/>
              </w:rPr>
              <w:t xml:space="preserve"> </w:t>
            </w:r>
            <w:r w:rsidRPr="001059DE">
              <w:rPr>
                <w:rFonts w:ascii="宋体" w:hAnsi="宋体" w:cs="宋体" w:hint="eastAsia"/>
                <w:i/>
                <w:iCs/>
                <w:color w:val="808080"/>
                <w:sz w:val="18"/>
                <w:szCs w:val="18"/>
              </w:rPr>
              <w:t>债转</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tcBorders>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incomeRateExtOne</w:t>
            </w: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0</w:t>
            </w:r>
            <w:r w:rsidRPr="001059DE">
              <w:rPr>
                <w:rFonts w:cs="宋体"/>
                <w:b/>
                <w:bCs/>
                <w:color w:val="660E7A"/>
                <w:sz w:val="18"/>
                <w:szCs w:val="18"/>
              </w:rPr>
              <w:t>时取上面的年利率</w:t>
            </w:r>
            <w:r w:rsidRPr="001059DE">
              <w:rPr>
                <w:rFonts w:cs="宋体" w:hint="eastAsia"/>
                <w:b/>
                <w:bCs/>
                <w:color w:val="660E7A"/>
                <w:sz w:val="18"/>
                <w:szCs w:val="18"/>
              </w:rPr>
              <w:t>，</w:t>
            </w:r>
            <w:r w:rsidRPr="001059DE">
              <w:rPr>
                <w:rFonts w:cs="宋体"/>
                <w:b/>
                <w:bCs/>
                <w:color w:val="660E7A"/>
                <w:sz w:val="18"/>
                <w:szCs w:val="18"/>
              </w:rPr>
              <w:t>有值时取这两个利率的值</w:t>
            </w:r>
            <w:r w:rsidRPr="001059DE">
              <w:rPr>
                <w:rFonts w:cs="宋体" w:hint="eastAsia"/>
                <w:b/>
                <w:bCs/>
                <w:color w:val="660E7A"/>
                <w:sz w:val="18"/>
                <w:szCs w:val="18"/>
              </w:rPr>
              <w:t>，</w:t>
            </w:r>
            <w:r w:rsidRPr="001059DE">
              <w:rPr>
                <w:rFonts w:cs="宋体"/>
                <w:b/>
                <w:bCs/>
                <w:color w:val="660E7A"/>
                <w:sz w:val="18"/>
                <w:szCs w:val="18"/>
              </w:rPr>
              <w:t>以</w:t>
            </w:r>
            <w:r w:rsidRPr="001059DE">
              <w:rPr>
                <w:rFonts w:cs="宋体" w:hint="eastAsia"/>
                <w:b/>
                <w:bCs/>
                <w:color w:val="660E7A"/>
                <w:sz w:val="18"/>
                <w:szCs w:val="18"/>
              </w:rPr>
              <w:t>+</w:t>
            </w:r>
            <w:r w:rsidRPr="001059DE">
              <w:rPr>
                <w:rFonts w:cs="宋体"/>
                <w:b/>
                <w:bCs/>
                <w:color w:val="660E7A"/>
                <w:sz w:val="18"/>
                <w:szCs w:val="18"/>
              </w:rPr>
              <w:t>号的形式</w:t>
            </w:r>
          </w:p>
        </w:tc>
      </w:tr>
      <w:tr w:rsidR="00B922BE"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widowControl/>
              <w:jc w:val="left"/>
              <w:rPr>
                <w:color w:val="000000" w:themeColor="text1"/>
                <w:sz w:val="24"/>
                <w:szCs w:val="24"/>
              </w:rPr>
            </w:pPr>
          </w:p>
        </w:tc>
        <w:tc>
          <w:tcPr>
            <w:tcW w:w="2333" w:type="dxa"/>
            <w:gridSpan w:val="2"/>
            <w:tcBorders>
              <w:left w:val="single" w:sz="4" w:space="0" w:color="BFBFBF"/>
              <w:bottom w:val="single" w:sz="4" w:space="0" w:color="BFBFBF"/>
              <w:right w:val="single" w:sz="4" w:space="0" w:color="BFBFBF"/>
            </w:tcBorders>
            <w:vAlign w:val="center"/>
          </w:tcPr>
          <w:p w:rsidR="00B922BE" w:rsidRPr="001059DE" w:rsidRDefault="00B922BE" w:rsidP="00B922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incomeRateExtTwo</w:t>
            </w:r>
          </w:p>
        </w:tc>
        <w:tc>
          <w:tcPr>
            <w:tcW w:w="1244"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B922BE" w:rsidRPr="001059DE" w:rsidRDefault="00B922BE" w:rsidP="00B922B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1166" w:type="dxa"/>
            <w:vMerge w:val="restart"/>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list</w:t>
            </w:r>
          </w:p>
        </w:tc>
        <w:tc>
          <w:tcPr>
            <w:tcW w:w="1167"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title</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协议名</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C0CC4" w:rsidRPr="001059DE" w:rsidTr="00B922BE">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rPr>
                <w:color w:val="000000" w:themeColor="text1"/>
                <w:sz w:val="24"/>
                <w:szCs w:val="24"/>
              </w:rPr>
            </w:pPr>
          </w:p>
        </w:tc>
        <w:tc>
          <w:tcPr>
            <w:tcW w:w="1166" w:type="dxa"/>
            <w:vMerge/>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p>
        </w:tc>
        <w:tc>
          <w:tcPr>
            <w:tcW w:w="1167"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widowControl/>
              <w:jc w:val="left"/>
              <w:cnfStyle w:val="000000000000" w:firstRow="0" w:lastRow="0" w:firstColumn="0" w:lastColumn="0" w:oddVBand="0" w:evenVBand="0" w:oddHBand="0" w:evenHBand="0" w:firstRowFirstColumn="0" w:firstRowLastColumn="0" w:lastRowFirstColumn="0" w:lastRowLastColumn="0"/>
            </w:pPr>
            <w:r w:rsidRPr="001059DE">
              <w:t>url</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协议路径</w:t>
            </w:r>
          </w:p>
        </w:tc>
        <w:tc>
          <w:tcPr>
            <w:tcW w:w="1789" w:type="dxa"/>
            <w:tcBorders>
              <w:top w:val="single" w:sz="4" w:space="0" w:color="BFBFBF"/>
              <w:left w:val="single" w:sz="4" w:space="0" w:color="BFBFBF"/>
              <w:bottom w:val="single" w:sz="4" w:space="0" w:color="BFBFBF"/>
              <w:right w:val="single" w:sz="4" w:space="0" w:color="BFBFBF"/>
            </w:tcBorders>
            <w:vAlign w:val="center"/>
          </w:tcPr>
          <w:p w:rsidR="00CC0CC4" w:rsidRPr="001059DE" w:rsidRDefault="00CC0CC4"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C0CC4" w:rsidRPr="001059DE" w:rsidRDefault="00CC0CC4" w:rsidP="00CC0CC4">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C0CC4" w:rsidRPr="001059DE" w:rsidRDefault="00CC0CC4" w:rsidP="00CC0CC4">
      <w:r w:rsidRPr="001059DE">
        <w:t>{</w:t>
      </w:r>
    </w:p>
    <w:p w:rsidR="00CC0CC4" w:rsidRPr="001059DE" w:rsidRDefault="00CC0CC4" w:rsidP="00CC0CC4">
      <w:r w:rsidRPr="001059DE">
        <w:t xml:space="preserve">    "code": 0,</w:t>
      </w:r>
    </w:p>
    <w:p w:rsidR="00CC0CC4" w:rsidRPr="001059DE" w:rsidRDefault="00CC0CC4" w:rsidP="00CC0CC4">
      <w:r w:rsidRPr="001059DE">
        <w:t xml:space="preserve">    "data": {</w:t>
      </w:r>
    </w:p>
    <w:p w:rsidR="00CC0CC4" w:rsidRPr="001059DE" w:rsidRDefault="00CC0CC4" w:rsidP="00CC0CC4">
      <w:r w:rsidRPr="001059DE">
        <w:t xml:space="preserve">        "availableAmt": null,</w:t>
      </w:r>
    </w:p>
    <w:p w:rsidR="00CC0CC4" w:rsidRPr="001059DE" w:rsidRDefault="00CC0CC4" w:rsidP="00CC0CC4">
      <w:r w:rsidRPr="001059DE">
        <w:t xml:space="preserve">        "investPeriod": 12,</w:t>
      </w:r>
    </w:p>
    <w:p w:rsidR="00CC0CC4" w:rsidRPr="001059DE" w:rsidRDefault="00CC0CC4" w:rsidP="00CC0CC4">
      <w:r w:rsidRPr="001059DE">
        <w:t xml:space="preserve">        "incomeRate": 11,</w:t>
      </w:r>
    </w:p>
    <w:p w:rsidR="00CC0CC4" w:rsidRPr="001059DE" w:rsidRDefault="00CC0CC4" w:rsidP="00CC0CC4">
      <w:r w:rsidRPr="001059DE">
        <w:t xml:space="preserve">        "minAmt": 5000000,</w:t>
      </w:r>
    </w:p>
    <w:p w:rsidR="00CC0CC4" w:rsidRPr="001059DE" w:rsidRDefault="00CC0CC4" w:rsidP="00CC0CC4">
      <w:r w:rsidRPr="001059DE">
        <w:t xml:space="preserve">        "accountBalance": 0,</w:t>
      </w:r>
    </w:p>
    <w:p w:rsidR="00CC0CC4" w:rsidRPr="001059DE" w:rsidRDefault="00CC0CC4" w:rsidP="00CC0CC4">
      <w:r w:rsidRPr="001059DE">
        <w:t xml:space="preserve">        "list": [</w:t>
      </w:r>
    </w:p>
    <w:p w:rsidR="00CC0CC4" w:rsidRPr="001059DE" w:rsidRDefault="00CC0CC4" w:rsidP="00CC0CC4">
      <w:r w:rsidRPr="001059DE">
        <w:t xml:space="preserve">            {</w:t>
      </w:r>
    </w:p>
    <w:p w:rsidR="00CC0CC4" w:rsidRPr="001059DE" w:rsidRDefault="00CC0CC4" w:rsidP="00CC0CC4">
      <w:r w:rsidRPr="001059DE">
        <w:rPr>
          <w:rFonts w:hint="eastAsia"/>
        </w:rPr>
        <w:t xml:space="preserve">                "title": "</w:t>
      </w:r>
      <w:r w:rsidRPr="001059DE">
        <w:rPr>
          <w:rFonts w:hint="eastAsia"/>
        </w:rPr>
        <w:t>《智享自动投标服务协议》</w:t>
      </w:r>
      <w:r w:rsidRPr="001059DE">
        <w:rPr>
          <w:rFonts w:hint="eastAsia"/>
        </w:rPr>
        <w:t>",</w:t>
      </w:r>
    </w:p>
    <w:p w:rsidR="00CC0CC4" w:rsidRPr="001059DE" w:rsidRDefault="00CC0CC4" w:rsidP="00CC0CC4">
      <w:r w:rsidRPr="001059DE">
        <w:t xml:space="preserve">                "url": "www.baidu.com"</w:t>
      </w:r>
    </w:p>
    <w:p w:rsidR="00CC0CC4" w:rsidRPr="001059DE" w:rsidRDefault="00CC0CC4" w:rsidP="00CC0CC4">
      <w:r w:rsidRPr="001059DE">
        <w:t xml:space="preserve">            },</w:t>
      </w:r>
    </w:p>
    <w:p w:rsidR="00CC0CC4" w:rsidRPr="001059DE" w:rsidRDefault="00CC0CC4" w:rsidP="00CC0CC4">
      <w:r w:rsidRPr="001059DE">
        <w:t xml:space="preserve">            {</w:t>
      </w:r>
    </w:p>
    <w:p w:rsidR="00CC0CC4" w:rsidRPr="001059DE" w:rsidRDefault="00CC0CC4" w:rsidP="00CC0CC4">
      <w:r w:rsidRPr="001059DE">
        <w:rPr>
          <w:rFonts w:hint="eastAsia"/>
        </w:rPr>
        <w:t xml:space="preserve">                "title": "</w:t>
      </w:r>
      <w:r w:rsidRPr="001059DE">
        <w:rPr>
          <w:rFonts w:hint="eastAsia"/>
        </w:rPr>
        <w:t>《风险提示函》</w:t>
      </w:r>
      <w:r w:rsidRPr="001059DE">
        <w:rPr>
          <w:rFonts w:hint="eastAsia"/>
        </w:rPr>
        <w:t>",</w:t>
      </w:r>
    </w:p>
    <w:p w:rsidR="00CC0CC4" w:rsidRPr="001059DE" w:rsidRDefault="00CC0CC4" w:rsidP="00CC0CC4">
      <w:r w:rsidRPr="001059DE">
        <w:t xml:space="preserve">                "url": "www.baidu.com"</w:t>
      </w:r>
    </w:p>
    <w:p w:rsidR="00CC0CC4" w:rsidRPr="001059DE" w:rsidRDefault="00CC0CC4" w:rsidP="00CC0CC4">
      <w:r w:rsidRPr="001059DE">
        <w:t xml:space="preserve">            },</w:t>
      </w:r>
    </w:p>
    <w:p w:rsidR="00CC0CC4" w:rsidRPr="001059DE" w:rsidRDefault="00CC0CC4" w:rsidP="00CC0CC4">
      <w:r w:rsidRPr="001059DE">
        <w:t xml:space="preserve">            {</w:t>
      </w:r>
    </w:p>
    <w:p w:rsidR="00CC0CC4" w:rsidRPr="001059DE" w:rsidRDefault="00CC0CC4" w:rsidP="00CC0CC4">
      <w:r w:rsidRPr="001059DE">
        <w:rPr>
          <w:rFonts w:hint="eastAsia"/>
        </w:rPr>
        <w:t xml:space="preserve">                "title": "</w:t>
      </w:r>
      <w:r w:rsidRPr="001059DE">
        <w:rPr>
          <w:rFonts w:hint="eastAsia"/>
        </w:rPr>
        <w:t>《资金来源合法承诺书》</w:t>
      </w:r>
      <w:r w:rsidRPr="001059DE">
        <w:rPr>
          <w:rFonts w:hint="eastAsia"/>
        </w:rPr>
        <w:t>",</w:t>
      </w:r>
    </w:p>
    <w:p w:rsidR="00CC0CC4" w:rsidRPr="001059DE" w:rsidRDefault="00CC0CC4" w:rsidP="00CC0CC4">
      <w:r w:rsidRPr="001059DE">
        <w:t xml:space="preserve">                "url": "www.baidu.com"</w:t>
      </w:r>
    </w:p>
    <w:p w:rsidR="00CC0CC4" w:rsidRPr="001059DE" w:rsidRDefault="00CC0CC4" w:rsidP="00CC0CC4">
      <w:r w:rsidRPr="001059DE">
        <w:t xml:space="preserve">            },</w:t>
      </w:r>
    </w:p>
    <w:p w:rsidR="00CC0CC4" w:rsidRPr="001059DE" w:rsidRDefault="00CC0CC4" w:rsidP="00CC0CC4">
      <w:r w:rsidRPr="001059DE">
        <w:t xml:space="preserve">            {</w:t>
      </w:r>
    </w:p>
    <w:p w:rsidR="00CC0CC4" w:rsidRPr="001059DE" w:rsidRDefault="00CC0CC4" w:rsidP="00CC0CC4">
      <w:r w:rsidRPr="001059DE">
        <w:rPr>
          <w:rFonts w:hint="eastAsia"/>
        </w:rPr>
        <w:t xml:space="preserve">                "title": "</w:t>
      </w:r>
      <w:r w:rsidRPr="001059DE">
        <w:rPr>
          <w:rFonts w:hint="eastAsia"/>
        </w:rPr>
        <w:t>《个人电子签章授权委托书》</w:t>
      </w:r>
      <w:r w:rsidRPr="001059DE">
        <w:rPr>
          <w:rFonts w:hint="eastAsia"/>
        </w:rPr>
        <w:t>",</w:t>
      </w:r>
    </w:p>
    <w:p w:rsidR="00CC0CC4" w:rsidRPr="001059DE" w:rsidRDefault="00CC0CC4" w:rsidP="00CC0CC4">
      <w:r w:rsidRPr="001059DE">
        <w:t xml:space="preserve">                "url": "www.baidu.com"</w:t>
      </w:r>
    </w:p>
    <w:p w:rsidR="00CC0CC4" w:rsidRPr="001059DE" w:rsidRDefault="00CC0CC4" w:rsidP="00CC0CC4">
      <w:r w:rsidRPr="001059DE">
        <w:t xml:space="preserve">            }</w:t>
      </w:r>
    </w:p>
    <w:p w:rsidR="00CC0CC4" w:rsidRPr="001059DE" w:rsidRDefault="00CC0CC4" w:rsidP="00CC0CC4">
      <w:r w:rsidRPr="001059DE">
        <w:t xml:space="preserve">        ],</w:t>
      </w:r>
    </w:p>
    <w:p w:rsidR="00CC0CC4" w:rsidRPr="001059DE" w:rsidRDefault="00CC0CC4" w:rsidP="00CC0CC4">
      <w:r w:rsidRPr="001059DE">
        <w:rPr>
          <w:rFonts w:hint="eastAsia"/>
        </w:rPr>
        <w:t xml:space="preserve">        "incomeRateDesc": "</w:t>
      </w:r>
      <w:r w:rsidRPr="001059DE">
        <w:rPr>
          <w:rFonts w:hint="eastAsia"/>
        </w:rPr>
        <w:t>参考年回报率仅供出借人参考，不代表未来实际回报</w:t>
      </w:r>
      <w:r w:rsidRPr="001059DE">
        <w:rPr>
          <w:rFonts w:hint="eastAsia"/>
        </w:rPr>
        <w:t>",</w:t>
      </w:r>
    </w:p>
    <w:p w:rsidR="00CC0CC4" w:rsidRPr="001059DE" w:rsidRDefault="00CC0CC4" w:rsidP="00CC0CC4">
      <w:r w:rsidRPr="001059DE">
        <w:rPr>
          <w:rFonts w:hint="eastAsia"/>
        </w:rPr>
        <w:t xml:space="preserve">        "repayType": "</w:t>
      </w:r>
      <w:r w:rsidRPr="001059DE">
        <w:rPr>
          <w:rFonts w:hint="eastAsia"/>
        </w:rPr>
        <w:t>循环出借</w:t>
      </w:r>
      <w:r w:rsidRPr="001059DE">
        <w:rPr>
          <w:rFonts w:hint="eastAsia"/>
        </w:rPr>
        <w:t>",</w:t>
      </w:r>
    </w:p>
    <w:p w:rsidR="00CC0CC4" w:rsidRPr="001059DE" w:rsidRDefault="00CC0CC4" w:rsidP="00CC0CC4">
      <w:r w:rsidRPr="001059DE">
        <w:rPr>
          <w:rFonts w:hint="eastAsia"/>
        </w:rPr>
        <w:t xml:space="preserve">        "investPeriodDesc": "</w:t>
      </w:r>
      <w:r w:rsidRPr="001059DE">
        <w:rPr>
          <w:rFonts w:hint="eastAsia"/>
        </w:rPr>
        <w:t>“网贷有风险，出借需谨慎”“授权服务期内不支持提前退出”</w:t>
      </w:r>
      <w:r w:rsidRPr="001059DE">
        <w:rPr>
          <w:rFonts w:hint="eastAsia"/>
        </w:rPr>
        <w:t>",</w:t>
      </w:r>
    </w:p>
    <w:p w:rsidR="00CC0CC4" w:rsidRPr="001059DE" w:rsidRDefault="00CC0CC4" w:rsidP="00CC0CC4">
      <w:r w:rsidRPr="001059DE">
        <w:rPr>
          <w:rFonts w:hint="eastAsia"/>
        </w:rPr>
        <w:t xml:space="preserve">        "targetReturnDesc": "</w:t>
      </w:r>
      <w:r w:rsidRPr="001059DE">
        <w:rPr>
          <w:rFonts w:hint="eastAsia"/>
        </w:rPr>
        <w:t>目标回报仅供出借人参考，不代表未来实际回报</w:t>
      </w:r>
      <w:r w:rsidRPr="001059DE">
        <w:rPr>
          <w:rFonts w:hint="eastAsia"/>
        </w:rPr>
        <w:t>"</w:t>
      </w:r>
    </w:p>
    <w:p w:rsidR="00CC0CC4" w:rsidRPr="001059DE" w:rsidRDefault="00CC0CC4" w:rsidP="00CC0CC4">
      <w:r w:rsidRPr="001059DE">
        <w:t xml:space="preserve">    },</w:t>
      </w:r>
    </w:p>
    <w:p w:rsidR="00CC0CC4" w:rsidRPr="001059DE" w:rsidRDefault="00CC0CC4" w:rsidP="00CC0CC4">
      <w:r w:rsidRPr="001059DE">
        <w:t xml:space="preserve">    "message": ""</w:t>
      </w:r>
    </w:p>
    <w:p w:rsidR="00CC0CC4" w:rsidRPr="001059DE" w:rsidRDefault="00CC0CC4" w:rsidP="00CC0CC4">
      <w:r w:rsidRPr="001059DE">
        <w:t>}</w:t>
      </w:r>
    </w:p>
    <w:p w:rsidR="001C7053" w:rsidRPr="001059DE" w:rsidRDefault="001C7053" w:rsidP="001D2C07"/>
    <w:p w:rsidR="00DB29FB" w:rsidRPr="001059DE" w:rsidRDefault="00DB29FB" w:rsidP="00DB29FB">
      <w:pPr>
        <w:pStyle w:val="3"/>
        <w:numPr>
          <w:ilvl w:val="2"/>
          <w:numId w:val="3"/>
        </w:numPr>
        <w:rPr>
          <w:color w:val="000000" w:themeColor="text1"/>
        </w:rPr>
      </w:pPr>
      <w:r w:rsidRPr="001059DE">
        <w:rPr>
          <w:rFonts w:hint="eastAsia"/>
          <w:color w:val="000000" w:themeColor="text1"/>
        </w:rPr>
        <w:lastRenderedPageBreak/>
        <w:t>智享服务</w:t>
      </w:r>
      <w:r w:rsidRPr="001059DE">
        <w:rPr>
          <w:color w:val="000000" w:themeColor="text1"/>
        </w:rPr>
        <w:t>-</w:t>
      </w:r>
      <w:r w:rsidRPr="001059DE">
        <w:rPr>
          <w:rFonts w:hint="eastAsia"/>
          <w:color w:val="000000" w:themeColor="text1"/>
        </w:rPr>
        <w:t>获取智享服务</w:t>
      </w:r>
      <w:r w:rsidRPr="001059DE">
        <w:rPr>
          <w:color w:val="000000" w:themeColor="text1"/>
        </w:rPr>
        <w:t>-</w:t>
      </w:r>
      <w:r w:rsidRPr="001059DE">
        <w:rPr>
          <w:rFonts w:hint="eastAsia"/>
          <w:color w:val="000000" w:themeColor="text1"/>
        </w:rPr>
        <w:t>出借前校验接口</w:t>
      </w:r>
    </w:p>
    <w:p w:rsidR="00DB29FB" w:rsidRPr="001059DE" w:rsidRDefault="00DB29FB" w:rsidP="00DB29FB">
      <w:pPr>
        <w:pStyle w:val="4"/>
        <w:numPr>
          <w:ilvl w:val="3"/>
          <w:numId w:val="3"/>
        </w:numPr>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DB29FB" w:rsidRPr="001059DE" w:rsidRDefault="00DB29FB" w:rsidP="00DB29FB">
      <w:pPr>
        <w:ind w:firstLine="420"/>
        <w:rPr>
          <w:color w:val="000000" w:themeColor="text1"/>
        </w:rPr>
      </w:pPr>
      <w:r w:rsidRPr="001059DE">
        <w:rPr>
          <w:rFonts w:hint="eastAsia"/>
          <w:color w:val="000000" w:themeColor="text1"/>
        </w:rPr>
        <w:t>请求方式：</w:t>
      </w:r>
      <w:r w:rsidRPr="001059DE">
        <w:rPr>
          <w:color w:val="000000" w:themeColor="text1"/>
        </w:rPr>
        <w:t>POST</w:t>
      </w:r>
    </w:p>
    <w:p w:rsidR="00DB29FB" w:rsidRPr="001059DE" w:rsidRDefault="00DB29FB" w:rsidP="00DB29FB">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sz w:val="21"/>
          <w:szCs w:val="22"/>
        </w:rPr>
        <w:t>请求URL：http://平台域名/api/investWisdom/{platform:pc|app|h5}/</w:t>
      </w:r>
      <w:r w:rsidR="005B4E0B" w:rsidRPr="001059DE">
        <w:rPr>
          <w:rFonts w:asciiTheme="minorEastAsia" w:eastAsiaTheme="minorEastAsia" w:hAnsiTheme="minorEastAsia" w:cstheme="minorEastAsia"/>
          <w:sz w:val="21"/>
          <w:szCs w:val="22"/>
        </w:rPr>
        <w:t>investValid</w:t>
      </w:r>
    </w:p>
    <w:p w:rsidR="00DB29FB" w:rsidRPr="001059DE" w:rsidRDefault="00DB29FB" w:rsidP="00DB29FB">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DB29FB" w:rsidRPr="001059DE" w:rsidRDefault="00DB29FB" w:rsidP="00DB29FB">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DB29FB" w:rsidRPr="001059DE" w:rsidTr="00EA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B29FB" w:rsidRPr="001059DE" w:rsidTr="00EA755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产品编号</w:t>
            </w:r>
          </w:p>
        </w:tc>
      </w:tr>
      <w:tr w:rsidR="00DB29FB" w:rsidRPr="001059DE" w:rsidTr="00EA755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bCs/>
                <w:color w:val="000000" w:themeColor="text1"/>
                <w:sz w:val="21"/>
                <w:szCs w:val="22"/>
              </w:rPr>
              <w:t>用户ID</w:t>
            </w:r>
          </w:p>
        </w:tc>
      </w:tr>
      <w:tr w:rsidR="00DB29FB" w:rsidRPr="001059DE" w:rsidTr="00EA755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7C177B" w:rsidRPr="001059DE" w:rsidRDefault="007C177B" w:rsidP="007C1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investAmount</w:t>
            </w:r>
          </w:p>
          <w:p w:rsidR="00DB29FB" w:rsidRPr="001059DE" w:rsidRDefault="00DB2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tcBorders>
              <w:top w:val="single" w:sz="4" w:space="0" w:color="BFBFBF"/>
              <w:left w:val="single" w:sz="4" w:space="0" w:color="BFBFBF"/>
              <w:bottom w:val="single" w:sz="4" w:space="0" w:color="BFBFBF"/>
              <w:right w:val="single" w:sz="4" w:space="0" w:color="BFBFBF"/>
            </w:tcBorders>
            <w:vAlign w:val="center"/>
          </w:tcPr>
          <w:p w:rsidR="00DB29FB" w:rsidRPr="001059DE" w:rsidRDefault="00DB2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tcBorders>
              <w:top w:val="single" w:sz="4" w:space="0" w:color="BFBFBF"/>
              <w:left w:val="single" w:sz="4" w:space="0" w:color="BFBFBF"/>
              <w:bottom w:val="single" w:sz="4" w:space="0" w:color="BFBFBF"/>
              <w:right w:val="single" w:sz="4" w:space="0" w:color="BFBFBF"/>
            </w:tcBorders>
            <w:vAlign w:val="center"/>
          </w:tcPr>
          <w:p w:rsidR="00DB29FB" w:rsidRPr="001059DE" w:rsidRDefault="007C177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hint="default"/>
                <w:bCs/>
                <w:color w:val="000000" w:themeColor="text1"/>
                <w:sz w:val="21"/>
                <w:szCs w:val="22"/>
              </w:rPr>
              <w:t>出借金额</w:t>
            </w:r>
          </w:p>
        </w:tc>
      </w:tr>
    </w:tbl>
    <w:p w:rsidR="00DB29FB" w:rsidRPr="001059DE" w:rsidRDefault="00DB29FB" w:rsidP="00DB29FB">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DB29FB"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B29FB"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B29FB"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B29FB"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rPr>
                <w:b w:val="0"/>
                <w:color w:val="000000" w:themeColor="text1"/>
                <w:szCs w:val="21"/>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DB29FB" w:rsidRPr="001059DE" w:rsidTr="0070004D">
        <w:trPr>
          <w:trHeight w:val="28"/>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widowControl/>
              <w:jc w:val="left"/>
              <w:rPr>
                <w:color w:val="000000" w:themeColor="text1"/>
                <w:sz w:val="24"/>
                <w:szCs w:val="24"/>
              </w:rPr>
            </w:pPr>
            <w:r w:rsidRPr="001059DE">
              <w:rPr>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widowControl/>
              <w:jc w:val="left"/>
              <w:cnfStyle w:val="000000000000" w:firstRow="0" w:lastRow="0" w:firstColumn="0" w:lastColumn="0" w:oddVBand="0" w:evenVBand="0" w:oddHBand="0" w:evenHBand="0" w:firstRowFirstColumn="0" w:firstRowLastColumn="0" w:lastRowFirstColumn="0" w:lastRowLastColumn="0"/>
            </w:pP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DB29FB" w:rsidRPr="001059DE" w:rsidRDefault="00DB29FB"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DB29FB" w:rsidRPr="001059DE" w:rsidRDefault="00DB29FB"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DB29FB" w:rsidRPr="001059DE" w:rsidRDefault="00DB29FB" w:rsidP="00DB29FB">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B79FB" w:rsidRPr="001059DE" w:rsidRDefault="00BE6535" w:rsidP="00BE6535">
      <w:pPr>
        <w:pStyle w:val="HTML"/>
        <w:shd w:val="clear" w:color="auto" w:fill="FFFFFF"/>
        <w:rPr>
          <w:rFonts w:cs="宋体" w:hint="default"/>
          <w:color w:val="000000"/>
          <w:sz w:val="23"/>
          <w:szCs w:val="23"/>
        </w:rPr>
      </w:pPr>
      <w:r w:rsidRPr="001059DE">
        <w:t>{"code":</w:t>
      </w:r>
      <w:r w:rsidRPr="001059DE">
        <w:rPr>
          <w:color w:val="0000FF"/>
          <w:sz w:val="23"/>
          <w:szCs w:val="23"/>
        </w:rPr>
        <w:t xml:space="preserve"> </w:t>
      </w:r>
      <w:r w:rsidR="00384B1D" w:rsidRPr="001059DE">
        <w:rPr>
          <w:rFonts w:cs="宋体" w:hint="default"/>
          <w:color w:val="0000FF"/>
          <w:sz w:val="23"/>
          <w:szCs w:val="23"/>
        </w:rPr>
        <w:t>21034</w:t>
      </w:r>
      <w:r w:rsidRPr="001059DE">
        <w:t>,"data":null,"message":"可用余额不足"}</w:t>
      </w:r>
    </w:p>
    <w:p w:rsidR="00FB79FB" w:rsidRPr="001059DE" w:rsidRDefault="00FB79FB" w:rsidP="00FB79FB">
      <w:pPr>
        <w:pStyle w:val="3"/>
        <w:numPr>
          <w:ilvl w:val="2"/>
          <w:numId w:val="3"/>
        </w:numPr>
        <w:rPr>
          <w:color w:val="000000" w:themeColor="text1"/>
        </w:rPr>
      </w:pPr>
      <w:r w:rsidRPr="001059DE">
        <w:rPr>
          <w:rFonts w:hint="eastAsia"/>
          <w:color w:val="000000" w:themeColor="text1"/>
        </w:rPr>
        <w:t>智享服务</w:t>
      </w:r>
      <w:r w:rsidRPr="001059DE">
        <w:rPr>
          <w:color w:val="000000" w:themeColor="text1"/>
        </w:rPr>
        <w:t>-</w:t>
      </w:r>
      <w:r w:rsidRPr="001059DE">
        <w:rPr>
          <w:rFonts w:hint="eastAsia"/>
          <w:color w:val="000000" w:themeColor="text1"/>
        </w:rPr>
        <w:t>获取智享服务</w:t>
      </w:r>
      <w:r w:rsidRPr="001059DE">
        <w:rPr>
          <w:color w:val="000000" w:themeColor="text1"/>
        </w:rPr>
        <w:t>-</w:t>
      </w:r>
      <w:r w:rsidRPr="001059DE">
        <w:rPr>
          <w:rFonts w:hint="eastAsia"/>
          <w:color w:val="000000" w:themeColor="text1"/>
        </w:rPr>
        <w:t>出借接口</w:t>
      </w:r>
    </w:p>
    <w:p w:rsidR="00FB79FB" w:rsidRPr="001059DE" w:rsidRDefault="00FB79FB" w:rsidP="00FB79FB">
      <w:pPr>
        <w:pStyle w:val="4"/>
        <w:numPr>
          <w:ilvl w:val="3"/>
          <w:numId w:val="3"/>
        </w:numPr>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FB79FB" w:rsidRPr="001059DE" w:rsidRDefault="00FB79FB" w:rsidP="00FB79FB">
      <w:pPr>
        <w:ind w:firstLine="420"/>
        <w:rPr>
          <w:color w:val="000000" w:themeColor="text1"/>
        </w:rPr>
      </w:pPr>
      <w:r w:rsidRPr="001059DE">
        <w:rPr>
          <w:rFonts w:hint="eastAsia"/>
          <w:color w:val="000000" w:themeColor="text1"/>
        </w:rPr>
        <w:t>请求方式：</w:t>
      </w:r>
      <w:r w:rsidRPr="001059DE">
        <w:rPr>
          <w:color w:val="000000" w:themeColor="text1"/>
        </w:rPr>
        <w:t>POST</w:t>
      </w:r>
    </w:p>
    <w:p w:rsidR="00FB79FB" w:rsidRPr="001059DE" w:rsidRDefault="00FB79FB" w:rsidP="00FB79FB">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t>请求URL：http://平台域名/api/investWisdom/{platform:pc|app|h5}/invest</w:t>
      </w:r>
    </w:p>
    <w:p w:rsidR="00FB79FB" w:rsidRPr="001059DE" w:rsidRDefault="00FB79FB" w:rsidP="00FB79FB">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FB79FB" w:rsidRPr="001059DE" w:rsidRDefault="00FB79FB" w:rsidP="00FB79FB">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0" w:type="dxa"/>
        <w:tblLayout w:type="fixed"/>
        <w:tblLook w:val="04A0" w:firstRow="1" w:lastRow="0" w:firstColumn="1" w:lastColumn="0" w:noHBand="0" w:noVBand="1"/>
      </w:tblPr>
      <w:tblGrid>
        <w:gridCol w:w="1773"/>
        <w:gridCol w:w="1410"/>
        <w:gridCol w:w="5113"/>
      </w:tblGrid>
      <w:tr w:rsidR="00FB79FB"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B79FB"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productNo</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sz w:val="21"/>
                <w:szCs w:val="22"/>
              </w:rPr>
              <w:t>产品编号</w:t>
            </w:r>
          </w:p>
        </w:tc>
      </w:tr>
      <w:tr w:rsidR="00FB79FB"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bCs/>
                <w:color w:val="000000" w:themeColor="text1"/>
                <w:sz w:val="21"/>
                <w:szCs w:val="22"/>
              </w:rPr>
              <w:t>用户ID</w:t>
            </w:r>
          </w:p>
        </w:tc>
      </w:tr>
      <w:tr w:rsidR="00FB79FB"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investAmount</w:t>
            </w:r>
          </w:p>
        </w:tc>
        <w:tc>
          <w:tcPr>
            <w:tcW w:w="1410"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r w:rsidRPr="001059DE">
              <w:rPr>
                <w:rFonts w:asciiTheme="minorEastAsia" w:eastAsiaTheme="minorEastAsia" w:hAnsiTheme="minorEastAsia" w:cstheme="minorEastAsia"/>
                <w:bCs/>
                <w:color w:val="000000" w:themeColor="text1"/>
                <w:sz w:val="21"/>
                <w:szCs w:val="22"/>
              </w:rPr>
              <w:t>出借金额</w:t>
            </w:r>
          </w:p>
        </w:tc>
      </w:tr>
      <w:tr w:rsidR="00FB79FB" w:rsidRPr="001059DE" w:rsidTr="0070004D">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p>
        </w:tc>
      </w:tr>
    </w:tbl>
    <w:p w:rsidR="00FB79FB" w:rsidRPr="001059DE" w:rsidRDefault="00FB79FB" w:rsidP="00FB79FB">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lastRenderedPageBreak/>
        <w:t>输出</w:t>
      </w:r>
    </w:p>
    <w:p w:rsidR="00FB79FB" w:rsidRPr="001059DE" w:rsidRDefault="00FB79FB" w:rsidP="00FB79FB">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B79FB" w:rsidRPr="001059DE" w:rsidRDefault="00FB79FB" w:rsidP="00FB79FB">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B79FB" w:rsidRPr="001059DE" w:rsidRDefault="00FB79FB" w:rsidP="00FB79FB">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FB79FB" w:rsidRPr="001059DE" w:rsidTr="00FB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B79FB" w:rsidRPr="001059DE" w:rsidTr="00FB79F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B79FB" w:rsidRPr="001059DE" w:rsidTr="00FB79F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FB79FB" w:rsidRPr="001059DE" w:rsidTr="00FB79FB">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rPr>
                <w:b w:val="0"/>
                <w:color w:val="000000" w:themeColor="text1"/>
                <w:szCs w:val="21"/>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FB79FB" w:rsidRPr="001059DE" w:rsidTr="00FB79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widowControl/>
              <w:jc w:val="left"/>
              <w:rPr>
                <w:color w:val="000000" w:themeColor="text1"/>
                <w:sz w:val="24"/>
                <w:szCs w:val="24"/>
              </w:rPr>
            </w:pPr>
            <w:r w:rsidRPr="001059DE">
              <w:rPr>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widowControl/>
              <w:jc w:val="left"/>
              <w:cnfStyle w:val="000000000000" w:firstRow="0" w:lastRow="0" w:firstColumn="0" w:lastColumn="0" w:oddVBand="0" w:evenVBand="0" w:oddHBand="0" w:evenHBand="0" w:firstRowFirstColumn="0" w:firstRowLastColumn="0" w:lastRowFirstColumn="0" w:lastRowLastColumn="0"/>
            </w:pP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FB79FB" w:rsidRPr="001059DE" w:rsidRDefault="00FB79FB" w:rsidP="00FB79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tcBorders>
              <w:top w:val="single" w:sz="4" w:space="0" w:color="BFBFBF"/>
              <w:left w:val="single" w:sz="4" w:space="0" w:color="BFBFBF"/>
              <w:bottom w:val="single" w:sz="4" w:space="0" w:color="BFBFBF"/>
              <w:right w:val="single" w:sz="4" w:space="0" w:color="BFBFBF"/>
            </w:tcBorders>
            <w:vAlign w:val="center"/>
          </w:tcPr>
          <w:p w:rsidR="00FB79FB" w:rsidRPr="001059DE" w:rsidRDefault="00FB79FB" w:rsidP="0070004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B35CAA" w:rsidRPr="001059DE" w:rsidRDefault="00B35CAA" w:rsidP="00B35CAA">
      <w:pPr>
        <w:pStyle w:val="3"/>
        <w:numPr>
          <w:ilvl w:val="2"/>
          <w:numId w:val="3"/>
        </w:numPr>
        <w:rPr>
          <w:color w:val="000000" w:themeColor="text1"/>
        </w:rPr>
      </w:pPr>
      <w:r w:rsidRPr="001059DE">
        <w:rPr>
          <w:rFonts w:hint="eastAsia"/>
          <w:color w:val="000000" w:themeColor="text1"/>
        </w:rPr>
        <w:t>智享服务</w:t>
      </w:r>
      <w:r w:rsidRPr="001059DE">
        <w:rPr>
          <w:color w:val="000000" w:themeColor="text1"/>
        </w:rPr>
        <w:t>-</w:t>
      </w:r>
      <w:r w:rsidRPr="001059DE">
        <w:rPr>
          <w:rFonts w:hint="eastAsia"/>
          <w:color w:val="000000" w:themeColor="text1"/>
        </w:rPr>
        <w:t>获取计算器参数</w:t>
      </w:r>
    </w:p>
    <w:p w:rsidR="00B35CAA" w:rsidRPr="001059DE" w:rsidRDefault="00B35CAA" w:rsidP="00B35CAA">
      <w:pPr>
        <w:pStyle w:val="4"/>
        <w:numPr>
          <w:ilvl w:val="3"/>
          <w:numId w:val="3"/>
        </w:numPr>
        <w:spacing w:line="374" w:lineRule="auto"/>
        <w:ind w:left="851"/>
        <w:rPr>
          <w:color w:val="000000" w:themeColor="text1"/>
        </w:rPr>
      </w:pPr>
      <w:r w:rsidRPr="001059DE">
        <w:rPr>
          <w:rFonts w:hint="eastAsia"/>
          <w:color w:val="000000" w:themeColor="text1"/>
        </w:rPr>
        <w:t>输入</w:t>
      </w:r>
      <w:r w:rsidRPr="001059DE">
        <w:rPr>
          <w:color w:val="000000" w:themeColor="text1"/>
        </w:rPr>
        <w:t xml:space="preserve"> </w:t>
      </w:r>
    </w:p>
    <w:p w:rsidR="00B35CAA" w:rsidRPr="001059DE" w:rsidRDefault="00B35CAA" w:rsidP="00B35CAA">
      <w:pPr>
        <w:ind w:firstLine="420"/>
        <w:rPr>
          <w:color w:val="000000" w:themeColor="text1"/>
        </w:rPr>
      </w:pPr>
      <w:r w:rsidRPr="001059DE">
        <w:rPr>
          <w:rFonts w:hint="eastAsia"/>
          <w:color w:val="000000" w:themeColor="text1"/>
        </w:rPr>
        <w:t>请求方式：</w:t>
      </w:r>
      <w:r w:rsidRPr="001059DE">
        <w:rPr>
          <w:color w:val="000000" w:themeColor="text1"/>
        </w:rPr>
        <w:t>POST</w:t>
      </w:r>
    </w:p>
    <w:p w:rsidR="00B35CAA" w:rsidRPr="001059DE" w:rsidRDefault="00B35CAA" w:rsidP="00B35CAA">
      <w:pPr>
        <w:pStyle w:val="HTML"/>
        <w:shd w:val="clear" w:color="auto" w:fill="FFFFFF"/>
        <w:rPr>
          <w:rFonts w:asciiTheme="minorEastAsia" w:eastAsiaTheme="minorEastAsia" w:hAnsiTheme="minorEastAsia" w:cstheme="minorEastAsia" w:hint="default"/>
          <w:sz w:val="21"/>
          <w:szCs w:val="22"/>
        </w:rPr>
      </w:pPr>
      <w:r w:rsidRPr="001059DE">
        <w:rPr>
          <w:rFonts w:asciiTheme="minorEastAsia" w:eastAsiaTheme="minorEastAsia" w:hAnsiTheme="minorEastAsia" w:cstheme="minorEastAsia"/>
          <w:sz w:val="21"/>
          <w:szCs w:val="22"/>
        </w:rPr>
        <w:t>请求URL：http://平台域名/api/wisdomProduct/getCalculatorParam</w:t>
      </w:r>
    </w:p>
    <w:p w:rsidR="00B35CAA" w:rsidRPr="001059DE" w:rsidRDefault="00B35CAA" w:rsidP="00B35CAA">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ab/>
        <w:t>事例：</w:t>
      </w:r>
    </w:p>
    <w:p w:rsidR="00B35CAA" w:rsidRPr="001059DE" w:rsidRDefault="00B35CAA" w:rsidP="00B35CAA">
      <w:pPr>
        <w:pStyle w:val="HTML"/>
        <w:shd w:val="clear" w:color="auto" w:fill="FFFFFF"/>
        <w:rPr>
          <w:rFonts w:asciiTheme="minorEastAsia" w:eastAsiaTheme="minorEastAsia" w:hAnsiTheme="minorEastAsia" w:cstheme="minorEastAsia" w:hint="default"/>
          <w:color w:val="000000" w:themeColor="text1"/>
          <w:sz w:val="21"/>
          <w:szCs w:val="22"/>
        </w:rPr>
      </w:pPr>
      <w:r w:rsidRPr="001059DE">
        <w:rPr>
          <w:rFonts w:asciiTheme="minorEastAsia" w:eastAsiaTheme="minorEastAsia" w:hAnsiTheme="minorEastAsia" w:cstheme="minorEastAsia"/>
          <w:color w:val="000000" w:themeColor="text1"/>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B35CAA"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35CAA"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sz w:val="21"/>
                <w:szCs w:val="22"/>
              </w:rPr>
            </w:pPr>
          </w:p>
        </w:tc>
      </w:tr>
    </w:tbl>
    <w:p w:rsidR="00B35CAA" w:rsidRPr="001059DE" w:rsidRDefault="00B35CAA" w:rsidP="00B35CAA">
      <w:pPr>
        <w:pStyle w:val="4"/>
        <w:numPr>
          <w:ilvl w:val="3"/>
          <w:numId w:val="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4" w:lineRule="auto"/>
        <w:ind w:left="851"/>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B35CAA"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35CAA"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35CAA" w:rsidRPr="001059DE" w:rsidTr="00D500C5">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B35CAA"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rPr>
                <w:b w:val="0"/>
                <w:color w:val="000000" w:themeColor="text1"/>
                <w:szCs w:val="21"/>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B35CAA"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B35CAA" w:rsidRPr="001059DE" w:rsidRDefault="00B35CAA" w:rsidP="00D500C5">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B35CAA"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B35CAA" w:rsidRPr="001059DE" w:rsidRDefault="00B35CAA" w:rsidP="00D500C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期限</w:t>
            </w:r>
          </w:p>
        </w:tc>
        <w:tc>
          <w:tcPr>
            <w:tcW w:w="1789"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35CAA"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B35CAA" w:rsidRPr="001059DE" w:rsidRDefault="00B35CAA" w:rsidP="00D500C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b/>
                <w:bCs/>
                <w:color w:val="008000"/>
                <w:sz w:val="18"/>
                <w:szCs w:val="18"/>
              </w:rPr>
              <w:t>rateList</w:t>
            </w:r>
          </w:p>
        </w:tc>
        <w:tc>
          <w:tcPr>
            <w:tcW w:w="1244"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年化利率</w:t>
            </w:r>
          </w:p>
        </w:tc>
        <w:tc>
          <w:tcPr>
            <w:tcW w:w="1789" w:type="dxa"/>
            <w:tcBorders>
              <w:top w:val="single" w:sz="4" w:space="0" w:color="BFBFBF"/>
              <w:left w:val="single" w:sz="4" w:space="0" w:color="BFBFBF"/>
              <w:bottom w:val="single" w:sz="4" w:space="0" w:color="BFBFBF"/>
              <w:right w:val="single" w:sz="4" w:space="0" w:color="BFBFBF"/>
            </w:tcBorders>
            <w:vAlign w:val="center"/>
          </w:tcPr>
          <w:p w:rsidR="00B35CAA" w:rsidRPr="001059DE" w:rsidRDefault="00B35CAA"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10%</w:t>
            </w:r>
            <w:r w:rsidRPr="001059DE">
              <w:rPr>
                <w:rFonts w:cs="宋体"/>
                <w:b/>
                <w:bCs/>
                <w:color w:val="660E7A"/>
                <w:sz w:val="18"/>
                <w:szCs w:val="18"/>
              </w:rPr>
              <w:t>，</w:t>
            </w:r>
            <w:r w:rsidRPr="001059DE">
              <w:rPr>
                <w:rFonts w:cs="宋体" w:hint="eastAsia"/>
                <w:b/>
                <w:bCs/>
                <w:color w:val="660E7A"/>
                <w:sz w:val="18"/>
                <w:szCs w:val="18"/>
              </w:rPr>
              <w:t>接口返回</w:t>
            </w:r>
            <w:r w:rsidRPr="001059DE">
              <w:rPr>
                <w:rFonts w:cs="宋体" w:hint="eastAsia"/>
                <w:b/>
                <w:bCs/>
                <w:color w:val="660E7A"/>
                <w:sz w:val="18"/>
                <w:szCs w:val="18"/>
              </w:rPr>
              <w:t>10</w:t>
            </w:r>
          </w:p>
        </w:tc>
      </w:tr>
    </w:tbl>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"code": 0,</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"data":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"month": 3,</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"rateList":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"5.00",</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"7.00",</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"5.60"</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lastRenderedPageBreak/>
        <w:t xml:space="preserv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"month": 1,</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"rateList":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"5.60"</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 xml:space="preserve">    "message": ""</w:t>
      </w:r>
    </w:p>
    <w:p w:rsidR="00B35CAA" w:rsidRPr="001059DE" w:rsidRDefault="00B35CAA" w:rsidP="00B35CAA">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059DE">
        <w:t>}</w:t>
      </w:r>
    </w:p>
    <w:p w:rsidR="00FB79FB" w:rsidRPr="001059DE" w:rsidRDefault="00FB79FB" w:rsidP="00FB79FB">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F63E2" w:rsidRPr="001059DE" w:rsidRDefault="00DF63E2" w:rsidP="00DF63E2">
      <w:pPr>
        <w:pStyle w:val="2"/>
      </w:pPr>
      <w:r w:rsidRPr="001059DE">
        <w:t>个人中心相关接口</w:t>
      </w:r>
    </w:p>
    <w:p w:rsidR="00DF63E2" w:rsidRPr="001059DE" w:rsidRDefault="00B43DBD" w:rsidP="00DF63E2">
      <w:pPr>
        <w:pStyle w:val="3"/>
        <w:rPr>
          <w:color w:val="000000" w:themeColor="text1"/>
        </w:rPr>
      </w:pPr>
      <w:r w:rsidRPr="001059DE">
        <w:rPr>
          <w:rFonts w:hint="eastAsia"/>
          <w:color w:val="000000" w:themeColor="text1"/>
        </w:rPr>
        <w:t>充值</w:t>
      </w:r>
      <w:r w:rsidR="00DF63E2" w:rsidRPr="001059DE">
        <w:rPr>
          <w:rFonts w:hint="eastAsia"/>
          <w:color w:val="000000" w:themeColor="text1"/>
        </w:rPr>
        <w:t>记录接口</w:t>
      </w:r>
    </w:p>
    <w:p w:rsidR="00DF63E2" w:rsidRPr="001059DE" w:rsidRDefault="00DF63E2" w:rsidP="00DF63E2">
      <w:pPr>
        <w:ind w:firstLine="420"/>
        <w:rPr>
          <w:color w:val="000000" w:themeColor="text1"/>
        </w:rPr>
      </w:pPr>
      <w:r w:rsidRPr="001059DE">
        <w:rPr>
          <w:rFonts w:hint="eastAsia"/>
          <w:color w:val="000000" w:themeColor="text1"/>
        </w:rPr>
        <w:t>平台提现。</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426D6E">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w:t>
      </w:r>
      <w:r w:rsidR="00426D6E" w:rsidRPr="001059DE">
        <w:rPr>
          <w:rFonts w:asciiTheme="minorEastAsia" w:eastAsiaTheme="minorEastAsia" w:hAnsiTheme="minorEastAsia" w:cstheme="minorEastAsia"/>
          <w:color w:val="000000" w:themeColor="text1"/>
          <w:kern w:val="2"/>
          <w:sz w:val="21"/>
          <w:szCs w:val="22"/>
        </w:rPr>
        <w:t>http://平台域名</w:t>
      </w:r>
      <w:r w:rsidR="00426D6E" w:rsidRPr="001059DE">
        <w:rPr>
          <w:rFonts w:ascii="Helvetica" w:hAnsi="Helvetica" w:cs="Helvetica"/>
          <w:color w:val="505050"/>
          <w:sz w:val="18"/>
          <w:szCs w:val="18"/>
          <w:shd w:val="clear" w:color="auto" w:fill="FAFAFA"/>
        </w:rPr>
        <w:t>/api/userAccountInfo/findUserChargeList</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szCs w:val="21"/>
              </w:rPr>
            </w:pPr>
            <w:r w:rsidRPr="001059DE">
              <w:rPr>
                <w:color w:val="000000" w:themeColor="text1"/>
                <w:szCs w:val="21"/>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color w:val="000000" w:themeColor="text1"/>
                <w:szCs w:val="21"/>
              </w:rPr>
            </w:pPr>
            <w:r w:rsidRPr="001059DE">
              <w:rPr>
                <w:rFonts w:hint="eastAsia"/>
                <w:color w:val="000000" w:themeColor="text1"/>
              </w:rPr>
              <w:t>pageSize</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szCs w:val="21"/>
              </w:rPr>
            </w:pPr>
            <w:r w:rsidRPr="001059DE">
              <w:rPr>
                <w:rFonts w:hint="eastAsia"/>
                <w:color w:val="000000" w:themeColor="text1"/>
                <w:szCs w:val="21"/>
              </w:rPr>
              <w:t>page</w:t>
            </w:r>
            <w:r w:rsidRPr="001059DE">
              <w:rPr>
                <w:color w:val="000000" w:themeColor="text1"/>
                <w:szCs w:val="21"/>
              </w:rPr>
              <w:t>Num</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页数（默认</w:t>
            </w:r>
            <w:r w:rsidRPr="001059DE">
              <w:rPr>
                <w:rFonts w:hint="eastAsia"/>
                <w:color w:val="000000" w:themeColor="text1"/>
              </w:rPr>
              <w:t>1</w:t>
            </w:r>
            <w:r w:rsidRPr="001059DE">
              <w:rPr>
                <w:rFonts w:hint="eastAsia"/>
                <w:color w:val="000000" w:themeColor="text1"/>
              </w:rPr>
              <w:t>）</w:t>
            </w:r>
          </w:p>
        </w:tc>
      </w:tr>
    </w:tbl>
    <w:p w:rsidR="00DF63E2" w:rsidRPr="001059DE" w:rsidRDefault="00DF63E2" w:rsidP="00DF63E2">
      <w:pPr>
        <w:pStyle w:val="4"/>
        <w:rPr>
          <w:color w:val="000000" w:themeColor="text1"/>
        </w:rPr>
      </w:pPr>
      <w:r w:rsidRPr="001059DE">
        <w:rPr>
          <w:rFonts w:hint="eastAsia"/>
          <w:color w:val="000000" w:themeColor="text1"/>
        </w:rPr>
        <w:t>输出</w:t>
      </w:r>
    </w:p>
    <w:p w:rsidR="00A37FEE" w:rsidRPr="001059DE" w:rsidRDefault="00A37FEE" w:rsidP="00A37FEE"/>
    <w:tbl>
      <w:tblPr>
        <w:tblStyle w:val="11"/>
        <w:tblW w:w="8928" w:type="dxa"/>
        <w:tblLayout w:type="fixed"/>
        <w:tblLook w:val="04A0" w:firstRow="1" w:lastRow="0" w:firstColumn="1" w:lastColumn="0" w:noHBand="0" w:noVBand="1"/>
      </w:tblPr>
      <w:tblGrid>
        <w:gridCol w:w="1773"/>
        <w:gridCol w:w="2333"/>
        <w:gridCol w:w="1244"/>
        <w:gridCol w:w="1789"/>
        <w:gridCol w:w="1789"/>
      </w:tblGrid>
      <w:tr w:rsidR="00073B56"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73B56" w:rsidRPr="001059DE" w:rsidRDefault="00073B56" w:rsidP="00527E9F">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73B56" w:rsidRPr="001059DE" w:rsidRDefault="00073B56"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73B56"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73B56" w:rsidRPr="001059DE" w:rsidRDefault="00073B56" w:rsidP="00527E9F">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73B56" w:rsidRPr="001059DE" w:rsidRDefault="00073B56"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73B56"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73B56" w:rsidRPr="001059DE" w:rsidRDefault="00073B56" w:rsidP="00527E9F">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73B56" w:rsidRPr="001059DE" w:rsidRDefault="00073B56"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1C18B5" w:rsidRPr="001059DE" w:rsidRDefault="002516FC"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1C18B5" w:rsidRPr="001059DE" w:rsidRDefault="001C18B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1C18B5" w:rsidRPr="001059DE" w:rsidRDefault="001C18B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1C18B5" w:rsidRPr="001059DE" w:rsidRDefault="001C18B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rechargeAm</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充值金额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rechargeTime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充值时间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t xml:space="preserve">serialNo                             </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流水号</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rPr>
                <w:rFonts w:hint="eastAsia"/>
              </w:rPr>
              <w:t>recharge</w:t>
            </w:r>
            <w:r w:rsidRPr="001059DE">
              <w:t>S</w:t>
            </w:r>
            <w:r w:rsidRPr="001059DE">
              <w:rPr>
                <w:rFonts w:hint="eastAsia"/>
              </w:rPr>
              <w:t>tatus</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充值状态</w:t>
            </w:r>
            <w:r w:rsidRPr="001059DE">
              <w:rPr>
                <w:rFonts w:hint="eastAsia"/>
              </w:rPr>
              <w:t xml:space="preserve"> 0</w:t>
            </w:r>
            <w:r w:rsidRPr="001059DE">
              <w:rPr>
                <w:rFonts w:hint="eastAsia"/>
              </w:rPr>
              <w:t>：处理中；</w:t>
            </w:r>
            <w:r w:rsidRPr="001059DE">
              <w:rPr>
                <w:rFonts w:hint="eastAsia"/>
              </w:rPr>
              <w:t>1</w:t>
            </w:r>
            <w:r w:rsidRPr="001059DE">
              <w:rPr>
                <w:rFonts w:hint="eastAsia"/>
              </w:rPr>
              <w:t>：成功；</w:t>
            </w:r>
            <w:r w:rsidRPr="001059DE">
              <w:rPr>
                <w:rFonts w:hint="eastAsia"/>
              </w:rPr>
              <w:t>2</w:t>
            </w:r>
            <w:r w:rsidRPr="001059DE">
              <w:rPr>
                <w:rFonts w:hint="eastAsia"/>
              </w:rPr>
              <w:t>：失败</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t xml:space="preserve">sussTime                              </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更新时间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rPr>
                <w:rFonts w:hint="eastAsia"/>
              </w:rPr>
              <w:t>c</w:t>
            </w:r>
            <w:r w:rsidRPr="001059DE">
              <w:t xml:space="preserve">ount                                  </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总条数</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bankCardNo</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t>银行卡后三位</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sumAmount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总金额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bankName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t>银行卡名称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 xml:space="preserve">rechargeStatusString                 </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t>充值</w:t>
            </w:r>
            <w:r w:rsidRPr="001059DE">
              <w:rPr>
                <w:rFonts w:hint="eastAsia"/>
              </w:rPr>
              <w:t>状态</w:t>
            </w:r>
            <w:r w:rsidRPr="001059DE">
              <w:rPr>
                <w:rFonts w:hint="eastAsia"/>
              </w:rPr>
              <w:t xml:space="preserve"> </w:t>
            </w:r>
            <w:r w:rsidRPr="001059DE">
              <w:t xml:space="preserve"> </w:t>
            </w:r>
            <w:r w:rsidRPr="001059DE">
              <w:t>成功</w:t>
            </w:r>
            <w:r w:rsidRPr="001059DE">
              <w:rPr>
                <w:rFonts w:hint="eastAsia"/>
              </w:rPr>
              <w:t xml:space="preserve"> </w:t>
            </w:r>
            <w:r w:rsidRPr="001059DE">
              <w:rPr>
                <w:rFonts w:hint="eastAsia"/>
              </w:rPr>
              <w:t>失败</w:t>
            </w:r>
            <w:r w:rsidRPr="001059DE">
              <w:rPr>
                <w:rFonts w:hint="eastAsia"/>
              </w:rPr>
              <w:t xml:space="preserve"> </w:t>
            </w:r>
            <w:r w:rsidRPr="001059DE">
              <w:rPr>
                <w:rFonts w:hint="eastAsia"/>
              </w:rPr>
              <w:t>进行中</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C18B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C18B5" w:rsidRPr="001059DE" w:rsidRDefault="001C18B5" w:rsidP="001C18B5">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rechargeWay</w:t>
            </w:r>
            <w:r w:rsidRPr="001059DE">
              <w:t xml:space="preserve">  </w:t>
            </w:r>
          </w:p>
        </w:tc>
        <w:tc>
          <w:tcPr>
            <w:tcW w:w="1244"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059DE">
              <w:rPr>
                <w:rFonts w:hint="eastAsia"/>
              </w:rPr>
              <w:t>充值方式</w:t>
            </w:r>
            <w:r w:rsidRPr="001059DE">
              <w:rPr>
                <w:rFonts w:hint="eastAsia"/>
              </w:rPr>
              <w:t xml:space="preserve"> 1: PC</w:t>
            </w:r>
            <w:r w:rsidRPr="001059DE">
              <w:rPr>
                <w:rFonts w:hint="eastAsia"/>
              </w:rPr>
              <w:t>直接跳转网银充值页面</w:t>
            </w:r>
            <w:r w:rsidRPr="001059DE">
              <w:rPr>
                <w:rFonts w:hint="eastAsia"/>
              </w:rPr>
              <w:t xml:space="preserve">   2 :PC</w:t>
            </w:r>
            <w:r w:rsidRPr="001059DE">
              <w:rPr>
                <w:rFonts w:hint="eastAsia"/>
              </w:rPr>
              <w:t>渠道充值页面</w:t>
            </w:r>
            <w:r w:rsidRPr="001059DE">
              <w:rPr>
                <w:rFonts w:hint="eastAsia"/>
              </w:rPr>
              <w:t xml:space="preserve"> 3 :PC</w:t>
            </w:r>
            <w:r w:rsidRPr="001059DE">
              <w:rPr>
                <w:rFonts w:hint="eastAsia"/>
              </w:rPr>
              <w:t>快捷充值</w:t>
            </w:r>
            <w:r w:rsidRPr="001059DE">
              <w:rPr>
                <w:rFonts w:hint="eastAsia"/>
              </w:rPr>
              <w:t>4: app</w:t>
            </w:r>
            <w:r w:rsidRPr="001059DE">
              <w:rPr>
                <w:rFonts w:hint="eastAsia"/>
              </w:rPr>
              <w:t>端快捷充值</w:t>
            </w:r>
          </w:p>
        </w:tc>
        <w:tc>
          <w:tcPr>
            <w:tcW w:w="1789" w:type="dxa"/>
            <w:tcBorders>
              <w:top w:val="single" w:sz="4" w:space="0" w:color="BFBFBF"/>
              <w:left w:val="single" w:sz="4" w:space="0" w:color="BFBFBF"/>
              <w:bottom w:val="single" w:sz="4" w:space="0" w:color="BFBFBF"/>
              <w:right w:val="single" w:sz="4" w:space="0" w:color="BFBFBF"/>
            </w:tcBorders>
            <w:vAlign w:val="center"/>
          </w:tcPr>
          <w:p w:rsidR="001C18B5" w:rsidRPr="001059DE" w:rsidRDefault="001C18B5" w:rsidP="001C18B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3C3521" w:rsidRPr="001059DE" w:rsidRDefault="003C3521" w:rsidP="003C3521">
      <w:r w:rsidRPr="001059DE">
        <w:t>{</w:t>
      </w:r>
    </w:p>
    <w:p w:rsidR="003C3521" w:rsidRPr="001059DE" w:rsidRDefault="003C3521" w:rsidP="003C3521">
      <w:r w:rsidRPr="001059DE">
        <w:t xml:space="preserve">    "code": 0,</w:t>
      </w:r>
    </w:p>
    <w:p w:rsidR="003C3521" w:rsidRPr="001059DE" w:rsidRDefault="003C3521" w:rsidP="003C3521">
      <w:r w:rsidRPr="001059DE">
        <w:t xml:space="preserve">    "data": {</w:t>
      </w:r>
    </w:p>
    <w:p w:rsidR="003C3521" w:rsidRPr="001059DE" w:rsidRDefault="003C3521" w:rsidP="003C3521">
      <w:r w:rsidRPr="001059DE">
        <w:t xml:space="preserve">        "count": 1,</w:t>
      </w:r>
    </w:p>
    <w:p w:rsidR="003C3521" w:rsidRPr="001059DE" w:rsidRDefault="003C3521" w:rsidP="003C3521">
      <w:r w:rsidRPr="001059DE">
        <w:t xml:space="preserve">        "list": [</w:t>
      </w:r>
    </w:p>
    <w:p w:rsidR="003C3521" w:rsidRPr="001059DE" w:rsidRDefault="003C3521" w:rsidP="003C3521">
      <w:r w:rsidRPr="001059DE">
        <w:t xml:space="preserve">            {</w:t>
      </w:r>
    </w:p>
    <w:p w:rsidR="003C3521" w:rsidRPr="001059DE" w:rsidRDefault="003C3521" w:rsidP="003C3521">
      <w:r w:rsidRPr="001059DE">
        <w:t xml:space="preserve">                "rechargeAmt": "1,000.00",</w:t>
      </w:r>
    </w:p>
    <w:p w:rsidR="003C3521" w:rsidRPr="001059DE" w:rsidRDefault="003C3521" w:rsidP="003C3521">
      <w:r w:rsidRPr="001059DE">
        <w:t xml:space="preserve">                "sussTime": "2018-11-09 13:42",</w:t>
      </w:r>
    </w:p>
    <w:p w:rsidR="003C3521" w:rsidRPr="001059DE" w:rsidRDefault="003C3521" w:rsidP="003C3521">
      <w:r w:rsidRPr="001059DE">
        <w:t xml:space="preserve">                "rechargeStatus": "1",</w:t>
      </w:r>
    </w:p>
    <w:p w:rsidR="003C3521" w:rsidRPr="001059DE" w:rsidRDefault="003C3521" w:rsidP="003C3521">
      <w:r w:rsidRPr="001059DE">
        <w:t xml:space="preserve">                "rechargeTime": "2018-11-09 13:43",</w:t>
      </w:r>
    </w:p>
    <w:p w:rsidR="003C3521" w:rsidRPr="001059DE" w:rsidRDefault="003C3521" w:rsidP="003C3521">
      <w:r w:rsidRPr="001059DE">
        <w:rPr>
          <w:rFonts w:hint="eastAsia"/>
        </w:rPr>
        <w:t xml:space="preserve">  </w:t>
      </w:r>
      <w:r w:rsidR="008F2F5B" w:rsidRPr="001059DE">
        <w:rPr>
          <w:rFonts w:hint="eastAsia"/>
        </w:rPr>
        <w:t xml:space="preserve">              "rechargeWay": "</w:t>
      </w:r>
      <w:r w:rsidRPr="001059DE">
        <w:rPr>
          <w:rFonts w:hint="eastAsia"/>
        </w:rPr>
        <w:t>快捷充值</w:t>
      </w:r>
      <w:r w:rsidRPr="001059DE">
        <w:rPr>
          <w:rFonts w:hint="eastAsia"/>
        </w:rPr>
        <w:t>",</w:t>
      </w:r>
    </w:p>
    <w:p w:rsidR="003C3521" w:rsidRPr="001059DE" w:rsidRDefault="003C3521" w:rsidP="003C3521">
      <w:r w:rsidRPr="001059DE">
        <w:rPr>
          <w:rFonts w:hint="eastAsia"/>
        </w:rPr>
        <w:t xml:space="preserve">                "bankName": "</w:t>
      </w:r>
      <w:r w:rsidRPr="001059DE">
        <w:rPr>
          <w:rFonts w:hint="eastAsia"/>
        </w:rPr>
        <w:t>廊坊银行</w:t>
      </w:r>
      <w:r w:rsidRPr="001059DE">
        <w:rPr>
          <w:rFonts w:hint="eastAsia"/>
        </w:rPr>
        <w:t>",</w:t>
      </w:r>
    </w:p>
    <w:p w:rsidR="003C3521" w:rsidRPr="001059DE" w:rsidRDefault="003C3521" w:rsidP="003C3521">
      <w:r w:rsidRPr="001059DE">
        <w:t xml:space="preserve">                "serialNo": "0220181109134325517"</w:t>
      </w:r>
    </w:p>
    <w:p w:rsidR="003C3521" w:rsidRPr="001059DE" w:rsidRDefault="003C3521" w:rsidP="003C3521">
      <w:r w:rsidRPr="001059DE">
        <w:t xml:space="preserve">            }</w:t>
      </w:r>
    </w:p>
    <w:p w:rsidR="003C3521" w:rsidRPr="001059DE" w:rsidRDefault="003C3521" w:rsidP="003C3521">
      <w:r w:rsidRPr="001059DE">
        <w:t xml:space="preserve">        ],</w:t>
      </w:r>
    </w:p>
    <w:p w:rsidR="003C3521" w:rsidRPr="001059DE" w:rsidRDefault="003C3521" w:rsidP="003C3521">
      <w:r w:rsidRPr="001059DE">
        <w:t xml:space="preserve">        "sumAmount": 101100</w:t>
      </w:r>
    </w:p>
    <w:p w:rsidR="003C3521" w:rsidRPr="001059DE" w:rsidRDefault="003C3521" w:rsidP="003C3521">
      <w:r w:rsidRPr="001059DE">
        <w:t xml:space="preserve">    },</w:t>
      </w:r>
    </w:p>
    <w:p w:rsidR="003C3521" w:rsidRPr="001059DE" w:rsidRDefault="003C3521" w:rsidP="003C3521">
      <w:r w:rsidRPr="001059DE">
        <w:rPr>
          <w:rFonts w:hint="eastAsia"/>
        </w:rPr>
        <w:t xml:space="preserve">    "message": "</w:t>
      </w:r>
      <w:r w:rsidRPr="001059DE">
        <w:rPr>
          <w:rFonts w:hint="eastAsia"/>
        </w:rPr>
        <w:t>查询成功</w:t>
      </w:r>
      <w:r w:rsidRPr="001059DE">
        <w:rPr>
          <w:rFonts w:hint="eastAsia"/>
        </w:rPr>
        <w:t>"</w:t>
      </w:r>
    </w:p>
    <w:p w:rsidR="00B43DBD" w:rsidRPr="001059DE" w:rsidRDefault="003C3521" w:rsidP="003C3521">
      <w:r w:rsidRPr="001059DE">
        <w:t>}</w:t>
      </w:r>
    </w:p>
    <w:p w:rsidR="000E5730" w:rsidRPr="001059DE" w:rsidRDefault="000E5730" w:rsidP="000E5730">
      <w:pPr>
        <w:pStyle w:val="3"/>
        <w:rPr>
          <w:color w:val="000000" w:themeColor="text1"/>
        </w:rPr>
      </w:pPr>
      <w:r w:rsidRPr="001059DE">
        <w:rPr>
          <w:rFonts w:hint="eastAsia"/>
          <w:color w:val="000000" w:themeColor="text1"/>
        </w:rPr>
        <w:t>提现记录接口</w:t>
      </w:r>
    </w:p>
    <w:p w:rsidR="000E5730" w:rsidRPr="001059DE" w:rsidRDefault="000E5730" w:rsidP="000E5730">
      <w:pPr>
        <w:ind w:firstLine="420"/>
        <w:rPr>
          <w:color w:val="000000" w:themeColor="text1"/>
        </w:rPr>
      </w:pPr>
      <w:r w:rsidRPr="001059DE">
        <w:rPr>
          <w:rFonts w:hint="eastAsia"/>
          <w:color w:val="000000" w:themeColor="text1"/>
        </w:rPr>
        <w:t>平台提现。</w:t>
      </w:r>
    </w:p>
    <w:p w:rsidR="000E5730" w:rsidRPr="001059DE" w:rsidRDefault="000E5730" w:rsidP="000E5730">
      <w:pPr>
        <w:pStyle w:val="4"/>
        <w:rPr>
          <w:color w:val="000000" w:themeColor="text1"/>
        </w:rPr>
      </w:pPr>
      <w:r w:rsidRPr="001059DE">
        <w:rPr>
          <w:rFonts w:hint="eastAsia"/>
          <w:color w:val="000000" w:themeColor="text1"/>
        </w:rPr>
        <w:t>输入</w:t>
      </w:r>
    </w:p>
    <w:p w:rsidR="000E5730" w:rsidRPr="001059DE" w:rsidRDefault="000E5730" w:rsidP="000E5730">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0E5730" w:rsidRPr="001059DE" w:rsidRDefault="000E5730" w:rsidP="000E5730">
      <w:pPr>
        <w:pStyle w:val="HTML"/>
        <w:widowControl/>
        <w:shd w:val="clear" w:color="auto" w:fill="FFFFFF"/>
        <w:ind w:firstLineChars="200" w:firstLine="420"/>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w:t>
      </w:r>
      <w:r w:rsidR="00426D6E" w:rsidRPr="001059DE">
        <w:rPr>
          <w:rFonts w:asciiTheme="minorEastAsia" w:eastAsiaTheme="minorEastAsia" w:hAnsiTheme="minorEastAsia" w:cstheme="minorEastAsia"/>
          <w:color w:val="000000" w:themeColor="text1"/>
          <w:kern w:val="2"/>
          <w:sz w:val="21"/>
          <w:szCs w:val="22"/>
        </w:rPr>
        <w:t>http://平台域名</w:t>
      </w:r>
      <w:r w:rsidR="00426D6E" w:rsidRPr="001059DE">
        <w:rPr>
          <w:rFonts w:ascii="Helvetica" w:hAnsi="Helvetica" w:cs="Helvetica"/>
          <w:color w:val="505050"/>
          <w:sz w:val="18"/>
          <w:szCs w:val="18"/>
          <w:shd w:val="clear" w:color="auto" w:fill="FAFAFA"/>
        </w:rPr>
        <w:t>/api/userAccountInfo/findUserWithdrawList</w:t>
      </w:r>
    </w:p>
    <w:p w:rsidR="000E5730" w:rsidRPr="001059DE" w:rsidRDefault="000E5730" w:rsidP="000E5730">
      <w:pPr>
        <w:ind w:firstLine="420"/>
        <w:rPr>
          <w:color w:val="000000" w:themeColor="text1"/>
        </w:rPr>
      </w:pPr>
    </w:p>
    <w:p w:rsidR="000E5730" w:rsidRPr="001059DE" w:rsidRDefault="000E5730" w:rsidP="000E5730">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0E5730" w:rsidRPr="001059DE" w:rsidTr="00CE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E5730" w:rsidRPr="001059DE" w:rsidRDefault="000E5730" w:rsidP="00CE42B0">
            <w:pPr>
              <w:rPr>
                <w:b w:val="0"/>
                <w:bCs w:val="0"/>
                <w:color w:val="000000" w:themeColor="text1"/>
              </w:rPr>
            </w:pPr>
            <w:r w:rsidRPr="001059DE">
              <w:rPr>
                <w:rFonts w:hint="eastAsia"/>
                <w:color w:val="000000" w:themeColor="text1"/>
              </w:rPr>
              <w:lastRenderedPageBreak/>
              <w:t>参数</w:t>
            </w:r>
          </w:p>
        </w:tc>
        <w:tc>
          <w:tcPr>
            <w:tcW w:w="1410" w:type="dxa"/>
            <w:vAlign w:val="center"/>
          </w:tcPr>
          <w:p w:rsidR="000E5730" w:rsidRPr="001059DE" w:rsidRDefault="000E5730" w:rsidP="00CE42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0E5730" w:rsidRPr="001059DE" w:rsidRDefault="000E5730" w:rsidP="00CE42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E5730"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0E5730" w:rsidRPr="001059DE" w:rsidRDefault="000E5730" w:rsidP="00CE42B0">
            <w:pPr>
              <w:rPr>
                <w:b w:val="0"/>
                <w:bCs w:val="0"/>
                <w:color w:val="000000" w:themeColor="text1"/>
                <w:szCs w:val="21"/>
              </w:rPr>
            </w:pPr>
            <w:r w:rsidRPr="001059DE">
              <w:rPr>
                <w:color w:val="000000" w:themeColor="text1"/>
                <w:szCs w:val="21"/>
              </w:rPr>
              <w:t>userId</w:t>
            </w:r>
          </w:p>
        </w:tc>
        <w:tc>
          <w:tcPr>
            <w:tcW w:w="1410" w:type="dxa"/>
            <w:vAlign w:val="center"/>
          </w:tcPr>
          <w:p w:rsidR="000E5730" w:rsidRPr="001059DE" w:rsidRDefault="000E5730"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0E5730" w:rsidRPr="001059DE" w:rsidRDefault="000E5730"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0E5730"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0E5730" w:rsidRPr="001059DE" w:rsidRDefault="000E5730" w:rsidP="00CE42B0">
            <w:pPr>
              <w:rPr>
                <w:color w:val="000000" w:themeColor="text1"/>
                <w:szCs w:val="21"/>
              </w:rPr>
            </w:pPr>
            <w:r w:rsidRPr="001059DE">
              <w:rPr>
                <w:rFonts w:hint="eastAsia"/>
                <w:color w:val="000000" w:themeColor="text1"/>
              </w:rPr>
              <w:t>pageSize</w:t>
            </w:r>
          </w:p>
        </w:tc>
        <w:tc>
          <w:tcPr>
            <w:tcW w:w="1410" w:type="dxa"/>
            <w:vAlign w:val="center"/>
          </w:tcPr>
          <w:p w:rsidR="000E5730" w:rsidRPr="001059DE" w:rsidRDefault="000E5730" w:rsidP="00CE42B0">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0E5730" w:rsidRPr="001059DE" w:rsidRDefault="000E5730"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r w:rsidR="000E5730"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0E5730" w:rsidRPr="001059DE" w:rsidRDefault="000E5730" w:rsidP="00CE42B0">
            <w:pPr>
              <w:rPr>
                <w:b w:val="0"/>
                <w:bCs w:val="0"/>
                <w:color w:val="000000" w:themeColor="text1"/>
                <w:szCs w:val="21"/>
              </w:rPr>
            </w:pPr>
            <w:r w:rsidRPr="001059DE">
              <w:rPr>
                <w:rFonts w:hint="eastAsia"/>
                <w:color w:val="000000" w:themeColor="text1"/>
                <w:szCs w:val="21"/>
              </w:rPr>
              <w:t>page</w:t>
            </w:r>
            <w:r w:rsidRPr="001059DE">
              <w:rPr>
                <w:color w:val="000000" w:themeColor="text1"/>
                <w:szCs w:val="21"/>
              </w:rPr>
              <w:t>Num</w:t>
            </w:r>
          </w:p>
        </w:tc>
        <w:tc>
          <w:tcPr>
            <w:tcW w:w="1410" w:type="dxa"/>
            <w:vAlign w:val="center"/>
          </w:tcPr>
          <w:p w:rsidR="000E5730" w:rsidRPr="001059DE" w:rsidRDefault="000E5730"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0E5730" w:rsidRPr="001059DE" w:rsidRDefault="000E5730"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页数（默认</w:t>
            </w:r>
            <w:r w:rsidRPr="001059DE">
              <w:rPr>
                <w:rFonts w:hint="eastAsia"/>
                <w:color w:val="000000" w:themeColor="text1"/>
              </w:rPr>
              <w:t>1</w:t>
            </w:r>
            <w:r w:rsidRPr="001059DE">
              <w:rPr>
                <w:rFonts w:hint="eastAsia"/>
                <w:color w:val="000000" w:themeColor="text1"/>
              </w:rPr>
              <w:t>）</w:t>
            </w:r>
          </w:p>
        </w:tc>
      </w:tr>
    </w:tbl>
    <w:p w:rsidR="000E5730" w:rsidRPr="001059DE" w:rsidRDefault="000E5730" w:rsidP="000E5730">
      <w:pPr>
        <w:pStyle w:val="4"/>
        <w:rPr>
          <w:color w:val="000000" w:themeColor="text1"/>
        </w:rPr>
      </w:pPr>
      <w:r w:rsidRPr="001059DE">
        <w:rPr>
          <w:rFonts w:hint="eastAsia"/>
          <w:color w:val="000000" w:themeColor="text1"/>
        </w:rPr>
        <w:t>输出</w:t>
      </w:r>
    </w:p>
    <w:p w:rsidR="00056A41" w:rsidRPr="001059DE" w:rsidRDefault="00056A41" w:rsidP="00056A41">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056A41"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56A41" w:rsidRPr="001059DE" w:rsidRDefault="00056A41" w:rsidP="00527E9F">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56A41" w:rsidRPr="001059DE" w:rsidRDefault="00056A41"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56A41"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56A41" w:rsidRPr="001059DE" w:rsidRDefault="00056A41" w:rsidP="00527E9F">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56A41" w:rsidRPr="001059DE" w:rsidRDefault="00056A41"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56A41"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56A41" w:rsidRPr="001059DE" w:rsidRDefault="00056A41" w:rsidP="00527E9F">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56A41" w:rsidRPr="001059DE" w:rsidRDefault="00056A41"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2516FC" w:rsidRPr="001059DE" w:rsidRDefault="002516FC"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2516FC" w:rsidRPr="001059DE" w:rsidRDefault="002516FC"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2516FC" w:rsidRPr="001059DE" w:rsidRDefault="002516FC"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2516FC" w:rsidRPr="001059DE" w:rsidRDefault="002516FC"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withdrawAmt</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提现金额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withdrawTime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提现时间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withdraw</w:t>
            </w:r>
            <w:r w:rsidRPr="001059DE">
              <w:t>S</w:t>
            </w:r>
            <w:r w:rsidRPr="001059DE">
              <w:rPr>
                <w:rFonts w:hint="eastAsia"/>
              </w:rPr>
              <w:t>tatus</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提现状态</w:t>
            </w:r>
            <w:r w:rsidRPr="001059DE">
              <w:rPr>
                <w:rFonts w:hint="eastAsia"/>
              </w:rPr>
              <w:t xml:space="preserve"> 0</w:t>
            </w:r>
            <w:r w:rsidRPr="001059DE">
              <w:rPr>
                <w:rFonts w:hint="eastAsia"/>
              </w:rPr>
              <w:t>：第三方处理中；</w:t>
            </w:r>
            <w:r w:rsidRPr="001059DE">
              <w:rPr>
                <w:rFonts w:hint="eastAsia"/>
              </w:rPr>
              <w:t>1</w:t>
            </w:r>
            <w:r w:rsidRPr="001059DE">
              <w:rPr>
                <w:rFonts w:hint="eastAsia"/>
              </w:rPr>
              <w:t>：提现成功；</w:t>
            </w:r>
            <w:r w:rsidRPr="001059DE">
              <w:rPr>
                <w:rFonts w:hint="eastAsia"/>
              </w:rPr>
              <w:t>2</w:t>
            </w:r>
            <w:r w:rsidRPr="001059DE">
              <w:rPr>
                <w:rFonts w:hint="eastAsia"/>
              </w:rPr>
              <w:t>：提现失败</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 xml:space="preserve">sussTime  </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更新时间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withdrawNo</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流水号</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count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sumAmount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总金额（提现成功）</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withdraw</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实际到账</w:t>
            </w:r>
            <w:r w:rsidRPr="001059DE">
              <w:rPr>
                <w:rFonts w:hint="eastAsia"/>
              </w:rPr>
              <w:t>(</w:t>
            </w:r>
            <w:r w:rsidRPr="001059DE">
              <w:rPr>
                <w:rFonts w:hint="eastAsia"/>
              </w:rPr>
              <w:t>元</w:t>
            </w:r>
            <w:r w:rsidRPr="001059DE">
              <w:rPr>
                <w:rFonts w:hint="eastAsia"/>
              </w:rPr>
              <w:t>)</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bankName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withdrawStatusString</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提现状态（文字显示）成功</w:t>
            </w:r>
            <w:r w:rsidRPr="001059DE">
              <w:rPr>
                <w:rFonts w:hint="eastAsia"/>
              </w:rPr>
              <w:t xml:space="preserve"> </w:t>
            </w:r>
            <w:r w:rsidRPr="001059DE">
              <w:rPr>
                <w:rFonts w:hint="eastAsia"/>
              </w:rPr>
              <w:t>失败</w:t>
            </w:r>
            <w:r w:rsidRPr="001059DE">
              <w:rPr>
                <w:rFonts w:hint="eastAsia"/>
              </w:rPr>
              <w:t xml:space="preserve"> </w:t>
            </w:r>
            <w:r w:rsidRPr="001059DE">
              <w:rPr>
                <w:rFonts w:hint="eastAsia"/>
              </w:rPr>
              <w:t>进行中</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516FC"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516FC" w:rsidRPr="001059DE" w:rsidRDefault="002516FC" w:rsidP="00056A4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withdrawFee</w:t>
            </w:r>
          </w:p>
        </w:tc>
        <w:tc>
          <w:tcPr>
            <w:tcW w:w="1244"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提现费用</w:t>
            </w:r>
          </w:p>
        </w:tc>
        <w:tc>
          <w:tcPr>
            <w:tcW w:w="1789" w:type="dxa"/>
            <w:tcBorders>
              <w:top w:val="single" w:sz="4" w:space="0" w:color="BFBFBF"/>
              <w:left w:val="single" w:sz="4" w:space="0" w:color="BFBFBF"/>
              <w:bottom w:val="single" w:sz="4" w:space="0" w:color="BFBFBF"/>
              <w:right w:val="single" w:sz="4" w:space="0" w:color="BFBFBF"/>
            </w:tcBorders>
            <w:vAlign w:val="center"/>
          </w:tcPr>
          <w:p w:rsidR="002516FC" w:rsidRPr="001059DE" w:rsidRDefault="002516FC" w:rsidP="00056A4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056A41" w:rsidRPr="001059DE" w:rsidRDefault="00056A41" w:rsidP="00056A41"/>
    <w:p w:rsidR="004C4241" w:rsidRPr="001059DE" w:rsidRDefault="004C4241" w:rsidP="004C4241">
      <w:r w:rsidRPr="001059DE">
        <w:t>{</w:t>
      </w:r>
    </w:p>
    <w:p w:rsidR="004C4241" w:rsidRPr="001059DE" w:rsidRDefault="004C4241" w:rsidP="004C4241">
      <w:r w:rsidRPr="001059DE">
        <w:t xml:space="preserve">    "code": 0,</w:t>
      </w:r>
    </w:p>
    <w:p w:rsidR="004C4241" w:rsidRPr="001059DE" w:rsidRDefault="004C4241" w:rsidP="004C4241">
      <w:r w:rsidRPr="001059DE">
        <w:t xml:space="preserve">    "data": {</w:t>
      </w:r>
    </w:p>
    <w:p w:rsidR="004C4241" w:rsidRPr="001059DE" w:rsidRDefault="004C4241" w:rsidP="004C4241">
      <w:r w:rsidRPr="001059DE">
        <w:t xml:space="preserve">        "count": 1,</w:t>
      </w:r>
    </w:p>
    <w:p w:rsidR="004C4241" w:rsidRPr="001059DE" w:rsidRDefault="004C4241" w:rsidP="004C4241">
      <w:r w:rsidRPr="001059DE">
        <w:t xml:space="preserve">        "list": [</w:t>
      </w:r>
    </w:p>
    <w:p w:rsidR="004C4241" w:rsidRPr="001059DE" w:rsidRDefault="004C4241" w:rsidP="004C4241">
      <w:r w:rsidRPr="001059DE">
        <w:t xml:space="preserve">            {</w:t>
      </w:r>
    </w:p>
    <w:p w:rsidR="004C4241" w:rsidRPr="001059DE" w:rsidRDefault="003C3521" w:rsidP="004C4241">
      <w:r w:rsidRPr="001059DE">
        <w:t xml:space="preserve">                "withdrawF</w:t>
      </w:r>
      <w:r w:rsidR="004C4241" w:rsidRPr="001059DE">
        <w:t>ee": "1.00",</w:t>
      </w:r>
    </w:p>
    <w:p w:rsidR="004C4241" w:rsidRPr="001059DE" w:rsidRDefault="003C3521" w:rsidP="004C4241">
      <w:r w:rsidRPr="001059DE">
        <w:t xml:space="preserve">                "withdrawA</w:t>
      </w:r>
      <w:r w:rsidR="004C4241" w:rsidRPr="001059DE">
        <w:t>mt": "100.00",</w:t>
      </w:r>
    </w:p>
    <w:p w:rsidR="004C4241" w:rsidRPr="001059DE" w:rsidRDefault="003C3521" w:rsidP="004C4241">
      <w:r w:rsidRPr="001059DE">
        <w:rPr>
          <w:rFonts w:hint="eastAsia"/>
        </w:rPr>
        <w:t xml:space="preserve">                "withdraw</w:t>
      </w:r>
      <w:r w:rsidRPr="001059DE">
        <w:t>S</w:t>
      </w:r>
      <w:r w:rsidR="004C4241" w:rsidRPr="001059DE">
        <w:rPr>
          <w:rFonts w:hint="eastAsia"/>
        </w:rPr>
        <w:t>tatus": "</w:t>
      </w:r>
      <w:r w:rsidR="004C4241" w:rsidRPr="001059DE">
        <w:rPr>
          <w:rFonts w:hint="eastAsia"/>
        </w:rPr>
        <w:t>成功</w:t>
      </w:r>
      <w:r w:rsidR="004C4241" w:rsidRPr="001059DE">
        <w:rPr>
          <w:rFonts w:hint="eastAsia"/>
        </w:rPr>
        <w:t>",</w:t>
      </w:r>
    </w:p>
    <w:p w:rsidR="004C4241" w:rsidRPr="001059DE" w:rsidRDefault="003C3521" w:rsidP="004C4241">
      <w:r w:rsidRPr="001059DE">
        <w:t xml:space="preserve">                "withdrawN</w:t>
      </w:r>
      <w:r w:rsidR="004C4241" w:rsidRPr="001059DE">
        <w:t>o": "9820181029181808930",</w:t>
      </w:r>
    </w:p>
    <w:p w:rsidR="004C4241" w:rsidRPr="001059DE" w:rsidRDefault="004C4241" w:rsidP="004C4241">
      <w:r w:rsidRPr="001059DE">
        <w:t xml:space="preserve">             </w:t>
      </w:r>
      <w:r w:rsidR="003C3521" w:rsidRPr="001059DE">
        <w:t xml:space="preserve">   "sussT</w:t>
      </w:r>
      <w:r w:rsidRPr="001059DE">
        <w:t>ime": "2018-10-29 18:18:15",</w:t>
      </w:r>
    </w:p>
    <w:p w:rsidR="004C4241" w:rsidRPr="001059DE" w:rsidRDefault="003C3521" w:rsidP="004C4241">
      <w:r w:rsidRPr="001059DE">
        <w:t xml:space="preserve">                "withdrawT</w:t>
      </w:r>
      <w:r w:rsidR="004C4241" w:rsidRPr="001059DE">
        <w:t>ime": "2018-10-29 18:18:09",</w:t>
      </w:r>
    </w:p>
    <w:p w:rsidR="004C4241" w:rsidRPr="001059DE" w:rsidRDefault="004C4241" w:rsidP="004C4241">
      <w:r w:rsidRPr="001059DE">
        <w:rPr>
          <w:rFonts w:hint="eastAsia"/>
        </w:rPr>
        <w:t xml:space="preserve">                "bankName": "</w:t>
      </w:r>
      <w:r w:rsidRPr="001059DE">
        <w:rPr>
          <w:rFonts w:hint="eastAsia"/>
        </w:rPr>
        <w:t>工商银行</w:t>
      </w:r>
      <w:r w:rsidRPr="001059DE">
        <w:rPr>
          <w:rFonts w:hint="eastAsia"/>
        </w:rPr>
        <w:t>",</w:t>
      </w:r>
    </w:p>
    <w:p w:rsidR="004C4241" w:rsidRPr="001059DE" w:rsidRDefault="004C4241" w:rsidP="004C4241">
      <w:r w:rsidRPr="001059DE">
        <w:lastRenderedPageBreak/>
        <w:t xml:space="preserve">                "withdraw": "99.00"</w:t>
      </w:r>
    </w:p>
    <w:p w:rsidR="004C4241" w:rsidRPr="001059DE" w:rsidRDefault="004C4241" w:rsidP="004C4241">
      <w:r w:rsidRPr="001059DE">
        <w:t xml:space="preserve">            }  </w:t>
      </w:r>
    </w:p>
    <w:p w:rsidR="004C4241" w:rsidRPr="001059DE" w:rsidRDefault="004C4241" w:rsidP="004C4241">
      <w:r w:rsidRPr="001059DE">
        <w:t xml:space="preserve">        ],</w:t>
      </w:r>
    </w:p>
    <w:p w:rsidR="004C4241" w:rsidRPr="001059DE" w:rsidRDefault="004C4241" w:rsidP="004C4241">
      <w:r w:rsidRPr="001059DE">
        <w:t xml:space="preserve">        "sumAmount": 100</w:t>
      </w:r>
    </w:p>
    <w:p w:rsidR="004C4241" w:rsidRPr="001059DE" w:rsidRDefault="004C4241" w:rsidP="004C4241">
      <w:r w:rsidRPr="001059DE">
        <w:t xml:space="preserve">    },</w:t>
      </w:r>
    </w:p>
    <w:p w:rsidR="004C4241" w:rsidRPr="001059DE" w:rsidRDefault="004C4241" w:rsidP="004C4241">
      <w:r w:rsidRPr="001059DE">
        <w:rPr>
          <w:rFonts w:hint="eastAsia"/>
        </w:rPr>
        <w:t xml:space="preserve">    "message": "</w:t>
      </w:r>
      <w:r w:rsidRPr="001059DE">
        <w:rPr>
          <w:rFonts w:hint="eastAsia"/>
        </w:rPr>
        <w:t>查询成功</w:t>
      </w:r>
      <w:r w:rsidRPr="001059DE">
        <w:rPr>
          <w:rFonts w:hint="eastAsia"/>
        </w:rPr>
        <w:t>"</w:t>
      </w:r>
    </w:p>
    <w:p w:rsidR="004C4241" w:rsidRPr="001059DE" w:rsidRDefault="004C4241" w:rsidP="004C4241">
      <w:r w:rsidRPr="001059DE">
        <w:t>}</w:t>
      </w:r>
    </w:p>
    <w:p w:rsidR="004C4241" w:rsidRPr="001059DE" w:rsidRDefault="004C4241" w:rsidP="000E5730"/>
    <w:p w:rsidR="004C4241" w:rsidRPr="001059DE" w:rsidRDefault="004C4241" w:rsidP="000E5730"/>
    <w:p w:rsidR="00A60418" w:rsidRPr="001059DE" w:rsidRDefault="00AB4AE2" w:rsidP="00A60418">
      <w:pPr>
        <w:pStyle w:val="3"/>
      </w:pPr>
      <w:r w:rsidRPr="001059DE">
        <w:rPr>
          <w:rFonts w:hint="eastAsia"/>
        </w:rPr>
        <w:t>查询银行卡管理接口</w:t>
      </w:r>
    </w:p>
    <w:p w:rsidR="00A60418" w:rsidRPr="001059DE" w:rsidRDefault="00A60418" w:rsidP="00A60418">
      <w:pPr>
        <w:pStyle w:val="4"/>
      </w:pPr>
      <w:r w:rsidRPr="001059DE">
        <w:rPr>
          <w:rFonts w:hint="eastAsia"/>
        </w:rPr>
        <w:t>输入</w:t>
      </w:r>
    </w:p>
    <w:p w:rsidR="00A60418" w:rsidRPr="001059DE" w:rsidRDefault="00A60418" w:rsidP="00A60418">
      <w:pPr>
        <w:ind w:firstLine="420"/>
        <w:rPr>
          <w:color w:val="000000" w:themeColor="text1"/>
        </w:rPr>
      </w:pPr>
      <w:r w:rsidRPr="001059DE">
        <w:rPr>
          <w:rFonts w:hint="eastAsia"/>
          <w:color w:val="000000" w:themeColor="text1"/>
        </w:rPr>
        <w:t>请求方式：</w:t>
      </w:r>
      <w:r w:rsidRPr="001059DE">
        <w:rPr>
          <w:color w:val="000000" w:themeColor="text1"/>
        </w:rPr>
        <w:t>POST</w:t>
      </w:r>
    </w:p>
    <w:p w:rsidR="00A60418" w:rsidRPr="001059DE" w:rsidRDefault="00A60418" w:rsidP="00A60418">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Helvetica" w:hAnsi="Helvetica" w:cs="Helvetica"/>
          <w:color w:val="505050"/>
          <w:sz w:val="18"/>
          <w:szCs w:val="18"/>
          <w:shd w:val="clear" w:color="auto" w:fill="FAFAFA"/>
        </w:rPr>
        <w:t>/api/userAccountInfo/getUserBankInfo</w:t>
      </w:r>
    </w:p>
    <w:p w:rsidR="00A60418" w:rsidRPr="001059DE" w:rsidRDefault="00A60418" w:rsidP="00A60418">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5" w:type="dxa"/>
        <w:tblLayout w:type="fixed"/>
        <w:tblLook w:val="04A0" w:firstRow="1" w:lastRow="0" w:firstColumn="1" w:lastColumn="0" w:noHBand="0" w:noVBand="1"/>
      </w:tblPr>
      <w:tblGrid>
        <w:gridCol w:w="1773"/>
        <w:gridCol w:w="1410"/>
        <w:gridCol w:w="5112"/>
      </w:tblGrid>
      <w:tr w:rsidR="00A60418" w:rsidRPr="001059DE" w:rsidTr="00A60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60418" w:rsidRPr="001059DE" w:rsidRDefault="00A60418">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60418" w:rsidRPr="001059DE" w:rsidRDefault="00A6041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60418" w:rsidRPr="001059DE" w:rsidRDefault="00A6041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60418" w:rsidRPr="001059DE" w:rsidTr="00A6041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60418" w:rsidRPr="001059DE" w:rsidRDefault="00A60418">
            <w:pPr>
              <w:rPr>
                <w:b w:val="0"/>
                <w:bCs w:val="0"/>
                <w:color w:val="000000" w:themeColor="text1"/>
                <w:szCs w:val="21"/>
              </w:rPr>
            </w:pPr>
            <w:r w:rsidRPr="001059DE">
              <w:rPr>
                <w:color w:val="000000" w:themeColor="text1"/>
                <w:szCs w:val="21"/>
              </w:rPr>
              <w:t>userId</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60418" w:rsidRPr="001059DE" w:rsidRDefault="00A6041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60418" w:rsidRPr="001059DE" w:rsidRDefault="00A6041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color w:val="000000" w:themeColor="text1"/>
              </w:rPr>
              <w:t>Id</w:t>
            </w:r>
          </w:p>
        </w:tc>
      </w:tr>
    </w:tbl>
    <w:p w:rsidR="00A60418" w:rsidRPr="001059DE" w:rsidRDefault="00A60418" w:rsidP="00A60418">
      <w:pPr>
        <w:pStyle w:val="4"/>
      </w:pPr>
      <w:r w:rsidRPr="001059DE">
        <w:rPr>
          <w:rFonts w:hint="eastAsia"/>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C57E6B"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7E6B" w:rsidRPr="001059DE" w:rsidRDefault="00C57E6B" w:rsidP="00527E9F">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C57E6B" w:rsidRPr="001059DE" w:rsidRDefault="00C57E6B"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57E6B"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7E6B" w:rsidRPr="001059DE" w:rsidRDefault="00C57E6B" w:rsidP="00527E9F">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C57E6B" w:rsidRPr="001059DE" w:rsidRDefault="00C57E6B"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57E6B"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7E6B" w:rsidRPr="001059DE" w:rsidRDefault="00C57E6B" w:rsidP="00527E9F">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C57E6B" w:rsidRPr="001059DE" w:rsidRDefault="00C57E6B"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9B4125" w:rsidRPr="001059DE" w:rsidTr="00527E9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tcBorders>
              <w:top w:val="single" w:sz="4" w:space="0" w:color="BFBFBF"/>
              <w:left w:val="single" w:sz="4" w:space="0" w:color="BFBFBF"/>
              <w:right w:val="single" w:sz="4" w:space="0" w:color="BFBFBF"/>
            </w:tcBorders>
            <w:vAlign w:val="center"/>
            <w:hideMark/>
          </w:tcPr>
          <w:p w:rsidR="009B4125" w:rsidRPr="001059DE" w:rsidRDefault="009B4125" w:rsidP="00527E9F">
            <w:pPr>
              <w:rPr>
                <w:b w:val="0"/>
                <w:color w:val="000000" w:themeColor="text1"/>
                <w:szCs w:val="21"/>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hideMark/>
          </w:tcPr>
          <w:p w:rsidR="009B4125" w:rsidRPr="001059DE" w:rsidRDefault="009B4125" w:rsidP="00527E9F">
            <w:pPr>
              <w:rPr>
                <w:bCs w:val="0"/>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B4125" w:rsidRPr="001059DE" w:rsidRDefault="009B4125" w:rsidP="00C57E6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bankCard</w:t>
            </w:r>
          </w:p>
        </w:tc>
        <w:tc>
          <w:tcPr>
            <w:tcW w:w="1244"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银行卡号</w:t>
            </w:r>
            <w:r w:rsidRPr="001059DE">
              <w:rPr>
                <w:rFonts w:hint="eastAsia"/>
              </w:rPr>
              <w:t>(</w:t>
            </w:r>
            <w:r w:rsidRPr="001059DE">
              <w:rPr>
                <w:rFonts w:hint="eastAsia"/>
              </w:rPr>
              <w:t>后三位</w:t>
            </w:r>
            <w:r w:rsidRPr="001059DE">
              <w:t>)</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B4125" w:rsidRPr="001059DE" w:rsidRDefault="009B4125" w:rsidP="00C57E6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bankName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银行卡名称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B4125" w:rsidRPr="001059DE" w:rsidRDefault="009B4125" w:rsidP="00C57E6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cifName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客户名称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B4125" w:rsidRPr="001059DE" w:rsidRDefault="009B4125" w:rsidP="00C57E6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cardStatus</w:t>
            </w:r>
          </w:p>
        </w:tc>
        <w:tc>
          <w:tcPr>
            <w:tcW w:w="1244"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银行卡是否绑定</w:t>
            </w:r>
            <w:r w:rsidRPr="001059DE">
              <w:t>0</w:t>
            </w:r>
            <w:r w:rsidRPr="001059DE">
              <w:rPr>
                <w:rFonts w:hint="eastAsia"/>
              </w:rPr>
              <w:t>否</w:t>
            </w:r>
            <w:r w:rsidRPr="001059DE">
              <w:rPr>
                <w:rFonts w:hint="eastAsia"/>
              </w:rPr>
              <w:t xml:space="preserve"> </w:t>
            </w:r>
            <w:r w:rsidRPr="001059DE">
              <w:t>3</w:t>
            </w:r>
            <w:r w:rsidRPr="001059DE">
              <w:t>是</w:t>
            </w:r>
            <w:r w:rsidRPr="001059DE">
              <w:t xml:space="preserve"> </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C57E6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hint="eastAsia"/>
              </w:rPr>
              <w:t>银行卡状态</w:t>
            </w:r>
            <w:r w:rsidRPr="001059DE">
              <w:t xml:space="preserve"> 0</w:t>
            </w:r>
            <w:r w:rsidRPr="001059DE">
              <w:rPr>
                <w:rFonts w:hint="eastAsia"/>
              </w:rPr>
              <w:t>：无效卡；</w:t>
            </w:r>
            <w:r w:rsidRPr="001059DE">
              <w:t>1</w:t>
            </w:r>
            <w:r w:rsidRPr="001059DE">
              <w:rPr>
                <w:rFonts w:hint="eastAsia"/>
              </w:rPr>
              <w:t>：审核中；</w:t>
            </w:r>
            <w:r w:rsidRPr="001059DE">
              <w:t>2</w:t>
            </w:r>
            <w:r w:rsidRPr="001059DE">
              <w:rPr>
                <w:rFonts w:hint="eastAsia"/>
              </w:rPr>
              <w:t>：变更中；</w:t>
            </w:r>
            <w:r w:rsidRPr="001059DE">
              <w:t>3</w:t>
            </w:r>
            <w:r w:rsidRPr="001059DE">
              <w:rPr>
                <w:rFonts w:hint="eastAsia"/>
              </w:rPr>
              <w:t>：已绑定</w:t>
            </w: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B4125" w:rsidRPr="001059DE" w:rsidRDefault="009B4125" w:rsidP="00773EBD">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bindTime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绑卡时间</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B4125"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B4125" w:rsidRPr="001059DE" w:rsidRDefault="009B4125" w:rsidP="00773EBD">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bankNum</w:t>
            </w:r>
          </w:p>
        </w:tc>
        <w:tc>
          <w:tcPr>
            <w:tcW w:w="1244"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银行卡号</w:t>
            </w:r>
            <w:r w:rsidRPr="001059DE">
              <w:rPr>
                <w:rFonts w:hint="eastAsia"/>
              </w:rPr>
              <w:t>(</w:t>
            </w:r>
            <w:r w:rsidRPr="001059DE">
              <w:rPr>
                <w:rFonts w:hint="eastAsia"/>
              </w:rPr>
              <w:t>脱敏</w:t>
            </w:r>
            <w:r w:rsidRPr="001059DE">
              <w:t>)</w:t>
            </w:r>
          </w:p>
        </w:tc>
        <w:tc>
          <w:tcPr>
            <w:tcW w:w="1789" w:type="dxa"/>
            <w:tcBorders>
              <w:top w:val="single" w:sz="4" w:space="0" w:color="BFBFBF"/>
              <w:left w:val="single" w:sz="4" w:space="0" w:color="BFBFBF"/>
              <w:bottom w:val="single" w:sz="4" w:space="0" w:color="BFBFBF"/>
              <w:right w:val="single" w:sz="4" w:space="0" w:color="BFBFBF"/>
            </w:tcBorders>
            <w:vAlign w:val="center"/>
          </w:tcPr>
          <w:p w:rsidR="009B4125" w:rsidRPr="001059DE" w:rsidRDefault="009B4125" w:rsidP="00773EB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57E6B" w:rsidRPr="001059DE" w:rsidRDefault="00C57E6B" w:rsidP="00C57E6B"/>
    <w:p w:rsidR="00AB4AE2" w:rsidRPr="001059DE" w:rsidRDefault="00AB4AE2" w:rsidP="00AB4AE2">
      <w:r w:rsidRPr="001059DE">
        <w:t>{</w:t>
      </w:r>
    </w:p>
    <w:p w:rsidR="00AB4AE2" w:rsidRPr="001059DE" w:rsidRDefault="00AB4AE2" w:rsidP="00AB4AE2">
      <w:r w:rsidRPr="001059DE">
        <w:t xml:space="preserve">    "code": 0,</w:t>
      </w:r>
    </w:p>
    <w:p w:rsidR="00AB4AE2" w:rsidRPr="001059DE" w:rsidRDefault="00AB4AE2" w:rsidP="00AB4AE2">
      <w:r w:rsidRPr="001059DE">
        <w:t xml:space="preserve">    "data": {</w:t>
      </w:r>
    </w:p>
    <w:p w:rsidR="00AB4AE2" w:rsidRPr="001059DE" w:rsidRDefault="00AB4AE2" w:rsidP="00AB4AE2">
      <w:r w:rsidRPr="001059DE">
        <w:t xml:space="preserve">        "bankNum": "6212***********050",</w:t>
      </w:r>
    </w:p>
    <w:p w:rsidR="00AB4AE2" w:rsidRPr="001059DE" w:rsidRDefault="00AB4AE2" w:rsidP="00AB4AE2">
      <w:r w:rsidRPr="001059DE">
        <w:rPr>
          <w:rFonts w:hint="eastAsia"/>
        </w:rPr>
        <w:lastRenderedPageBreak/>
        <w:t xml:space="preserve">        "cifName": "</w:t>
      </w:r>
      <w:r w:rsidRPr="001059DE">
        <w:rPr>
          <w:rFonts w:hint="eastAsia"/>
        </w:rPr>
        <w:t>王</w:t>
      </w:r>
      <w:r w:rsidRPr="001059DE">
        <w:rPr>
          <w:rFonts w:hint="eastAsia"/>
        </w:rPr>
        <w:t>**",</w:t>
      </w:r>
    </w:p>
    <w:p w:rsidR="00AB4AE2" w:rsidRPr="001059DE" w:rsidRDefault="00AB4AE2" w:rsidP="00AB4AE2">
      <w:r w:rsidRPr="001059DE">
        <w:t xml:space="preserve">        "bankCard": "050",</w:t>
      </w:r>
    </w:p>
    <w:p w:rsidR="00AB4AE2" w:rsidRPr="001059DE" w:rsidRDefault="00AB4AE2" w:rsidP="00AB4AE2">
      <w:r w:rsidRPr="001059DE">
        <w:t xml:space="preserve">        "cifNo": "18110545810577",</w:t>
      </w:r>
    </w:p>
    <w:p w:rsidR="00AB4AE2" w:rsidRPr="001059DE" w:rsidRDefault="00AB4AE2" w:rsidP="00AB4AE2">
      <w:r w:rsidRPr="001059DE">
        <w:t xml:space="preserve">        "bindTime": "2018-11-26 17:27",</w:t>
      </w:r>
    </w:p>
    <w:p w:rsidR="00AB4AE2" w:rsidRPr="001059DE" w:rsidRDefault="00AB4AE2" w:rsidP="00AB4AE2">
      <w:r w:rsidRPr="001059DE">
        <w:t xml:space="preserve">        "thirdId": "76227",</w:t>
      </w:r>
    </w:p>
    <w:p w:rsidR="00AB4AE2" w:rsidRPr="001059DE" w:rsidRDefault="00AB4AE2" w:rsidP="00AB4AE2">
      <w:r w:rsidRPr="001059DE">
        <w:t xml:space="preserve">        "bankName": "",</w:t>
      </w:r>
    </w:p>
    <w:p w:rsidR="00AB4AE2" w:rsidRPr="001059DE" w:rsidRDefault="00AB4AE2" w:rsidP="00AB4AE2">
      <w:r w:rsidRPr="001059DE">
        <w:t xml:space="preserve">        "cardStatus": "3"</w:t>
      </w:r>
    </w:p>
    <w:p w:rsidR="00AB4AE2" w:rsidRPr="001059DE" w:rsidRDefault="00AB4AE2" w:rsidP="00AB4AE2">
      <w:r w:rsidRPr="001059DE">
        <w:t xml:space="preserve">    },</w:t>
      </w:r>
    </w:p>
    <w:p w:rsidR="00AB4AE2" w:rsidRPr="001059DE" w:rsidRDefault="00AB4AE2" w:rsidP="00AB4AE2">
      <w:r w:rsidRPr="001059DE">
        <w:rPr>
          <w:rFonts w:hint="eastAsia"/>
        </w:rPr>
        <w:t xml:space="preserve">    "message": "</w:t>
      </w:r>
      <w:r w:rsidRPr="001059DE">
        <w:rPr>
          <w:rFonts w:hint="eastAsia"/>
        </w:rPr>
        <w:t>查询成功</w:t>
      </w:r>
      <w:r w:rsidRPr="001059DE">
        <w:rPr>
          <w:rFonts w:hint="eastAsia"/>
        </w:rPr>
        <w:t>"</w:t>
      </w:r>
    </w:p>
    <w:p w:rsidR="003D515F" w:rsidRPr="001059DE" w:rsidRDefault="00AB4AE2" w:rsidP="00DF63E2">
      <w:r w:rsidRPr="001059DE">
        <w:t>}</w:t>
      </w:r>
    </w:p>
    <w:p w:rsidR="00B82BA7" w:rsidRPr="001059DE" w:rsidRDefault="00B82BA7" w:rsidP="00B82BA7">
      <w:pPr>
        <w:pStyle w:val="3"/>
      </w:pPr>
      <w:r w:rsidRPr="001059DE">
        <w:rPr>
          <w:rFonts w:hint="eastAsia"/>
        </w:rPr>
        <w:t>查询银行卡限额</w:t>
      </w:r>
      <w:r w:rsidR="002726FB" w:rsidRPr="001059DE">
        <w:rPr>
          <w:rFonts w:hint="eastAsia"/>
        </w:rPr>
        <w:t>列表展示</w:t>
      </w:r>
      <w:r w:rsidR="00F76CA8" w:rsidRPr="001059DE">
        <w:rPr>
          <w:rFonts w:hint="eastAsia"/>
        </w:rPr>
        <w:t>（</w:t>
      </w:r>
      <w:r w:rsidR="00F76CA8" w:rsidRPr="001059DE">
        <w:rPr>
          <w:rFonts w:hint="eastAsia"/>
          <w:color w:val="000000" w:themeColor="text1"/>
        </w:rPr>
        <w:t>P</w:t>
      </w:r>
      <w:r w:rsidR="00F76CA8" w:rsidRPr="001059DE">
        <w:rPr>
          <w:color w:val="000000" w:themeColor="text1"/>
        </w:rPr>
        <w:t>C</w:t>
      </w:r>
      <w:r w:rsidR="00F76CA8" w:rsidRPr="001059DE">
        <w:rPr>
          <w:rFonts w:hint="eastAsia"/>
          <w:color w:val="000000" w:themeColor="text1"/>
        </w:rPr>
        <w:t>网银银行图标限额展示</w:t>
      </w:r>
      <w:r w:rsidR="00F76CA8" w:rsidRPr="001059DE">
        <w:rPr>
          <w:rFonts w:hint="eastAsia"/>
        </w:rPr>
        <w:t>）</w:t>
      </w:r>
    </w:p>
    <w:p w:rsidR="00B82BA7" w:rsidRPr="001059DE" w:rsidRDefault="00B82BA7" w:rsidP="00B82BA7">
      <w:pPr>
        <w:pStyle w:val="4"/>
      </w:pPr>
      <w:r w:rsidRPr="001059DE">
        <w:rPr>
          <w:rFonts w:hint="eastAsia"/>
        </w:rPr>
        <w:t>输入</w:t>
      </w:r>
    </w:p>
    <w:p w:rsidR="00B82BA7" w:rsidRPr="001059DE" w:rsidRDefault="00B82BA7" w:rsidP="00B82BA7">
      <w:pPr>
        <w:ind w:firstLine="420"/>
        <w:rPr>
          <w:color w:val="000000" w:themeColor="text1"/>
        </w:rPr>
      </w:pPr>
      <w:r w:rsidRPr="001059DE">
        <w:rPr>
          <w:rFonts w:hint="eastAsia"/>
          <w:color w:val="000000" w:themeColor="text1"/>
        </w:rPr>
        <w:t>请求方式：</w:t>
      </w:r>
      <w:r w:rsidRPr="001059DE">
        <w:rPr>
          <w:color w:val="000000" w:themeColor="text1"/>
        </w:rPr>
        <w:t>POST</w:t>
      </w:r>
    </w:p>
    <w:p w:rsidR="00B82BA7" w:rsidRPr="001059DE" w:rsidRDefault="00B82BA7" w:rsidP="00B82BA7">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Helvetica" w:hAnsi="Helvetica" w:cs="Helvetica"/>
          <w:color w:val="505050"/>
          <w:sz w:val="18"/>
          <w:szCs w:val="18"/>
          <w:shd w:val="clear" w:color="auto" w:fill="FAFAFA"/>
        </w:rPr>
        <w:t xml:space="preserve">/api/ </w:t>
      </w:r>
      <w:r w:rsidR="00946B4C" w:rsidRPr="001059DE">
        <w:rPr>
          <w:rFonts w:ascii="Helvetica" w:hAnsi="Helvetica" w:cs="Helvetica"/>
          <w:color w:val="505050"/>
          <w:sz w:val="18"/>
          <w:szCs w:val="18"/>
          <w:shd w:val="clear" w:color="auto" w:fill="FAFAFA"/>
        </w:rPr>
        <w:t>bankIcon/queryBankLimit</w:t>
      </w:r>
    </w:p>
    <w:p w:rsidR="00B82BA7" w:rsidRPr="001059DE" w:rsidRDefault="00B82BA7" w:rsidP="00B82BA7">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5" w:type="dxa"/>
        <w:tblLayout w:type="fixed"/>
        <w:tblLook w:val="04A0" w:firstRow="1" w:lastRow="0" w:firstColumn="1" w:lastColumn="0" w:noHBand="0" w:noVBand="1"/>
      </w:tblPr>
      <w:tblGrid>
        <w:gridCol w:w="1773"/>
        <w:gridCol w:w="1410"/>
        <w:gridCol w:w="5112"/>
      </w:tblGrid>
      <w:tr w:rsidR="00B82BA7"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82BA7" w:rsidRPr="001059DE" w:rsidTr="00B82BA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rPr>
                <w:b w:val="0"/>
                <w:bCs w:val="0"/>
                <w:color w:val="000000" w:themeColor="text1"/>
                <w:szCs w:val="21"/>
              </w:rPr>
            </w:pPr>
            <w:r w:rsidRPr="001059DE">
              <w:rPr>
                <w:color w:val="000000" w:themeColor="text1"/>
                <w:szCs w:val="21"/>
              </w:rPr>
              <w:t>platform</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w:t>
            </w:r>
            <w:r w:rsidRPr="001059DE">
              <w:rPr>
                <w:color w:val="000000" w:themeColor="text1"/>
              </w:rPr>
              <w:t xml:space="preserve"> app  pc</w:t>
            </w:r>
          </w:p>
        </w:tc>
      </w:tr>
      <w:tr w:rsidR="00B82BA7" w:rsidRPr="001059DE" w:rsidTr="00B82BA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B82BA7" w:rsidRPr="001059DE" w:rsidRDefault="00B82BA7" w:rsidP="00B82BA7">
            <w:pPr>
              <w:rPr>
                <w:color w:val="000000" w:themeColor="text1"/>
                <w:szCs w:val="21"/>
              </w:rPr>
            </w:pPr>
            <w:r w:rsidRPr="001059DE">
              <w:rPr>
                <w:rFonts w:ascii="Helvetica" w:hAnsi="Helvetica" w:cs="Helvetica"/>
                <w:color w:val="808080"/>
                <w:sz w:val="18"/>
                <w:szCs w:val="18"/>
                <w:shd w:val="clear" w:color="auto" w:fill="FFFFFF"/>
              </w:rPr>
              <w:t>rechargeWay</w:t>
            </w:r>
          </w:p>
        </w:tc>
        <w:tc>
          <w:tcPr>
            <w:tcW w:w="1410" w:type="dxa"/>
            <w:tcBorders>
              <w:top w:val="single" w:sz="4" w:space="0" w:color="BFBFBF"/>
              <w:left w:val="single" w:sz="4" w:space="0" w:color="BFBFBF"/>
              <w:bottom w:val="single" w:sz="4" w:space="0" w:color="BFBFBF"/>
              <w:right w:val="single" w:sz="4" w:space="0" w:color="BFBFBF"/>
            </w:tcBorders>
            <w:vAlign w:val="center"/>
          </w:tcPr>
          <w:p w:rsidR="00B82BA7" w:rsidRPr="001059DE" w:rsidRDefault="00B82BA7"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tcBorders>
              <w:top w:val="single" w:sz="4" w:space="0" w:color="BFBFBF"/>
              <w:left w:val="single" w:sz="4" w:space="0" w:color="BFBFBF"/>
              <w:bottom w:val="single" w:sz="4" w:space="0" w:color="BFBFBF"/>
              <w:right w:val="single" w:sz="4" w:space="0" w:color="BFBFBF"/>
            </w:tcBorders>
            <w:vAlign w:val="center"/>
          </w:tcPr>
          <w:p w:rsidR="00B82BA7" w:rsidRPr="001059DE" w:rsidRDefault="00B82BA7" w:rsidP="00B82BA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快捷</w:t>
            </w:r>
            <w:r w:rsidRPr="001059DE">
              <w:rPr>
                <w:rFonts w:hint="eastAsia"/>
                <w:color w:val="000000" w:themeColor="text1"/>
              </w:rPr>
              <w:t xml:space="preserve"> </w:t>
            </w:r>
            <w:r w:rsidRPr="001059DE">
              <w:rPr>
                <w:color w:val="000000" w:themeColor="text1"/>
              </w:rPr>
              <w:t xml:space="preserve">quick </w:t>
            </w:r>
            <w:r w:rsidRPr="001059DE">
              <w:rPr>
                <w:color w:val="000000" w:themeColor="text1"/>
              </w:rPr>
              <w:t>个人网银</w:t>
            </w:r>
            <w:r w:rsidRPr="001059DE">
              <w:rPr>
                <w:color w:val="000000" w:themeColor="text1"/>
              </w:rPr>
              <w:t xml:space="preserve">gateWay </w:t>
            </w:r>
            <w:r w:rsidRPr="001059DE">
              <w:rPr>
                <w:color w:val="000000" w:themeColor="text1"/>
              </w:rPr>
              <w:t>企业网银</w:t>
            </w:r>
            <w:r w:rsidRPr="001059DE">
              <w:rPr>
                <w:color w:val="000000" w:themeColor="text1"/>
              </w:rPr>
              <w:t xml:space="preserve">enterprise </w:t>
            </w:r>
          </w:p>
        </w:tc>
      </w:tr>
    </w:tbl>
    <w:p w:rsidR="00B82BA7" w:rsidRPr="001059DE" w:rsidRDefault="00B82BA7" w:rsidP="00B82BA7">
      <w:pPr>
        <w:pStyle w:val="4"/>
      </w:pPr>
      <w:r w:rsidRPr="001059DE">
        <w:rPr>
          <w:rFonts w:hint="eastAsia"/>
        </w:rPr>
        <w:t>输出</w:t>
      </w:r>
    </w:p>
    <w:tbl>
      <w:tblPr>
        <w:tblStyle w:val="11"/>
        <w:tblW w:w="8928" w:type="dxa"/>
        <w:tblLayout w:type="fixed"/>
        <w:tblLook w:val="04A0" w:firstRow="1" w:lastRow="0" w:firstColumn="1" w:lastColumn="0" w:noHBand="0" w:noVBand="1"/>
      </w:tblPr>
      <w:tblGrid>
        <w:gridCol w:w="1773"/>
        <w:gridCol w:w="2333"/>
        <w:gridCol w:w="1244"/>
        <w:gridCol w:w="1789"/>
        <w:gridCol w:w="1789"/>
      </w:tblGrid>
      <w:tr w:rsidR="00B82BA7"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82BA7" w:rsidRPr="001059DE" w:rsidTr="00B82BA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82BA7" w:rsidRPr="001059DE" w:rsidTr="00B82BA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B82BA7" w:rsidRPr="001059DE" w:rsidRDefault="00B82BA7" w:rsidP="00B82BA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2726FB" w:rsidRPr="001059DE" w:rsidRDefault="002726FB" w:rsidP="00B82BA7">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2726FB" w:rsidRPr="001059DE" w:rsidRDefault="002726FB"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2726FB" w:rsidRPr="001059DE" w:rsidRDefault="002726FB"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2726FB" w:rsidRPr="001059DE" w:rsidRDefault="002726FB"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726FB" w:rsidRPr="001059DE" w:rsidRDefault="002726FB"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bankName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银行名称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726FB" w:rsidRPr="001059DE" w:rsidRDefault="002726FB"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limitSingle</w:t>
            </w:r>
          </w:p>
        </w:tc>
        <w:tc>
          <w:tcPr>
            <w:tcW w:w="1244"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Long</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单笔限额</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726FB" w:rsidRPr="001059DE" w:rsidRDefault="002726FB"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limitDay</w:t>
            </w:r>
          </w:p>
        </w:tc>
        <w:tc>
          <w:tcPr>
            <w:tcW w:w="1244"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Long</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单日限额</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726FB" w:rsidRPr="001059DE" w:rsidRDefault="002726FB"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F76CA8"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bankIcon</w:t>
            </w:r>
          </w:p>
        </w:tc>
        <w:tc>
          <w:tcPr>
            <w:tcW w:w="1244"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银行图标</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726FB" w:rsidRPr="001059DE" w:rsidRDefault="002726FB"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Long</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单月限额</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2726FB"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726FB" w:rsidRPr="001059DE" w:rsidRDefault="002726FB"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rechargeWay</w:t>
            </w:r>
          </w:p>
        </w:tc>
        <w:tc>
          <w:tcPr>
            <w:tcW w:w="1244"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color w:val="000000" w:themeColor="text1"/>
              </w:rPr>
              <w:t>快捷</w:t>
            </w:r>
            <w:r w:rsidRPr="001059DE">
              <w:rPr>
                <w:rFonts w:hint="eastAsia"/>
                <w:color w:val="000000" w:themeColor="text1"/>
              </w:rPr>
              <w:t xml:space="preserve"> </w:t>
            </w:r>
            <w:r w:rsidRPr="001059DE">
              <w:rPr>
                <w:color w:val="000000" w:themeColor="text1"/>
              </w:rPr>
              <w:t xml:space="preserve">quick </w:t>
            </w:r>
            <w:r w:rsidRPr="001059DE">
              <w:rPr>
                <w:color w:val="000000" w:themeColor="text1"/>
              </w:rPr>
              <w:t>个人网银</w:t>
            </w:r>
            <w:r w:rsidRPr="001059DE">
              <w:rPr>
                <w:color w:val="000000" w:themeColor="text1"/>
              </w:rPr>
              <w:t xml:space="preserve">gateWay </w:t>
            </w:r>
            <w:r w:rsidRPr="001059DE">
              <w:rPr>
                <w:color w:val="000000" w:themeColor="text1"/>
              </w:rPr>
              <w:t>企业网银</w:t>
            </w:r>
            <w:r w:rsidRPr="001059DE">
              <w:rPr>
                <w:color w:val="000000" w:themeColor="text1"/>
              </w:rPr>
              <w:t>enterprise</w:t>
            </w:r>
          </w:p>
        </w:tc>
        <w:tc>
          <w:tcPr>
            <w:tcW w:w="1789" w:type="dxa"/>
            <w:tcBorders>
              <w:top w:val="single" w:sz="4" w:space="0" w:color="BFBFBF"/>
              <w:left w:val="single" w:sz="4" w:space="0" w:color="BFBFBF"/>
              <w:bottom w:val="single" w:sz="4" w:space="0" w:color="BFBFBF"/>
              <w:right w:val="single" w:sz="4" w:space="0" w:color="BFBFBF"/>
            </w:tcBorders>
            <w:vAlign w:val="center"/>
          </w:tcPr>
          <w:p w:rsidR="002726FB" w:rsidRPr="001059DE" w:rsidRDefault="002726FB"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bl>
    <w:p w:rsidR="00B82BA7" w:rsidRPr="001059DE" w:rsidRDefault="00B82BA7" w:rsidP="00B82BA7"/>
    <w:p w:rsidR="002726FB" w:rsidRPr="001059DE" w:rsidRDefault="002726FB" w:rsidP="002726FB">
      <w:r w:rsidRPr="001059DE">
        <w:t>{</w:t>
      </w:r>
    </w:p>
    <w:p w:rsidR="002726FB" w:rsidRPr="001059DE" w:rsidRDefault="002726FB" w:rsidP="002726FB">
      <w:r w:rsidRPr="001059DE">
        <w:t xml:space="preserve">    "code": 0,</w:t>
      </w:r>
    </w:p>
    <w:p w:rsidR="002726FB" w:rsidRPr="001059DE" w:rsidRDefault="002726FB" w:rsidP="002726FB">
      <w:r w:rsidRPr="001059DE">
        <w:t xml:space="preserve">    "data": [</w:t>
      </w:r>
    </w:p>
    <w:p w:rsidR="002726FB" w:rsidRPr="001059DE" w:rsidRDefault="002726FB" w:rsidP="002726FB">
      <w:r w:rsidRPr="001059DE">
        <w:t xml:space="preserve">        {</w:t>
      </w:r>
    </w:p>
    <w:p w:rsidR="002726FB" w:rsidRPr="001059DE" w:rsidRDefault="002726FB" w:rsidP="002726FB">
      <w:r w:rsidRPr="001059DE">
        <w:lastRenderedPageBreak/>
        <w:t xml:space="preserve">            "bankCode": "",</w:t>
      </w:r>
    </w:p>
    <w:p w:rsidR="002726FB" w:rsidRPr="001059DE" w:rsidRDefault="00F76CA8" w:rsidP="002726FB">
      <w:r w:rsidRPr="001059DE">
        <w:t xml:space="preserve">            "bankIcon</w:t>
      </w:r>
      <w:r w:rsidR="002726FB" w:rsidRPr="001059DE">
        <w:t>": "",</w:t>
      </w:r>
    </w:p>
    <w:p w:rsidR="002726FB" w:rsidRPr="001059DE" w:rsidRDefault="002726FB" w:rsidP="002726FB">
      <w:r w:rsidRPr="001059DE">
        <w:t xml:space="preserve">            "bankName": "ICBC",</w:t>
      </w:r>
    </w:p>
    <w:p w:rsidR="002726FB" w:rsidRPr="001059DE" w:rsidRDefault="002726FB" w:rsidP="002726FB">
      <w:r w:rsidRPr="001059DE">
        <w:t xml:space="preserve">            "limitDay": 0,</w:t>
      </w:r>
    </w:p>
    <w:p w:rsidR="002726FB" w:rsidRPr="001059DE" w:rsidRDefault="002726FB" w:rsidP="002726FB">
      <w:r w:rsidRPr="001059DE">
        <w:t xml:space="preserve">            "limitMonth": 0,</w:t>
      </w:r>
    </w:p>
    <w:p w:rsidR="002726FB" w:rsidRPr="001059DE" w:rsidRDefault="002726FB" w:rsidP="002726FB">
      <w:r w:rsidRPr="001059DE">
        <w:t xml:space="preserve">            "limitSingle": 0,</w:t>
      </w:r>
    </w:p>
    <w:p w:rsidR="002726FB" w:rsidRPr="001059DE" w:rsidRDefault="002726FB" w:rsidP="002726FB">
      <w:r w:rsidRPr="001059DE">
        <w:t xml:space="preserve">            "rechargeWay": "enterprise"</w:t>
      </w:r>
    </w:p>
    <w:p w:rsidR="002726FB" w:rsidRPr="001059DE" w:rsidRDefault="002726FB" w:rsidP="002726FB">
      <w:r w:rsidRPr="001059DE">
        <w:t xml:space="preserve">        }</w:t>
      </w:r>
    </w:p>
    <w:p w:rsidR="002726FB" w:rsidRPr="001059DE" w:rsidRDefault="002726FB" w:rsidP="002726FB">
      <w:r w:rsidRPr="001059DE">
        <w:t xml:space="preserve">    ],</w:t>
      </w:r>
    </w:p>
    <w:p w:rsidR="002726FB" w:rsidRPr="001059DE" w:rsidRDefault="002726FB" w:rsidP="002726FB">
      <w:r w:rsidRPr="001059DE">
        <w:rPr>
          <w:rFonts w:hint="eastAsia"/>
        </w:rPr>
        <w:t xml:space="preserve">    "message": "</w:t>
      </w:r>
      <w:r w:rsidRPr="001059DE">
        <w:rPr>
          <w:rFonts w:hint="eastAsia"/>
        </w:rPr>
        <w:t>查询成功</w:t>
      </w:r>
      <w:r w:rsidRPr="001059DE">
        <w:rPr>
          <w:rFonts w:hint="eastAsia"/>
        </w:rPr>
        <w:t>"</w:t>
      </w:r>
    </w:p>
    <w:p w:rsidR="00B82BA7" w:rsidRPr="001059DE" w:rsidRDefault="002726FB" w:rsidP="002726FB">
      <w:r w:rsidRPr="001059DE">
        <w:t>}</w:t>
      </w:r>
    </w:p>
    <w:p w:rsidR="00AB4AE2" w:rsidRPr="001059DE" w:rsidRDefault="00AB4AE2" w:rsidP="00AB4AE2">
      <w:pPr>
        <w:pStyle w:val="3"/>
      </w:pPr>
      <w:r w:rsidRPr="001059DE">
        <w:rPr>
          <w:rFonts w:hint="eastAsia"/>
        </w:rPr>
        <w:t>查询银行卡信息</w:t>
      </w:r>
    </w:p>
    <w:p w:rsidR="00AB4AE2" w:rsidRPr="001059DE" w:rsidRDefault="00AB4AE2" w:rsidP="00AB4AE2">
      <w:pPr>
        <w:pStyle w:val="4"/>
      </w:pPr>
      <w:r w:rsidRPr="001059DE">
        <w:rPr>
          <w:rFonts w:hint="eastAsia"/>
        </w:rPr>
        <w:t>输入</w:t>
      </w:r>
    </w:p>
    <w:p w:rsidR="00AB4AE2" w:rsidRPr="001059DE" w:rsidRDefault="00AB4AE2" w:rsidP="00AB4AE2">
      <w:pPr>
        <w:ind w:firstLine="420"/>
        <w:rPr>
          <w:color w:val="000000" w:themeColor="text1"/>
        </w:rPr>
      </w:pPr>
      <w:r w:rsidRPr="001059DE">
        <w:rPr>
          <w:rFonts w:hint="eastAsia"/>
          <w:color w:val="000000" w:themeColor="text1"/>
        </w:rPr>
        <w:t>请求方式：</w:t>
      </w:r>
      <w:r w:rsidRPr="001059DE">
        <w:rPr>
          <w:color w:val="000000" w:themeColor="text1"/>
        </w:rPr>
        <w:t>POST</w:t>
      </w:r>
    </w:p>
    <w:p w:rsidR="00AB4AE2" w:rsidRPr="001059DE" w:rsidRDefault="00AB4AE2" w:rsidP="00AB4AE2">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sz w:val="21"/>
          <w:szCs w:val="22"/>
        </w:rPr>
        <w:t>请求URL：http://平台域名</w:t>
      </w:r>
      <w:r w:rsidRPr="001059DE">
        <w:rPr>
          <w:rFonts w:ascii="Helvetica" w:hAnsi="Helvetica" w:cs="Helvetica"/>
          <w:color w:val="505050"/>
          <w:sz w:val="18"/>
          <w:szCs w:val="18"/>
          <w:shd w:val="clear" w:color="auto" w:fill="FAFAFA"/>
        </w:rPr>
        <w:t>/api/accountNotice/bankCardLimit</w:t>
      </w:r>
    </w:p>
    <w:p w:rsidR="00AB4AE2" w:rsidRPr="001059DE" w:rsidRDefault="00AB4AE2" w:rsidP="00AB4AE2">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5" w:type="dxa"/>
        <w:tblLayout w:type="fixed"/>
        <w:tblLook w:val="04A0" w:firstRow="1" w:lastRow="0" w:firstColumn="1" w:lastColumn="0" w:noHBand="0" w:noVBand="1"/>
      </w:tblPr>
      <w:tblGrid>
        <w:gridCol w:w="1773"/>
        <w:gridCol w:w="1410"/>
        <w:gridCol w:w="5112"/>
      </w:tblGrid>
      <w:tr w:rsidR="00AB4AE2" w:rsidRPr="001059DE" w:rsidTr="00AB4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B4AE2" w:rsidRPr="001059DE" w:rsidRDefault="00AB4AE2" w:rsidP="00AB4AE2">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B4AE2" w:rsidRPr="001059DE" w:rsidRDefault="00AB4AE2" w:rsidP="00AB4A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B4AE2" w:rsidRPr="001059DE" w:rsidRDefault="00AB4AE2" w:rsidP="00AB4A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B4AE2" w:rsidRPr="001059DE" w:rsidTr="00AB4AE2">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B4AE2" w:rsidRPr="001059DE" w:rsidRDefault="00AB4AE2" w:rsidP="00AB4AE2">
            <w:pPr>
              <w:rPr>
                <w:b w:val="0"/>
                <w:bCs w:val="0"/>
                <w:color w:val="000000" w:themeColor="text1"/>
                <w:szCs w:val="21"/>
              </w:rPr>
            </w:pPr>
            <w:r w:rsidRPr="001059DE">
              <w:rPr>
                <w:color w:val="000000" w:themeColor="text1"/>
                <w:szCs w:val="21"/>
              </w:rPr>
              <w:t>userId</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AB4AE2" w:rsidRPr="001059DE" w:rsidRDefault="00AB4AE2" w:rsidP="00AB4A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AB4AE2" w:rsidRPr="001059DE" w:rsidRDefault="00AB4AE2" w:rsidP="00AB4A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color w:val="000000" w:themeColor="text1"/>
              </w:rPr>
              <w:t>Id</w:t>
            </w:r>
          </w:p>
        </w:tc>
      </w:tr>
    </w:tbl>
    <w:p w:rsidR="00AB4AE2" w:rsidRPr="001059DE" w:rsidRDefault="00AB4AE2" w:rsidP="00AB4AE2">
      <w:pPr>
        <w:pStyle w:val="4"/>
      </w:pPr>
      <w:r w:rsidRPr="001059DE">
        <w:rPr>
          <w:rFonts w:hint="eastAsia"/>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5C71C2"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5C71C2" w:rsidRPr="001059DE" w:rsidRDefault="005C71C2" w:rsidP="00527E9F">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5C71C2" w:rsidRPr="001059DE" w:rsidRDefault="005C71C2"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C71C2"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5C71C2" w:rsidRPr="001059DE" w:rsidRDefault="005C71C2" w:rsidP="00527E9F">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5C71C2" w:rsidRPr="001059DE" w:rsidRDefault="005C71C2"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5C71C2"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5C71C2" w:rsidRPr="001059DE" w:rsidRDefault="005C71C2" w:rsidP="00527E9F">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5C71C2" w:rsidRPr="001059DE" w:rsidRDefault="005C71C2"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57775E" w:rsidRPr="001059DE" w:rsidRDefault="009E6522"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57775E" w:rsidRPr="001059DE" w:rsidRDefault="0057775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57775E" w:rsidRPr="001059DE" w:rsidRDefault="0057775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57775E" w:rsidRPr="001059DE" w:rsidRDefault="0057775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57775E" w:rsidRPr="001059DE" w:rsidTr="005C71C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limitRecharge</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充值限额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t>bankName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银行卡名称</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C71C2">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bankNum</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银行卡号</w:t>
            </w:r>
            <w:r w:rsidRPr="001059DE">
              <w:rPr>
                <w:rFonts w:hint="eastAsia"/>
              </w:rPr>
              <w:t>(</w:t>
            </w:r>
            <w:r w:rsidRPr="001059DE">
              <w:rPr>
                <w:rFonts w:hint="eastAsia"/>
              </w:rPr>
              <w:t>脱敏</w:t>
            </w:r>
            <w:r w:rsidRPr="001059DE">
              <w:t>)</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C71C2">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limitWithdrawMax</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提现最大限额</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C71C2">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withdrawMinAmt</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提现最小限额</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C71C2">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withdrawTips</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提现提示</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C71C2">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rechargeTips</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充值提示</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5C71C2">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availableAmout</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可提现金额</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5C71C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9D12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limitDay</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bigint</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当天限额</w:t>
            </w:r>
            <w:r w:rsidRPr="001059DE">
              <w:rPr>
                <w:rFonts w:hint="eastAsia"/>
              </w:rPr>
              <w:t>(</w:t>
            </w:r>
            <w:r w:rsidRPr="001059DE">
              <w:t>快捷</w:t>
            </w:r>
            <w:r w:rsidRPr="001059DE">
              <w:t>)</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9D12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limitSingle</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bigint</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单笔限额</w:t>
            </w:r>
            <w:r w:rsidRPr="001059DE">
              <w:rPr>
                <w:rFonts w:hint="eastAsia"/>
              </w:rPr>
              <w:t>(</w:t>
            </w:r>
            <w:r w:rsidRPr="001059DE">
              <w:t>快捷</w:t>
            </w:r>
            <w:r w:rsidRPr="001059DE">
              <w:t>)</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9D12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limitMonth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bigint</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单月限额</w:t>
            </w:r>
            <w:r w:rsidRPr="001059DE">
              <w:rPr>
                <w:rFonts w:hint="eastAsia"/>
              </w:rPr>
              <w:t>(</w:t>
            </w:r>
            <w:r w:rsidRPr="001059DE">
              <w:t>快捷</w:t>
            </w:r>
            <w:r w:rsidRPr="001059DE">
              <w:t>)</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7775E"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7775E" w:rsidRPr="001059DE" w:rsidRDefault="0057775E" w:rsidP="009D12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bankIcon</w:t>
            </w:r>
          </w:p>
        </w:tc>
        <w:tc>
          <w:tcPr>
            <w:tcW w:w="1244"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银行卡图标</w:t>
            </w:r>
          </w:p>
        </w:tc>
        <w:tc>
          <w:tcPr>
            <w:tcW w:w="1789" w:type="dxa"/>
            <w:tcBorders>
              <w:top w:val="single" w:sz="4" w:space="0" w:color="BFBFBF"/>
              <w:left w:val="single" w:sz="4" w:space="0" w:color="BFBFBF"/>
              <w:bottom w:val="single" w:sz="4" w:space="0" w:color="BFBFBF"/>
              <w:right w:val="single" w:sz="4" w:space="0" w:color="BFBFBF"/>
            </w:tcBorders>
            <w:vAlign w:val="center"/>
          </w:tcPr>
          <w:p w:rsidR="0057775E" w:rsidRPr="001059DE" w:rsidRDefault="0057775E" w:rsidP="009D12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5C71C2" w:rsidRPr="001059DE" w:rsidRDefault="005C71C2" w:rsidP="005C71C2"/>
    <w:p w:rsidR="001B7B09" w:rsidRPr="001059DE" w:rsidRDefault="001B7B09" w:rsidP="001B7B09">
      <w:r w:rsidRPr="001059DE">
        <w:lastRenderedPageBreak/>
        <w:t>{</w:t>
      </w:r>
    </w:p>
    <w:p w:rsidR="001B7B09" w:rsidRPr="001059DE" w:rsidRDefault="001B7B09" w:rsidP="001B7B09">
      <w:r w:rsidRPr="001059DE">
        <w:t xml:space="preserve">    "code": 0,</w:t>
      </w:r>
    </w:p>
    <w:p w:rsidR="001B7B09" w:rsidRPr="001059DE" w:rsidRDefault="001B7B09" w:rsidP="001B7B09">
      <w:r w:rsidRPr="001059DE">
        <w:t xml:space="preserve">    "data": {</w:t>
      </w:r>
    </w:p>
    <w:p w:rsidR="001B7B09" w:rsidRPr="001059DE" w:rsidRDefault="001B7B09" w:rsidP="001B7B09">
      <w:r w:rsidRPr="001059DE">
        <w:t xml:space="preserve">        "availableAmout": "0.00",</w:t>
      </w:r>
    </w:p>
    <w:p w:rsidR="001B7B09" w:rsidRPr="001059DE" w:rsidRDefault="001B7B09" w:rsidP="001B7B09">
      <w:r w:rsidRPr="001059DE">
        <w:t xml:space="preserve">        "limitWithdrawMax": 500000,</w:t>
      </w:r>
    </w:p>
    <w:p w:rsidR="001B7B09" w:rsidRPr="001059DE" w:rsidRDefault="001B7B09" w:rsidP="001B7B09">
      <w:r w:rsidRPr="001059DE">
        <w:t xml:space="preserve">        "bankNum": "6214 **** **** 678",</w:t>
      </w:r>
      <w:r w:rsidR="002516FC" w:rsidRPr="001059DE">
        <w:t>sss</w:t>
      </w:r>
    </w:p>
    <w:p w:rsidR="001B7B09" w:rsidRPr="001059DE" w:rsidRDefault="001B7B09" w:rsidP="001B7B09">
      <w:r w:rsidRPr="001059DE">
        <w:rPr>
          <w:rFonts w:hint="eastAsia"/>
        </w:rPr>
        <w:t xml:space="preserve">        "rechargeTips": "1.</w:t>
      </w:r>
      <w:r w:rsidRPr="001059DE">
        <w:rPr>
          <w:rFonts w:hint="eastAsia"/>
        </w:rPr>
        <w:t>为了您的账户安全，充值前请在廊坊开设存管交易账户。</w:t>
      </w:r>
      <w:r w:rsidRPr="001059DE">
        <w:rPr>
          <w:rFonts w:hint="eastAsia"/>
        </w:rPr>
        <w:t>\r\n2.</w:t>
      </w:r>
      <w:r w:rsidRPr="001059DE">
        <w:rPr>
          <w:rFonts w:hint="eastAsia"/>
        </w:rPr>
        <w:t>您的账户资金由廊坊银行存管。</w:t>
      </w:r>
      <w:r w:rsidRPr="001059DE">
        <w:rPr>
          <w:rFonts w:hint="eastAsia"/>
        </w:rPr>
        <w:t>\r\n3.</w:t>
      </w:r>
      <w:r w:rsidRPr="001059DE">
        <w:rPr>
          <w:rFonts w:hint="eastAsia"/>
        </w:rPr>
        <w:t>请注意您的银行卡充值限制，以免造成不便。</w:t>
      </w:r>
      <w:r w:rsidRPr="001059DE">
        <w:rPr>
          <w:rFonts w:hint="eastAsia"/>
        </w:rPr>
        <w:t>\r\n4.</w:t>
      </w:r>
      <w:r w:rsidRPr="001059DE">
        <w:rPr>
          <w:rFonts w:hint="eastAsia"/>
        </w:rPr>
        <w:t>禁止洗钱、信用卡套现、虚假交易等行为经发现并确认，将终止该账户的使用。</w:t>
      </w:r>
      <w:r w:rsidRPr="001059DE">
        <w:rPr>
          <w:rFonts w:hint="eastAsia"/>
        </w:rPr>
        <w:t>\r\n5.</w:t>
      </w:r>
      <w:r w:rsidRPr="001059DE">
        <w:rPr>
          <w:rFonts w:hint="eastAsia"/>
        </w:rPr>
        <w:t>如果充值金额没有及时到账，请联系客服，</w:t>
      </w:r>
      <w:r w:rsidRPr="001059DE">
        <w:rPr>
          <w:rFonts w:hint="eastAsia"/>
        </w:rPr>
        <w:t>400-181-0588</w:t>
      </w:r>
      <w:r w:rsidRPr="001059DE">
        <w:rPr>
          <w:rFonts w:hint="eastAsia"/>
        </w:rPr>
        <w:t>。</w:t>
      </w:r>
      <w:r w:rsidRPr="001059DE">
        <w:rPr>
          <w:rFonts w:hint="eastAsia"/>
        </w:rPr>
        <w:t>",</w:t>
      </w:r>
    </w:p>
    <w:p w:rsidR="001B7B09" w:rsidRPr="001059DE" w:rsidRDefault="001B7B09" w:rsidP="001B7B09">
      <w:r w:rsidRPr="001059DE">
        <w:t xml:space="preserve">        "bankCard": "678",</w:t>
      </w:r>
    </w:p>
    <w:p w:rsidR="001B7B09" w:rsidRPr="001059DE" w:rsidRDefault="001B7B09" w:rsidP="001B7B09">
      <w:r w:rsidRPr="001059DE">
        <w:t xml:space="preserve">        "limitSingle": 50000,</w:t>
      </w:r>
    </w:p>
    <w:p w:rsidR="001B7B09" w:rsidRPr="001059DE" w:rsidRDefault="001B7B09" w:rsidP="001B7B09">
      <w:r w:rsidRPr="001059DE">
        <w:t xml:space="preserve">        "limitMonth": 0,</w:t>
      </w:r>
    </w:p>
    <w:p w:rsidR="001B7B09" w:rsidRPr="001059DE" w:rsidRDefault="001B7B09" w:rsidP="001B7B09">
      <w:r w:rsidRPr="001059DE">
        <w:rPr>
          <w:rFonts w:hint="eastAsia"/>
        </w:rPr>
        <w:t xml:space="preserve">        "bankName": "</w:t>
      </w:r>
      <w:r w:rsidRPr="001059DE">
        <w:rPr>
          <w:rFonts w:hint="eastAsia"/>
        </w:rPr>
        <w:t>工商银行</w:t>
      </w:r>
      <w:r w:rsidRPr="001059DE">
        <w:rPr>
          <w:rFonts w:hint="eastAsia"/>
        </w:rPr>
        <w:t>",</w:t>
      </w:r>
    </w:p>
    <w:p w:rsidR="001B7B09" w:rsidRPr="001059DE" w:rsidRDefault="001B7B09" w:rsidP="001B7B09">
      <w:r w:rsidRPr="001059DE">
        <w:t xml:space="preserve">        "rechargeMaxAmt": 100,</w:t>
      </w:r>
    </w:p>
    <w:p w:rsidR="001B7B09" w:rsidRPr="001059DE" w:rsidRDefault="001B7B09" w:rsidP="001B7B09">
      <w:r w:rsidRPr="001059DE">
        <w:t xml:space="preserve">        "limitDay": 50000,</w:t>
      </w:r>
    </w:p>
    <w:p w:rsidR="001B7B09" w:rsidRPr="001059DE" w:rsidRDefault="001B7B09" w:rsidP="001B7B09">
      <w:r w:rsidRPr="001059DE">
        <w:t xml:space="preserve">        "withdrawMinAmt": 50,</w:t>
      </w:r>
    </w:p>
    <w:p w:rsidR="001B7B09" w:rsidRPr="001059DE" w:rsidRDefault="001B7B09" w:rsidP="001B7B09">
      <w:r w:rsidRPr="001059DE">
        <w:rPr>
          <w:rFonts w:hint="eastAsia"/>
        </w:rPr>
        <w:t xml:space="preserve">        "withdrawTips": "1.</w:t>
      </w:r>
      <w:r w:rsidRPr="001059DE">
        <w:rPr>
          <w:rFonts w:hint="eastAsia"/>
        </w:rPr>
        <w:t>请确保您输入的提现金额，以及银行账号信息准确无误，如果您填写的提现信息不正确可能会导致提现失败，由此产生的提现费用不予返还。</w:t>
      </w:r>
      <w:r w:rsidRPr="001059DE">
        <w:rPr>
          <w:rFonts w:hint="eastAsia"/>
        </w:rPr>
        <w:t>\r\n2.</w:t>
      </w:r>
      <w:r w:rsidRPr="001059DE">
        <w:rPr>
          <w:rFonts w:hint="eastAsia"/>
        </w:rPr>
        <w:t>因存管银行资金监管的原因，当天提现，次日到账；如遇法定节假日，则顺延至下一个工作日。</w:t>
      </w:r>
      <w:r w:rsidRPr="001059DE">
        <w:rPr>
          <w:rFonts w:hint="eastAsia"/>
        </w:rPr>
        <w:t>\r\n3.</w:t>
      </w:r>
      <w:r w:rsidRPr="001059DE">
        <w:rPr>
          <w:rFonts w:hint="eastAsia"/>
        </w:rPr>
        <w:t>提现手续费为第三方收取，将从您的去投网提现金额中扣除，单笔提现金额允许范围</w:t>
      </w:r>
      <w:r w:rsidRPr="001059DE">
        <w:rPr>
          <w:rFonts w:hint="eastAsia"/>
        </w:rPr>
        <w:t>50</w:t>
      </w:r>
      <w:r w:rsidRPr="001059DE">
        <w:rPr>
          <w:rFonts w:hint="eastAsia"/>
        </w:rPr>
        <w:t>元</w:t>
      </w:r>
      <w:r w:rsidRPr="001059DE">
        <w:rPr>
          <w:rFonts w:hint="eastAsia"/>
        </w:rPr>
        <w:t>-50</w:t>
      </w:r>
      <w:r w:rsidRPr="001059DE">
        <w:rPr>
          <w:rFonts w:hint="eastAsia"/>
        </w:rPr>
        <w:t>万元。</w:t>
      </w:r>
      <w:r w:rsidRPr="001059DE">
        <w:rPr>
          <w:rFonts w:hint="eastAsia"/>
        </w:rPr>
        <w:t>\r\n4.</w:t>
      </w:r>
      <w:r w:rsidRPr="001059DE">
        <w:rPr>
          <w:rFonts w:hint="eastAsia"/>
        </w:rPr>
        <w:t>单笔提现金额范围</w:t>
      </w:r>
      <w:r w:rsidRPr="001059DE">
        <w:rPr>
          <w:rFonts w:hint="eastAsia"/>
        </w:rPr>
        <w:t>50</w:t>
      </w:r>
      <w:r w:rsidRPr="001059DE">
        <w:rPr>
          <w:rFonts w:hint="eastAsia"/>
        </w:rPr>
        <w:t>元</w:t>
      </w:r>
      <w:r w:rsidRPr="001059DE">
        <w:rPr>
          <w:rFonts w:hint="eastAsia"/>
        </w:rPr>
        <w:t>-500</w:t>
      </w:r>
      <w:r w:rsidRPr="001059DE">
        <w:rPr>
          <w:rFonts w:hint="eastAsia"/>
        </w:rPr>
        <w:t>元（含），手续费为提现金额的</w:t>
      </w:r>
      <w:r w:rsidRPr="001059DE">
        <w:rPr>
          <w:rFonts w:hint="eastAsia"/>
        </w:rPr>
        <w:t>1%</w:t>
      </w:r>
      <w:r w:rsidRPr="001059DE">
        <w:rPr>
          <w:rFonts w:hint="eastAsia"/>
        </w:rPr>
        <w:t>，提现金额范围为</w:t>
      </w:r>
      <w:r w:rsidRPr="001059DE">
        <w:rPr>
          <w:rFonts w:hint="eastAsia"/>
        </w:rPr>
        <w:t>500</w:t>
      </w:r>
      <w:r w:rsidRPr="001059DE">
        <w:rPr>
          <w:rFonts w:hint="eastAsia"/>
        </w:rPr>
        <w:t>元</w:t>
      </w:r>
      <w:r w:rsidRPr="001059DE">
        <w:rPr>
          <w:rFonts w:hint="eastAsia"/>
        </w:rPr>
        <w:t>-5</w:t>
      </w:r>
      <w:r w:rsidRPr="001059DE">
        <w:rPr>
          <w:rFonts w:hint="eastAsia"/>
        </w:rPr>
        <w:t>万（含），手续费为</w:t>
      </w:r>
      <w:r w:rsidRPr="001059DE">
        <w:rPr>
          <w:rFonts w:hint="eastAsia"/>
        </w:rPr>
        <w:t>5</w:t>
      </w:r>
      <w:r w:rsidRPr="001059DE">
        <w:rPr>
          <w:rFonts w:hint="eastAsia"/>
        </w:rPr>
        <w:t>元</w:t>
      </w:r>
      <w:r w:rsidRPr="001059DE">
        <w:rPr>
          <w:rFonts w:hint="eastAsia"/>
        </w:rPr>
        <w:t>/</w:t>
      </w:r>
      <w:r w:rsidRPr="001059DE">
        <w:rPr>
          <w:rFonts w:hint="eastAsia"/>
        </w:rPr>
        <w:t>笔；提现金额范围为</w:t>
      </w:r>
      <w:r w:rsidRPr="001059DE">
        <w:rPr>
          <w:rFonts w:hint="eastAsia"/>
        </w:rPr>
        <w:t>5</w:t>
      </w:r>
      <w:r w:rsidRPr="001059DE">
        <w:rPr>
          <w:rFonts w:hint="eastAsia"/>
        </w:rPr>
        <w:t>万元</w:t>
      </w:r>
      <w:r w:rsidRPr="001059DE">
        <w:rPr>
          <w:rFonts w:hint="eastAsia"/>
        </w:rPr>
        <w:t>-50</w:t>
      </w:r>
      <w:r w:rsidRPr="001059DE">
        <w:rPr>
          <w:rFonts w:hint="eastAsia"/>
        </w:rPr>
        <w:t>万元（含），手续费为提现金额的万分之一。</w:t>
      </w:r>
      <w:r w:rsidRPr="001059DE">
        <w:rPr>
          <w:rFonts w:hint="eastAsia"/>
        </w:rPr>
        <w:t>\r\n5.</w:t>
      </w:r>
      <w:r w:rsidRPr="001059DE">
        <w:rPr>
          <w:rFonts w:hint="eastAsia"/>
        </w:rPr>
        <w:t>平台禁止洗钱、信用卡套现、虚假交易等行为，一经发现并确认，将终止该账户的使用</w:t>
      </w:r>
      <w:r w:rsidRPr="001059DE">
        <w:rPr>
          <w:rFonts w:hint="eastAsia"/>
        </w:rPr>
        <w:t>\r\n6.</w:t>
      </w:r>
      <w:r w:rsidRPr="001059DE">
        <w:rPr>
          <w:rFonts w:hint="eastAsia"/>
        </w:rPr>
        <w:t>如果提现金额没有及时到账，请联系客服，</w:t>
      </w:r>
      <w:r w:rsidRPr="001059DE">
        <w:rPr>
          <w:rFonts w:hint="eastAsia"/>
        </w:rPr>
        <w:t>400-181-0588"</w:t>
      </w:r>
    </w:p>
    <w:p w:rsidR="001B7B09" w:rsidRPr="001059DE" w:rsidRDefault="001B7B09" w:rsidP="001B7B09">
      <w:r w:rsidRPr="001059DE">
        <w:t xml:space="preserve">    },</w:t>
      </w:r>
    </w:p>
    <w:p w:rsidR="001B7B09" w:rsidRPr="001059DE" w:rsidRDefault="001B7B09" w:rsidP="001B7B09">
      <w:r w:rsidRPr="001059DE">
        <w:rPr>
          <w:rFonts w:hint="eastAsia"/>
        </w:rPr>
        <w:t xml:space="preserve">    "message": "</w:t>
      </w:r>
      <w:r w:rsidRPr="001059DE">
        <w:rPr>
          <w:rFonts w:hint="eastAsia"/>
        </w:rPr>
        <w:t>查询成功</w:t>
      </w:r>
      <w:r w:rsidRPr="001059DE">
        <w:rPr>
          <w:rFonts w:hint="eastAsia"/>
        </w:rPr>
        <w:t>"</w:t>
      </w:r>
    </w:p>
    <w:p w:rsidR="001B7B09" w:rsidRPr="001059DE" w:rsidRDefault="001B7B09" w:rsidP="001B7B09">
      <w:r w:rsidRPr="001059DE">
        <w:t>}</w:t>
      </w:r>
    </w:p>
    <w:p w:rsidR="003D515F" w:rsidRPr="001059DE" w:rsidRDefault="003D515F" w:rsidP="003D515F">
      <w:pPr>
        <w:pStyle w:val="3"/>
        <w:rPr>
          <w:color w:val="000000" w:themeColor="text1"/>
        </w:rPr>
      </w:pPr>
      <w:r w:rsidRPr="001059DE">
        <w:rPr>
          <w:rFonts w:hint="eastAsia"/>
          <w:color w:val="000000" w:themeColor="text1"/>
        </w:rPr>
        <w:t>绑卡接口</w:t>
      </w:r>
    </w:p>
    <w:p w:rsidR="003D515F" w:rsidRPr="001059DE" w:rsidRDefault="003D515F" w:rsidP="003D515F">
      <w:pPr>
        <w:ind w:firstLine="420"/>
        <w:rPr>
          <w:color w:val="000000" w:themeColor="text1"/>
        </w:rPr>
      </w:pPr>
      <w:r w:rsidRPr="001059DE">
        <w:rPr>
          <w:rFonts w:hint="eastAsia"/>
          <w:color w:val="000000" w:themeColor="text1"/>
        </w:rPr>
        <w:t>平台提现。</w:t>
      </w:r>
    </w:p>
    <w:p w:rsidR="003D515F" w:rsidRPr="001059DE" w:rsidRDefault="003D515F" w:rsidP="003D515F">
      <w:pPr>
        <w:pStyle w:val="4"/>
        <w:rPr>
          <w:color w:val="000000" w:themeColor="text1"/>
        </w:rPr>
      </w:pPr>
      <w:r w:rsidRPr="001059DE">
        <w:rPr>
          <w:rFonts w:hint="eastAsia"/>
          <w:color w:val="000000" w:themeColor="text1"/>
        </w:rPr>
        <w:t>输入</w:t>
      </w:r>
    </w:p>
    <w:p w:rsidR="003D515F" w:rsidRPr="001059DE" w:rsidRDefault="003D515F" w:rsidP="003D515F">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3D515F" w:rsidRPr="001059DE" w:rsidRDefault="003D515F" w:rsidP="003D515F">
      <w:pPr>
        <w:pStyle w:val="HTML"/>
        <w:widowControl/>
        <w:shd w:val="clear" w:color="auto" w:fill="FFFFFF"/>
        <w:ind w:firstLineChars="200" w:firstLine="420"/>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/api/userAccountInfo/bindCard</w:t>
      </w:r>
    </w:p>
    <w:p w:rsidR="003D515F" w:rsidRPr="001059DE" w:rsidRDefault="003D515F" w:rsidP="003D515F">
      <w:pPr>
        <w:ind w:firstLine="420"/>
        <w:rPr>
          <w:color w:val="000000" w:themeColor="text1"/>
        </w:rPr>
      </w:pPr>
    </w:p>
    <w:p w:rsidR="003D515F" w:rsidRPr="001059DE" w:rsidRDefault="003D515F" w:rsidP="003D515F">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D515F"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D515F" w:rsidRPr="001059DE" w:rsidRDefault="003D515F" w:rsidP="00BA767A">
            <w:pPr>
              <w:rPr>
                <w:b w:val="0"/>
                <w:bCs w:val="0"/>
                <w:color w:val="000000" w:themeColor="text1"/>
              </w:rPr>
            </w:pPr>
            <w:r w:rsidRPr="001059DE">
              <w:rPr>
                <w:rFonts w:hint="eastAsia"/>
                <w:color w:val="000000" w:themeColor="text1"/>
              </w:rPr>
              <w:t>参数</w:t>
            </w:r>
          </w:p>
        </w:tc>
        <w:tc>
          <w:tcPr>
            <w:tcW w:w="1410" w:type="dxa"/>
            <w:vAlign w:val="center"/>
          </w:tcPr>
          <w:p w:rsidR="003D515F" w:rsidRPr="001059DE" w:rsidRDefault="003D515F"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D515F" w:rsidRPr="001059DE" w:rsidRDefault="003D515F"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D515F"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3D515F" w:rsidRPr="001059DE" w:rsidRDefault="00580BE0" w:rsidP="00BA767A">
            <w:pPr>
              <w:rPr>
                <w:b w:val="0"/>
                <w:bCs w:val="0"/>
                <w:color w:val="000000" w:themeColor="text1"/>
                <w:szCs w:val="21"/>
              </w:rPr>
            </w:pPr>
            <w:r w:rsidRPr="001059DE">
              <w:rPr>
                <w:rFonts w:hint="eastAsia"/>
                <w:color w:val="000000" w:themeColor="text1"/>
                <w:szCs w:val="21"/>
              </w:rPr>
              <w:t>userId</w:t>
            </w:r>
          </w:p>
        </w:tc>
        <w:tc>
          <w:tcPr>
            <w:tcW w:w="1410" w:type="dxa"/>
            <w:vAlign w:val="center"/>
          </w:tcPr>
          <w:p w:rsidR="003D515F" w:rsidRPr="001059DE" w:rsidRDefault="003D515F"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3D515F" w:rsidRPr="001059DE" w:rsidRDefault="00580BE0"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w:t>
            </w:r>
            <w:r w:rsidRPr="001059DE">
              <w:rPr>
                <w:color w:val="000000" w:themeColor="text1"/>
              </w:rPr>
              <w:t>d</w:t>
            </w:r>
          </w:p>
        </w:tc>
      </w:tr>
      <w:tr w:rsidR="003D515F"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3D515F" w:rsidRPr="001059DE" w:rsidRDefault="00075B55" w:rsidP="00BA767A">
            <w:pPr>
              <w:rPr>
                <w:b w:val="0"/>
                <w:bCs w:val="0"/>
                <w:color w:val="000000" w:themeColor="text1"/>
                <w:szCs w:val="21"/>
              </w:rPr>
            </w:pPr>
            <w:r w:rsidRPr="001059DE">
              <w:rPr>
                <w:color w:val="000000" w:themeColor="text1"/>
                <w:szCs w:val="21"/>
              </w:rPr>
              <w:t>equipmentType</w:t>
            </w:r>
          </w:p>
        </w:tc>
        <w:tc>
          <w:tcPr>
            <w:tcW w:w="1410" w:type="dxa"/>
            <w:vAlign w:val="center"/>
          </w:tcPr>
          <w:p w:rsidR="003D515F" w:rsidRPr="001059DE" w:rsidRDefault="003D515F"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3D515F" w:rsidRPr="001059DE" w:rsidRDefault="00075B55"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app</w:t>
            </w:r>
            <w:r w:rsidRPr="001059DE">
              <w:rPr>
                <w:color w:val="000000" w:themeColor="text1"/>
              </w:rPr>
              <w:t xml:space="preserve">  h5 pc</w:t>
            </w:r>
          </w:p>
        </w:tc>
      </w:tr>
    </w:tbl>
    <w:p w:rsidR="003D515F" w:rsidRPr="001059DE" w:rsidRDefault="003D515F" w:rsidP="003D515F">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751D3A"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51D3A"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751D3A"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751D3A"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751D3A" w:rsidRPr="001059DE" w:rsidRDefault="00751D3A"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751D3A" w:rsidRPr="001059DE" w:rsidRDefault="00751D3A"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751D3A" w:rsidRPr="001059DE" w:rsidRDefault="00751D3A"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751D3A"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51D3A" w:rsidRPr="001059DE" w:rsidRDefault="00751D3A"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751D3A" w:rsidRPr="001059DE" w:rsidRDefault="00751D3A"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weburl</w:t>
            </w:r>
          </w:p>
        </w:tc>
        <w:tc>
          <w:tcPr>
            <w:tcW w:w="1244" w:type="dxa"/>
            <w:tcBorders>
              <w:top w:val="single" w:sz="4" w:space="0" w:color="BFBFBF"/>
              <w:left w:val="single" w:sz="4" w:space="0" w:color="BFBFBF"/>
              <w:bottom w:val="single" w:sz="4" w:space="0" w:color="BFBFBF"/>
              <w:right w:val="single" w:sz="4" w:space="0" w:color="BFBFBF"/>
            </w:tcBorders>
            <w:vAlign w:val="center"/>
          </w:tcPr>
          <w:p w:rsidR="00751D3A" w:rsidRPr="001059DE" w:rsidRDefault="00751D3A"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751D3A" w:rsidRPr="001059DE" w:rsidRDefault="00751D3A"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sz w:val="24"/>
                <w:szCs w:val="24"/>
              </w:rPr>
              <w:t>银行绑卡页面</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751D3A" w:rsidRPr="001059DE" w:rsidRDefault="00751D3A"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751D3A" w:rsidRPr="001059DE" w:rsidRDefault="00751D3A" w:rsidP="00751D3A"/>
    <w:p w:rsidR="003D515F" w:rsidRPr="001059DE" w:rsidRDefault="003D515F" w:rsidP="003D515F">
      <w:r w:rsidRPr="001059DE">
        <w:t>{</w:t>
      </w:r>
    </w:p>
    <w:p w:rsidR="003D515F" w:rsidRPr="001059DE" w:rsidRDefault="003D515F" w:rsidP="003D515F">
      <w:r w:rsidRPr="001059DE">
        <w:t xml:space="preserve">    "code": 0,</w:t>
      </w:r>
    </w:p>
    <w:p w:rsidR="003D515F" w:rsidRPr="001059DE" w:rsidRDefault="003D515F" w:rsidP="003D515F">
      <w:r w:rsidRPr="001059DE">
        <w:t xml:space="preserve">    "data": {</w:t>
      </w:r>
    </w:p>
    <w:p w:rsidR="003D515F" w:rsidRPr="001059DE" w:rsidRDefault="003D515F" w:rsidP="003D515F">
      <w:r w:rsidRPr="001059DE">
        <w:t xml:space="preserve">        "weburl": "http://139.199.23.15:8080/xinweb/index.html?custId=11643&amp;requestKey=637c1480-adae-4798-ba1f-a3a02b835b36"</w:t>
      </w:r>
    </w:p>
    <w:p w:rsidR="003D515F" w:rsidRPr="001059DE" w:rsidRDefault="003D515F" w:rsidP="003D515F">
      <w:r w:rsidRPr="001059DE">
        <w:t xml:space="preserve">    },</w:t>
      </w:r>
    </w:p>
    <w:p w:rsidR="003D515F" w:rsidRPr="001059DE" w:rsidRDefault="003D515F" w:rsidP="003D515F">
      <w:r w:rsidRPr="001059DE">
        <w:rPr>
          <w:rFonts w:hint="eastAsia"/>
        </w:rPr>
        <w:t xml:space="preserve">    "message": "</w:t>
      </w:r>
      <w:r w:rsidRPr="001059DE">
        <w:rPr>
          <w:rFonts w:hint="eastAsia"/>
        </w:rPr>
        <w:t>查询成功</w:t>
      </w:r>
      <w:r w:rsidRPr="001059DE">
        <w:rPr>
          <w:rFonts w:hint="eastAsia"/>
        </w:rPr>
        <w:t>"</w:t>
      </w:r>
    </w:p>
    <w:p w:rsidR="003D515F" w:rsidRPr="001059DE" w:rsidRDefault="003D515F" w:rsidP="003D515F">
      <w:r w:rsidRPr="001059DE">
        <w:t>}</w:t>
      </w:r>
    </w:p>
    <w:p w:rsidR="003D515F" w:rsidRPr="001059DE" w:rsidRDefault="003D515F" w:rsidP="003D515F">
      <w:pPr>
        <w:pStyle w:val="3"/>
        <w:rPr>
          <w:color w:val="000000" w:themeColor="text1"/>
        </w:rPr>
      </w:pPr>
      <w:r w:rsidRPr="001059DE">
        <w:rPr>
          <w:rFonts w:hint="eastAsia"/>
          <w:color w:val="000000" w:themeColor="text1"/>
        </w:rPr>
        <w:t>解卡接口</w:t>
      </w:r>
    </w:p>
    <w:p w:rsidR="003D515F" w:rsidRPr="001059DE" w:rsidRDefault="003D515F" w:rsidP="003D515F">
      <w:pPr>
        <w:ind w:firstLine="420"/>
        <w:rPr>
          <w:color w:val="000000" w:themeColor="text1"/>
        </w:rPr>
      </w:pPr>
      <w:r w:rsidRPr="001059DE">
        <w:rPr>
          <w:rFonts w:hint="eastAsia"/>
          <w:color w:val="000000" w:themeColor="text1"/>
        </w:rPr>
        <w:t>平台提现。</w:t>
      </w:r>
    </w:p>
    <w:p w:rsidR="003D515F" w:rsidRPr="001059DE" w:rsidRDefault="003D515F" w:rsidP="003D515F">
      <w:pPr>
        <w:pStyle w:val="4"/>
        <w:rPr>
          <w:color w:val="000000" w:themeColor="text1"/>
        </w:rPr>
      </w:pPr>
      <w:r w:rsidRPr="001059DE">
        <w:rPr>
          <w:rFonts w:hint="eastAsia"/>
          <w:color w:val="000000" w:themeColor="text1"/>
        </w:rPr>
        <w:t>输入</w:t>
      </w:r>
    </w:p>
    <w:p w:rsidR="003D515F" w:rsidRPr="001059DE" w:rsidRDefault="003D515F" w:rsidP="003D515F">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3D515F" w:rsidRPr="001059DE" w:rsidRDefault="003D515F" w:rsidP="003D515F">
      <w:pPr>
        <w:pStyle w:val="HTML"/>
        <w:widowControl/>
        <w:shd w:val="clear" w:color="auto" w:fill="FFFFFF"/>
        <w:ind w:firstLineChars="200" w:firstLine="420"/>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/api/userAccountInfo/unbindCard</w:t>
      </w:r>
    </w:p>
    <w:p w:rsidR="003D515F" w:rsidRPr="001059DE" w:rsidRDefault="003D515F" w:rsidP="003D515F">
      <w:pPr>
        <w:ind w:firstLine="420"/>
        <w:rPr>
          <w:color w:val="000000" w:themeColor="text1"/>
        </w:rPr>
      </w:pPr>
    </w:p>
    <w:p w:rsidR="003D515F" w:rsidRPr="001059DE" w:rsidRDefault="003D515F" w:rsidP="003D515F">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D515F"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D515F" w:rsidRPr="001059DE" w:rsidRDefault="003D515F" w:rsidP="00BA767A">
            <w:pPr>
              <w:rPr>
                <w:b w:val="0"/>
                <w:bCs w:val="0"/>
                <w:color w:val="000000" w:themeColor="text1"/>
              </w:rPr>
            </w:pPr>
            <w:r w:rsidRPr="001059DE">
              <w:rPr>
                <w:rFonts w:hint="eastAsia"/>
                <w:color w:val="000000" w:themeColor="text1"/>
              </w:rPr>
              <w:t>参数</w:t>
            </w:r>
          </w:p>
        </w:tc>
        <w:tc>
          <w:tcPr>
            <w:tcW w:w="1410" w:type="dxa"/>
            <w:vAlign w:val="center"/>
          </w:tcPr>
          <w:p w:rsidR="003D515F" w:rsidRPr="001059DE" w:rsidRDefault="003D515F"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D515F" w:rsidRPr="001059DE" w:rsidRDefault="003D515F"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D515F"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3D515F" w:rsidRPr="001059DE" w:rsidRDefault="00580BE0" w:rsidP="00BA767A">
            <w:pPr>
              <w:rPr>
                <w:b w:val="0"/>
                <w:bCs w:val="0"/>
                <w:color w:val="000000" w:themeColor="text1"/>
                <w:szCs w:val="21"/>
              </w:rPr>
            </w:pPr>
            <w:r w:rsidRPr="001059DE">
              <w:rPr>
                <w:color w:val="000000" w:themeColor="text1"/>
                <w:szCs w:val="21"/>
              </w:rPr>
              <w:t>userId</w:t>
            </w:r>
          </w:p>
        </w:tc>
        <w:tc>
          <w:tcPr>
            <w:tcW w:w="1410" w:type="dxa"/>
            <w:vAlign w:val="center"/>
          </w:tcPr>
          <w:p w:rsidR="003D515F" w:rsidRPr="001059DE" w:rsidRDefault="003D515F"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3D515F" w:rsidRPr="001059DE" w:rsidRDefault="003D515F"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00580BE0" w:rsidRPr="001059DE">
              <w:rPr>
                <w:color w:val="000000" w:themeColor="text1"/>
              </w:rPr>
              <w:t>i</w:t>
            </w:r>
            <w:r w:rsidRPr="001059DE">
              <w:rPr>
                <w:rFonts w:hint="eastAsia"/>
                <w:color w:val="000000" w:themeColor="text1"/>
              </w:rPr>
              <w:t>d</w:t>
            </w:r>
          </w:p>
        </w:tc>
      </w:tr>
      <w:tr w:rsidR="00075B55"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075B55" w:rsidRPr="001059DE" w:rsidRDefault="00075B55" w:rsidP="00075B55">
            <w:pPr>
              <w:rPr>
                <w:b w:val="0"/>
                <w:bCs w:val="0"/>
                <w:color w:val="000000" w:themeColor="text1"/>
                <w:szCs w:val="21"/>
              </w:rPr>
            </w:pPr>
            <w:r w:rsidRPr="001059DE">
              <w:rPr>
                <w:color w:val="000000" w:themeColor="text1"/>
                <w:szCs w:val="21"/>
              </w:rPr>
              <w:t>equipmentType</w:t>
            </w:r>
          </w:p>
        </w:tc>
        <w:tc>
          <w:tcPr>
            <w:tcW w:w="1410" w:type="dxa"/>
            <w:vAlign w:val="center"/>
          </w:tcPr>
          <w:p w:rsidR="00075B55" w:rsidRPr="001059DE" w:rsidRDefault="00075B55" w:rsidP="00075B5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075B55" w:rsidRPr="001059DE" w:rsidRDefault="00075B55" w:rsidP="00075B5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Pr="001059DE">
              <w:rPr>
                <w:rFonts w:hint="eastAsia"/>
                <w:color w:val="000000" w:themeColor="text1"/>
              </w:rPr>
              <w:t xml:space="preserve"> app</w:t>
            </w:r>
            <w:r w:rsidRPr="001059DE">
              <w:rPr>
                <w:color w:val="000000" w:themeColor="text1"/>
              </w:rPr>
              <w:t xml:space="preserve">  h5 pc</w:t>
            </w:r>
          </w:p>
        </w:tc>
      </w:tr>
    </w:tbl>
    <w:p w:rsidR="003D515F" w:rsidRPr="001059DE" w:rsidRDefault="003D515F" w:rsidP="003D515F">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165617"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65617"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165617"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165617"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165617" w:rsidRPr="001059DE" w:rsidRDefault="00165617"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165617" w:rsidRPr="001059DE" w:rsidRDefault="0016561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165617" w:rsidRPr="001059DE" w:rsidRDefault="00165617"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165617"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5617" w:rsidRPr="001059DE" w:rsidRDefault="00165617"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5617" w:rsidRPr="001059DE" w:rsidRDefault="00165617"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weburl</w:t>
            </w:r>
          </w:p>
        </w:tc>
        <w:tc>
          <w:tcPr>
            <w:tcW w:w="1244" w:type="dxa"/>
            <w:tcBorders>
              <w:top w:val="single" w:sz="4" w:space="0" w:color="BFBFBF"/>
              <w:left w:val="single" w:sz="4" w:space="0" w:color="BFBFBF"/>
              <w:bottom w:val="single" w:sz="4" w:space="0" w:color="BFBFBF"/>
              <w:right w:val="single" w:sz="4" w:space="0" w:color="BFBFBF"/>
            </w:tcBorders>
            <w:vAlign w:val="center"/>
          </w:tcPr>
          <w:p w:rsidR="00165617" w:rsidRPr="001059DE" w:rsidRDefault="0016561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165617" w:rsidRPr="001059DE" w:rsidRDefault="00165617"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sz w:val="24"/>
                <w:szCs w:val="24"/>
              </w:rPr>
              <w:t>银行解卡页面</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165617" w:rsidRPr="001059DE" w:rsidRDefault="00165617"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165617" w:rsidRPr="001059DE" w:rsidRDefault="00165617" w:rsidP="00165617"/>
    <w:p w:rsidR="003D515F" w:rsidRPr="001059DE" w:rsidRDefault="003D515F" w:rsidP="003D515F">
      <w:r w:rsidRPr="001059DE">
        <w:t>{</w:t>
      </w:r>
    </w:p>
    <w:p w:rsidR="003D515F" w:rsidRPr="001059DE" w:rsidRDefault="003D515F" w:rsidP="003D515F">
      <w:r w:rsidRPr="001059DE">
        <w:lastRenderedPageBreak/>
        <w:t xml:space="preserve">    "code": 0,</w:t>
      </w:r>
    </w:p>
    <w:p w:rsidR="003D515F" w:rsidRPr="001059DE" w:rsidRDefault="003D515F" w:rsidP="003D515F">
      <w:r w:rsidRPr="001059DE">
        <w:t xml:space="preserve">    "data": {</w:t>
      </w:r>
    </w:p>
    <w:p w:rsidR="003D515F" w:rsidRPr="001059DE" w:rsidRDefault="003D515F" w:rsidP="003D515F">
      <w:r w:rsidRPr="001059DE">
        <w:t xml:space="preserve">        "weburl": "http://139.199.23.15:8080/xinweb/index.html?custId=11643&amp;requestKey=637c1480-adae-4798-ba1f-a3a02b835b36"</w:t>
      </w:r>
    </w:p>
    <w:p w:rsidR="003D515F" w:rsidRPr="001059DE" w:rsidRDefault="003D515F" w:rsidP="003D515F">
      <w:r w:rsidRPr="001059DE">
        <w:t xml:space="preserve">    },</w:t>
      </w:r>
    </w:p>
    <w:p w:rsidR="003D515F" w:rsidRPr="001059DE" w:rsidRDefault="003D515F" w:rsidP="003D515F">
      <w:r w:rsidRPr="001059DE">
        <w:rPr>
          <w:rFonts w:hint="eastAsia"/>
        </w:rPr>
        <w:t xml:space="preserve">    "message": "</w:t>
      </w:r>
      <w:r w:rsidRPr="001059DE">
        <w:rPr>
          <w:rFonts w:hint="eastAsia"/>
        </w:rPr>
        <w:t>查询成功</w:t>
      </w:r>
      <w:r w:rsidRPr="001059DE">
        <w:rPr>
          <w:rFonts w:hint="eastAsia"/>
        </w:rPr>
        <w:t>"</w:t>
      </w:r>
    </w:p>
    <w:p w:rsidR="003D515F" w:rsidRPr="001059DE" w:rsidRDefault="003D515F" w:rsidP="003D515F">
      <w:r w:rsidRPr="001059DE">
        <w:t>}</w:t>
      </w:r>
    </w:p>
    <w:p w:rsidR="00A954F2" w:rsidRPr="001059DE" w:rsidRDefault="00A954F2" w:rsidP="00A954F2">
      <w:pPr>
        <w:pStyle w:val="3"/>
        <w:rPr>
          <w:color w:val="000000" w:themeColor="text1"/>
        </w:rPr>
      </w:pPr>
      <w:r w:rsidRPr="001059DE">
        <w:rPr>
          <w:rFonts w:hint="eastAsia"/>
          <w:color w:val="000000" w:themeColor="text1"/>
        </w:rPr>
        <w:t>交易记录</w:t>
      </w:r>
      <w:r w:rsidR="005E7673" w:rsidRPr="001059DE">
        <w:rPr>
          <w:rFonts w:hint="eastAsia"/>
          <w:color w:val="000000" w:themeColor="text1"/>
        </w:rPr>
        <w:t>APP</w:t>
      </w:r>
    </w:p>
    <w:p w:rsidR="00A954F2" w:rsidRPr="001059DE" w:rsidRDefault="00A954F2" w:rsidP="00A954F2">
      <w:pPr>
        <w:pStyle w:val="4"/>
        <w:rPr>
          <w:color w:val="000000" w:themeColor="text1"/>
        </w:rPr>
      </w:pPr>
      <w:r w:rsidRPr="001059DE">
        <w:rPr>
          <w:rFonts w:hint="eastAsia"/>
          <w:color w:val="000000" w:themeColor="text1"/>
        </w:rPr>
        <w:t>输入</w:t>
      </w:r>
    </w:p>
    <w:p w:rsidR="00A954F2" w:rsidRPr="001059DE" w:rsidRDefault="00A954F2" w:rsidP="00A954F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954F2" w:rsidRPr="001059DE" w:rsidRDefault="00A954F2" w:rsidP="00A954F2">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/api/userAccountInfo/</w:t>
      </w:r>
      <w:r w:rsidR="005E3786" w:rsidRPr="001059DE">
        <w:rPr>
          <w:rFonts w:ascii="Helvetica" w:hAnsi="Helvetica" w:cs="Helvetica"/>
          <w:color w:val="505050"/>
          <w:sz w:val="18"/>
          <w:szCs w:val="18"/>
          <w:shd w:val="clear" w:color="auto" w:fill="FAFAFA"/>
        </w:rPr>
        <w:t>findUserTradeRecords</w:t>
      </w:r>
    </w:p>
    <w:p w:rsidR="00A954F2" w:rsidRPr="001059DE" w:rsidRDefault="00A954F2" w:rsidP="00A954F2">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A954F2" w:rsidRPr="001059DE" w:rsidTr="00CE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954F2" w:rsidRPr="001059DE" w:rsidRDefault="00A954F2" w:rsidP="00CE42B0">
            <w:pPr>
              <w:rPr>
                <w:b w:val="0"/>
                <w:bCs w:val="0"/>
                <w:color w:val="000000" w:themeColor="text1"/>
              </w:rPr>
            </w:pPr>
            <w:r w:rsidRPr="001059DE">
              <w:rPr>
                <w:rFonts w:hint="eastAsia"/>
                <w:color w:val="000000" w:themeColor="text1"/>
              </w:rPr>
              <w:t>参数</w:t>
            </w:r>
          </w:p>
        </w:tc>
        <w:tc>
          <w:tcPr>
            <w:tcW w:w="1410" w:type="dxa"/>
            <w:vAlign w:val="center"/>
          </w:tcPr>
          <w:p w:rsidR="00A954F2" w:rsidRPr="001059DE" w:rsidRDefault="00A954F2" w:rsidP="00CE42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954F2" w:rsidRPr="001059DE" w:rsidRDefault="00A954F2" w:rsidP="00CE42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954F2"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A954F2" w:rsidRPr="001059DE" w:rsidRDefault="00A954F2" w:rsidP="00CE42B0">
            <w:pPr>
              <w:rPr>
                <w:color w:val="000000" w:themeColor="text1"/>
              </w:rPr>
            </w:pPr>
            <w:r w:rsidRPr="001059DE">
              <w:rPr>
                <w:color w:val="000000" w:themeColor="text1"/>
                <w:szCs w:val="21"/>
              </w:rPr>
              <w:t>userId</w:t>
            </w:r>
          </w:p>
        </w:tc>
        <w:tc>
          <w:tcPr>
            <w:tcW w:w="1410" w:type="dxa"/>
            <w:vAlign w:val="center"/>
          </w:tcPr>
          <w:p w:rsidR="00A954F2" w:rsidRPr="001059DE" w:rsidRDefault="00A954F2"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A954F2" w:rsidRPr="001059DE" w:rsidRDefault="00A954F2"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A954F2"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A954F2" w:rsidRPr="001059DE" w:rsidRDefault="00A954F2" w:rsidP="00CE42B0">
            <w:pPr>
              <w:rPr>
                <w:color w:val="000000" w:themeColor="text1"/>
              </w:rPr>
            </w:pPr>
            <w:r w:rsidRPr="001059DE">
              <w:rPr>
                <w:color w:val="000000" w:themeColor="text1"/>
              </w:rPr>
              <w:t>cashType</w:t>
            </w:r>
          </w:p>
        </w:tc>
        <w:tc>
          <w:tcPr>
            <w:tcW w:w="1410" w:type="dxa"/>
            <w:vAlign w:val="center"/>
          </w:tcPr>
          <w:p w:rsidR="00A954F2" w:rsidRPr="001059DE" w:rsidRDefault="00885FF4"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A954F2" w:rsidRPr="001059DE" w:rsidRDefault="005E7673" w:rsidP="00A954F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 xml:space="preserve">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 </w:t>
            </w:r>
            <w:r w:rsidRPr="001059DE">
              <w:rPr>
                <w:rFonts w:hint="eastAsia"/>
              </w:rPr>
              <w:t>其他</w:t>
            </w:r>
          </w:p>
        </w:tc>
      </w:tr>
      <w:tr w:rsidR="00A954F2"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A954F2" w:rsidRPr="001059DE" w:rsidRDefault="00A954F2" w:rsidP="00CE42B0">
            <w:pPr>
              <w:rPr>
                <w:color w:val="000000" w:themeColor="text1"/>
              </w:rPr>
            </w:pPr>
            <w:r w:rsidRPr="001059DE">
              <w:rPr>
                <w:color w:val="000000" w:themeColor="text1"/>
              </w:rPr>
              <w:t>pageNum</w:t>
            </w:r>
          </w:p>
        </w:tc>
        <w:tc>
          <w:tcPr>
            <w:tcW w:w="1410" w:type="dxa"/>
            <w:vAlign w:val="center"/>
          </w:tcPr>
          <w:p w:rsidR="00A954F2" w:rsidRPr="001059DE" w:rsidRDefault="00A954F2"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A954F2" w:rsidRPr="001059DE" w:rsidRDefault="00A954F2" w:rsidP="00A954F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当前页</w:t>
            </w:r>
          </w:p>
        </w:tc>
      </w:tr>
      <w:tr w:rsidR="00A954F2" w:rsidRPr="001059DE" w:rsidTr="00CE42B0">
        <w:tc>
          <w:tcPr>
            <w:cnfStyle w:val="001000000000" w:firstRow="0" w:lastRow="0" w:firstColumn="1" w:lastColumn="0" w:oddVBand="0" w:evenVBand="0" w:oddHBand="0" w:evenHBand="0" w:firstRowFirstColumn="0" w:firstRowLastColumn="0" w:lastRowFirstColumn="0" w:lastRowLastColumn="0"/>
            <w:tcW w:w="1773" w:type="dxa"/>
            <w:vAlign w:val="center"/>
          </w:tcPr>
          <w:p w:rsidR="00A954F2" w:rsidRPr="001059DE" w:rsidRDefault="00A954F2" w:rsidP="00CE42B0">
            <w:pPr>
              <w:rPr>
                <w:b w:val="0"/>
                <w:bCs w:val="0"/>
                <w:color w:val="000000" w:themeColor="text1"/>
                <w:szCs w:val="21"/>
              </w:rPr>
            </w:pPr>
            <w:r w:rsidRPr="001059DE">
              <w:rPr>
                <w:b w:val="0"/>
                <w:bCs w:val="0"/>
                <w:color w:val="000000" w:themeColor="text1"/>
                <w:szCs w:val="21"/>
              </w:rPr>
              <w:t>page</w:t>
            </w:r>
            <w:r w:rsidRPr="001059DE">
              <w:rPr>
                <w:rFonts w:hint="eastAsia"/>
                <w:b w:val="0"/>
                <w:bCs w:val="0"/>
                <w:color w:val="000000" w:themeColor="text1"/>
                <w:szCs w:val="21"/>
              </w:rPr>
              <w:t>Size</w:t>
            </w:r>
          </w:p>
        </w:tc>
        <w:tc>
          <w:tcPr>
            <w:tcW w:w="1410" w:type="dxa"/>
            <w:vAlign w:val="center"/>
          </w:tcPr>
          <w:p w:rsidR="00A954F2" w:rsidRPr="001059DE" w:rsidRDefault="00A954F2"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A954F2" w:rsidRPr="001059DE" w:rsidRDefault="00A954F2" w:rsidP="00CE42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bl>
    <w:p w:rsidR="00A954F2" w:rsidRPr="001059DE" w:rsidRDefault="00A954F2" w:rsidP="00A954F2">
      <w:pPr>
        <w:pStyle w:val="4"/>
        <w:rPr>
          <w:color w:val="000000" w:themeColor="text1"/>
        </w:rPr>
      </w:pPr>
      <w:r w:rsidRPr="001059DE">
        <w:rPr>
          <w:rFonts w:hint="eastAsia"/>
          <w:color w:val="000000" w:themeColor="text1"/>
        </w:rPr>
        <w:t>输出</w:t>
      </w:r>
    </w:p>
    <w:tbl>
      <w:tblPr>
        <w:tblStyle w:val="11"/>
        <w:tblW w:w="11261" w:type="dxa"/>
        <w:tblLayout w:type="fixed"/>
        <w:tblLook w:val="04A0" w:firstRow="1" w:lastRow="0" w:firstColumn="1" w:lastColumn="0" w:noHBand="0" w:noVBand="1"/>
      </w:tblPr>
      <w:tblGrid>
        <w:gridCol w:w="1773"/>
        <w:gridCol w:w="774"/>
        <w:gridCol w:w="3892"/>
        <w:gridCol w:w="1244"/>
        <w:gridCol w:w="1733"/>
        <w:gridCol w:w="56"/>
        <w:gridCol w:w="1789"/>
      </w:tblGrid>
      <w:tr w:rsidR="00D41398" w:rsidRPr="001059DE" w:rsidTr="00A45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rPr>
                <w:b w:val="0"/>
                <w:bCs w:val="0"/>
                <w:color w:val="000000" w:themeColor="text1"/>
              </w:rPr>
            </w:pPr>
            <w:r w:rsidRPr="001059DE">
              <w:rPr>
                <w:rFonts w:hint="eastAsia"/>
                <w:color w:val="000000" w:themeColor="text1"/>
              </w:rPr>
              <w:t>参数</w:t>
            </w:r>
          </w:p>
        </w:tc>
        <w:tc>
          <w:tcPr>
            <w:tcW w:w="774" w:type="dxa"/>
            <w:vMerge w:val="restart"/>
            <w:tcBorders>
              <w:top w:val="single" w:sz="4" w:space="0" w:color="BFBFBF"/>
              <w:left w:val="single" w:sz="4" w:space="0" w:color="BFBFBF"/>
              <w:right w:val="single" w:sz="4" w:space="0" w:color="BFBFBF"/>
            </w:tcBorders>
          </w:tcPr>
          <w:p w:rsidR="00D41398" w:rsidRPr="001059DE" w:rsidRDefault="00D41398" w:rsidP="00527E9F">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41398" w:rsidRPr="001059DE" w:rsidTr="00A454B3">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rPr>
                <w:bCs w:val="0"/>
                <w:color w:val="000000" w:themeColor="text1"/>
                <w:szCs w:val="21"/>
              </w:rPr>
            </w:pPr>
            <w:r w:rsidRPr="001059DE">
              <w:rPr>
                <w:color w:val="000000" w:themeColor="text1"/>
                <w:szCs w:val="21"/>
              </w:rPr>
              <w:t>code</w:t>
            </w:r>
          </w:p>
        </w:tc>
        <w:tc>
          <w:tcPr>
            <w:tcW w:w="774" w:type="dxa"/>
            <w:vMerge/>
            <w:tcBorders>
              <w:left w:val="single" w:sz="4" w:space="0" w:color="BFBFBF"/>
              <w:right w:val="single" w:sz="4" w:space="0" w:color="BFBFBF"/>
            </w:tcBorders>
          </w:tcPr>
          <w:p w:rsidR="00D41398" w:rsidRPr="001059DE" w:rsidRDefault="00D41398" w:rsidP="00527E9F">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41398" w:rsidRPr="001059DE" w:rsidTr="00A454B3">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rPr>
                <w:bCs w:val="0"/>
                <w:color w:val="000000" w:themeColor="text1"/>
                <w:szCs w:val="21"/>
              </w:rPr>
            </w:pPr>
            <w:r w:rsidRPr="001059DE">
              <w:rPr>
                <w:color w:val="000000" w:themeColor="text1"/>
                <w:szCs w:val="21"/>
              </w:rPr>
              <w:t>message</w:t>
            </w:r>
          </w:p>
        </w:tc>
        <w:tc>
          <w:tcPr>
            <w:tcW w:w="774" w:type="dxa"/>
            <w:vMerge/>
            <w:tcBorders>
              <w:left w:val="single" w:sz="4" w:space="0" w:color="BFBFBF"/>
              <w:right w:val="single" w:sz="4" w:space="0" w:color="BFBFBF"/>
            </w:tcBorders>
          </w:tcPr>
          <w:p w:rsidR="00D41398" w:rsidRPr="001059DE" w:rsidRDefault="00D41398" w:rsidP="00527E9F">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D41398" w:rsidRPr="001059DE" w:rsidRDefault="00D41398" w:rsidP="00527E9F">
            <w:pPr>
              <w:rPr>
                <w:bCs w:val="0"/>
                <w:color w:val="000000" w:themeColor="text1"/>
                <w:sz w:val="24"/>
                <w:szCs w:val="24"/>
              </w:rPr>
            </w:pPr>
            <w:r w:rsidRPr="001059DE">
              <w:rPr>
                <w:bCs w:val="0"/>
                <w:color w:val="000000" w:themeColor="text1"/>
                <w:sz w:val="24"/>
                <w:szCs w:val="24"/>
              </w:rPr>
              <w:t>data</w:t>
            </w:r>
          </w:p>
        </w:tc>
        <w:tc>
          <w:tcPr>
            <w:tcW w:w="774" w:type="dxa"/>
            <w:vMerge/>
            <w:tcBorders>
              <w:left w:val="single" w:sz="4" w:space="0" w:color="BFBFBF"/>
              <w:right w:val="single" w:sz="4" w:space="0" w:color="BFBFBF"/>
            </w:tcBorders>
          </w:tcPr>
          <w:p w:rsidR="00D41398" w:rsidRPr="001059DE" w:rsidRDefault="00D41398"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p>
        </w:tc>
        <w:tc>
          <w:tcPr>
            <w:tcW w:w="3892" w:type="dxa"/>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D41398" w:rsidRPr="001059DE" w:rsidRDefault="00D41398"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2D158E">
            <w:pPr>
              <w:rPr>
                <w:color w:val="000000" w:themeColor="text1"/>
                <w:sz w:val="24"/>
                <w:szCs w:val="24"/>
              </w:rPr>
            </w:pPr>
          </w:p>
        </w:tc>
        <w:tc>
          <w:tcPr>
            <w:tcW w:w="774" w:type="dxa"/>
            <w:vMerge w:val="restart"/>
            <w:tcBorders>
              <w:left w:val="single" w:sz="4" w:space="0" w:color="BFBFBF"/>
              <w:right w:val="single" w:sz="4" w:space="0" w:color="BFBFBF"/>
            </w:tcBorders>
          </w:tcPr>
          <w:p w:rsidR="00D41398" w:rsidRPr="001059DE" w:rsidRDefault="00D41398" w:rsidP="002D1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l</w:t>
            </w:r>
            <w:r w:rsidRPr="001059DE">
              <w:t>ist</w:t>
            </w: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curFreeAmt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交易后的可用余额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2D158E">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2D1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cashMode</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交易类型 </w:t>
            </w:r>
            <w:r w:rsidRPr="001059DE">
              <w:rPr>
                <w:rFonts w:hint="eastAsia"/>
              </w:rPr>
              <w:t xml:space="preserve">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w:t>
            </w:r>
            <w:r w:rsidRPr="001059DE">
              <w:t>债转</w:t>
            </w:r>
            <w:r w:rsidRPr="001059DE">
              <w:t xml:space="preserve">  8</w:t>
            </w:r>
            <w:r w:rsidRPr="001059DE">
              <w:rPr>
                <w:rFonts w:hint="eastAsia"/>
              </w:rPr>
              <w:t>.</w:t>
            </w:r>
            <w:r w:rsidRPr="001059DE">
              <w:rPr>
                <w:rFonts w:hint="eastAsia"/>
              </w:rPr>
              <w:t>其他</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2D158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flowAmout</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此流水交易金额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资金流向</w:t>
            </w:r>
            <w:r w:rsidRPr="001059DE">
              <w:rPr>
                <w:rFonts w:hint="eastAsia"/>
              </w:rPr>
              <w:t xml:space="preserve"> </w:t>
            </w:r>
            <w:r w:rsidRPr="001059DE">
              <w:t>1</w:t>
            </w:r>
            <w:r w:rsidRPr="001059DE">
              <w:rPr>
                <w:rFonts w:hint="eastAsia"/>
              </w:rPr>
              <w:t>是进</w:t>
            </w:r>
            <w:r w:rsidRPr="001059DE">
              <w:rPr>
                <w:rFonts w:hint="eastAsia"/>
              </w:rPr>
              <w:t xml:space="preserve"> 2</w:t>
            </w:r>
            <w:r w:rsidRPr="001059DE">
              <w:rPr>
                <w:rFonts w:hint="eastAsia"/>
              </w:rPr>
              <w:t>是出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交易时间</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totalItems</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月份</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vMerge/>
            <w:tcBorders>
              <w:left w:val="single" w:sz="4" w:space="0" w:color="BFBFBF"/>
              <w:right w:val="single" w:sz="4" w:space="0" w:color="BFBFBF"/>
            </w:tcBorders>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year</w:t>
            </w: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年份</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41398"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D41398" w:rsidRPr="001059DE" w:rsidRDefault="00D41398" w:rsidP="001F3C9A">
            <w:pPr>
              <w:rPr>
                <w:color w:val="000000" w:themeColor="text1"/>
                <w:sz w:val="24"/>
                <w:szCs w:val="24"/>
              </w:rPr>
            </w:pPr>
          </w:p>
        </w:tc>
        <w:tc>
          <w:tcPr>
            <w:tcW w:w="774" w:type="dxa"/>
            <w:tcBorders>
              <w:left w:val="single" w:sz="4" w:space="0" w:color="BFBFBF"/>
              <w:right w:val="single" w:sz="4" w:space="0" w:color="BFBFBF"/>
            </w:tcBorders>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isTradeRecord</w:t>
            </w:r>
          </w:p>
        </w:tc>
        <w:tc>
          <w:tcPr>
            <w:tcW w:w="3892"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1244"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0</w:t>
            </w:r>
            <w:r w:rsidRPr="001059DE">
              <w:rPr>
                <w:rFonts w:hint="eastAsia"/>
              </w:rPr>
              <w:t>是没有</w:t>
            </w:r>
            <w:r w:rsidRPr="001059DE">
              <w:rPr>
                <w:rFonts w:hint="eastAsia"/>
              </w:rPr>
              <w:t>1.0</w:t>
            </w:r>
            <w:r w:rsidRPr="001059DE">
              <w:rPr>
                <w:rFonts w:hint="eastAsia"/>
              </w:rPr>
              <w:t>交易记录</w:t>
            </w:r>
            <w:r w:rsidRPr="001059DE">
              <w:rPr>
                <w:rFonts w:hint="eastAsia"/>
              </w:rPr>
              <w:t xml:space="preserve"> 1</w:t>
            </w:r>
            <w:r w:rsidRPr="001059DE">
              <w:rPr>
                <w:rFonts w:hint="eastAsia"/>
              </w:rPr>
              <w:t>是有</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41398" w:rsidRPr="001059DE" w:rsidRDefault="00D41398" w:rsidP="001F3C9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A954F2" w:rsidRPr="001059DE" w:rsidRDefault="00A954F2" w:rsidP="00A954F2"/>
    <w:p w:rsidR="00D41398" w:rsidRPr="001059DE" w:rsidRDefault="00D41398" w:rsidP="00D41398">
      <w:r w:rsidRPr="001059DE">
        <w:t>{</w:t>
      </w:r>
    </w:p>
    <w:p w:rsidR="00D41398" w:rsidRPr="001059DE" w:rsidRDefault="00D41398" w:rsidP="00D41398">
      <w:r w:rsidRPr="001059DE">
        <w:t xml:space="preserve">    "code": 0,</w:t>
      </w:r>
    </w:p>
    <w:p w:rsidR="00D41398" w:rsidRPr="001059DE" w:rsidRDefault="00D41398" w:rsidP="00D41398">
      <w:r w:rsidRPr="001059DE">
        <w:t xml:space="preserve">    "data": {</w:t>
      </w:r>
    </w:p>
    <w:p w:rsidR="00D41398" w:rsidRPr="001059DE" w:rsidRDefault="00D41398" w:rsidP="00D41398">
      <w:r w:rsidRPr="001059DE">
        <w:t xml:space="preserve">        "isTradeRecord": 1,</w:t>
      </w:r>
    </w:p>
    <w:p w:rsidR="00D41398" w:rsidRPr="001059DE" w:rsidRDefault="00D41398" w:rsidP="00D41398">
      <w:r w:rsidRPr="001059DE">
        <w:t xml:space="preserve">        "list": [</w:t>
      </w:r>
    </w:p>
    <w:p w:rsidR="00D41398" w:rsidRPr="001059DE" w:rsidRDefault="00D41398" w:rsidP="00D41398">
      <w:r w:rsidRPr="001059DE">
        <w:t xml:space="preserve">            {</w:t>
      </w:r>
    </w:p>
    <w:p w:rsidR="00D41398" w:rsidRPr="001059DE" w:rsidRDefault="00D41398" w:rsidP="00D41398">
      <w:r w:rsidRPr="001059DE">
        <w:t xml:space="preserve">                "month": "03",</w:t>
      </w:r>
    </w:p>
    <w:p w:rsidR="00D41398" w:rsidRPr="001059DE" w:rsidRDefault="00D41398" w:rsidP="00D41398">
      <w:r w:rsidRPr="001059DE">
        <w:t xml:space="preserve">                "year": "2019",</w:t>
      </w:r>
    </w:p>
    <w:p w:rsidR="00D41398" w:rsidRPr="001059DE" w:rsidRDefault="00D41398" w:rsidP="00D41398">
      <w:r w:rsidRPr="001059DE">
        <w:t xml:space="preserve">                "monthData": [</w:t>
      </w:r>
    </w:p>
    <w:p w:rsidR="00D41398" w:rsidRPr="001059DE" w:rsidRDefault="00D41398" w:rsidP="00D41398">
      <w:r w:rsidRPr="001059DE">
        <w:t xml:space="preserve">                    {</w:t>
      </w:r>
    </w:p>
    <w:p w:rsidR="00D41398" w:rsidRPr="001059DE" w:rsidRDefault="00D41398" w:rsidP="00D41398">
      <w:r w:rsidRPr="001059DE">
        <w:t xml:space="preserve">                        "curFreeAmt": "326,508.63",</w:t>
      </w:r>
    </w:p>
    <w:p w:rsidR="00D41398" w:rsidRPr="001059DE" w:rsidRDefault="00D41398" w:rsidP="00D41398">
      <w:r w:rsidRPr="001059DE">
        <w:t xml:space="preserve">                        "oldFlag": "1",</w:t>
      </w:r>
    </w:p>
    <w:p w:rsidR="00D41398" w:rsidRPr="001059DE" w:rsidRDefault="00D41398" w:rsidP="00D41398">
      <w:r w:rsidRPr="001059DE">
        <w:rPr>
          <w:rFonts w:hint="eastAsia"/>
        </w:rPr>
        <w:t xml:space="preserve">                        "cashStatus": "</w:t>
      </w:r>
      <w:r w:rsidRPr="001059DE">
        <w:rPr>
          <w:rFonts w:hint="eastAsia"/>
        </w:rPr>
        <w:t>成功</w:t>
      </w:r>
      <w:r w:rsidRPr="001059DE">
        <w:rPr>
          <w:rFonts w:hint="eastAsia"/>
        </w:rPr>
        <w:t>",</w:t>
      </w:r>
    </w:p>
    <w:p w:rsidR="00D41398" w:rsidRPr="001059DE" w:rsidRDefault="00D41398" w:rsidP="00D41398">
      <w:r w:rsidRPr="001059DE">
        <w:rPr>
          <w:rFonts w:hint="eastAsia"/>
        </w:rPr>
        <w:t xml:space="preserve">                        "cashMode": "</w:t>
      </w:r>
      <w:r w:rsidRPr="001059DE">
        <w:rPr>
          <w:rFonts w:hint="eastAsia"/>
        </w:rPr>
        <w:t>回款</w:t>
      </w:r>
      <w:r w:rsidRPr="001059DE">
        <w:rPr>
          <w:rFonts w:hint="eastAsia"/>
        </w:rPr>
        <w:t>-</w:t>
      </w:r>
      <w:r w:rsidRPr="001059DE">
        <w:rPr>
          <w:rFonts w:hint="eastAsia"/>
        </w:rPr>
        <w:t>利息</w:t>
      </w:r>
      <w:r w:rsidRPr="001059DE">
        <w:rPr>
          <w:rFonts w:hint="eastAsia"/>
        </w:rPr>
        <w:t>",</w:t>
      </w:r>
    </w:p>
    <w:p w:rsidR="00D41398" w:rsidRPr="001059DE" w:rsidRDefault="00D41398" w:rsidP="00D41398">
      <w:r w:rsidRPr="001059DE">
        <w:t xml:space="preserve">                        "flowAmout": "6.97",</w:t>
      </w:r>
    </w:p>
    <w:p w:rsidR="00D41398" w:rsidRPr="001059DE" w:rsidRDefault="00D41398" w:rsidP="00D41398">
      <w:r w:rsidRPr="001059DE">
        <w:t xml:space="preserve">                        "flowTime": "2019-03-21 20:14:16",</w:t>
      </w:r>
    </w:p>
    <w:p w:rsidR="00D41398" w:rsidRPr="001059DE" w:rsidRDefault="00D41398" w:rsidP="00D41398">
      <w:r w:rsidRPr="001059DE">
        <w:t xml:space="preserve">                        "userId": 18121598050196,</w:t>
      </w:r>
    </w:p>
    <w:p w:rsidR="00D41398" w:rsidRPr="001059DE" w:rsidRDefault="00D41398" w:rsidP="00D41398">
      <w:r w:rsidRPr="001059DE">
        <w:t xml:space="preserve">                        "flowType": "1"</w:t>
      </w:r>
    </w:p>
    <w:p w:rsidR="00D41398" w:rsidRPr="001059DE" w:rsidRDefault="00D41398" w:rsidP="00D41398">
      <w:r w:rsidRPr="001059DE">
        <w:t xml:space="preserve">                    },</w:t>
      </w:r>
    </w:p>
    <w:p w:rsidR="00D41398" w:rsidRPr="001059DE" w:rsidRDefault="00D41398" w:rsidP="00D41398">
      <w:r w:rsidRPr="001059DE">
        <w:t xml:space="preserve">                    {</w:t>
      </w:r>
    </w:p>
    <w:p w:rsidR="00D41398" w:rsidRPr="001059DE" w:rsidRDefault="00D41398" w:rsidP="00D41398">
      <w:r w:rsidRPr="001059DE">
        <w:t xml:space="preserve">                        "curFreeAmt": "326,501.66",</w:t>
      </w:r>
    </w:p>
    <w:p w:rsidR="00D41398" w:rsidRPr="001059DE" w:rsidRDefault="00D41398" w:rsidP="00D41398">
      <w:r w:rsidRPr="001059DE">
        <w:t xml:space="preserve">                        "oldFlag": "1",</w:t>
      </w:r>
    </w:p>
    <w:p w:rsidR="00D41398" w:rsidRPr="001059DE" w:rsidRDefault="00D41398" w:rsidP="00D41398">
      <w:r w:rsidRPr="001059DE">
        <w:rPr>
          <w:rFonts w:hint="eastAsia"/>
        </w:rPr>
        <w:t xml:space="preserve">                        "cashStatus": "</w:t>
      </w:r>
      <w:r w:rsidRPr="001059DE">
        <w:rPr>
          <w:rFonts w:hint="eastAsia"/>
        </w:rPr>
        <w:t>成功</w:t>
      </w:r>
      <w:r w:rsidRPr="001059DE">
        <w:rPr>
          <w:rFonts w:hint="eastAsia"/>
        </w:rPr>
        <w:t>",</w:t>
      </w:r>
    </w:p>
    <w:p w:rsidR="00D41398" w:rsidRPr="001059DE" w:rsidRDefault="00D41398" w:rsidP="00D41398">
      <w:r w:rsidRPr="001059DE">
        <w:rPr>
          <w:rFonts w:hint="eastAsia"/>
        </w:rPr>
        <w:t xml:space="preserve">                        "cashMode": "</w:t>
      </w:r>
      <w:r w:rsidRPr="001059DE">
        <w:rPr>
          <w:rFonts w:hint="eastAsia"/>
        </w:rPr>
        <w:t>回款</w:t>
      </w:r>
      <w:r w:rsidRPr="001059DE">
        <w:rPr>
          <w:rFonts w:hint="eastAsia"/>
        </w:rPr>
        <w:t>-</w:t>
      </w:r>
      <w:r w:rsidRPr="001059DE">
        <w:rPr>
          <w:rFonts w:hint="eastAsia"/>
        </w:rPr>
        <w:t>本金</w:t>
      </w:r>
      <w:r w:rsidRPr="001059DE">
        <w:rPr>
          <w:rFonts w:hint="eastAsia"/>
        </w:rPr>
        <w:t>",</w:t>
      </w:r>
    </w:p>
    <w:p w:rsidR="00D41398" w:rsidRPr="001059DE" w:rsidRDefault="00D41398" w:rsidP="00D41398">
      <w:r w:rsidRPr="001059DE">
        <w:t xml:space="preserve">                        "flowAmout": "836.77",</w:t>
      </w:r>
    </w:p>
    <w:p w:rsidR="00D41398" w:rsidRPr="001059DE" w:rsidRDefault="00D41398" w:rsidP="00D41398">
      <w:r w:rsidRPr="001059DE">
        <w:t xml:space="preserve">                        "flowTime": "2019-03-21 20:14:16",</w:t>
      </w:r>
    </w:p>
    <w:p w:rsidR="00D41398" w:rsidRPr="001059DE" w:rsidRDefault="00D41398" w:rsidP="00D41398">
      <w:r w:rsidRPr="001059DE">
        <w:t xml:space="preserve">                        "userId": 18121598050196,</w:t>
      </w:r>
    </w:p>
    <w:p w:rsidR="00D41398" w:rsidRPr="001059DE" w:rsidRDefault="00D41398" w:rsidP="00D41398">
      <w:r w:rsidRPr="001059DE">
        <w:t xml:space="preserve">                        "flowType": "1"</w:t>
      </w:r>
    </w:p>
    <w:p w:rsidR="00D41398" w:rsidRPr="001059DE" w:rsidRDefault="00D41398" w:rsidP="00D41398">
      <w:r w:rsidRPr="001059DE">
        <w:t xml:space="preserve">                    }</w:t>
      </w:r>
    </w:p>
    <w:p w:rsidR="00D41398" w:rsidRPr="001059DE" w:rsidRDefault="00D41398" w:rsidP="00D41398">
      <w:r w:rsidRPr="001059DE">
        <w:t xml:space="preserve">                ]</w:t>
      </w:r>
    </w:p>
    <w:p w:rsidR="00D41398" w:rsidRPr="001059DE" w:rsidRDefault="00D41398" w:rsidP="00D41398">
      <w:r w:rsidRPr="001059DE">
        <w:t xml:space="preserve">            }</w:t>
      </w:r>
    </w:p>
    <w:p w:rsidR="00D41398" w:rsidRPr="001059DE" w:rsidRDefault="00D41398" w:rsidP="00D41398">
      <w:r w:rsidRPr="001059DE">
        <w:t xml:space="preserve">        ]</w:t>
      </w:r>
    </w:p>
    <w:p w:rsidR="00D41398" w:rsidRPr="001059DE" w:rsidRDefault="00D41398" w:rsidP="00D41398">
      <w:r w:rsidRPr="001059DE">
        <w:t xml:space="preserve">    },</w:t>
      </w:r>
    </w:p>
    <w:p w:rsidR="00D41398" w:rsidRPr="001059DE" w:rsidRDefault="00D41398" w:rsidP="00D41398">
      <w:r w:rsidRPr="001059DE">
        <w:rPr>
          <w:rFonts w:hint="eastAsia"/>
        </w:rPr>
        <w:t xml:space="preserve">    "message": "</w:t>
      </w:r>
      <w:r w:rsidRPr="001059DE">
        <w:rPr>
          <w:rFonts w:hint="eastAsia"/>
        </w:rPr>
        <w:t>查询成功</w:t>
      </w:r>
      <w:r w:rsidRPr="001059DE">
        <w:rPr>
          <w:rFonts w:hint="eastAsia"/>
        </w:rPr>
        <w:t>"</w:t>
      </w:r>
    </w:p>
    <w:p w:rsidR="00D41398" w:rsidRPr="001059DE" w:rsidRDefault="00D41398" w:rsidP="00D41398">
      <w:r w:rsidRPr="001059DE">
        <w:t>}</w:t>
      </w:r>
    </w:p>
    <w:p w:rsidR="005E7673" w:rsidRPr="001059DE" w:rsidRDefault="005E7673" w:rsidP="005E7673">
      <w:pPr>
        <w:pStyle w:val="3"/>
        <w:rPr>
          <w:color w:val="000000" w:themeColor="text1"/>
        </w:rPr>
      </w:pPr>
      <w:r w:rsidRPr="001059DE">
        <w:rPr>
          <w:rFonts w:hint="eastAsia"/>
          <w:color w:val="000000" w:themeColor="text1"/>
        </w:rPr>
        <w:lastRenderedPageBreak/>
        <w:t>交易记录</w:t>
      </w:r>
      <w:r w:rsidRPr="001059DE">
        <w:rPr>
          <w:rFonts w:hint="eastAsia"/>
          <w:color w:val="000000" w:themeColor="text1"/>
        </w:rPr>
        <w:t>P</w:t>
      </w:r>
      <w:r w:rsidRPr="001059DE">
        <w:rPr>
          <w:color w:val="000000" w:themeColor="text1"/>
        </w:rPr>
        <w:t>C</w:t>
      </w:r>
    </w:p>
    <w:p w:rsidR="005E7673" w:rsidRPr="001059DE" w:rsidRDefault="005E7673" w:rsidP="005E7673">
      <w:pPr>
        <w:pStyle w:val="4"/>
        <w:rPr>
          <w:color w:val="000000" w:themeColor="text1"/>
        </w:rPr>
      </w:pPr>
      <w:r w:rsidRPr="001059DE">
        <w:rPr>
          <w:rFonts w:hint="eastAsia"/>
          <w:color w:val="000000" w:themeColor="text1"/>
        </w:rPr>
        <w:t>输入</w:t>
      </w:r>
    </w:p>
    <w:p w:rsidR="005E7673" w:rsidRPr="001059DE" w:rsidRDefault="005E7673" w:rsidP="005E7673">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5E7673" w:rsidRPr="001059DE" w:rsidRDefault="005E7673" w:rsidP="005E7673">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/api/userAccountInfo/findUserTradeRecords</w:t>
      </w:r>
      <w:r w:rsidRPr="001059DE">
        <w:rPr>
          <w:rFonts w:ascii="Helvetica" w:hAnsi="Helvetica" w:cs="Helvetica" w:hint="default"/>
          <w:color w:val="505050"/>
          <w:sz w:val="18"/>
          <w:szCs w:val="18"/>
          <w:shd w:val="clear" w:color="auto" w:fill="FAFAFA"/>
        </w:rPr>
        <w:t>PC</w:t>
      </w:r>
    </w:p>
    <w:p w:rsidR="005E7673" w:rsidRPr="001059DE" w:rsidRDefault="005E7673" w:rsidP="005E7673">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5E7673"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E7673" w:rsidRPr="001059DE" w:rsidRDefault="005E7673" w:rsidP="0070004D">
            <w:pPr>
              <w:rPr>
                <w:b w:val="0"/>
                <w:bCs w:val="0"/>
                <w:color w:val="000000" w:themeColor="text1"/>
              </w:rPr>
            </w:pPr>
            <w:r w:rsidRPr="001059DE">
              <w:rPr>
                <w:rFonts w:hint="eastAsia"/>
                <w:color w:val="000000" w:themeColor="text1"/>
              </w:rPr>
              <w:t>参数</w:t>
            </w:r>
          </w:p>
        </w:tc>
        <w:tc>
          <w:tcPr>
            <w:tcW w:w="1410" w:type="dxa"/>
            <w:vAlign w:val="center"/>
          </w:tcPr>
          <w:p w:rsidR="005E7673" w:rsidRPr="001059DE" w:rsidRDefault="005E7673"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5E7673" w:rsidRPr="001059DE" w:rsidRDefault="005E7673"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E7673"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5E7673" w:rsidRPr="001059DE" w:rsidRDefault="005E7673" w:rsidP="0070004D">
            <w:pPr>
              <w:rPr>
                <w:color w:val="000000" w:themeColor="text1"/>
              </w:rPr>
            </w:pPr>
            <w:r w:rsidRPr="001059DE">
              <w:rPr>
                <w:color w:val="000000" w:themeColor="text1"/>
                <w:szCs w:val="21"/>
              </w:rPr>
              <w:t>userId</w:t>
            </w:r>
          </w:p>
        </w:tc>
        <w:tc>
          <w:tcPr>
            <w:tcW w:w="1410"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5E7673"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5E7673" w:rsidRPr="001059DE" w:rsidRDefault="005E7673" w:rsidP="0070004D">
            <w:pPr>
              <w:rPr>
                <w:color w:val="000000" w:themeColor="text1"/>
              </w:rPr>
            </w:pPr>
            <w:r w:rsidRPr="001059DE">
              <w:rPr>
                <w:color w:val="000000" w:themeColor="text1"/>
              </w:rPr>
              <w:t>cashType</w:t>
            </w:r>
          </w:p>
        </w:tc>
        <w:tc>
          <w:tcPr>
            <w:tcW w:w="1410"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 xml:space="preserve">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w:t>
            </w:r>
            <w:r w:rsidR="00E37E1B" w:rsidRPr="001059DE">
              <w:rPr>
                <w:rFonts w:hint="eastAsia"/>
              </w:rPr>
              <w:t>放款</w:t>
            </w:r>
            <w:r w:rsidR="00E37E1B" w:rsidRPr="001059DE">
              <w:t xml:space="preserve">8. </w:t>
            </w:r>
            <w:r w:rsidR="00E37E1B" w:rsidRPr="001059DE">
              <w:t>还款</w:t>
            </w:r>
            <w:r w:rsidR="00E37E1B" w:rsidRPr="001059DE">
              <w:t xml:space="preserve">9. </w:t>
            </w:r>
            <w:r w:rsidR="00E37E1B" w:rsidRPr="001059DE">
              <w:t>债转</w:t>
            </w:r>
            <w:r w:rsidR="00E37E1B" w:rsidRPr="001059DE">
              <w:t>10.</w:t>
            </w:r>
            <w:r w:rsidRPr="001059DE">
              <w:rPr>
                <w:rFonts w:hint="eastAsia"/>
              </w:rPr>
              <w:t>其他</w:t>
            </w:r>
          </w:p>
        </w:tc>
      </w:tr>
      <w:tr w:rsidR="005E7673"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5E7673" w:rsidRPr="001059DE" w:rsidRDefault="005E7673" w:rsidP="0070004D">
            <w:pPr>
              <w:rPr>
                <w:color w:val="000000" w:themeColor="text1"/>
              </w:rPr>
            </w:pPr>
            <w:r w:rsidRPr="001059DE">
              <w:rPr>
                <w:color w:val="000000" w:themeColor="text1"/>
              </w:rPr>
              <w:t>pageNum</w:t>
            </w:r>
          </w:p>
        </w:tc>
        <w:tc>
          <w:tcPr>
            <w:tcW w:w="1410"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当前页</w:t>
            </w:r>
          </w:p>
        </w:tc>
      </w:tr>
      <w:tr w:rsidR="005E7673"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5E7673" w:rsidRPr="001059DE" w:rsidRDefault="005E7673" w:rsidP="0070004D">
            <w:pPr>
              <w:rPr>
                <w:b w:val="0"/>
                <w:bCs w:val="0"/>
                <w:color w:val="000000" w:themeColor="text1"/>
                <w:szCs w:val="21"/>
              </w:rPr>
            </w:pPr>
            <w:r w:rsidRPr="001059DE">
              <w:rPr>
                <w:b w:val="0"/>
                <w:bCs w:val="0"/>
                <w:color w:val="000000" w:themeColor="text1"/>
                <w:szCs w:val="21"/>
              </w:rPr>
              <w:t>page</w:t>
            </w:r>
            <w:r w:rsidRPr="001059DE">
              <w:rPr>
                <w:rFonts w:hint="eastAsia"/>
                <w:b w:val="0"/>
                <w:bCs w:val="0"/>
                <w:color w:val="000000" w:themeColor="text1"/>
                <w:szCs w:val="21"/>
              </w:rPr>
              <w:t>Size</w:t>
            </w:r>
          </w:p>
        </w:tc>
        <w:tc>
          <w:tcPr>
            <w:tcW w:w="1410"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5E7673" w:rsidRPr="001059DE" w:rsidRDefault="005E767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bl>
    <w:p w:rsidR="005E7673" w:rsidRPr="001059DE" w:rsidRDefault="005E7673" w:rsidP="005E7673">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527E9F"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27E9F"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527E9F" w:rsidRPr="001059DE" w:rsidTr="00527E9F">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527E9F" w:rsidRPr="001059DE" w:rsidRDefault="00527E9F" w:rsidP="00527E9F">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527E9F" w:rsidRPr="001059DE" w:rsidRDefault="00527E9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curFreeAmt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交易后的可用余额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cashMode</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交易类型</w:t>
            </w:r>
            <w:r w:rsidRPr="001059DE">
              <w:rPr>
                <w:rFonts w:hint="eastAsia"/>
              </w:rPr>
              <w:t xml:space="preserve"> 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 </w:t>
            </w:r>
            <w:r w:rsidRPr="001059DE">
              <w:rPr>
                <w:rFonts w:hint="eastAsia"/>
              </w:rPr>
              <w:t>其他</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flowAmout</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此流水交易金额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资金流向</w:t>
            </w:r>
            <w:r w:rsidRPr="001059DE">
              <w:rPr>
                <w:rFonts w:hint="eastAsia"/>
              </w:rPr>
              <w:t xml:space="preserve"> </w:t>
            </w:r>
            <w:r w:rsidRPr="001059DE">
              <w:t>1</w:t>
            </w:r>
            <w:r w:rsidRPr="001059DE">
              <w:rPr>
                <w:rFonts w:hint="eastAsia"/>
              </w:rPr>
              <w:t>是进</w:t>
            </w:r>
            <w:r w:rsidRPr="001059DE">
              <w:rPr>
                <w:rFonts w:hint="eastAsia"/>
              </w:rPr>
              <w:t xml:space="preserve"> 2</w:t>
            </w:r>
            <w:r w:rsidRPr="001059DE">
              <w:rPr>
                <w:rFonts w:hint="eastAsia"/>
              </w:rPr>
              <w:t>是出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交易时间</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totalItems</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7B0659"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7B0659"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7B0659"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收入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27E9F" w:rsidRPr="001059DE" w:rsidTr="00527E9F">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27E9F" w:rsidRPr="001059DE" w:rsidRDefault="00527E9F" w:rsidP="00527E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7B0659"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cost</w:t>
            </w:r>
          </w:p>
        </w:tc>
        <w:tc>
          <w:tcPr>
            <w:tcW w:w="1244"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27E9F" w:rsidRPr="001059DE" w:rsidRDefault="007B0659" w:rsidP="00527E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支出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27E9F" w:rsidRPr="001059DE" w:rsidRDefault="00527E9F" w:rsidP="00527E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5E7673" w:rsidRPr="001059DE" w:rsidRDefault="005E7673" w:rsidP="005E7673"/>
    <w:p w:rsidR="009916E0" w:rsidRPr="001059DE" w:rsidRDefault="009916E0" w:rsidP="009916E0">
      <w:r w:rsidRPr="001059DE">
        <w:t>{</w:t>
      </w:r>
    </w:p>
    <w:p w:rsidR="009916E0" w:rsidRPr="001059DE" w:rsidRDefault="009916E0" w:rsidP="009916E0">
      <w:r w:rsidRPr="001059DE">
        <w:t xml:space="preserve">    "code": 0,</w:t>
      </w:r>
    </w:p>
    <w:p w:rsidR="009916E0" w:rsidRPr="001059DE" w:rsidRDefault="009916E0" w:rsidP="009916E0">
      <w:r w:rsidRPr="001059DE">
        <w:t xml:space="preserve">    "data": {</w:t>
      </w:r>
    </w:p>
    <w:p w:rsidR="009916E0" w:rsidRPr="001059DE" w:rsidRDefault="009916E0" w:rsidP="009916E0">
      <w:r w:rsidRPr="001059DE">
        <w:t xml:space="preserve">        "income": "30,300.00",</w:t>
      </w:r>
    </w:p>
    <w:p w:rsidR="009916E0" w:rsidRPr="001059DE" w:rsidRDefault="009916E0" w:rsidP="009916E0">
      <w:r w:rsidRPr="001059DE">
        <w:t xml:space="preserve">        "cost": "2,090.90",</w:t>
      </w:r>
    </w:p>
    <w:p w:rsidR="009916E0" w:rsidRPr="001059DE" w:rsidRDefault="009916E0" w:rsidP="009916E0">
      <w:r w:rsidRPr="001059DE">
        <w:t xml:space="preserve">        "count": 30,</w:t>
      </w:r>
    </w:p>
    <w:p w:rsidR="009916E0" w:rsidRPr="001059DE" w:rsidRDefault="009916E0" w:rsidP="009916E0">
      <w:r w:rsidRPr="001059DE">
        <w:t xml:space="preserve">        "list": [</w:t>
      </w:r>
    </w:p>
    <w:p w:rsidR="009916E0" w:rsidRPr="001059DE" w:rsidRDefault="009916E0" w:rsidP="009916E0">
      <w:r w:rsidRPr="001059DE">
        <w:lastRenderedPageBreak/>
        <w:t xml:space="preserve">            {</w:t>
      </w:r>
    </w:p>
    <w:p w:rsidR="009916E0" w:rsidRPr="001059DE" w:rsidRDefault="009916E0" w:rsidP="009916E0">
      <w:r w:rsidRPr="001059DE">
        <w:t xml:space="preserve">                "curFreeAmt": "28,209.10",</w:t>
      </w:r>
    </w:p>
    <w:p w:rsidR="009916E0" w:rsidRPr="001059DE" w:rsidRDefault="009916E0" w:rsidP="009916E0">
      <w:r w:rsidRPr="001059DE">
        <w:rPr>
          <w:rFonts w:hint="eastAsia"/>
        </w:rPr>
        <w:t xml:space="preserve">                "cashStatus": "</w:t>
      </w:r>
      <w:r w:rsidRPr="001059DE">
        <w:rPr>
          <w:rFonts w:hint="eastAsia"/>
        </w:rPr>
        <w:t>成功</w:t>
      </w:r>
      <w:r w:rsidRPr="001059DE">
        <w:rPr>
          <w:rFonts w:hint="eastAsia"/>
        </w:rPr>
        <w:t>",</w:t>
      </w:r>
    </w:p>
    <w:p w:rsidR="009916E0" w:rsidRPr="001059DE" w:rsidRDefault="009916E0" w:rsidP="009916E0">
      <w:r w:rsidRPr="001059DE">
        <w:rPr>
          <w:rFonts w:hint="eastAsia"/>
        </w:rPr>
        <w:t xml:space="preserve">                "cashMode": "</w:t>
      </w:r>
      <w:r w:rsidRPr="001059DE">
        <w:rPr>
          <w:rFonts w:hint="eastAsia"/>
        </w:rPr>
        <w:t>出借</w:t>
      </w:r>
      <w:r w:rsidRPr="001059DE">
        <w:rPr>
          <w:rFonts w:hint="eastAsia"/>
        </w:rPr>
        <w:t>",</w:t>
      </w:r>
    </w:p>
    <w:p w:rsidR="009916E0" w:rsidRPr="001059DE" w:rsidRDefault="009916E0" w:rsidP="009916E0">
      <w:r w:rsidRPr="001059DE">
        <w:t xml:space="preserve">                "flowAmout": "100.00",</w:t>
      </w:r>
    </w:p>
    <w:p w:rsidR="009916E0" w:rsidRPr="001059DE" w:rsidRDefault="009916E0" w:rsidP="009916E0">
      <w:r w:rsidRPr="001059DE">
        <w:t xml:space="preserve">                "flowTime": "2018-11-14 14:58:00",</w:t>
      </w:r>
    </w:p>
    <w:p w:rsidR="009916E0" w:rsidRPr="001059DE" w:rsidRDefault="009916E0" w:rsidP="009916E0">
      <w:r w:rsidRPr="001059DE">
        <w:t xml:space="preserve">                "userId": 150,</w:t>
      </w:r>
    </w:p>
    <w:p w:rsidR="009916E0" w:rsidRPr="001059DE" w:rsidRDefault="009916E0" w:rsidP="009916E0">
      <w:r w:rsidRPr="001059DE">
        <w:t xml:space="preserve">                "flowType": "2"</w:t>
      </w:r>
    </w:p>
    <w:p w:rsidR="009916E0" w:rsidRPr="001059DE" w:rsidRDefault="009916E0" w:rsidP="009916E0">
      <w:r w:rsidRPr="001059DE">
        <w:t xml:space="preserve">            }</w:t>
      </w:r>
    </w:p>
    <w:p w:rsidR="009916E0" w:rsidRPr="001059DE" w:rsidRDefault="009916E0" w:rsidP="009916E0">
      <w:r w:rsidRPr="001059DE">
        <w:t xml:space="preserve">        ]</w:t>
      </w:r>
    </w:p>
    <w:p w:rsidR="009916E0" w:rsidRPr="001059DE" w:rsidRDefault="009916E0" w:rsidP="009916E0">
      <w:r w:rsidRPr="001059DE">
        <w:t xml:space="preserve">    },</w:t>
      </w:r>
    </w:p>
    <w:p w:rsidR="009916E0" w:rsidRPr="001059DE" w:rsidRDefault="009916E0" w:rsidP="009916E0">
      <w:r w:rsidRPr="001059DE">
        <w:rPr>
          <w:rFonts w:hint="eastAsia"/>
        </w:rPr>
        <w:t xml:space="preserve">    "message": "</w:t>
      </w:r>
      <w:r w:rsidRPr="001059DE">
        <w:rPr>
          <w:rFonts w:hint="eastAsia"/>
        </w:rPr>
        <w:t>查询成功</w:t>
      </w:r>
      <w:r w:rsidRPr="001059DE">
        <w:rPr>
          <w:rFonts w:hint="eastAsia"/>
        </w:rPr>
        <w:t>"</w:t>
      </w:r>
    </w:p>
    <w:p w:rsidR="009916E0" w:rsidRPr="001059DE" w:rsidRDefault="009916E0" w:rsidP="009916E0">
      <w:r w:rsidRPr="001059DE">
        <w:t>}</w:t>
      </w:r>
    </w:p>
    <w:p w:rsidR="00167C3B" w:rsidRPr="001059DE" w:rsidRDefault="00167C3B" w:rsidP="00167C3B">
      <w:pPr>
        <w:pStyle w:val="3"/>
        <w:rPr>
          <w:color w:val="000000" w:themeColor="text1"/>
        </w:rPr>
      </w:pPr>
      <w:r w:rsidRPr="001059DE">
        <w:rPr>
          <w:rFonts w:hint="eastAsia"/>
          <w:color w:val="000000" w:themeColor="text1"/>
        </w:rPr>
        <w:t>历史交易记录</w:t>
      </w:r>
      <w:r w:rsidRPr="001059DE">
        <w:rPr>
          <w:rFonts w:hint="eastAsia"/>
          <w:color w:val="000000" w:themeColor="text1"/>
        </w:rPr>
        <w:t>APP</w:t>
      </w:r>
    </w:p>
    <w:p w:rsidR="00167C3B" w:rsidRPr="001059DE" w:rsidRDefault="00167C3B" w:rsidP="00167C3B">
      <w:pPr>
        <w:pStyle w:val="4"/>
        <w:rPr>
          <w:color w:val="000000" w:themeColor="text1"/>
        </w:rPr>
      </w:pPr>
      <w:r w:rsidRPr="001059DE">
        <w:rPr>
          <w:rFonts w:hint="eastAsia"/>
          <w:color w:val="000000" w:themeColor="text1"/>
        </w:rPr>
        <w:t>输入</w:t>
      </w:r>
    </w:p>
    <w:p w:rsidR="00167C3B" w:rsidRPr="001059DE" w:rsidRDefault="00167C3B" w:rsidP="00167C3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67C3B" w:rsidRPr="001059DE" w:rsidRDefault="00167C3B" w:rsidP="00167C3B">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/api/tradeRecord</w:t>
      </w:r>
      <w:r w:rsidR="00110D14" w:rsidRPr="001059DE">
        <w:rPr>
          <w:rFonts w:ascii="Helvetica" w:hAnsi="Helvetica" w:cs="Helvetica"/>
          <w:color w:val="505050"/>
          <w:sz w:val="18"/>
          <w:szCs w:val="18"/>
          <w:shd w:val="clear" w:color="auto" w:fill="FAFAFA"/>
        </w:rPr>
        <w:t>/findUserTradeRecord</w:t>
      </w:r>
      <w:r w:rsidR="000A7F77" w:rsidRPr="001059DE">
        <w:rPr>
          <w:rFonts w:ascii="Helvetica" w:hAnsi="Helvetica" w:cs="Helvetica"/>
          <w:color w:val="505050"/>
          <w:sz w:val="18"/>
          <w:szCs w:val="18"/>
          <w:shd w:val="clear" w:color="auto" w:fill="FAFAFA"/>
        </w:rPr>
        <w:t>Old</w:t>
      </w:r>
    </w:p>
    <w:p w:rsidR="00167C3B" w:rsidRPr="001059DE" w:rsidRDefault="00167C3B" w:rsidP="00167C3B">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167C3B" w:rsidRPr="001059DE" w:rsidTr="008B6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b w:val="0"/>
                <w:bCs w:val="0"/>
                <w:color w:val="000000" w:themeColor="text1"/>
              </w:rPr>
            </w:pPr>
            <w:r w:rsidRPr="001059DE">
              <w:rPr>
                <w:rFonts w:hint="eastAsia"/>
                <w:color w:val="000000" w:themeColor="text1"/>
              </w:rPr>
              <w:t>参数</w:t>
            </w:r>
          </w:p>
        </w:tc>
        <w:tc>
          <w:tcPr>
            <w:tcW w:w="1410" w:type="dxa"/>
            <w:vAlign w:val="center"/>
          </w:tcPr>
          <w:p w:rsidR="00167C3B" w:rsidRPr="001059DE" w:rsidRDefault="00167C3B" w:rsidP="008B63F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167C3B" w:rsidRPr="001059DE" w:rsidRDefault="00167C3B" w:rsidP="008B63F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color w:val="000000" w:themeColor="text1"/>
              </w:rPr>
            </w:pPr>
            <w:r w:rsidRPr="001059DE">
              <w:rPr>
                <w:color w:val="000000" w:themeColor="text1"/>
                <w:szCs w:val="21"/>
              </w:rPr>
              <w:t>userId</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color w:val="000000" w:themeColor="text1"/>
              </w:rPr>
            </w:pPr>
            <w:r w:rsidRPr="001059DE">
              <w:rPr>
                <w:color w:val="000000" w:themeColor="text1"/>
              </w:rPr>
              <w:t>cashType</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 xml:space="preserve">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 </w:t>
            </w:r>
            <w:r w:rsidRPr="001059DE">
              <w:rPr>
                <w:rFonts w:hint="eastAsia"/>
              </w:rPr>
              <w:t>其他</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color w:val="000000" w:themeColor="text1"/>
              </w:rPr>
            </w:pPr>
            <w:r w:rsidRPr="001059DE">
              <w:rPr>
                <w:color w:val="000000" w:themeColor="text1"/>
              </w:rPr>
              <w:t>pageNum</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当前页</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b w:val="0"/>
                <w:bCs w:val="0"/>
                <w:color w:val="000000" w:themeColor="text1"/>
                <w:szCs w:val="21"/>
              </w:rPr>
            </w:pPr>
            <w:r w:rsidRPr="001059DE">
              <w:rPr>
                <w:b w:val="0"/>
                <w:bCs w:val="0"/>
                <w:color w:val="000000" w:themeColor="text1"/>
                <w:szCs w:val="21"/>
              </w:rPr>
              <w:t>page</w:t>
            </w:r>
            <w:r w:rsidRPr="001059DE">
              <w:rPr>
                <w:rFonts w:hint="eastAsia"/>
                <w:b w:val="0"/>
                <w:bCs w:val="0"/>
                <w:color w:val="000000" w:themeColor="text1"/>
                <w:szCs w:val="21"/>
              </w:rPr>
              <w:t>Size</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bl>
    <w:p w:rsidR="00167C3B" w:rsidRPr="001059DE" w:rsidRDefault="00167C3B" w:rsidP="00167C3B">
      <w:pPr>
        <w:pStyle w:val="4"/>
        <w:rPr>
          <w:color w:val="000000" w:themeColor="text1"/>
        </w:rPr>
      </w:pPr>
      <w:r w:rsidRPr="001059DE">
        <w:rPr>
          <w:rFonts w:hint="eastAsia"/>
          <w:color w:val="000000" w:themeColor="text1"/>
        </w:rPr>
        <w:t>输出</w:t>
      </w:r>
    </w:p>
    <w:tbl>
      <w:tblPr>
        <w:tblStyle w:val="11"/>
        <w:tblW w:w="11261" w:type="dxa"/>
        <w:tblLayout w:type="fixed"/>
        <w:tblLook w:val="04A0" w:firstRow="1" w:lastRow="0" w:firstColumn="1" w:lastColumn="0" w:noHBand="0" w:noVBand="1"/>
      </w:tblPr>
      <w:tblGrid>
        <w:gridCol w:w="1773"/>
        <w:gridCol w:w="774"/>
        <w:gridCol w:w="3892"/>
        <w:gridCol w:w="1244"/>
        <w:gridCol w:w="1733"/>
        <w:gridCol w:w="56"/>
        <w:gridCol w:w="1789"/>
      </w:tblGrid>
      <w:tr w:rsidR="00A454B3" w:rsidRPr="001059DE" w:rsidTr="00A45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rPr>
                <w:b w:val="0"/>
                <w:bCs w:val="0"/>
                <w:color w:val="000000" w:themeColor="text1"/>
              </w:rPr>
            </w:pPr>
            <w:r w:rsidRPr="001059DE">
              <w:rPr>
                <w:rFonts w:hint="eastAsia"/>
                <w:color w:val="000000" w:themeColor="text1"/>
              </w:rPr>
              <w:t>参数</w:t>
            </w:r>
          </w:p>
        </w:tc>
        <w:tc>
          <w:tcPr>
            <w:tcW w:w="774" w:type="dxa"/>
            <w:vMerge w:val="restart"/>
            <w:tcBorders>
              <w:top w:val="single" w:sz="4" w:space="0" w:color="BFBFBF"/>
              <w:left w:val="single" w:sz="4" w:space="0" w:color="BFBFBF"/>
              <w:right w:val="single" w:sz="4" w:space="0" w:color="BFBFBF"/>
            </w:tcBorders>
          </w:tcPr>
          <w:p w:rsidR="00A454B3" w:rsidRPr="001059DE" w:rsidRDefault="00A454B3" w:rsidP="008B63F9">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454B3" w:rsidRPr="001059DE" w:rsidTr="00A454B3">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rPr>
                <w:bCs w:val="0"/>
                <w:color w:val="000000" w:themeColor="text1"/>
                <w:szCs w:val="21"/>
              </w:rPr>
            </w:pPr>
            <w:r w:rsidRPr="001059DE">
              <w:rPr>
                <w:color w:val="000000" w:themeColor="text1"/>
                <w:szCs w:val="21"/>
              </w:rPr>
              <w:t>code</w:t>
            </w:r>
          </w:p>
        </w:tc>
        <w:tc>
          <w:tcPr>
            <w:tcW w:w="774" w:type="dxa"/>
            <w:vMerge/>
            <w:tcBorders>
              <w:left w:val="single" w:sz="4" w:space="0" w:color="BFBFBF"/>
              <w:right w:val="single" w:sz="4" w:space="0" w:color="BFBFBF"/>
            </w:tcBorders>
          </w:tcPr>
          <w:p w:rsidR="00A454B3" w:rsidRPr="001059DE" w:rsidRDefault="00A454B3" w:rsidP="008B63F9">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454B3" w:rsidRPr="001059DE" w:rsidTr="00A454B3">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rPr>
                <w:bCs w:val="0"/>
                <w:color w:val="000000" w:themeColor="text1"/>
                <w:szCs w:val="21"/>
              </w:rPr>
            </w:pPr>
            <w:r w:rsidRPr="001059DE">
              <w:rPr>
                <w:color w:val="000000" w:themeColor="text1"/>
                <w:szCs w:val="21"/>
              </w:rPr>
              <w:t>message</w:t>
            </w:r>
          </w:p>
        </w:tc>
        <w:tc>
          <w:tcPr>
            <w:tcW w:w="774" w:type="dxa"/>
            <w:vMerge/>
            <w:tcBorders>
              <w:left w:val="single" w:sz="4" w:space="0" w:color="BFBFBF"/>
              <w:bottom w:val="single" w:sz="4" w:space="0" w:color="BFBFBF"/>
              <w:right w:val="single" w:sz="4" w:space="0" w:color="BFBFBF"/>
            </w:tcBorders>
          </w:tcPr>
          <w:p w:rsidR="00A454B3" w:rsidRPr="001059DE" w:rsidRDefault="00A454B3" w:rsidP="008B63F9">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A454B3" w:rsidRPr="001059DE" w:rsidRDefault="00A454B3" w:rsidP="008B63F9">
            <w:pPr>
              <w:rPr>
                <w:bCs w:val="0"/>
                <w:color w:val="000000" w:themeColor="text1"/>
                <w:sz w:val="24"/>
                <w:szCs w:val="24"/>
              </w:rPr>
            </w:pPr>
            <w:r w:rsidRPr="001059DE">
              <w:rPr>
                <w:bCs w:val="0"/>
                <w:color w:val="000000" w:themeColor="text1"/>
                <w:sz w:val="24"/>
                <w:szCs w:val="24"/>
              </w:rPr>
              <w:t>data</w:t>
            </w:r>
          </w:p>
        </w:tc>
        <w:tc>
          <w:tcPr>
            <w:tcW w:w="774" w:type="dxa"/>
            <w:vMerge w:val="restart"/>
            <w:tcBorders>
              <w:left w:val="single" w:sz="4" w:space="0" w:color="BFBFBF"/>
              <w:right w:val="single" w:sz="4" w:space="0" w:color="BFBFBF"/>
            </w:tcBorders>
          </w:tcPr>
          <w:p w:rsidR="00A454B3" w:rsidRPr="001059DE" w:rsidRDefault="00A454B3"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hint="default"/>
                <w:b/>
                <w:bCs/>
                <w:sz w:val="18"/>
                <w:szCs w:val="18"/>
              </w:rPr>
              <w:t>list</w:t>
            </w:r>
          </w:p>
        </w:tc>
        <w:tc>
          <w:tcPr>
            <w:tcW w:w="3892" w:type="dxa"/>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A454B3" w:rsidRPr="001059DE" w:rsidRDefault="00A454B3"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curFreeAmt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交易后的可用余额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cashMode</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交易类型 全部            1.充值           2.提现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lastRenderedPageBreak/>
              <w:t xml:space="preserve">3.出借冻结       4.出借成功      5.  放款成功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6.平台服务费     7.账户管理费    8. 利息管理费</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9.回报成功        10.还款成功    11. 出借</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12.加息劵回报     13. 罚息      14. 滞纳金 15.转让成功        16.转让服务费      17.购买成功</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18.提现服务费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19.现金红包发放</w:t>
            </w:r>
          </w:p>
          <w:p w:rsidR="00A454B3"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20. 退还提现服务费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flowAmout</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此流水交易金额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资金流向</w:t>
            </w:r>
            <w:r w:rsidRPr="001059DE">
              <w:rPr>
                <w:rFonts w:hint="eastAsia"/>
              </w:rPr>
              <w:t xml:space="preserve"> </w:t>
            </w:r>
            <w:r w:rsidRPr="001059DE">
              <w:t>1</w:t>
            </w:r>
            <w:r w:rsidRPr="001059DE">
              <w:rPr>
                <w:rFonts w:hint="eastAsia"/>
              </w:rPr>
              <w:t>是进</w:t>
            </w:r>
            <w:r w:rsidRPr="001059DE">
              <w:rPr>
                <w:rFonts w:hint="eastAsia"/>
              </w:rPr>
              <w:t xml:space="preserve"> 2</w:t>
            </w:r>
            <w:r w:rsidRPr="001059DE">
              <w:rPr>
                <w:rFonts w:hint="eastAsia"/>
              </w:rPr>
              <w:t>是出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交易时间</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totalItems</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月份</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454B3" w:rsidRPr="001059DE" w:rsidTr="00A454B3">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454B3" w:rsidRPr="001059DE" w:rsidRDefault="00A454B3" w:rsidP="008B63F9">
            <w:pPr>
              <w:rPr>
                <w:color w:val="000000" w:themeColor="text1"/>
                <w:sz w:val="24"/>
                <w:szCs w:val="24"/>
              </w:rPr>
            </w:pPr>
          </w:p>
        </w:tc>
        <w:tc>
          <w:tcPr>
            <w:tcW w:w="774" w:type="dxa"/>
            <w:vMerge/>
            <w:tcBorders>
              <w:left w:val="single" w:sz="4" w:space="0" w:color="BFBFBF"/>
              <w:right w:val="single" w:sz="4" w:space="0" w:color="BFBFBF"/>
            </w:tcBorders>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year</w:t>
            </w:r>
          </w:p>
        </w:tc>
        <w:tc>
          <w:tcPr>
            <w:tcW w:w="1244"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年份</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454B3" w:rsidRPr="001059DE" w:rsidRDefault="00A454B3"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167C3B" w:rsidRPr="001059DE" w:rsidRDefault="00167C3B" w:rsidP="00167C3B"/>
    <w:p w:rsidR="00167C3B" w:rsidRPr="001059DE" w:rsidRDefault="00167C3B" w:rsidP="00167C3B">
      <w:r w:rsidRPr="001059DE">
        <w:t>{</w:t>
      </w:r>
    </w:p>
    <w:p w:rsidR="00167C3B" w:rsidRPr="001059DE" w:rsidRDefault="00167C3B" w:rsidP="00167C3B">
      <w:r w:rsidRPr="001059DE">
        <w:tab/>
        <w:t>"code":0,</w:t>
      </w:r>
    </w:p>
    <w:p w:rsidR="00167C3B" w:rsidRPr="001059DE" w:rsidRDefault="00167C3B" w:rsidP="00167C3B">
      <w:r w:rsidRPr="001059DE">
        <w:tab/>
        <w:t>"data":[</w:t>
      </w:r>
    </w:p>
    <w:p w:rsidR="00A454B3" w:rsidRPr="001059DE" w:rsidRDefault="00167C3B" w:rsidP="00A454B3">
      <w:r w:rsidRPr="001059DE">
        <w:tab/>
      </w:r>
      <w:r w:rsidRPr="001059DE">
        <w:tab/>
      </w:r>
      <w:r w:rsidR="00A454B3" w:rsidRPr="001059DE">
        <w:t>"list": [</w:t>
      </w:r>
    </w:p>
    <w:p w:rsidR="00A454B3" w:rsidRPr="001059DE" w:rsidRDefault="00A454B3" w:rsidP="00A454B3">
      <w:r w:rsidRPr="001059DE">
        <w:t xml:space="preserve">            {</w:t>
      </w:r>
    </w:p>
    <w:p w:rsidR="00A454B3" w:rsidRPr="001059DE" w:rsidRDefault="00A454B3" w:rsidP="00A454B3">
      <w:r w:rsidRPr="001059DE">
        <w:t xml:space="preserve">                "month": "03",</w:t>
      </w:r>
    </w:p>
    <w:p w:rsidR="00A454B3" w:rsidRPr="001059DE" w:rsidRDefault="00A454B3" w:rsidP="00A454B3">
      <w:r w:rsidRPr="001059DE">
        <w:t xml:space="preserve">                "year": "2019",</w:t>
      </w:r>
    </w:p>
    <w:p w:rsidR="00A454B3" w:rsidRPr="001059DE" w:rsidRDefault="00A454B3" w:rsidP="00A454B3">
      <w:r w:rsidRPr="001059DE">
        <w:t xml:space="preserve">                "monthData": [</w:t>
      </w:r>
    </w:p>
    <w:p w:rsidR="00A454B3" w:rsidRPr="001059DE" w:rsidRDefault="00A454B3" w:rsidP="00A454B3">
      <w:r w:rsidRPr="001059DE">
        <w:t xml:space="preserve">                    {</w:t>
      </w:r>
    </w:p>
    <w:p w:rsidR="00A454B3" w:rsidRPr="001059DE" w:rsidRDefault="00A454B3" w:rsidP="00A454B3">
      <w:r w:rsidRPr="001059DE">
        <w:t xml:space="preserve">                        "curFreeAmt": "326,508.63",</w:t>
      </w:r>
    </w:p>
    <w:p w:rsidR="00A454B3" w:rsidRPr="001059DE" w:rsidRDefault="00A454B3" w:rsidP="00A454B3">
      <w:r w:rsidRPr="001059DE">
        <w:t xml:space="preserve">                        "oldFlag": "1",</w:t>
      </w:r>
    </w:p>
    <w:p w:rsidR="00A454B3" w:rsidRPr="001059DE" w:rsidRDefault="00A454B3" w:rsidP="00A454B3">
      <w:r w:rsidRPr="001059DE">
        <w:rPr>
          <w:rFonts w:hint="eastAsia"/>
        </w:rPr>
        <w:t xml:space="preserve">                        "cashStatus": "</w:t>
      </w:r>
      <w:r w:rsidRPr="001059DE">
        <w:rPr>
          <w:rFonts w:hint="eastAsia"/>
        </w:rPr>
        <w:t>成功</w:t>
      </w:r>
      <w:r w:rsidRPr="001059DE">
        <w:rPr>
          <w:rFonts w:hint="eastAsia"/>
        </w:rPr>
        <w:t>",</w:t>
      </w:r>
    </w:p>
    <w:p w:rsidR="00A454B3" w:rsidRPr="001059DE" w:rsidRDefault="00A454B3" w:rsidP="00A454B3">
      <w:r w:rsidRPr="001059DE">
        <w:rPr>
          <w:rFonts w:hint="eastAsia"/>
        </w:rPr>
        <w:t xml:space="preserve">                        "cashMode": "</w:t>
      </w:r>
      <w:r w:rsidRPr="001059DE">
        <w:rPr>
          <w:rFonts w:hint="eastAsia"/>
        </w:rPr>
        <w:t>回款</w:t>
      </w:r>
      <w:r w:rsidRPr="001059DE">
        <w:rPr>
          <w:rFonts w:hint="eastAsia"/>
        </w:rPr>
        <w:t>-</w:t>
      </w:r>
      <w:r w:rsidRPr="001059DE">
        <w:rPr>
          <w:rFonts w:hint="eastAsia"/>
        </w:rPr>
        <w:t>利息</w:t>
      </w:r>
      <w:r w:rsidRPr="001059DE">
        <w:rPr>
          <w:rFonts w:hint="eastAsia"/>
        </w:rPr>
        <w:t>",</w:t>
      </w:r>
    </w:p>
    <w:p w:rsidR="00A454B3" w:rsidRPr="001059DE" w:rsidRDefault="00A454B3" w:rsidP="00A454B3">
      <w:r w:rsidRPr="001059DE">
        <w:t xml:space="preserve">                        "flowAmout": "6.97",</w:t>
      </w:r>
    </w:p>
    <w:p w:rsidR="00A454B3" w:rsidRPr="001059DE" w:rsidRDefault="00A454B3" w:rsidP="00A454B3">
      <w:r w:rsidRPr="001059DE">
        <w:t xml:space="preserve">                        "flowTime": "2019-03-21 20:14:16",</w:t>
      </w:r>
    </w:p>
    <w:p w:rsidR="00A454B3" w:rsidRPr="001059DE" w:rsidRDefault="00A454B3" w:rsidP="00A454B3">
      <w:r w:rsidRPr="001059DE">
        <w:t xml:space="preserve">                        "userId": 18121598050196,</w:t>
      </w:r>
    </w:p>
    <w:p w:rsidR="00A454B3" w:rsidRPr="001059DE" w:rsidRDefault="00A454B3" w:rsidP="00A454B3">
      <w:r w:rsidRPr="001059DE">
        <w:lastRenderedPageBreak/>
        <w:t xml:space="preserve">                        "flowType": "1"</w:t>
      </w:r>
    </w:p>
    <w:p w:rsidR="00A454B3" w:rsidRPr="001059DE" w:rsidRDefault="00A454B3" w:rsidP="00A454B3">
      <w:r w:rsidRPr="001059DE">
        <w:t xml:space="preserve">                    },</w:t>
      </w:r>
    </w:p>
    <w:p w:rsidR="00A454B3" w:rsidRPr="001059DE" w:rsidRDefault="00A454B3" w:rsidP="00A454B3">
      <w:r w:rsidRPr="001059DE">
        <w:t xml:space="preserve">                    {</w:t>
      </w:r>
    </w:p>
    <w:p w:rsidR="00A454B3" w:rsidRPr="001059DE" w:rsidRDefault="00A454B3" w:rsidP="00A454B3">
      <w:r w:rsidRPr="001059DE">
        <w:t xml:space="preserve">                        "curFreeAmt": "326,501.66",</w:t>
      </w:r>
    </w:p>
    <w:p w:rsidR="00A454B3" w:rsidRPr="001059DE" w:rsidRDefault="00A454B3" w:rsidP="00A454B3">
      <w:r w:rsidRPr="001059DE">
        <w:t xml:space="preserve">                        "oldFlag": "1",</w:t>
      </w:r>
    </w:p>
    <w:p w:rsidR="00A454B3" w:rsidRPr="001059DE" w:rsidRDefault="00A454B3" w:rsidP="00A454B3">
      <w:r w:rsidRPr="001059DE">
        <w:rPr>
          <w:rFonts w:hint="eastAsia"/>
        </w:rPr>
        <w:t xml:space="preserve">                        "cashStatus": "</w:t>
      </w:r>
      <w:r w:rsidRPr="001059DE">
        <w:rPr>
          <w:rFonts w:hint="eastAsia"/>
        </w:rPr>
        <w:t>成功</w:t>
      </w:r>
      <w:r w:rsidRPr="001059DE">
        <w:rPr>
          <w:rFonts w:hint="eastAsia"/>
        </w:rPr>
        <w:t>",</w:t>
      </w:r>
    </w:p>
    <w:p w:rsidR="00A454B3" w:rsidRPr="001059DE" w:rsidRDefault="00A454B3" w:rsidP="00A454B3">
      <w:r w:rsidRPr="001059DE">
        <w:rPr>
          <w:rFonts w:hint="eastAsia"/>
        </w:rPr>
        <w:t xml:space="preserve">                        "cashMode": "</w:t>
      </w:r>
      <w:r w:rsidRPr="001059DE">
        <w:rPr>
          <w:rFonts w:hint="eastAsia"/>
        </w:rPr>
        <w:t>回款</w:t>
      </w:r>
      <w:r w:rsidRPr="001059DE">
        <w:rPr>
          <w:rFonts w:hint="eastAsia"/>
        </w:rPr>
        <w:t>-</w:t>
      </w:r>
      <w:r w:rsidRPr="001059DE">
        <w:rPr>
          <w:rFonts w:hint="eastAsia"/>
        </w:rPr>
        <w:t>本金</w:t>
      </w:r>
      <w:r w:rsidRPr="001059DE">
        <w:rPr>
          <w:rFonts w:hint="eastAsia"/>
        </w:rPr>
        <w:t>",</w:t>
      </w:r>
    </w:p>
    <w:p w:rsidR="00A454B3" w:rsidRPr="001059DE" w:rsidRDefault="00A454B3" w:rsidP="00A454B3">
      <w:r w:rsidRPr="001059DE">
        <w:t xml:space="preserve">                        "flowAmout": "836.77",</w:t>
      </w:r>
    </w:p>
    <w:p w:rsidR="00A454B3" w:rsidRPr="001059DE" w:rsidRDefault="00A454B3" w:rsidP="00A454B3">
      <w:r w:rsidRPr="001059DE">
        <w:t xml:space="preserve">                        "flowTime": "2019-03-21 20:14:16",</w:t>
      </w:r>
    </w:p>
    <w:p w:rsidR="00A454B3" w:rsidRPr="001059DE" w:rsidRDefault="00A454B3" w:rsidP="00A454B3">
      <w:r w:rsidRPr="001059DE">
        <w:t xml:space="preserve">                        "userId": 18121598050196,</w:t>
      </w:r>
    </w:p>
    <w:p w:rsidR="00A454B3" w:rsidRPr="001059DE" w:rsidRDefault="00A454B3" w:rsidP="00A454B3">
      <w:r w:rsidRPr="001059DE">
        <w:t xml:space="preserve">                        "flowType": "1"</w:t>
      </w:r>
    </w:p>
    <w:p w:rsidR="00A454B3" w:rsidRPr="001059DE" w:rsidRDefault="00A454B3" w:rsidP="00A454B3">
      <w:r w:rsidRPr="001059DE">
        <w:t xml:space="preserve">                    }</w:t>
      </w:r>
    </w:p>
    <w:p w:rsidR="00A454B3" w:rsidRPr="001059DE" w:rsidRDefault="00A454B3" w:rsidP="00A454B3">
      <w:r w:rsidRPr="001059DE">
        <w:t xml:space="preserve">                ]</w:t>
      </w:r>
    </w:p>
    <w:p w:rsidR="00167C3B" w:rsidRPr="001059DE" w:rsidRDefault="00167C3B" w:rsidP="00167C3B">
      <w:r w:rsidRPr="001059DE">
        <w:tab/>
        <w:t>],</w:t>
      </w:r>
    </w:p>
    <w:p w:rsidR="00167C3B" w:rsidRPr="001059DE" w:rsidRDefault="00167C3B" w:rsidP="00167C3B">
      <w:r w:rsidRPr="001059DE">
        <w:rPr>
          <w:rFonts w:hint="eastAsia"/>
        </w:rPr>
        <w:tab/>
        <w:t>"message":"</w:t>
      </w:r>
      <w:r w:rsidRPr="001059DE">
        <w:rPr>
          <w:rFonts w:hint="eastAsia"/>
        </w:rPr>
        <w:t>查询成功</w:t>
      </w:r>
      <w:r w:rsidRPr="001059DE">
        <w:rPr>
          <w:rFonts w:hint="eastAsia"/>
        </w:rPr>
        <w:t>"</w:t>
      </w:r>
    </w:p>
    <w:p w:rsidR="00167C3B" w:rsidRPr="001059DE" w:rsidRDefault="00167C3B" w:rsidP="00167C3B">
      <w:r w:rsidRPr="001059DE">
        <w:t>}</w:t>
      </w:r>
    </w:p>
    <w:p w:rsidR="000A7F77" w:rsidRPr="001059DE" w:rsidRDefault="000A7F77" w:rsidP="000A7F77">
      <w:pPr>
        <w:pStyle w:val="3"/>
        <w:rPr>
          <w:color w:val="000000" w:themeColor="text1"/>
        </w:rPr>
      </w:pPr>
      <w:r w:rsidRPr="001059DE">
        <w:rPr>
          <w:rFonts w:hint="eastAsia"/>
          <w:color w:val="000000" w:themeColor="text1"/>
        </w:rPr>
        <w:t>交易记录</w:t>
      </w:r>
      <w:r w:rsidRPr="001059DE">
        <w:rPr>
          <w:rFonts w:hint="eastAsia"/>
          <w:color w:val="000000" w:themeColor="text1"/>
        </w:rPr>
        <w:t>APP</w:t>
      </w:r>
      <w:r w:rsidR="009F3C39" w:rsidRPr="001059DE">
        <w:rPr>
          <w:rFonts w:hint="eastAsia"/>
          <w:color w:val="000000" w:themeColor="text1"/>
        </w:rPr>
        <w:t>(</w:t>
      </w:r>
      <w:r w:rsidR="009F3C39" w:rsidRPr="001059DE">
        <w:rPr>
          <w:rFonts w:hint="eastAsia"/>
          <w:color w:val="000000" w:themeColor="text1"/>
        </w:rPr>
        <w:t>为了兼容</w:t>
      </w:r>
      <w:r w:rsidR="009F3C39" w:rsidRPr="001059DE">
        <w:rPr>
          <w:rFonts w:hint="eastAsia"/>
          <w:color w:val="000000" w:themeColor="text1"/>
        </w:rPr>
        <w:t>2</w:t>
      </w:r>
      <w:r w:rsidR="009F3C39" w:rsidRPr="001059DE">
        <w:rPr>
          <w:color w:val="000000" w:themeColor="text1"/>
        </w:rPr>
        <w:t>.0</w:t>
      </w:r>
      <w:r w:rsidR="009F3C39" w:rsidRPr="001059DE">
        <w:rPr>
          <w:color w:val="000000" w:themeColor="text1"/>
        </w:rPr>
        <w:t>交易记录</w:t>
      </w:r>
      <w:r w:rsidR="009F3C39" w:rsidRPr="001059DE">
        <w:rPr>
          <w:color w:val="000000" w:themeColor="text1"/>
        </w:rPr>
        <w:t>)</w:t>
      </w:r>
    </w:p>
    <w:p w:rsidR="000A7F77" w:rsidRPr="001059DE" w:rsidRDefault="000A7F77" w:rsidP="000A7F77">
      <w:pPr>
        <w:pStyle w:val="4"/>
        <w:rPr>
          <w:color w:val="000000" w:themeColor="text1"/>
        </w:rPr>
      </w:pPr>
      <w:r w:rsidRPr="001059DE">
        <w:rPr>
          <w:rFonts w:hint="eastAsia"/>
          <w:color w:val="000000" w:themeColor="text1"/>
        </w:rPr>
        <w:t>输入</w:t>
      </w:r>
    </w:p>
    <w:p w:rsidR="000A7F77" w:rsidRPr="001059DE" w:rsidRDefault="000A7F77" w:rsidP="000A7F77">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0A7F77" w:rsidRPr="001059DE" w:rsidRDefault="000A7F77" w:rsidP="000A7F77">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/api/tradeRecord/findUserTradeRecords</w:t>
      </w:r>
      <w:r w:rsidR="009F3C39" w:rsidRPr="001059DE">
        <w:rPr>
          <w:rFonts w:ascii="Helvetica" w:hAnsi="Helvetica" w:cs="Helvetica" w:hint="default"/>
          <w:color w:val="505050"/>
          <w:sz w:val="18"/>
          <w:szCs w:val="18"/>
          <w:shd w:val="clear" w:color="auto" w:fill="FAFAFA"/>
        </w:rPr>
        <w:t>New</w:t>
      </w:r>
    </w:p>
    <w:p w:rsidR="000A7F77" w:rsidRPr="001059DE" w:rsidRDefault="000A7F77" w:rsidP="000A7F77">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0A7F77" w:rsidRPr="001059DE" w:rsidTr="000A7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A7F77" w:rsidRPr="001059DE" w:rsidRDefault="000A7F77" w:rsidP="000A7F77">
            <w:pPr>
              <w:rPr>
                <w:b w:val="0"/>
                <w:bCs w:val="0"/>
                <w:color w:val="000000" w:themeColor="text1"/>
              </w:rPr>
            </w:pPr>
            <w:r w:rsidRPr="001059DE">
              <w:rPr>
                <w:rFonts w:hint="eastAsia"/>
                <w:color w:val="000000" w:themeColor="text1"/>
              </w:rPr>
              <w:t>参数</w:t>
            </w:r>
          </w:p>
        </w:tc>
        <w:tc>
          <w:tcPr>
            <w:tcW w:w="1410" w:type="dxa"/>
            <w:vAlign w:val="center"/>
          </w:tcPr>
          <w:p w:rsidR="000A7F77" w:rsidRPr="001059DE" w:rsidRDefault="000A7F77" w:rsidP="000A7F7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0A7F77" w:rsidRPr="001059DE" w:rsidRDefault="000A7F77" w:rsidP="000A7F7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A7F77" w:rsidRPr="001059DE" w:rsidTr="000A7F77">
        <w:tc>
          <w:tcPr>
            <w:cnfStyle w:val="001000000000" w:firstRow="0" w:lastRow="0" w:firstColumn="1" w:lastColumn="0" w:oddVBand="0" w:evenVBand="0" w:oddHBand="0" w:evenHBand="0" w:firstRowFirstColumn="0" w:firstRowLastColumn="0" w:lastRowFirstColumn="0" w:lastRowLastColumn="0"/>
            <w:tcW w:w="1773" w:type="dxa"/>
            <w:vAlign w:val="center"/>
          </w:tcPr>
          <w:p w:rsidR="000A7F77" w:rsidRPr="001059DE" w:rsidRDefault="000A7F77" w:rsidP="000A7F77">
            <w:pPr>
              <w:rPr>
                <w:color w:val="000000" w:themeColor="text1"/>
              </w:rPr>
            </w:pPr>
            <w:r w:rsidRPr="001059DE">
              <w:rPr>
                <w:color w:val="000000" w:themeColor="text1"/>
                <w:szCs w:val="21"/>
              </w:rPr>
              <w:t>userId</w:t>
            </w:r>
          </w:p>
        </w:tc>
        <w:tc>
          <w:tcPr>
            <w:tcW w:w="1410"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0A7F77" w:rsidRPr="001059DE" w:rsidTr="000A7F77">
        <w:tc>
          <w:tcPr>
            <w:cnfStyle w:val="001000000000" w:firstRow="0" w:lastRow="0" w:firstColumn="1" w:lastColumn="0" w:oddVBand="0" w:evenVBand="0" w:oddHBand="0" w:evenHBand="0" w:firstRowFirstColumn="0" w:firstRowLastColumn="0" w:lastRowFirstColumn="0" w:lastRowLastColumn="0"/>
            <w:tcW w:w="1773" w:type="dxa"/>
            <w:vAlign w:val="center"/>
          </w:tcPr>
          <w:p w:rsidR="000A7F77" w:rsidRPr="001059DE" w:rsidRDefault="000A7F77" w:rsidP="000A7F77">
            <w:pPr>
              <w:rPr>
                <w:color w:val="000000" w:themeColor="text1"/>
              </w:rPr>
            </w:pPr>
            <w:r w:rsidRPr="001059DE">
              <w:rPr>
                <w:color w:val="000000" w:themeColor="text1"/>
              </w:rPr>
              <w:t>cashType</w:t>
            </w:r>
          </w:p>
        </w:tc>
        <w:tc>
          <w:tcPr>
            <w:tcW w:w="1410"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 xml:space="preserve">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 </w:t>
            </w:r>
            <w:r w:rsidRPr="001059DE">
              <w:rPr>
                <w:rFonts w:hint="eastAsia"/>
              </w:rPr>
              <w:t>其他</w:t>
            </w:r>
          </w:p>
        </w:tc>
      </w:tr>
      <w:tr w:rsidR="000A7F77" w:rsidRPr="001059DE" w:rsidTr="000A7F77">
        <w:tc>
          <w:tcPr>
            <w:cnfStyle w:val="001000000000" w:firstRow="0" w:lastRow="0" w:firstColumn="1" w:lastColumn="0" w:oddVBand="0" w:evenVBand="0" w:oddHBand="0" w:evenHBand="0" w:firstRowFirstColumn="0" w:firstRowLastColumn="0" w:lastRowFirstColumn="0" w:lastRowLastColumn="0"/>
            <w:tcW w:w="1773" w:type="dxa"/>
            <w:vAlign w:val="center"/>
          </w:tcPr>
          <w:p w:rsidR="000A7F77" w:rsidRPr="001059DE" w:rsidRDefault="000A7F77" w:rsidP="000A7F77">
            <w:pPr>
              <w:rPr>
                <w:color w:val="000000" w:themeColor="text1"/>
              </w:rPr>
            </w:pPr>
            <w:r w:rsidRPr="001059DE">
              <w:rPr>
                <w:color w:val="000000" w:themeColor="text1"/>
              </w:rPr>
              <w:t>pageNum</w:t>
            </w:r>
          </w:p>
        </w:tc>
        <w:tc>
          <w:tcPr>
            <w:tcW w:w="1410"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当前页</w:t>
            </w:r>
          </w:p>
        </w:tc>
      </w:tr>
      <w:tr w:rsidR="000A7F77" w:rsidRPr="001059DE" w:rsidTr="000A7F77">
        <w:tc>
          <w:tcPr>
            <w:cnfStyle w:val="001000000000" w:firstRow="0" w:lastRow="0" w:firstColumn="1" w:lastColumn="0" w:oddVBand="0" w:evenVBand="0" w:oddHBand="0" w:evenHBand="0" w:firstRowFirstColumn="0" w:firstRowLastColumn="0" w:lastRowFirstColumn="0" w:lastRowLastColumn="0"/>
            <w:tcW w:w="1773" w:type="dxa"/>
            <w:vAlign w:val="center"/>
          </w:tcPr>
          <w:p w:rsidR="000A7F77" w:rsidRPr="001059DE" w:rsidRDefault="000A7F77" w:rsidP="000A7F77">
            <w:pPr>
              <w:rPr>
                <w:b w:val="0"/>
                <w:bCs w:val="0"/>
                <w:color w:val="000000" w:themeColor="text1"/>
                <w:szCs w:val="21"/>
              </w:rPr>
            </w:pPr>
            <w:r w:rsidRPr="001059DE">
              <w:rPr>
                <w:b w:val="0"/>
                <w:bCs w:val="0"/>
                <w:color w:val="000000" w:themeColor="text1"/>
                <w:szCs w:val="21"/>
              </w:rPr>
              <w:t>page</w:t>
            </w:r>
            <w:r w:rsidRPr="001059DE">
              <w:rPr>
                <w:rFonts w:hint="eastAsia"/>
                <w:b w:val="0"/>
                <w:bCs w:val="0"/>
                <w:color w:val="000000" w:themeColor="text1"/>
                <w:szCs w:val="21"/>
              </w:rPr>
              <w:t>Size</w:t>
            </w:r>
          </w:p>
        </w:tc>
        <w:tc>
          <w:tcPr>
            <w:tcW w:w="1410"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bl>
    <w:p w:rsidR="000A7F77" w:rsidRPr="001059DE" w:rsidRDefault="000A7F77" w:rsidP="000A7F77">
      <w:pPr>
        <w:pStyle w:val="4"/>
        <w:rPr>
          <w:color w:val="000000" w:themeColor="text1"/>
        </w:rPr>
      </w:pPr>
      <w:r w:rsidRPr="001059DE">
        <w:rPr>
          <w:rFonts w:hint="eastAsia"/>
          <w:color w:val="000000" w:themeColor="text1"/>
        </w:rPr>
        <w:t>输出</w:t>
      </w:r>
    </w:p>
    <w:tbl>
      <w:tblPr>
        <w:tblStyle w:val="11"/>
        <w:tblW w:w="11261" w:type="dxa"/>
        <w:tblLayout w:type="fixed"/>
        <w:tblLook w:val="04A0" w:firstRow="1" w:lastRow="0" w:firstColumn="1" w:lastColumn="0" w:noHBand="0" w:noVBand="1"/>
      </w:tblPr>
      <w:tblGrid>
        <w:gridCol w:w="1773"/>
        <w:gridCol w:w="774"/>
        <w:gridCol w:w="3892"/>
        <w:gridCol w:w="1244"/>
        <w:gridCol w:w="1733"/>
        <w:gridCol w:w="56"/>
        <w:gridCol w:w="1789"/>
      </w:tblGrid>
      <w:tr w:rsidR="000A7F77" w:rsidRPr="001059DE" w:rsidTr="000A7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rPr>
                <w:b w:val="0"/>
                <w:bCs w:val="0"/>
                <w:color w:val="000000" w:themeColor="text1"/>
              </w:rPr>
            </w:pPr>
            <w:r w:rsidRPr="001059DE">
              <w:rPr>
                <w:rFonts w:hint="eastAsia"/>
                <w:color w:val="000000" w:themeColor="text1"/>
              </w:rPr>
              <w:t>参数</w:t>
            </w:r>
          </w:p>
        </w:tc>
        <w:tc>
          <w:tcPr>
            <w:tcW w:w="774" w:type="dxa"/>
            <w:vMerge w:val="restart"/>
            <w:tcBorders>
              <w:top w:val="single" w:sz="4" w:space="0" w:color="BFBFBF"/>
              <w:left w:val="single" w:sz="4" w:space="0" w:color="BFBFBF"/>
              <w:right w:val="single" w:sz="4" w:space="0" w:color="BFBFBF"/>
            </w:tcBorders>
          </w:tcPr>
          <w:p w:rsidR="000A7F77" w:rsidRPr="001059DE" w:rsidRDefault="000A7F77" w:rsidP="000A7F77">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A7F77" w:rsidRPr="001059DE" w:rsidTr="000A7F7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rPr>
                <w:bCs w:val="0"/>
                <w:color w:val="000000" w:themeColor="text1"/>
                <w:szCs w:val="21"/>
              </w:rPr>
            </w:pPr>
            <w:r w:rsidRPr="001059DE">
              <w:rPr>
                <w:color w:val="000000" w:themeColor="text1"/>
                <w:szCs w:val="21"/>
              </w:rPr>
              <w:t>code</w:t>
            </w:r>
          </w:p>
        </w:tc>
        <w:tc>
          <w:tcPr>
            <w:tcW w:w="774" w:type="dxa"/>
            <w:vMerge/>
            <w:tcBorders>
              <w:left w:val="single" w:sz="4" w:space="0" w:color="BFBFBF"/>
              <w:right w:val="single" w:sz="4" w:space="0" w:color="BFBFBF"/>
            </w:tcBorders>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A7F77" w:rsidRPr="001059DE" w:rsidTr="000A7F7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rPr>
                <w:bCs w:val="0"/>
                <w:color w:val="000000" w:themeColor="text1"/>
                <w:szCs w:val="21"/>
              </w:rPr>
            </w:pPr>
            <w:r w:rsidRPr="001059DE">
              <w:rPr>
                <w:color w:val="000000" w:themeColor="text1"/>
                <w:szCs w:val="21"/>
              </w:rPr>
              <w:t>message</w:t>
            </w:r>
          </w:p>
        </w:tc>
        <w:tc>
          <w:tcPr>
            <w:tcW w:w="774" w:type="dxa"/>
            <w:vMerge/>
            <w:tcBorders>
              <w:left w:val="single" w:sz="4" w:space="0" w:color="BFBFBF"/>
              <w:bottom w:val="single" w:sz="4" w:space="0" w:color="BFBFBF"/>
              <w:right w:val="single" w:sz="4" w:space="0" w:color="BFBFBF"/>
            </w:tcBorders>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714" w:type="dxa"/>
            <w:gridSpan w:val="5"/>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0A7F77" w:rsidRPr="001059DE" w:rsidRDefault="000A7F77" w:rsidP="000A7F77">
            <w:pPr>
              <w:rPr>
                <w:bCs w:val="0"/>
                <w:color w:val="000000" w:themeColor="text1"/>
                <w:sz w:val="24"/>
                <w:szCs w:val="24"/>
              </w:rPr>
            </w:pPr>
            <w:r w:rsidRPr="001059DE">
              <w:rPr>
                <w:bCs w:val="0"/>
                <w:color w:val="000000" w:themeColor="text1"/>
                <w:sz w:val="24"/>
                <w:szCs w:val="24"/>
              </w:rPr>
              <w:t>data</w:t>
            </w:r>
          </w:p>
        </w:tc>
        <w:tc>
          <w:tcPr>
            <w:tcW w:w="774" w:type="dxa"/>
            <w:vMerge w:val="restart"/>
            <w:tcBorders>
              <w:left w:val="single" w:sz="4" w:space="0" w:color="BFBFBF"/>
              <w:right w:val="single" w:sz="4" w:space="0" w:color="BFBFBF"/>
            </w:tcBorders>
          </w:tcPr>
          <w:p w:rsidR="000A7F77" w:rsidRPr="001059DE" w:rsidRDefault="000A7F77" w:rsidP="000A7F7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hint="default"/>
                <w:b/>
                <w:bCs/>
                <w:sz w:val="18"/>
                <w:szCs w:val="18"/>
              </w:rPr>
              <w:t>list</w:t>
            </w:r>
          </w:p>
        </w:tc>
        <w:tc>
          <w:tcPr>
            <w:tcW w:w="3892" w:type="dxa"/>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0A7F77" w:rsidRPr="001059DE" w:rsidRDefault="000A7F77" w:rsidP="000A7F7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curFreeAmt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交易后的可用余额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cashMode</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交易类型 全部            1.充值           2.提现 </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3.出借冻结       4.出借成功      5.  放款成功 </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6.平台服务费     7.账户管理费    8. 利息管理费</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9.回报成功        10.还款成功    11. 出借</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12.加息劵回报     13. 罚息      14. 滞纳金 15.转让成功        16.转让服务费      17.购买成功</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18.提现服务费 </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19.现金红包发放</w:t>
            </w:r>
          </w:p>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20. 退还提现服务费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flowAmout</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此流水交易金额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资金流向</w:t>
            </w:r>
            <w:r w:rsidRPr="001059DE">
              <w:rPr>
                <w:rFonts w:hint="eastAsia"/>
              </w:rPr>
              <w:t xml:space="preserve"> </w:t>
            </w:r>
            <w:r w:rsidRPr="001059DE">
              <w:t>1</w:t>
            </w:r>
            <w:r w:rsidRPr="001059DE">
              <w:rPr>
                <w:rFonts w:hint="eastAsia"/>
              </w:rPr>
              <w:t>是进</w:t>
            </w:r>
            <w:r w:rsidRPr="001059DE">
              <w:rPr>
                <w:rFonts w:hint="eastAsia"/>
              </w:rPr>
              <w:t xml:space="preserve"> 2</w:t>
            </w:r>
            <w:r w:rsidRPr="001059DE">
              <w:rPr>
                <w:rFonts w:hint="eastAsia"/>
              </w:rPr>
              <w:t>是出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交易时间</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totalItems</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月份</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0A7F77" w:rsidRPr="001059DE" w:rsidTr="000A7F77">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A7F77" w:rsidRPr="001059DE" w:rsidRDefault="000A7F77" w:rsidP="000A7F77">
            <w:pPr>
              <w:rPr>
                <w:color w:val="000000" w:themeColor="text1"/>
                <w:sz w:val="24"/>
                <w:szCs w:val="24"/>
              </w:rPr>
            </w:pPr>
          </w:p>
        </w:tc>
        <w:tc>
          <w:tcPr>
            <w:tcW w:w="774" w:type="dxa"/>
            <w:vMerge/>
            <w:tcBorders>
              <w:left w:val="single" w:sz="4" w:space="0" w:color="BFBFBF"/>
              <w:right w:val="single" w:sz="4" w:space="0" w:color="BFBFBF"/>
            </w:tcBorders>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p>
        </w:tc>
        <w:tc>
          <w:tcPr>
            <w:tcW w:w="3892"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year</w:t>
            </w:r>
          </w:p>
        </w:tc>
        <w:tc>
          <w:tcPr>
            <w:tcW w:w="1244"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年份</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0A7F77" w:rsidRPr="001059DE" w:rsidRDefault="000A7F77" w:rsidP="000A7F7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0A7F77" w:rsidRPr="001059DE" w:rsidRDefault="000A7F77" w:rsidP="000A7F77"/>
    <w:p w:rsidR="009F3C39" w:rsidRPr="001059DE" w:rsidRDefault="009F3C39" w:rsidP="009F3C39">
      <w:r w:rsidRPr="001059DE">
        <w:t>{</w:t>
      </w:r>
    </w:p>
    <w:p w:rsidR="009F3C39" w:rsidRPr="001059DE" w:rsidRDefault="009F3C39" w:rsidP="009F3C39">
      <w:r w:rsidRPr="001059DE">
        <w:t xml:space="preserve">    "code": 0,</w:t>
      </w:r>
    </w:p>
    <w:p w:rsidR="009F3C39" w:rsidRPr="001059DE" w:rsidRDefault="009F3C39" w:rsidP="009F3C39">
      <w:r w:rsidRPr="001059DE">
        <w:t xml:space="preserve">    "data": {</w:t>
      </w:r>
    </w:p>
    <w:p w:rsidR="009F3C39" w:rsidRPr="001059DE" w:rsidRDefault="009F3C39" w:rsidP="009F3C39">
      <w:r w:rsidRPr="001059DE">
        <w:t xml:space="preserve">        "isTradeRecord": 1,</w:t>
      </w:r>
    </w:p>
    <w:p w:rsidR="009F3C39" w:rsidRPr="001059DE" w:rsidRDefault="009F3C39" w:rsidP="009F3C39">
      <w:r w:rsidRPr="001059DE">
        <w:t xml:space="preserve">        "list": [</w:t>
      </w:r>
    </w:p>
    <w:p w:rsidR="009F3C39" w:rsidRPr="001059DE" w:rsidRDefault="009F3C39" w:rsidP="009F3C39">
      <w:r w:rsidRPr="001059DE">
        <w:t xml:space="preserve">            {</w:t>
      </w:r>
    </w:p>
    <w:p w:rsidR="009F3C39" w:rsidRPr="001059DE" w:rsidRDefault="009F3C39" w:rsidP="009F3C39">
      <w:r w:rsidRPr="001059DE">
        <w:t xml:space="preserve">                "month": "03",</w:t>
      </w:r>
    </w:p>
    <w:p w:rsidR="009F3C39" w:rsidRPr="001059DE" w:rsidRDefault="009F3C39" w:rsidP="009F3C39">
      <w:r w:rsidRPr="001059DE">
        <w:t xml:space="preserve">                "year": "2019",</w:t>
      </w:r>
    </w:p>
    <w:p w:rsidR="009F3C39" w:rsidRPr="001059DE" w:rsidRDefault="009F3C39" w:rsidP="009F3C39">
      <w:r w:rsidRPr="001059DE">
        <w:t xml:space="preserve">                "monthData": [</w:t>
      </w:r>
    </w:p>
    <w:p w:rsidR="009F3C39" w:rsidRPr="001059DE" w:rsidRDefault="009F3C39" w:rsidP="009F3C39">
      <w:r w:rsidRPr="001059DE">
        <w:t xml:space="preserve">                    {</w:t>
      </w:r>
    </w:p>
    <w:p w:rsidR="009F3C39" w:rsidRPr="001059DE" w:rsidRDefault="009F3C39" w:rsidP="009F3C39">
      <w:r w:rsidRPr="001059DE">
        <w:t xml:space="preserve">                        "curFreeAmt": "10,042.15",</w:t>
      </w:r>
    </w:p>
    <w:p w:rsidR="009F3C39" w:rsidRPr="001059DE" w:rsidRDefault="009F3C39" w:rsidP="009F3C39">
      <w:r w:rsidRPr="001059DE">
        <w:t xml:space="preserve">                        "oldFlag": "1",</w:t>
      </w:r>
    </w:p>
    <w:p w:rsidR="009F3C39" w:rsidRPr="001059DE" w:rsidRDefault="009F3C39" w:rsidP="009F3C39">
      <w:r w:rsidRPr="001059DE">
        <w:rPr>
          <w:rFonts w:hint="eastAsia"/>
        </w:rPr>
        <w:t xml:space="preserve">                        "cashStatus": "</w:t>
      </w:r>
      <w:r w:rsidRPr="001059DE">
        <w:rPr>
          <w:rFonts w:hint="eastAsia"/>
        </w:rPr>
        <w:t>成功</w:t>
      </w:r>
      <w:r w:rsidRPr="001059DE">
        <w:rPr>
          <w:rFonts w:hint="eastAsia"/>
        </w:rPr>
        <w:t>",</w:t>
      </w:r>
    </w:p>
    <w:p w:rsidR="009F3C39" w:rsidRPr="001059DE" w:rsidRDefault="009F3C39" w:rsidP="009F3C39">
      <w:r w:rsidRPr="001059DE">
        <w:rPr>
          <w:rFonts w:hint="eastAsia"/>
        </w:rPr>
        <w:lastRenderedPageBreak/>
        <w:t xml:space="preserve">                        "cashMode": "</w:t>
      </w:r>
      <w:r w:rsidRPr="001059DE">
        <w:rPr>
          <w:rFonts w:hint="eastAsia"/>
        </w:rPr>
        <w:t>回款</w:t>
      </w:r>
      <w:r w:rsidRPr="001059DE">
        <w:rPr>
          <w:rFonts w:hint="eastAsia"/>
        </w:rPr>
        <w:t>-</w:t>
      </w:r>
      <w:r w:rsidRPr="001059DE">
        <w:rPr>
          <w:rFonts w:hint="eastAsia"/>
        </w:rPr>
        <w:t>本金</w:t>
      </w:r>
      <w:r w:rsidRPr="001059DE">
        <w:rPr>
          <w:rFonts w:hint="eastAsia"/>
        </w:rPr>
        <w:t>",</w:t>
      </w:r>
    </w:p>
    <w:p w:rsidR="009F3C39" w:rsidRPr="001059DE" w:rsidRDefault="009F3C39" w:rsidP="009F3C39">
      <w:r w:rsidRPr="001059DE">
        <w:t xml:space="preserve">                        "flowAmout": "3,346.64",</w:t>
      </w:r>
    </w:p>
    <w:p w:rsidR="009F3C39" w:rsidRPr="001059DE" w:rsidRDefault="009F3C39" w:rsidP="009F3C39">
      <w:r w:rsidRPr="001059DE">
        <w:t xml:space="preserve">                        "flowTime": "2019-03-18 16:03:16",</w:t>
      </w:r>
    </w:p>
    <w:p w:rsidR="009F3C39" w:rsidRPr="001059DE" w:rsidRDefault="009F3C39" w:rsidP="009F3C39">
      <w:r w:rsidRPr="001059DE">
        <w:t xml:space="preserve">                        "userId": 18121598050196,</w:t>
      </w:r>
    </w:p>
    <w:p w:rsidR="009F3C39" w:rsidRPr="001059DE" w:rsidRDefault="009F3C39" w:rsidP="009F3C39">
      <w:r w:rsidRPr="001059DE">
        <w:t xml:space="preserve">                        "flowType": "1"</w:t>
      </w:r>
    </w:p>
    <w:p w:rsidR="009F3C39" w:rsidRPr="001059DE" w:rsidRDefault="009F3C39" w:rsidP="009F3C39">
      <w:r w:rsidRPr="001059DE">
        <w:t xml:space="preserve">                    },</w:t>
      </w:r>
    </w:p>
    <w:p w:rsidR="009F3C39" w:rsidRPr="001059DE" w:rsidRDefault="009F3C39" w:rsidP="009F3C39">
      <w:r w:rsidRPr="001059DE">
        <w:t xml:space="preserve">                    {</w:t>
      </w:r>
    </w:p>
    <w:p w:rsidR="009F3C39" w:rsidRPr="001059DE" w:rsidRDefault="009F3C39" w:rsidP="009F3C39">
      <w:r w:rsidRPr="001059DE">
        <w:t xml:space="preserve">                        "curFreeAmt": "6,695.51",</w:t>
      </w:r>
    </w:p>
    <w:p w:rsidR="009F3C39" w:rsidRPr="001059DE" w:rsidRDefault="009F3C39" w:rsidP="009F3C39">
      <w:r w:rsidRPr="001059DE">
        <w:t xml:space="preserve">                        "oldFlag": "1",</w:t>
      </w:r>
    </w:p>
    <w:p w:rsidR="009F3C39" w:rsidRPr="001059DE" w:rsidRDefault="009F3C39" w:rsidP="009F3C39">
      <w:r w:rsidRPr="001059DE">
        <w:rPr>
          <w:rFonts w:hint="eastAsia"/>
        </w:rPr>
        <w:t xml:space="preserve">                        "cashStatus": "</w:t>
      </w:r>
      <w:r w:rsidRPr="001059DE">
        <w:rPr>
          <w:rFonts w:hint="eastAsia"/>
        </w:rPr>
        <w:t>成功</w:t>
      </w:r>
      <w:r w:rsidRPr="001059DE">
        <w:rPr>
          <w:rFonts w:hint="eastAsia"/>
        </w:rPr>
        <w:t>",</w:t>
      </w:r>
    </w:p>
    <w:p w:rsidR="009F3C39" w:rsidRPr="001059DE" w:rsidRDefault="009F3C39" w:rsidP="009F3C39">
      <w:r w:rsidRPr="001059DE">
        <w:rPr>
          <w:rFonts w:hint="eastAsia"/>
        </w:rPr>
        <w:t xml:space="preserve">                        "cashMode": "</w:t>
      </w:r>
      <w:r w:rsidRPr="001059DE">
        <w:rPr>
          <w:rFonts w:hint="eastAsia"/>
        </w:rPr>
        <w:t>回款</w:t>
      </w:r>
      <w:r w:rsidRPr="001059DE">
        <w:rPr>
          <w:rFonts w:hint="eastAsia"/>
        </w:rPr>
        <w:t>-</w:t>
      </w:r>
      <w:r w:rsidRPr="001059DE">
        <w:rPr>
          <w:rFonts w:hint="eastAsia"/>
        </w:rPr>
        <w:t>利息</w:t>
      </w:r>
      <w:r w:rsidRPr="001059DE">
        <w:rPr>
          <w:rFonts w:hint="eastAsia"/>
        </w:rPr>
        <w:t>",</w:t>
      </w:r>
    </w:p>
    <w:p w:rsidR="009F3C39" w:rsidRPr="001059DE" w:rsidRDefault="009F3C39" w:rsidP="009F3C39">
      <w:r w:rsidRPr="001059DE">
        <w:t xml:space="preserve">                        "flowAmout": "47.46",</w:t>
      </w:r>
    </w:p>
    <w:p w:rsidR="009F3C39" w:rsidRPr="001059DE" w:rsidRDefault="009F3C39" w:rsidP="009F3C39">
      <w:r w:rsidRPr="001059DE">
        <w:t xml:space="preserve">                        "flowTime": "2019-03-18 16:03:15",</w:t>
      </w:r>
    </w:p>
    <w:p w:rsidR="009F3C39" w:rsidRPr="001059DE" w:rsidRDefault="009F3C39" w:rsidP="009F3C39">
      <w:r w:rsidRPr="001059DE">
        <w:t xml:space="preserve">                        "userId": 18121598050196,</w:t>
      </w:r>
    </w:p>
    <w:p w:rsidR="009F3C39" w:rsidRPr="001059DE" w:rsidRDefault="009F3C39" w:rsidP="009F3C39">
      <w:r w:rsidRPr="001059DE">
        <w:t xml:space="preserve">                        "flowType": "1"</w:t>
      </w:r>
    </w:p>
    <w:p w:rsidR="009F3C39" w:rsidRPr="001059DE" w:rsidRDefault="009F3C39" w:rsidP="009F3C39">
      <w:r w:rsidRPr="001059DE">
        <w:t xml:space="preserve">                    }</w:t>
      </w:r>
    </w:p>
    <w:p w:rsidR="009F3C39" w:rsidRPr="001059DE" w:rsidRDefault="009F3C39" w:rsidP="009F3C39">
      <w:r w:rsidRPr="001059DE">
        <w:t xml:space="preserve">                ]</w:t>
      </w:r>
    </w:p>
    <w:p w:rsidR="009F3C39" w:rsidRPr="001059DE" w:rsidRDefault="009F3C39" w:rsidP="009F3C39">
      <w:r w:rsidRPr="001059DE">
        <w:t xml:space="preserve">            }</w:t>
      </w:r>
    </w:p>
    <w:p w:rsidR="009F3C39" w:rsidRPr="001059DE" w:rsidRDefault="009F3C39" w:rsidP="009F3C39">
      <w:r w:rsidRPr="001059DE">
        <w:t xml:space="preserve">        ]</w:t>
      </w:r>
    </w:p>
    <w:p w:rsidR="009F3C39" w:rsidRPr="001059DE" w:rsidRDefault="009F3C39" w:rsidP="009F3C39">
      <w:r w:rsidRPr="001059DE">
        <w:t xml:space="preserve">    },</w:t>
      </w:r>
    </w:p>
    <w:p w:rsidR="009F3C39" w:rsidRPr="001059DE" w:rsidRDefault="009F3C39" w:rsidP="009F3C39">
      <w:r w:rsidRPr="001059DE">
        <w:rPr>
          <w:rFonts w:hint="eastAsia"/>
        </w:rPr>
        <w:t xml:space="preserve">    "message": "</w:t>
      </w:r>
      <w:r w:rsidRPr="001059DE">
        <w:rPr>
          <w:rFonts w:hint="eastAsia"/>
        </w:rPr>
        <w:t>查询成功</w:t>
      </w:r>
      <w:r w:rsidRPr="001059DE">
        <w:rPr>
          <w:rFonts w:hint="eastAsia"/>
        </w:rPr>
        <w:t>"</w:t>
      </w:r>
    </w:p>
    <w:p w:rsidR="009F3C39" w:rsidRPr="001059DE" w:rsidRDefault="009F3C39" w:rsidP="009F3C39">
      <w:r w:rsidRPr="001059DE">
        <w:t>}</w:t>
      </w:r>
    </w:p>
    <w:p w:rsidR="00167C3B" w:rsidRPr="001059DE" w:rsidRDefault="00167C3B" w:rsidP="00167C3B">
      <w:pPr>
        <w:pStyle w:val="3"/>
        <w:rPr>
          <w:color w:val="000000" w:themeColor="text1"/>
        </w:rPr>
      </w:pPr>
      <w:r w:rsidRPr="001059DE">
        <w:rPr>
          <w:rFonts w:hint="eastAsia"/>
          <w:color w:val="000000" w:themeColor="text1"/>
        </w:rPr>
        <w:t>交易记录</w:t>
      </w:r>
      <w:r w:rsidRPr="001059DE">
        <w:rPr>
          <w:rFonts w:hint="eastAsia"/>
          <w:color w:val="000000" w:themeColor="text1"/>
        </w:rPr>
        <w:t>P</w:t>
      </w:r>
      <w:r w:rsidRPr="001059DE">
        <w:rPr>
          <w:color w:val="000000" w:themeColor="text1"/>
        </w:rPr>
        <w:t>C</w:t>
      </w:r>
    </w:p>
    <w:p w:rsidR="00167C3B" w:rsidRPr="001059DE" w:rsidRDefault="00167C3B" w:rsidP="00167C3B">
      <w:pPr>
        <w:pStyle w:val="4"/>
        <w:rPr>
          <w:color w:val="000000" w:themeColor="text1"/>
        </w:rPr>
      </w:pPr>
      <w:r w:rsidRPr="001059DE">
        <w:rPr>
          <w:rFonts w:hint="eastAsia"/>
          <w:color w:val="000000" w:themeColor="text1"/>
        </w:rPr>
        <w:t>输入</w:t>
      </w:r>
    </w:p>
    <w:p w:rsidR="00167C3B" w:rsidRPr="001059DE" w:rsidRDefault="00167C3B" w:rsidP="00167C3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67C3B" w:rsidRPr="001059DE" w:rsidRDefault="00167C3B" w:rsidP="00167C3B">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/api/tradeRecord/findUserTradeRecords</w:t>
      </w:r>
      <w:r w:rsidRPr="001059DE">
        <w:rPr>
          <w:rFonts w:ascii="Helvetica" w:hAnsi="Helvetica" w:cs="Helvetica" w:hint="default"/>
          <w:color w:val="505050"/>
          <w:sz w:val="18"/>
          <w:szCs w:val="18"/>
          <w:shd w:val="clear" w:color="auto" w:fill="FAFAFA"/>
        </w:rPr>
        <w:t>PC</w:t>
      </w:r>
    </w:p>
    <w:p w:rsidR="00167C3B" w:rsidRPr="001059DE" w:rsidRDefault="00167C3B" w:rsidP="00167C3B">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167C3B" w:rsidRPr="001059DE" w:rsidTr="008B6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b w:val="0"/>
                <w:bCs w:val="0"/>
                <w:color w:val="000000" w:themeColor="text1"/>
              </w:rPr>
            </w:pPr>
            <w:r w:rsidRPr="001059DE">
              <w:rPr>
                <w:rFonts w:hint="eastAsia"/>
                <w:color w:val="000000" w:themeColor="text1"/>
              </w:rPr>
              <w:t>参数</w:t>
            </w:r>
          </w:p>
        </w:tc>
        <w:tc>
          <w:tcPr>
            <w:tcW w:w="1410" w:type="dxa"/>
            <w:vAlign w:val="center"/>
          </w:tcPr>
          <w:p w:rsidR="00167C3B" w:rsidRPr="001059DE" w:rsidRDefault="00167C3B" w:rsidP="008B63F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167C3B" w:rsidRPr="001059DE" w:rsidRDefault="00167C3B" w:rsidP="008B63F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color w:val="000000" w:themeColor="text1"/>
              </w:rPr>
            </w:pPr>
            <w:r w:rsidRPr="001059DE">
              <w:rPr>
                <w:color w:val="000000" w:themeColor="text1"/>
                <w:szCs w:val="21"/>
              </w:rPr>
              <w:t>userId</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color w:val="000000" w:themeColor="text1"/>
              </w:rPr>
            </w:pPr>
            <w:r w:rsidRPr="001059DE">
              <w:rPr>
                <w:color w:val="000000" w:themeColor="text1"/>
              </w:rPr>
              <w:t>cashType</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 xml:space="preserve">1 </w:t>
            </w:r>
            <w:r w:rsidRPr="001059DE">
              <w:rPr>
                <w:rFonts w:hint="eastAsia"/>
              </w:rPr>
              <w:t>充值</w:t>
            </w:r>
            <w:r w:rsidRPr="001059DE">
              <w:rPr>
                <w:rFonts w:hint="eastAsia"/>
              </w:rPr>
              <w:t xml:space="preserve">  2 </w:t>
            </w:r>
            <w:r w:rsidRPr="001059DE">
              <w:rPr>
                <w:rFonts w:hint="eastAsia"/>
              </w:rPr>
              <w:t>投资</w:t>
            </w:r>
            <w:r w:rsidRPr="001059DE">
              <w:rPr>
                <w:rFonts w:hint="eastAsia"/>
              </w:rPr>
              <w:t xml:space="preserve"> 3</w:t>
            </w:r>
            <w:r w:rsidRPr="001059DE">
              <w:rPr>
                <w:rFonts w:hint="eastAsia"/>
              </w:rPr>
              <w:t>回款</w:t>
            </w:r>
            <w:r w:rsidRPr="001059DE">
              <w:rPr>
                <w:rFonts w:hint="eastAsia"/>
              </w:rPr>
              <w:t xml:space="preserve">  4 </w:t>
            </w:r>
            <w:r w:rsidRPr="001059DE">
              <w:rPr>
                <w:rFonts w:hint="eastAsia"/>
              </w:rPr>
              <w:t>提现</w:t>
            </w:r>
            <w:r w:rsidRPr="001059DE">
              <w:rPr>
                <w:rFonts w:hint="eastAsia"/>
              </w:rPr>
              <w:t xml:space="preserve"> 5 </w:t>
            </w:r>
            <w:r w:rsidRPr="001059DE">
              <w:rPr>
                <w:rFonts w:hint="eastAsia"/>
              </w:rPr>
              <w:t>奖励</w:t>
            </w:r>
            <w:r w:rsidRPr="001059DE">
              <w:rPr>
                <w:rFonts w:hint="eastAsia"/>
              </w:rPr>
              <w:t xml:space="preserve"> 6 </w:t>
            </w:r>
            <w:r w:rsidRPr="001059DE">
              <w:rPr>
                <w:rFonts w:hint="eastAsia"/>
              </w:rPr>
              <w:t>手续费</w:t>
            </w:r>
            <w:r w:rsidRPr="001059DE">
              <w:rPr>
                <w:rFonts w:hint="eastAsia"/>
              </w:rPr>
              <w:t xml:space="preserve">  7</w:t>
            </w:r>
            <w:r w:rsidRPr="001059DE">
              <w:rPr>
                <w:rFonts w:hint="eastAsia"/>
              </w:rPr>
              <w:t>放款</w:t>
            </w:r>
            <w:r w:rsidRPr="001059DE">
              <w:t xml:space="preserve">8. </w:t>
            </w:r>
            <w:r w:rsidRPr="001059DE">
              <w:t>还款</w:t>
            </w:r>
            <w:r w:rsidRPr="001059DE">
              <w:t xml:space="preserve">9. </w:t>
            </w:r>
            <w:r w:rsidRPr="001059DE">
              <w:t>债转</w:t>
            </w:r>
            <w:r w:rsidRPr="001059DE">
              <w:t>10.</w:t>
            </w:r>
            <w:r w:rsidRPr="001059DE">
              <w:rPr>
                <w:rFonts w:hint="eastAsia"/>
              </w:rPr>
              <w:t>其他</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color w:val="000000" w:themeColor="text1"/>
              </w:rPr>
            </w:pPr>
            <w:r w:rsidRPr="001059DE">
              <w:rPr>
                <w:color w:val="000000" w:themeColor="text1"/>
              </w:rPr>
              <w:t>pageNum</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当前页</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vAlign w:val="center"/>
          </w:tcPr>
          <w:p w:rsidR="00167C3B" w:rsidRPr="001059DE" w:rsidRDefault="00167C3B" w:rsidP="008B63F9">
            <w:pPr>
              <w:rPr>
                <w:b w:val="0"/>
                <w:bCs w:val="0"/>
                <w:color w:val="000000" w:themeColor="text1"/>
                <w:szCs w:val="21"/>
              </w:rPr>
            </w:pPr>
            <w:r w:rsidRPr="001059DE">
              <w:rPr>
                <w:b w:val="0"/>
                <w:bCs w:val="0"/>
                <w:color w:val="000000" w:themeColor="text1"/>
                <w:szCs w:val="21"/>
              </w:rPr>
              <w:t>page</w:t>
            </w:r>
            <w:r w:rsidRPr="001059DE">
              <w:rPr>
                <w:rFonts w:hint="eastAsia"/>
                <w:b w:val="0"/>
                <w:bCs w:val="0"/>
                <w:color w:val="000000" w:themeColor="text1"/>
                <w:szCs w:val="21"/>
              </w:rPr>
              <w:t>Size</w:t>
            </w:r>
          </w:p>
        </w:tc>
        <w:tc>
          <w:tcPr>
            <w:tcW w:w="1410"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每页显示记录条数（默认</w:t>
            </w:r>
            <w:r w:rsidRPr="001059DE">
              <w:rPr>
                <w:rFonts w:hint="eastAsia"/>
                <w:color w:val="000000" w:themeColor="text1"/>
              </w:rPr>
              <w:t>10</w:t>
            </w:r>
            <w:r w:rsidRPr="001059DE">
              <w:rPr>
                <w:rFonts w:hint="eastAsia"/>
                <w:color w:val="000000" w:themeColor="text1"/>
              </w:rPr>
              <w:t>）</w:t>
            </w:r>
          </w:p>
        </w:tc>
      </w:tr>
    </w:tbl>
    <w:p w:rsidR="00167C3B" w:rsidRPr="001059DE" w:rsidRDefault="00167C3B" w:rsidP="00167C3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89"/>
        <w:gridCol w:w="511"/>
        <w:gridCol w:w="1278"/>
      </w:tblGrid>
      <w:tr w:rsidR="00167C3B" w:rsidRPr="001059DE" w:rsidTr="008B6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167C3B" w:rsidRPr="001059DE" w:rsidTr="008B63F9">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rPr>
                <w:bCs w:val="0"/>
                <w:color w:val="000000" w:themeColor="text1"/>
                <w:szCs w:val="21"/>
              </w:rPr>
            </w:pPr>
            <w:r w:rsidRPr="001059DE">
              <w:rPr>
                <w:color w:val="000000" w:themeColor="text1"/>
                <w:szCs w:val="21"/>
              </w:rPr>
              <w:lastRenderedPageBreak/>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167C3B" w:rsidRPr="001059DE" w:rsidTr="008B63F9">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167C3B" w:rsidRPr="001059DE" w:rsidRDefault="00167C3B" w:rsidP="008B63F9">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tcBorders>
              <w:top w:val="single" w:sz="4" w:space="0" w:color="BFBFBF"/>
              <w:left w:val="single" w:sz="4" w:space="0" w:color="BFBFBF"/>
              <w:bottom w:val="single" w:sz="4" w:space="0" w:color="BFBFBF"/>
              <w:right w:val="single" w:sz="4" w:space="0" w:color="BFBFBF"/>
            </w:tcBorders>
            <w:vAlign w:val="center"/>
            <w:hideMark/>
          </w:tcPr>
          <w:p w:rsidR="00167C3B" w:rsidRPr="001059DE" w:rsidRDefault="00167C3B"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curFreeAmt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交易后的可用余额</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rPr>
                <w:rFonts w:hint="eastAsia"/>
              </w:rPr>
              <w:t>cashMode</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交易类型 全部            1.充值           2.提现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3.出借冻结       4.出借成功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5.放款成功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6.平台服务费     7.账户管理费</w:t>
            </w:r>
          </w:p>
          <w:p w:rsidR="006B33F2" w:rsidRPr="001059DE" w:rsidRDefault="0056349E"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8.</w:t>
            </w:r>
            <w:r w:rsidR="006B33F2" w:rsidRPr="001059DE">
              <w:rPr>
                <w:rFonts w:ascii="宋体" w:hAnsi="宋体" w:cs="宋体" w:hint="eastAsia"/>
                <w:color w:val="000000"/>
                <w:sz w:val="22"/>
                <w:lang w:bidi="ar"/>
              </w:rPr>
              <w:t>利息管理费</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9.回报成功</w:t>
            </w:r>
            <w:r w:rsidR="0056349E" w:rsidRPr="001059DE">
              <w:rPr>
                <w:rFonts w:ascii="宋体" w:hAnsi="宋体" w:cs="宋体" w:hint="eastAsia"/>
                <w:color w:val="000000"/>
                <w:sz w:val="22"/>
                <w:lang w:bidi="ar"/>
              </w:rPr>
              <w:t xml:space="preserve">       </w:t>
            </w:r>
            <w:r w:rsidRPr="001059DE">
              <w:rPr>
                <w:rFonts w:ascii="宋体" w:hAnsi="宋体" w:cs="宋体" w:hint="eastAsia"/>
                <w:color w:val="000000"/>
                <w:sz w:val="22"/>
                <w:lang w:bidi="ar"/>
              </w:rPr>
              <w:t xml:space="preserve">10.还款成功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11. 出借</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12.</w:t>
            </w:r>
            <w:r w:rsidR="0056349E" w:rsidRPr="001059DE">
              <w:rPr>
                <w:rFonts w:ascii="宋体" w:hAnsi="宋体" w:cs="宋体"/>
                <w:color w:val="000000"/>
                <w:sz w:val="22"/>
                <w:lang w:bidi="ar"/>
              </w:rPr>
              <w:t xml:space="preserve"> </w:t>
            </w:r>
            <w:r w:rsidRPr="001059DE">
              <w:rPr>
                <w:rFonts w:ascii="宋体" w:hAnsi="宋体" w:cs="宋体" w:hint="eastAsia"/>
                <w:color w:val="000000"/>
                <w:sz w:val="22"/>
                <w:lang w:bidi="ar"/>
              </w:rPr>
              <w:t xml:space="preserve">加息劵回报     13. 罚息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14. 滞纳金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15.转让成功        16.转让服务费      17.购买成功</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 xml:space="preserve">18.提现服务费 </w:t>
            </w:r>
          </w:p>
          <w:p w:rsidR="006B33F2" w:rsidRPr="001059DE" w:rsidRDefault="006B33F2"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19.现金红包发放</w:t>
            </w:r>
          </w:p>
          <w:p w:rsidR="00167C3B" w:rsidRPr="001059DE" w:rsidRDefault="0056349E" w:rsidP="006B33F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20.</w:t>
            </w:r>
            <w:r w:rsidR="006B33F2" w:rsidRPr="001059DE">
              <w:rPr>
                <w:rFonts w:ascii="宋体" w:hAnsi="宋体" w:cs="宋体" w:hint="eastAsia"/>
                <w:color w:val="000000"/>
                <w:sz w:val="22"/>
                <w:lang w:bidi="ar"/>
              </w:rPr>
              <w:t>退还提现服务费</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flowAmout</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此流水交易金额</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资金流向</w:t>
            </w:r>
            <w:r w:rsidRPr="001059DE">
              <w:rPr>
                <w:rFonts w:hint="eastAsia"/>
              </w:rPr>
              <w:t xml:space="preserve"> </w:t>
            </w:r>
            <w:r w:rsidRPr="001059DE">
              <w:t>1</w:t>
            </w:r>
            <w:r w:rsidRPr="001059DE">
              <w:rPr>
                <w:rFonts w:hint="eastAsia"/>
              </w:rPr>
              <w:t>是进</w:t>
            </w:r>
            <w:r w:rsidRPr="001059DE">
              <w:rPr>
                <w:rFonts w:hint="eastAsia"/>
              </w:rPr>
              <w:t xml:space="preserve"> 2</w:t>
            </w:r>
            <w:r w:rsidRPr="001059DE">
              <w:rPr>
                <w:rFonts w:hint="eastAsia"/>
              </w:rPr>
              <w:t>是出</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flowTime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交易时间</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totalItems</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收入</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67C3B" w:rsidRPr="001059DE" w:rsidTr="006B33F2">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167C3B" w:rsidRPr="001059DE" w:rsidRDefault="00167C3B" w:rsidP="008B63F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cost</w:t>
            </w:r>
          </w:p>
        </w:tc>
        <w:tc>
          <w:tcPr>
            <w:tcW w:w="1244"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2300" w:type="dxa"/>
            <w:gridSpan w:val="2"/>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支出</w:t>
            </w:r>
          </w:p>
        </w:tc>
        <w:tc>
          <w:tcPr>
            <w:tcW w:w="1278" w:type="dxa"/>
            <w:tcBorders>
              <w:top w:val="single" w:sz="4" w:space="0" w:color="BFBFBF"/>
              <w:left w:val="single" w:sz="4" w:space="0" w:color="BFBFBF"/>
              <w:bottom w:val="single" w:sz="4" w:space="0" w:color="BFBFBF"/>
              <w:right w:val="single" w:sz="4" w:space="0" w:color="BFBFBF"/>
            </w:tcBorders>
            <w:vAlign w:val="center"/>
          </w:tcPr>
          <w:p w:rsidR="00167C3B" w:rsidRPr="001059DE" w:rsidRDefault="00167C3B" w:rsidP="008B63F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167C3B" w:rsidRPr="001059DE" w:rsidRDefault="00167C3B" w:rsidP="00167C3B"/>
    <w:p w:rsidR="00167C3B" w:rsidRPr="001059DE" w:rsidRDefault="00167C3B" w:rsidP="00167C3B">
      <w:r w:rsidRPr="001059DE">
        <w:t>{</w:t>
      </w:r>
    </w:p>
    <w:p w:rsidR="00167C3B" w:rsidRPr="001059DE" w:rsidRDefault="00167C3B" w:rsidP="00167C3B">
      <w:r w:rsidRPr="001059DE">
        <w:t xml:space="preserve">    "code": 0,</w:t>
      </w:r>
    </w:p>
    <w:p w:rsidR="00167C3B" w:rsidRPr="001059DE" w:rsidRDefault="00167C3B" w:rsidP="00167C3B">
      <w:r w:rsidRPr="001059DE">
        <w:t xml:space="preserve">    "data": {</w:t>
      </w:r>
    </w:p>
    <w:p w:rsidR="00167C3B" w:rsidRPr="001059DE" w:rsidRDefault="00167C3B" w:rsidP="00167C3B">
      <w:r w:rsidRPr="001059DE">
        <w:t xml:space="preserve">        "income": "30,300.00",</w:t>
      </w:r>
    </w:p>
    <w:p w:rsidR="00167C3B" w:rsidRPr="001059DE" w:rsidRDefault="00167C3B" w:rsidP="00167C3B">
      <w:r w:rsidRPr="001059DE">
        <w:t xml:space="preserve">        "cost": "2,090.90",</w:t>
      </w:r>
    </w:p>
    <w:p w:rsidR="00167C3B" w:rsidRPr="001059DE" w:rsidRDefault="00167C3B" w:rsidP="00167C3B">
      <w:r w:rsidRPr="001059DE">
        <w:t xml:space="preserve">        "count": 30,</w:t>
      </w:r>
    </w:p>
    <w:p w:rsidR="00167C3B" w:rsidRPr="001059DE" w:rsidRDefault="00167C3B" w:rsidP="00167C3B">
      <w:r w:rsidRPr="001059DE">
        <w:t xml:space="preserve">        "list": [</w:t>
      </w:r>
    </w:p>
    <w:p w:rsidR="00167C3B" w:rsidRPr="001059DE" w:rsidRDefault="00167C3B" w:rsidP="00167C3B">
      <w:r w:rsidRPr="001059DE">
        <w:t xml:space="preserve">            {</w:t>
      </w:r>
    </w:p>
    <w:p w:rsidR="00167C3B" w:rsidRPr="001059DE" w:rsidRDefault="00167C3B" w:rsidP="00167C3B">
      <w:r w:rsidRPr="001059DE">
        <w:t xml:space="preserve">                "curFreeAmt": "28,209.10",</w:t>
      </w:r>
    </w:p>
    <w:p w:rsidR="00167C3B" w:rsidRPr="001059DE" w:rsidRDefault="00167C3B" w:rsidP="00167C3B">
      <w:r w:rsidRPr="001059DE">
        <w:rPr>
          <w:rFonts w:hint="eastAsia"/>
        </w:rPr>
        <w:t xml:space="preserve">                "cashStatus": "</w:t>
      </w:r>
      <w:r w:rsidRPr="001059DE">
        <w:rPr>
          <w:rFonts w:hint="eastAsia"/>
        </w:rPr>
        <w:t>成功</w:t>
      </w:r>
      <w:r w:rsidRPr="001059DE">
        <w:rPr>
          <w:rFonts w:hint="eastAsia"/>
        </w:rPr>
        <w:t>",</w:t>
      </w:r>
    </w:p>
    <w:p w:rsidR="00167C3B" w:rsidRPr="001059DE" w:rsidRDefault="00167C3B" w:rsidP="00167C3B">
      <w:r w:rsidRPr="001059DE">
        <w:rPr>
          <w:rFonts w:hint="eastAsia"/>
        </w:rPr>
        <w:t xml:space="preserve">                "cashMode": "</w:t>
      </w:r>
      <w:r w:rsidRPr="001059DE">
        <w:rPr>
          <w:rFonts w:hint="eastAsia"/>
        </w:rPr>
        <w:t>出借</w:t>
      </w:r>
      <w:r w:rsidRPr="001059DE">
        <w:rPr>
          <w:rFonts w:hint="eastAsia"/>
        </w:rPr>
        <w:t>",</w:t>
      </w:r>
    </w:p>
    <w:p w:rsidR="00167C3B" w:rsidRPr="001059DE" w:rsidRDefault="00167C3B" w:rsidP="00167C3B">
      <w:r w:rsidRPr="001059DE">
        <w:t xml:space="preserve">                "flowAmout": "100.00",</w:t>
      </w:r>
    </w:p>
    <w:p w:rsidR="00167C3B" w:rsidRPr="001059DE" w:rsidRDefault="00167C3B" w:rsidP="00167C3B">
      <w:r w:rsidRPr="001059DE">
        <w:lastRenderedPageBreak/>
        <w:t xml:space="preserve">                "flowTime": "2018-11-14 14:58:00",</w:t>
      </w:r>
    </w:p>
    <w:p w:rsidR="00167C3B" w:rsidRPr="001059DE" w:rsidRDefault="00167C3B" w:rsidP="00167C3B">
      <w:r w:rsidRPr="001059DE">
        <w:t xml:space="preserve">                "userId": 150,</w:t>
      </w:r>
    </w:p>
    <w:p w:rsidR="00167C3B" w:rsidRPr="001059DE" w:rsidRDefault="00167C3B" w:rsidP="00167C3B">
      <w:r w:rsidRPr="001059DE">
        <w:t xml:space="preserve">                "flowType": "2"</w:t>
      </w:r>
    </w:p>
    <w:p w:rsidR="00167C3B" w:rsidRPr="001059DE" w:rsidRDefault="00167C3B" w:rsidP="00167C3B">
      <w:r w:rsidRPr="001059DE">
        <w:t xml:space="preserve">            }</w:t>
      </w:r>
    </w:p>
    <w:p w:rsidR="00167C3B" w:rsidRPr="001059DE" w:rsidRDefault="00167C3B" w:rsidP="00167C3B">
      <w:r w:rsidRPr="001059DE">
        <w:t xml:space="preserve">        ]</w:t>
      </w:r>
    </w:p>
    <w:p w:rsidR="00167C3B" w:rsidRPr="001059DE" w:rsidRDefault="00167C3B" w:rsidP="00167C3B">
      <w:r w:rsidRPr="001059DE">
        <w:t xml:space="preserve">    },</w:t>
      </w:r>
    </w:p>
    <w:p w:rsidR="00167C3B" w:rsidRPr="001059DE" w:rsidRDefault="00167C3B" w:rsidP="00167C3B">
      <w:r w:rsidRPr="001059DE">
        <w:rPr>
          <w:rFonts w:hint="eastAsia"/>
        </w:rPr>
        <w:t xml:space="preserve">    "message": "</w:t>
      </w:r>
      <w:r w:rsidRPr="001059DE">
        <w:rPr>
          <w:rFonts w:hint="eastAsia"/>
        </w:rPr>
        <w:t>查询成功</w:t>
      </w:r>
      <w:r w:rsidRPr="001059DE">
        <w:rPr>
          <w:rFonts w:hint="eastAsia"/>
        </w:rPr>
        <w:t>"</w:t>
      </w:r>
    </w:p>
    <w:p w:rsidR="00167C3B" w:rsidRPr="001059DE" w:rsidRDefault="00167C3B" w:rsidP="00167C3B">
      <w:r w:rsidRPr="001059DE">
        <w:t>}</w:t>
      </w:r>
    </w:p>
    <w:p w:rsidR="00280A64" w:rsidRPr="001059DE" w:rsidRDefault="00280A64" w:rsidP="00280A64">
      <w:pPr>
        <w:pStyle w:val="3"/>
        <w:rPr>
          <w:color w:val="000000" w:themeColor="text1"/>
        </w:rPr>
      </w:pPr>
      <w:r w:rsidRPr="001059DE">
        <w:rPr>
          <w:rFonts w:hint="eastAsia"/>
          <w:color w:val="000000" w:themeColor="text1"/>
        </w:rPr>
        <w:t>资产详情接口</w:t>
      </w:r>
    </w:p>
    <w:p w:rsidR="00280A64" w:rsidRPr="001059DE" w:rsidRDefault="00280A64" w:rsidP="00280A64">
      <w:pPr>
        <w:pStyle w:val="4"/>
        <w:rPr>
          <w:color w:val="000000" w:themeColor="text1"/>
        </w:rPr>
      </w:pPr>
      <w:r w:rsidRPr="001059DE">
        <w:rPr>
          <w:rFonts w:hint="eastAsia"/>
          <w:color w:val="000000" w:themeColor="text1"/>
        </w:rPr>
        <w:t>输入</w:t>
      </w:r>
    </w:p>
    <w:p w:rsidR="00280A64" w:rsidRPr="001059DE" w:rsidRDefault="00280A64" w:rsidP="00280A64">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80A64" w:rsidRPr="001059DE" w:rsidRDefault="00280A64" w:rsidP="00280A64">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/api/personalCenterUser/getAssetDetails</w:t>
      </w:r>
    </w:p>
    <w:p w:rsidR="00280A64" w:rsidRPr="001059DE" w:rsidRDefault="00280A64" w:rsidP="00280A6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280A64" w:rsidRPr="001059DE" w:rsidTr="00D31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80A64" w:rsidRPr="001059DE" w:rsidRDefault="00280A64" w:rsidP="00D31F09">
            <w:pPr>
              <w:rPr>
                <w:b w:val="0"/>
                <w:bCs w:val="0"/>
                <w:color w:val="000000" w:themeColor="text1"/>
              </w:rPr>
            </w:pPr>
            <w:r w:rsidRPr="001059DE">
              <w:rPr>
                <w:rFonts w:hint="eastAsia"/>
                <w:color w:val="000000" w:themeColor="text1"/>
              </w:rPr>
              <w:t>参数</w:t>
            </w:r>
          </w:p>
        </w:tc>
        <w:tc>
          <w:tcPr>
            <w:tcW w:w="1410" w:type="dxa"/>
            <w:vAlign w:val="center"/>
          </w:tcPr>
          <w:p w:rsidR="00280A64" w:rsidRPr="001059DE" w:rsidRDefault="00280A64"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80A64" w:rsidRPr="001059DE" w:rsidRDefault="00280A64"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80A64"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280A64" w:rsidRPr="001059DE" w:rsidRDefault="00280A64" w:rsidP="00D31F09">
            <w:pPr>
              <w:rPr>
                <w:b w:val="0"/>
                <w:bCs w:val="0"/>
                <w:color w:val="000000" w:themeColor="text1"/>
                <w:szCs w:val="21"/>
              </w:rPr>
            </w:pPr>
            <w:r w:rsidRPr="001059DE">
              <w:rPr>
                <w:color w:val="000000" w:themeColor="text1"/>
                <w:szCs w:val="21"/>
              </w:rPr>
              <w:t>userId</w:t>
            </w:r>
          </w:p>
        </w:tc>
        <w:tc>
          <w:tcPr>
            <w:tcW w:w="1410" w:type="dxa"/>
            <w:vAlign w:val="center"/>
          </w:tcPr>
          <w:p w:rsidR="00280A64" w:rsidRPr="001059DE" w:rsidRDefault="00280A64"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280A64" w:rsidRPr="001059DE" w:rsidRDefault="00280A64"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280A64" w:rsidRPr="001059DE" w:rsidRDefault="00280A64" w:rsidP="00280A6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FA3CDE"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A3CDE"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A3CDE"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FA3CDE" w:rsidRPr="001059DE" w:rsidRDefault="00FA3CDE"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FA3CDE" w:rsidRPr="001059DE" w:rsidRDefault="00FA3CD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691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t>frozenAmt</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冻结资金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accountTol</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资产总额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gainingprincipal</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待收收益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gainingAmt</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待收本金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collectionTotal</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代收总额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annualReturn</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年回报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annualIncome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年</w:t>
            </w:r>
            <w:r w:rsidRPr="001059DE">
              <w:rPr>
                <w:rFonts w:hint="eastAsia"/>
              </w:rPr>
              <w:t xml:space="preserve"> </w:t>
            </w:r>
            <w:r w:rsidRPr="001059DE">
              <w:rPr>
                <w:rFonts w:hint="eastAsia"/>
              </w:rPr>
              <w:t>比如</w:t>
            </w:r>
            <w:r w:rsidRPr="001059DE">
              <w:rPr>
                <w:rFonts w:hint="eastAsia"/>
              </w:rPr>
              <w:t xml:space="preserve"> </w:t>
            </w:r>
            <w:r w:rsidRPr="001059DE">
              <w:t>2018</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percentage</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百分比</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A3CD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FA3CDE" w:rsidRPr="001059DE" w:rsidRDefault="00FA3CDE" w:rsidP="00FA3CDE">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oldFreeAmt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1</w:t>
            </w:r>
            <w:r w:rsidRPr="001059DE">
              <w:t>.0</w:t>
            </w:r>
            <w:r w:rsidRPr="001059DE">
              <w:t>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A3CDE" w:rsidRPr="001059DE" w:rsidRDefault="00FA3CDE" w:rsidP="00FA3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280A64" w:rsidRPr="001059DE" w:rsidRDefault="00280A64" w:rsidP="00280A64"/>
    <w:p w:rsidR="00280A64" w:rsidRPr="001059DE" w:rsidRDefault="00280A64" w:rsidP="00280A64">
      <w:r w:rsidRPr="001059DE">
        <w:t>{</w:t>
      </w:r>
    </w:p>
    <w:p w:rsidR="00280A64" w:rsidRPr="001059DE" w:rsidRDefault="00280A64" w:rsidP="00280A64">
      <w:r w:rsidRPr="001059DE">
        <w:t xml:space="preserve">    "code": 0,</w:t>
      </w:r>
    </w:p>
    <w:p w:rsidR="00280A64" w:rsidRPr="001059DE" w:rsidRDefault="00280A64" w:rsidP="00280A64">
      <w:r w:rsidRPr="001059DE">
        <w:t xml:space="preserve">    "data": {</w:t>
      </w:r>
    </w:p>
    <w:p w:rsidR="00280A64" w:rsidRPr="001059DE" w:rsidRDefault="00280A64" w:rsidP="00280A64">
      <w:r w:rsidRPr="001059DE">
        <w:t xml:space="preserve">        "unBackPrincipal": "0.00",</w:t>
      </w:r>
    </w:p>
    <w:p w:rsidR="00280A64" w:rsidRPr="001059DE" w:rsidRDefault="00280A64" w:rsidP="00280A64">
      <w:r w:rsidRPr="001059DE">
        <w:t xml:space="preserve">        "frozenAmt": "0.00",</w:t>
      </w:r>
    </w:p>
    <w:p w:rsidR="00280A64" w:rsidRPr="001059DE" w:rsidRDefault="00280A64" w:rsidP="00280A64">
      <w:r w:rsidRPr="001059DE">
        <w:lastRenderedPageBreak/>
        <w:t xml:space="preserve">        "accountTol": "0.00",</w:t>
      </w:r>
    </w:p>
    <w:p w:rsidR="00280A64" w:rsidRPr="001059DE" w:rsidRDefault="00280A64" w:rsidP="00280A64">
      <w:r w:rsidRPr="001059DE">
        <w:t xml:space="preserve">        "alongWith": 16,</w:t>
      </w:r>
    </w:p>
    <w:p w:rsidR="00280A64" w:rsidRPr="001059DE" w:rsidRDefault="00280A64" w:rsidP="00280A64">
      <w:r w:rsidRPr="001059DE">
        <w:t xml:space="preserve">        "gainingAmt": "0",</w:t>
      </w:r>
    </w:p>
    <w:p w:rsidR="00280A64" w:rsidRPr="001059DE" w:rsidRDefault="00280A64" w:rsidP="00280A64">
      <w:r w:rsidRPr="001059DE">
        <w:t xml:space="preserve">        "todayIncome": "0.00",</w:t>
      </w:r>
    </w:p>
    <w:p w:rsidR="00280A64" w:rsidRPr="001059DE" w:rsidRDefault="00280A64" w:rsidP="00280A64">
      <w:r w:rsidRPr="001059DE">
        <w:t xml:space="preserve">        "freeAmt": "0.00",</w:t>
      </w:r>
    </w:p>
    <w:p w:rsidR="00280A64" w:rsidRPr="001059DE" w:rsidRDefault="00280A64" w:rsidP="00280A64">
      <w:r w:rsidRPr="001059DE">
        <w:t xml:space="preserve">        "gainingprincipal": "0"</w:t>
      </w:r>
    </w:p>
    <w:p w:rsidR="00280A64" w:rsidRPr="001059DE" w:rsidRDefault="00280A64" w:rsidP="00280A64">
      <w:r w:rsidRPr="001059DE">
        <w:t xml:space="preserve">    },</w:t>
      </w:r>
    </w:p>
    <w:p w:rsidR="00280A64" w:rsidRPr="001059DE" w:rsidRDefault="00280A64" w:rsidP="00280A64">
      <w:r w:rsidRPr="001059DE">
        <w:rPr>
          <w:rFonts w:hint="eastAsia"/>
        </w:rPr>
        <w:t xml:space="preserve">    "message": "</w:t>
      </w:r>
      <w:r w:rsidRPr="001059DE">
        <w:rPr>
          <w:rFonts w:hint="eastAsia"/>
        </w:rPr>
        <w:t>查询成功</w:t>
      </w:r>
      <w:r w:rsidRPr="001059DE">
        <w:rPr>
          <w:rFonts w:hint="eastAsia"/>
        </w:rPr>
        <w:t>"</w:t>
      </w:r>
    </w:p>
    <w:p w:rsidR="00280A64" w:rsidRPr="001059DE" w:rsidRDefault="00280A64" w:rsidP="00280A64">
      <w:r w:rsidRPr="001059DE">
        <w:t>}</w:t>
      </w:r>
    </w:p>
    <w:p w:rsidR="00DF63E2" w:rsidRPr="001059DE" w:rsidRDefault="00DF63E2" w:rsidP="00DF63E2">
      <w:pPr>
        <w:pStyle w:val="3"/>
        <w:rPr>
          <w:color w:val="000000" w:themeColor="text1"/>
        </w:rPr>
      </w:pPr>
      <w:r w:rsidRPr="001059DE">
        <w:rPr>
          <w:rFonts w:hint="eastAsia"/>
          <w:color w:val="000000" w:themeColor="text1"/>
        </w:rPr>
        <w:t>个人中心接口</w:t>
      </w:r>
    </w:p>
    <w:p w:rsidR="00D37D08" w:rsidRPr="001059DE" w:rsidRDefault="00D37D08" w:rsidP="00D37D08">
      <w:pPr>
        <w:pStyle w:val="4"/>
        <w:numPr>
          <w:ilvl w:val="3"/>
          <w:numId w:val="3"/>
        </w:numPr>
        <w:spacing w:line="372" w:lineRule="auto"/>
        <w:ind w:left="851"/>
        <w:rPr>
          <w:color w:val="000000" w:themeColor="text1"/>
        </w:rPr>
      </w:pPr>
      <w:r w:rsidRPr="001059DE">
        <w:rPr>
          <w:rFonts w:hint="eastAsia"/>
          <w:color w:val="000000" w:themeColor="text1"/>
        </w:rPr>
        <w:t>输入</w:t>
      </w:r>
    </w:p>
    <w:p w:rsidR="00D37D08" w:rsidRPr="001059DE" w:rsidRDefault="00D37D08" w:rsidP="00D37D08">
      <w:pPr>
        <w:ind w:firstLine="420"/>
        <w:rPr>
          <w:color w:val="000000" w:themeColor="text1"/>
        </w:rPr>
      </w:pPr>
      <w:r w:rsidRPr="001059DE">
        <w:rPr>
          <w:rFonts w:hint="eastAsia"/>
          <w:color w:val="000000" w:themeColor="text1"/>
        </w:rPr>
        <w:t>请求方式：</w:t>
      </w:r>
      <w:r w:rsidRPr="001059DE">
        <w:rPr>
          <w:color w:val="000000" w:themeColor="text1"/>
        </w:rPr>
        <w:t>POST</w:t>
      </w:r>
    </w:p>
    <w:p w:rsidR="00D37D08" w:rsidRPr="001059DE" w:rsidRDefault="00D37D08" w:rsidP="00D37D08">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sz w:val="21"/>
          <w:szCs w:val="22"/>
        </w:rPr>
        <w:t>请求URL：http://平台域名/api/personalCenter/getPersonalCenter</w:t>
      </w:r>
    </w:p>
    <w:p w:rsidR="00D37D08" w:rsidRPr="001059DE" w:rsidRDefault="00D37D08" w:rsidP="00D37D08">
      <w:pPr>
        <w:ind w:firstLine="420"/>
        <w:rPr>
          <w:color w:val="000000" w:themeColor="text1"/>
        </w:rPr>
      </w:pPr>
      <w:r w:rsidRPr="001059DE">
        <w:rPr>
          <w:rFonts w:hint="eastAsia"/>
          <w:color w:val="000000" w:themeColor="text1"/>
        </w:rPr>
        <w:t>参数说明：</w:t>
      </w:r>
    </w:p>
    <w:tbl>
      <w:tblPr>
        <w:tblStyle w:val="11"/>
        <w:tblW w:w="8295" w:type="dxa"/>
        <w:tblLayout w:type="fixed"/>
        <w:tblLook w:val="04A0" w:firstRow="1" w:lastRow="0" w:firstColumn="1" w:lastColumn="0" w:noHBand="0" w:noVBand="1"/>
      </w:tblPr>
      <w:tblGrid>
        <w:gridCol w:w="1773"/>
        <w:gridCol w:w="1410"/>
        <w:gridCol w:w="5112"/>
      </w:tblGrid>
      <w:tr w:rsidR="00D37D08" w:rsidRPr="001059DE" w:rsidTr="00D37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37D08" w:rsidRPr="001059DE" w:rsidRDefault="00D37D08">
            <w:pPr>
              <w:rPr>
                <w:b w:val="0"/>
                <w:bCs w:val="0"/>
                <w:color w:val="000000" w:themeColor="text1"/>
              </w:rPr>
            </w:pPr>
            <w:r w:rsidRPr="001059DE">
              <w:rPr>
                <w:rFonts w:hint="eastAsia"/>
                <w:color w:val="000000" w:themeColor="text1"/>
              </w:rPr>
              <w:t>参数</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D37D08" w:rsidRPr="001059DE" w:rsidRDefault="00D37D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D37D08" w:rsidRPr="001059DE" w:rsidRDefault="00D37D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37D08" w:rsidRPr="001059DE" w:rsidTr="00D37D0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D37D08" w:rsidRPr="001059DE" w:rsidRDefault="00D37D08">
            <w:pPr>
              <w:rPr>
                <w:b w:val="0"/>
                <w:bCs w:val="0"/>
                <w:color w:val="000000" w:themeColor="text1"/>
                <w:szCs w:val="21"/>
              </w:rPr>
            </w:pPr>
            <w:r w:rsidRPr="001059DE">
              <w:rPr>
                <w:color w:val="000000" w:themeColor="text1"/>
                <w:szCs w:val="21"/>
              </w:rPr>
              <w:t>userId</w:t>
            </w:r>
          </w:p>
        </w:tc>
        <w:tc>
          <w:tcPr>
            <w:tcW w:w="1410" w:type="dxa"/>
            <w:tcBorders>
              <w:top w:val="single" w:sz="4" w:space="0" w:color="BFBFBF"/>
              <w:left w:val="single" w:sz="4" w:space="0" w:color="BFBFBF"/>
              <w:bottom w:val="single" w:sz="4" w:space="0" w:color="BFBFBF"/>
              <w:right w:val="single" w:sz="4" w:space="0" w:color="BFBFBF"/>
            </w:tcBorders>
            <w:vAlign w:val="center"/>
            <w:hideMark/>
          </w:tcPr>
          <w:p w:rsidR="00D37D08" w:rsidRPr="001059DE" w:rsidRDefault="00D37D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tcBorders>
              <w:top w:val="single" w:sz="4" w:space="0" w:color="BFBFBF"/>
              <w:left w:val="single" w:sz="4" w:space="0" w:color="BFBFBF"/>
              <w:bottom w:val="single" w:sz="4" w:space="0" w:color="BFBFBF"/>
              <w:right w:val="single" w:sz="4" w:space="0" w:color="BFBFBF"/>
            </w:tcBorders>
            <w:vAlign w:val="center"/>
            <w:hideMark/>
          </w:tcPr>
          <w:p w:rsidR="00D37D08" w:rsidRPr="001059DE" w:rsidRDefault="00D37D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color w:val="000000" w:themeColor="text1"/>
              </w:rPr>
              <w:t>Id</w:t>
            </w:r>
          </w:p>
        </w:tc>
      </w:tr>
      <w:tr w:rsidR="003065A4" w:rsidRPr="001059DE" w:rsidTr="00D37D0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tcPr>
          <w:p w:rsidR="003065A4" w:rsidRPr="001059DE" w:rsidRDefault="003065A4">
            <w:pPr>
              <w:rPr>
                <w:color w:val="000000" w:themeColor="text1"/>
                <w:szCs w:val="21"/>
              </w:rPr>
            </w:pPr>
            <w:r w:rsidRPr="001059DE">
              <w:rPr>
                <w:color w:val="000000" w:themeColor="text1"/>
                <w:szCs w:val="21"/>
              </w:rPr>
              <w:t>platform</w:t>
            </w:r>
          </w:p>
        </w:tc>
        <w:tc>
          <w:tcPr>
            <w:tcW w:w="1410" w:type="dxa"/>
            <w:tcBorders>
              <w:top w:val="single" w:sz="4" w:space="0" w:color="BFBFBF"/>
              <w:left w:val="single" w:sz="4" w:space="0" w:color="BFBFBF"/>
              <w:bottom w:val="single" w:sz="4" w:space="0" w:color="BFBFBF"/>
              <w:right w:val="single" w:sz="4" w:space="0" w:color="BFBFBF"/>
            </w:tcBorders>
            <w:vAlign w:val="center"/>
          </w:tcPr>
          <w:p w:rsidR="003065A4" w:rsidRPr="001059DE" w:rsidRDefault="003065A4">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tcBorders>
              <w:top w:val="single" w:sz="4" w:space="0" w:color="BFBFBF"/>
              <w:left w:val="single" w:sz="4" w:space="0" w:color="BFBFBF"/>
              <w:bottom w:val="single" w:sz="4" w:space="0" w:color="BFBFBF"/>
              <w:right w:val="single" w:sz="4" w:space="0" w:color="BFBFBF"/>
            </w:tcBorders>
            <w:vAlign w:val="center"/>
          </w:tcPr>
          <w:p w:rsidR="003065A4" w:rsidRPr="001059DE" w:rsidRDefault="003C00E6">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设备类型</w:t>
            </w:r>
            <w:r w:rsidR="003065A4" w:rsidRPr="001059DE">
              <w:rPr>
                <w:rFonts w:hint="eastAsia"/>
                <w:color w:val="000000" w:themeColor="text1"/>
              </w:rPr>
              <w:t xml:space="preserve"> app</w:t>
            </w:r>
            <w:r w:rsidR="003065A4" w:rsidRPr="001059DE">
              <w:rPr>
                <w:color w:val="000000" w:themeColor="text1"/>
              </w:rPr>
              <w:t xml:space="preserve"> pc  h5</w:t>
            </w:r>
          </w:p>
        </w:tc>
      </w:tr>
    </w:tbl>
    <w:p w:rsidR="00D37D08" w:rsidRPr="001059DE" w:rsidRDefault="00D37D08" w:rsidP="00D37D08">
      <w:pPr>
        <w:pStyle w:val="4"/>
        <w:numPr>
          <w:ilvl w:val="3"/>
          <w:numId w:val="3"/>
        </w:numPr>
        <w:spacing w:line="372" w:lineRule="auto"/>
        <w:ind w:left="851"/>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AE7F6A"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E7F6A"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E7F6A"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AE7F6A" w:rsidRPr="001059DE" w:rsidRDefault="00AE7F6A"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AE7F6A" w:rsidRPr="001059DE" w:rsidRDefault="00AE7F6A"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unBackPrincipal</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累计收益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frozenAmt</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冻结资金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accountTol</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资产总额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alongWith</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I</w:t>
            </w:r>
            <w:r w:rsidRPr="001059DE">
              <w:rPr>
                <w:rFonts w:cs="宋体" w:hint="eastAsia"/>
                <w:b/>
                <w:bCs/>
                <w:color w:val="660E7A"/>
                <w:sz w:val="18"/>
                <w:szCs w:val="18"/>
              </w:rPr>
              <w:t>nt</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一路相伴天数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todayIncome</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今日收益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freeAmt</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headImgUrl</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头像</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idCard</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身份证号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userName</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用户名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myPoints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I</w:t>
            </w:r>
            <w:r w:rsidRPr="001059DE">
              <w:rPr>
                <w:rFonts w:cs="宋体" w:hint="eastAsia"/>
                <w:b/>
                <w:bCs/>
                <w:color w:val="660E7A"/>
                <w:sz w:val="18"/>
                <w:szCs w:val="18"/>
              </w:rPr>
              <w:t>nt</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我的积分</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invitationCount</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Int</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我的邀请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accountFlag</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开户标记</w:t>
            </w:r>
            <w:r w:rsidRPr="001059DE">
              <w:t xml:space="preserve"> 0 </w:t>
            </w:r>
            <w:r w:rsidRPr="001059DE">
              <w:rPr>
                <w:rFonts w:hint="eastAsia"/>
              </w:rPr>
              <w:t>未开户</w:t>
            </w:r>
            <w:r w:rsidRPr="001059DE">
              <w:t xml:space="preserve"> 1 </w:t>
            </w:r>
            <w:r w:rsidRPr="001059DE">
              <w:rPr>
                <w:rFonts w:hint="eastAsia"/>
              </w:rPr>
              <w:t>开户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unOpenAccountTips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未开户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cardStatus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银行卡状态</w:t>
            </w:r>
            <w:r w:rsidRPr="001059DE">
              <w:rPr>
                <w:rFonts w:hint="eastAsia"/>
              </w:rPr>
              <w:t>0</w:t>
            </w:r>
            <w:r w:rsidRPr="001059DE">
              <w:rPr>
                <w:rFonts w:hint="eastAsia"/>
              </w:rPr>
              <w:t>：无效卡；</w:t>
            </w:r>
            <w:r w:rsidRPr="001059DE">
              <w:rPr>
                <w:rFonts w:hint="eastAsia"/>
              </w:rPr>
              <w:t>1</w:t>
            </w:r>
            <w:r w:rsidRPr="001059DE">
              <w:rPr>
                <w:rFonts w:hint="eastAsia"/>
              </w:rPr>
              <w:t>：审核中；</w:t>
            </w:r>
            <w:r w:rsidRPr="001059DE">
              <w:rPr>
                <w:rFonts w:hint="eastAsia"/>
              </w:rPr>
              <w:t>2</w:t>
            </w:r>
            <w:r w:rsidRPr="001059DE">
              <w:rPr>
                <w:rFonts w:hint="eastAsia"/>
              </w:rPr>
              <w:t>：变更中；</w:t>
            </w:r>
            <w:r w:rsidRPr="001059DE">
              <w:rPr>
                <w:rFonts w:hint="eastAsia"/>
              </w:rPr>
              <w:t>3</w:t>
            </w:r>
            <w:r w:rsidRPr="001059DE">
              <w:rPr>
                <w:rFonts w:hint="eastAsia"/>
              </w:rPr>
              <w:t>：已绑定</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bankCard</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unbindCardTips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未绑卡</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unReliveFlagTips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未开通</w:t>
            </w:r>
            <w:r w:rsidRPr="001059DE">
              <w:t>CA</w:t>
            </w:r>
            <w:r w:rsidRPr="001059DE">
              <w:rPr>
                <w:rFonts w:hint="eastAsia"/>
              </w:rPr>
              <w:t>电子认证</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unRiskFlagTips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未进行风险评测</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cusMark</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相对保守型</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allOpenTips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全通过</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unLoginStatusTips</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未登录</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riskFlag</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风险评估状态</w:t>
            </w:r>
            <w:r w:rsidRPr="001059DE">
              <w:rPr>
                <w:rFonts w:hint="eastAsia"/>
              </w:rPr>
              <w:t xml:space="preserve">  0</w:t>
            </w:r>
            <w:r w:rsidRPr="001059DE">
              <w:rPr>
                <w:rFonts w:hint="eastAsia"/>
              </w:rPr>
              <w:t>未评估</w:t>
            </w:r>
            <w:r w:rsidRPr="001059DE">
              <w:rPr>
                <w:rFonts w:hint="eastAsia"/>
              </w:rPr>
              <w:t xml:space="preserve"> 1 </w:t>
            </w:r>
            <w:r w:rsidRPr="001059DE">
              <w:rPr>
                <w:rFonts w:hint="eastAsia"/>
              </w:rPr>
              <w:t>已评估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activeFlag</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邮箱激活标志</w:t>
            </w:r>
            <w:r w:rsidRPr="001059DE">
              <w:rPr>
                <w:rFonts w:hint="eastAsia"/>
              </w:rPr>
              <w:t>0</w:t>
            </w:r>
            <w:r w:rsidRPr="001059DE">
              <w:rPr>
                <w:rFonts w:hint="eastAsia"/>
              </w:rPr>
              <w:t>是未激活、</w:t>
            </w:r>
            <w:r w:rsidRPr="001059DE">
              <w:rPr>
                <w:rFonts w:hint="eastAsia"/>
              </w:rPr>
              <w:t>1</w:t>
            </w:r>
            <w:r w:rsidRPr="001059DE">
              <w:rPr>
                <w:rFonts w:hint="eastAsia"/>
              </w:rPr>
              <w:t>是已激活</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reliveFlag</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w:t>
            </w:r>
            <w:r w:rsidRPr="001059DE">
              <w:rPr>
                <w:rFonts w:hint="eastAsia"/>
              </w:rPr>
              <w:t>a</w:t>
            </w:r>
            <w:r w:rsidRPr="001059DE">
              <w:t xml:space="preserve"> </w:t>
            </w:r>
            <w:r w:rsidRPr="001059DE">
              <w:t>认证</w:t>
            </w:r>
            <w:r w:rsidRPr="001059DE">
              <w:rPr>
                <w:rFonts w:hint="eastAsia"/>
              </w:rPr>
              <w:t xml:space="preserve"> 0</w:t>
            </w:r>
            <w:r w:rsidRPr="001059DE">
              <w:rPr>
                <w:rFonts w:hint="eastAsia"/>
              </w:rPr>
              <w:t>无</w:t>
            </w:r>
            <w:r w:rsidRPr="001059DE">
              <w:rPr>
                <w:rFonts w:hint="eastAsia"/>
              </w:rPr>
              <w:t>1</w:t>
            </w:r>
            <w:r w:rsidRPr="001059DE">
              <w:rPr>
                <w:rFonts w:hint="eastAsia"/>
              </w:rPr>
              <w:t>有</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onlineService</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在线客服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customerService</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电话客服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w:t>
            </w:r>
            <w:r w:rsidRPr="001059DE">
              <w:rPr>
                <w:rFonts w:hint="eastAsia"/>
              </w:rPr>
              <w:t>mail</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邮箱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bankCard</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银行卡号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cusMark</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风险结果</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totalScore</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风险总分数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online</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在线客服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oldAmt</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1</w:t>
            </w:r>
            <w:r w:rsidRPr="001059DE">
              <w:t>.0</w:t>
            </w:r>
            <w:r w:rsidRPr="001059DE">
              <w:t>可用余额</w:t>
            </w:r>
            <w:r w:rsidRPr="001059DE">
              <w:rPr>
                <w:rFonts w:hint="eastAsia"/>
              </w:rPr>
              <w:t>+</w:t>
            </w:r>
            <w:r w:rsidRPr="001059DE">
              <w:t>2.0</w:t>
            </w:r>
            <w:r w:rsidRPr="001059DE">
              <w:t>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E7F6A"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AE7F6A" w:rsidRPr="001059DE" w:rsidRDefault="00AE7F6A"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unReadCount</w:t>
            </w:r>
          </w:p>
        </w:tc>
        <w:tc>
          <w:tcPr>
            <w:tcW w:w="1244" w:type="dxa"/>
            <w:tcBorders>
              <w:top w:val="single" w:sz="4" w:space="0" w:color="BFBFBF"/>
              <w:left w:val="single" w:sz="4" w:space="0" w:color="BFBFBF"/>
              <w:bottom w:val="single" w:sz="4" w:space="0" w:color="BFBFBF"/>
              <w:right w:val="single" w:sz="4" w:space="0" w:color="BFBFBF"/>
            </w:tcBorders>
          </w:tcPr>
          <w:p w:rsidR="00AE7F6A" w:rsidRPr="001059DE" w:rsidRDefault="00AE7F6A" w:rsidP="00AE7F6A">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w:t>
            </w:r>
          </w:p>
        </w:tc>
        <w:tc>
          <w:tcPr>
            <w:tcW w:w="1733" w:type="dxa"/>
            <w:tcBorders>
              <w:top w:val="single" w:sz="4" w:space="0" w:color="BFBFBF"/>
              <w:left w:val="single" w:sz="4" w:space="0" w:color="BFBFBF"/>
              <w:bottom w:val="single" w:sz="4" w:space="0" w:color="BFBFBF"/>
              <w:right w:val="single" w:sz="4" w:space="0" w:color="BFBFBF"/>
            </w:tcBorders>
            <w:vAlign w:val="center"/>
          </w:tcPr>
          <w:p w:rsidR="00AE7F6A" w:rsidRPr="001059DE" w:rsidRDefault="000F4D82"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未读数量</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E7F6A" w:rsidRPr="001059DE" w:rsidRDefault="00AE7F6A"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A687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1A6871" w:rsidRPr="001059DE" w:rsidRDefault="001A6871"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1A6871" w:rsidRPr="001059DE" w:rsidRDefault="001A6871"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couponNum</w:t>
            </w:r>
          </w:p>
        </w:tc>
        <w:tc>
          <w:tcPr>
            <w:tcW w:w="1244" w:type="dxa"/>
            <w:tcBorders>
              <w:top w:val="single" w:sz="4" w:space="0" w:color="BFBFBF"/>
              <w:left w:val="single" w:sz="4" w:space="0" w:color="BFBFBF"/>
              <w:bottom w:val="single" w:sz="4" w:space="0" w:color="BFBFBF"/>
              <w:right w:val="single" w:sz="4" w:space="0" w:color="BFBFBF"/>
            </w:tcBorders>
          </w:tcPr>
          <w:p w:rsidR="001A6871" w:rsidRPr="001059DE" w:rsidRDefault="001A6871" w:rsidP="00AE7F6A">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Integer</w:t>
            </w:r>
          </w:p>
        </w:tc>
        <w:tc>
          <w:tcPr>
            <w:tcW w:w="1733" w:type="dxa"/>
            <w:tcBorders>
              <w:top w:val="single" w:sz="4" w:space="0" w:color="BFBFBF"/>
              <w:left w:val="single" w:sz="4" w:space="0" w:color="BFBFBF"/>
              <w:bottom w:val="single" w:sz="4" w:space="0" w:color="BFBFBF"/>
              <w:right w:val="single" w:sz="4" w:space="0" w:color="BFBFBF"/>
            </w:tcBorders>
            <w:vAlign w:val="center"/>
          </w:tcPr>
          <w:p w:rsidR="001A6871" w:rsidRPr="001059DE" w:rsidRDefault="001A6871" w:rsidP="00AE7F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可用优惠券数量</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1A6871" w:rsidRPr="001059DE" w:rsidRDefault="001A6871"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65FC2"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265FC2" w:rsidRPr="001059DE" w:rsidRDefault="00265FC2" w:rsidP="00AE7F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65FC2" w:rsidRPr="001059DE" w:rsidRDefault="00265FC2" w:rsidP="00265FC2">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userFlag</w:t>
            </w:r>
          </w:p>
        </w:tc>
        <w:tc>
          <w:tcPr>
            <w:tcW w:w="1244" w:type="dxa"/>
            <w:tcBorders>
              <w:top w:val="single" w:sz="4" w:space="0" w:color="BFBFBF"/>
              <w:left w:val="single" w:sz="4" w:space="0" w:color="BFBFBF"/>
              <w:bottom w:val="single" w:sz="4" w:space="0" w:color="BFBFBF"/>
              <w:right w:val="single" w:sz="4" w:space="0" w:color="BFBFBF"/>
            </w:tcBorders>
          </w:tcPr>
          <w:p w:rsidR="00265FC2" w:rsidRPr="001059DE" w:rsidRDefault="00265FC2" w:rsidP="00AE7F6A">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265FC2" w:rsidRPr="001059DE" w:rsidRDefault="00265FC2" w:rsidP="00265F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新老用户标识字段区分</w:t>
            </w:r>
            <w:r w:rsidRPr="001059DE">
              <w:rPr>
                <w:rFonts w:hint="eastAsia"/>
              </w:rPr>
              <w:t xml:space="preserve"> </w:t>
            </w:r>
          </w:p>
          <w:p w:rsidR="00265FC2" w:rsidRPr="001059DE" w:rsidRDefault="00265FC2" w:rsidP="00265FC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 xml:space="preserve">1 </w:t>
            </w:r>
            <w:r w:rsidRPr="001059DE">
              <w:rPr>
                <w:rFonts w:hint="eastAsia"/>
              </w:rPr>
              <w:t>新数据，</w:t>
            </w:r>
            <w:r w:rsidRPr="001059DE">
              <w:rPr>
                <w:rFonts w:hint="eastAsia"/>
              </w:rPr>
              <w:t>2 V1.0</w:t>
            </w:r>
            <w:r w:rsidRPr="001059DE">
              <w:rPr>
                <w:rFonts w:hint="eastAsia"/>
              </w:rPr>
              <w:t>老数据</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65FC2" w:rsidRPr="001059DE" w:rsidRDefault="00265FC2" w:rsidP="00AE7F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5D2FCA" w:rsidRPr="001059DE" w:rsidRDefault="005D2FCA" w:rsidP="006C755A"/>
    <w:p w:rsidR="005D2FCA" w:rsidRPr="001059DE" w:rsidRDefault="005D2FCA" w:rsidP="005D2FCA">
      <w:r w:rsidRPr="001059DE">
        <w:t>{</w:t>
      </w:r>
    </w:p>
    <w:p w:rsidR="005D2FCA" w:rsidRPr="001059DE" w:rsidRDefault="005D2FCA" w:rsidP="005D2FCA">
      <w:r w:rsidRPr="001059DE">
        <w:t xml:space="preserve">    "code": 0,</w:t>
      </w:r>
    </w:p>
    <w:p w:rsidR="005D2FCA" w:rsidRPr="001059DE" w:rsidRDefault="005D2FCA" w:rsidP="005D2FCA">
      <w:r w:rsidRPr="001059DE">
        <w:t xml:space="preserve">    "data": {</w:t>
      </w:r>
    </w:p>
    <w:p w:rsidR="005D2FCA" w:rsidRPr="001059DE" w:rsidRDefault="005D2FCA" w:rsidP="005D2FCA">
      <w:r w:rsidRPr="001059DE">
        <w:t xml:space="preserve">        "userFlag": "0",</w:t>
      </w:r>
    </w:p>
    <w:p w:rsidR="005D2FCA" w:rsidRPr="001059DE" w:rsidRDefault="005D2FCA" w:rsidP="005D2FCA">
      <w:r w:rsidRPr="001059DE">
        <w:t xml:space="preserve">        "idCard": "511 ********* 0037",</w:t>
      </w:r>
    </w:p>
    <w:p w:rsidR="005D2FCA" w:rsidRPr="001059DE" w:rsidRDefault="005D2FCA" w:rsidP="005D2FCA">
      <w:r w:rsidRPr="001059DE">
        <w:rPr>
          <w:rFonts w:hint="eastAsia"/>
        </w:rPr>
        <w:t xml:space="preserve">        "cusMark": "</w:t>
      </w:r>
      <w:r w:rsidRPr="001059DE">
        <w:rPr>
          <w:rFonts w:hint="eastAsia"/>
        </w:rPr>
        <w:t>相对保守型</w:t>
      </w:r>
      <w:r w:rsidRPr="001059DE">
        <w:rPr>
          <w:rFonts w:hint="eastAsia"/>
        </w:rPr>
        <w:t>",</w:t>
      </w:r>
    </w:p>
    <w:p w:rsidR="005D2FCA" w:rsidRPr="001059DE" w:rsidRDefault="005D2FCA" w:rsidP="005D2FCA">
      <w:r w:rsidRPr="001059DE">
        <w:t xml:space="preserve">        "reliveFlag": "1",</w:t>
      </w:r>
    </w:p>
    <w:p w:rsidR="005D2FCA" w:rsidRPr="001059DE" w:rsidRDefault="005D2FCA" w:rsidP="005D2FCA">
      <w:r w:rsidRPr="001059DE">
        <w:t xml:space="preserve">        "frozenAmt": "0.00",</w:t>
      </w:r>
    </w:p>
    <w:p w:rsidR="005D2FCA" w:rsidRPr="001059DE" w:rsidRDefault="005D2FCA" w:rsidP="005D2FCA">
      <w:r w:rsidRPr="001059DE">
        <w:t xml:space="preserve">        "alongWith": 2,</w:t>
      </w:r>
    </w:p>
    <w:p w:rsidR="005D2FCA" w:rsidRPr="001059DE" w:rsidRDefault="005D2FCA" w:rsidP="005D2FCA">
      <w:r w:rsidRPr="001059DE">
        <w:lastRenderedPageBreak/>
        <w:t xml:space="preserve">        "gainingprincipal": "2,662.67",</w:t>
      </w:r>
    </w:p>
    <w:p w:rsidR="005D2FCA" w:rsidRPr="001059DE" w:rsidRDefault="005D2FCA" w:rsidP="005D2FCA">
      <w:r w:rsidRPr="001059DE">
        <w:t xml:space="preserve">        "unBackPrincipal": "0.00",</w:t>
      </w:r>
    </w:p>
    <w:p w:rsidR="005D2FCA" w:rsidRPr="001059DE" w:rsidRDefault="005D2FCA" w:rsidP="005D2FCA">
      <w:r w:rsidRPr="001059DE">
        <w:rPr>
          <w:rFonts w:hint="eastAsia"/>
        </w:rPr>
        <w:t xml:space="preserve">        "todayDesc": "1</w:t>
      </w:r>
      <w:r w:rsidRPr="001059DE">
        <w:rPr>
          <w:rFonts w:hint="eastAsia"/>
        </w:rPr>
        <w:t>、本数据是对当前持有出借项目今日收益的预估（不足</w:t>
      </w:r>
      <w:r w:rsidRPr="001059DE">
        <w:rPr>
          <w:rFonts w:hint="eastAsia"/>
        </w:rPr>
        <w:t>0.01</w:t>
      </w:r>
      <w:r w:rsidRPr="001059DE">
        <w:rPr>
          <w:rFonts w:hint="eastAsia"/>
        </w:rPr>
        <w:t>元将忽略不显示）。</w:t>
      </w:r>
      <w:r w:rsidRPr="001059DE">
        <w:rPr>
          <w:rFonts w:hint="eastAsia"/>
        </w:rPr>
        <w:t>\n2</w:t>
      </w:r>
      <w:r w:rsidRPr="001059DE">
        <w:rPr>
          <w:rFonts w:hint="eastAsia"/>
        </w:rPr>
        <w:t>、计算范围指出借人在去投网平台上的出借项目。</w:t>
      </w:r>
      <w:r w:rsidRPr="001059DE">
        <w:rPr>
          <w:rFonts w:hint="eastAsia"/>
        </w:rPr>
        <w:t>\n3</w:t>
      </w:r>
      <w:r w:rsidRPr="001059DE">
        <w:rPr>
          <w:rFonts w:hint="eastAsia"/>
        </w:rPr>
        <w:t>、今日收益暂不包括各种奖励部分，如加息券。</w:t>
      </w:r>
      <w:r w:rsidRPr="001059DE">
        <w:rPr>
          <w:rFonts w:hint="eastAsia"/>
        </w:rPr>
        <w:t>\n4</w:t>
      </w:r>
      <w:r w:rsidRPr="001059DE">
        <w:rPr>
          <w:rFonts w:hint="eastAsia"/>
        </w:rPr>
        <w:t>、今日收益不等于实际回款，实际收益以具体到账为准（该收益数值主要为了帮助您更好的了解收益情况，不会引起您的资产变动）。</w:t>
      </w:r>
      <w:r w:rsidRPr="001059DE">
        <w:rPr>
          <w:rFonts w:hint="eastAsia"/>
        </w:rPr>
        <w:t>",</w:t>
      </w:r>
    </w:p>
    <w:p w:rsidR="005D2FCA" w:rsidRPr="001059DE" w:rsidRDefault="005D2FCA" w:rsidP="005D2FCA">
      <w:r w:rsidRPr="001059DE">
        <w:rPr>
          <w:rFonts w:hint="eastAsia"/>
        </w:rPr>
        <w:t xml:space="preserve">        "cifName": "</w:t>
      </w:r>
      <w:r w:rsidRPr="001059DE">
        <w:rPr>
          <w:rFonts w:hint="eastAsia"/>
        </w:rPr>
        <w:t>贾</w:t>
      </w:r>
      <w:r w:rsidRPr="001059DE">
        <w:rPr>
          <w:rFonts w:hint="eastAsia"/>
        </w:rPr>
        <w:t>**",</w:t>
      </w:r>
    </w:p>
    <w:p w:rsidR="005D2FCA" w:rsidRPr="001059DE" w:rsidRDefault="005D2FCA" w:rsidP="005D2FCA">
      <w:r w:rsidRPr="001059DE">
        <w:rPr>
          <w:rFonts w:hint="eastAsia"/>
        </w:rPr>
        <w:t xml:space="preserve">        "onlineService": "</w:t>
      </w:r>
      <w:r w:rsidRPr="001059DE">
        <w:rPr>
          <w:rFonts w:hint="eastAsia"/>
        </w:rPr>
        <w:t>工作日</w:t>
      </w:r>
      <w:r w:rsidRPr="001059DE">
        <w:rPr>
          <w:rFonts w:hint="eastAsia"/>
        </w:rPr>
        <w:t xml:space="preserve"> 9:00-17:30",</w:t>
      </w:r>
    </w:p>
    <w:p w:rsidR="005D2FCA" w:rsidRPr="001059DE" w:rsidRDefault="005D2FCA" w:rsidP="005D2FCA">
      <w:r w:rsidRPr="001059DE">
        <w:t xml:space="preserve">        "unReadCount": 2,</w:t>
      </w:r>
    </w:p>
    <w:p w:rsidR="005D2FCA" w:rsidRPr="001059DE" w:rsidRDefault="005D2FCA" w:rsidP="005D2FCA">
      <w:r w:rsidRPr="001059DE">
        <w:t xml:space="preserve">        "cardStatus": "3",</w:t>
      </w:r>
    </w:p>
    <w:p w:rsidR="005D2FCA" w:rsidRPr="001059DE" w:rsidRDefault="005D2FCA" w:rsidP="005D2FCA">
      <w:r w:rsidRPr="001059DE">
        <w:t xml:space="preserve">        "email": "",</w:t>
      </w:r>
    </w:p>
    <w:p w:rsidR="005D2FCA" w:rsidRPr="001059DE" w:rsidRDefault="005D2FCA" w:rsidP="005D2FCA">
      <w:r w:rsidRPr="001059DE">
        <w:t xml:space="preserve">        "collectionTotal": "22,662.67",</w:t>
      </w:r>
    </w:p>
    <w:p w:rsidR="005D2FCA" w:rsidRPr="001059DE" w:rsidRDefault="005D2FCA" w:rsidP="005D2FCA">
      <w:r w:rsidRPr="001059DE">
        <w:t xml:space="preserve">        "accountFlag": "1",</w:t>
      </w:r>
    </w:p>
    <w:p w:rsidR="005D2FCA" w:rsidRPr="001059DE" w:rsidRDefault="005D2FCA" w:rsidP="005D2FCA">
      <w:r w:rsidRPr="001059DE">
        <w:rPr>
          <w:rFonts w:hint="eastAsia"/>
        </w:rPr>
        <w:t xml:space="preserve">        "unBackDesc": "1</w:t>
      </w:r>
      <w:r w:rsidRPr="001059DE">
        <w:rPr>
          <w:rFonts w:hint="eastAsia"/>
        </w:rPr>
        <w:t>、待收收益是以持有项目到期后的利率进行计算，如果用户选择提前退出，在项目退出后，待收收益会对应的减少。</w:t>
      </w:r>
      <w:r w:rsidRPr="001059DE">
        <w:rPr>
          <w:rFonts w:hint="eastAsia"/>
        </w:rPr>
        <w:t>\n2</w:t>
      </w:r>
      <w:r w:rsidRPr="001059DE">
        <w:rPr>
          <w:rFonts w:hint="eastAsia"/>
        </w:rPr>
        <w:t>、待收收益不等于实际回款，实际收益以具体到账为准。</w:t>
      </w:r>
      <w:r w:rsidRPr="001059DE">
        <w:rPr>
          <w:rFonts w:hint="eastAsia"/>
        </w:rPr>
        <w:t>",</w:t>
      </w:r>
    </w:p>
    <w:p w:rsidR="005D2FCA" w:rsidRPr="001059DE" w:rsidRDefault="005D2FCA" w:rsidP="005D2FCA">
      <w:r w:rsidRPr="001059DE">
        <w:t xml:space="preserve">        "gainingAmt": "20,000.00",</w:t>
      </w:r>
    </w:p>
    <w:p w:rsidR="005D2FCA" w:rsidRPr="001059DE" w:rsidRDefault="005D2FCA" w:rsidP="005D2FCA">
      <w:r w:rsidRPr="001059DE">
        <w:t xml:space="preserve">        "oldAmt": "0.00",</w:t>
      </w:r>
    </w:p>
    <w:p w:rsidR="005D2FCA" w:rsidRPr="001059DE" w:rsidRDefault="005D2FCA" w:rsidP="005D2FCA">
      <w:r w:rsidRPr="001059DE">
        <w:rPr>
          <w:rFonts w:hint="eastAsia"/>
        </w:rPr>
        <w:t xml:space="preserve">        "allOpenTips": "</w:t>
      </w:r>
      <w:r w:rsidRPr="001059DE">
        <w:rPr>
          <w:rFonts w:hint="eastAsia"/>
        </w:rPr>
        <w:t>响应监管</w:t>
      </w:r>
      <w:r w:rsidRPr="001059DE">
        <w:rPr>
          <w:rFonts w:hint="eastAsia"/>
        </w:rPr>
        <w:t xml:space="preserve"> </w:t>
      </w:r>
      <w:r w:rsidRPr="001059DE">
        <w:rPr>
          <w:rFonts w:hint="eastAsia"/>
        </w:rPr>
        <w:t>合规运营</w:t>
      </w:r>
      <w:r w:rsidRPr="001059DE">
        <w:rPr>
          <w:rFonts w:hint="eastAsia"/>
        </w:rPr>
        <w:t xml:space="preserve"> </w:t>
      </w:r>
      <w:r w:rsidRPr="001059DE">
        <w:rPr>
          <w:rFonts w:hint="eastAsia"/>
        </w:rPr>
        <w:t>去投网合规进程披露</w:t>
      </w:r>
      <w:r w:rsidRPr="001059DE">
        <w:rPr>
          <w:rFonts w:hint="eastAsia"/>
        </w:rPr>
        <w:t>",</w:t>
      </w:r>
    </w:p>
    <w:p w:rsidR="005D2FCA" w:rsidRPr="001059DE" w:rsidRDefault="005D2FCA" w:rsidP="005D2FCA">
      <w:r w:rsidRPr="001059DE">
        <w:rPr>
          <w:rFonts w:hint="eastAsia"/>
        </w:rPr>
        <w:t xml:space="preserve">        "userName": "</w:t>
      </w:r>
      <w:r w:rsidRPr="001059DE">
        <w:rPr>
          <w:rFonts w:hint="eastAsia"/>
        </w:rPr>
        <w:t>贾</w:t>
      </w:r>
      <w:r w:rsidRPr="001059DE">
        <w:rPr>
          <w:rFonts w:hint="eastAsia"/>
        </w:rPr>
        <w:t>**",</w:t>
      </w:r>
    </w:p>
    <w:p w:rsidR="005D2FCA" w:rsidRPr="001059DE" w:rsidRDefault="005D2FCA" w:rsidP="005D2FCA">
      <w:r w:rsidRPr="001059DE">
        <w:t xml:space="preserve">        "myPoints": 0,</w:t>
      </w:r>
    </w:p>
    <w:p w:rsidR="005D2FCA" w:rsidRPr="001059DE" w:rsidRDefault="005D2FCA" w:rsidP="005D2FCA">
      <w:r w:rsidRPr="001059DE">
        <w:t xml:space="preserve">        "todayIncome": "6.83",</w:t>
      </w:r>
    </w:p>
    <w:p w:rsidR="005D2FCA" w:rsidRPr="001059DE" w:rsidRDefault="005D2FCA" w:rsidP="005D2FCA">
      <w:r w:rsidRPr="001059DE">
        <w:t xml:space="preserve">        "riskFlag": "1",</w:t>
      </w:r>
    </w:p>
    <w:p w:rsidR="005D2FCA" w:rsidRPr="001059DE" w:rsidRDefault="005D2FCA" w:rsidP="005D2FCA">
      <w:r w:rsidRPr="001059DE">
        <w:t xml:space="preserve">        "totalScore": "26",</w:t>
      </w:r>
    </w:p>
    <w:p w:rsidR="005D2FCA" w:rsidRPr="001059DE" w:rsidRDefault="005D2FCA" w:rsidP="005D2FCA">
      <w:r w:rsidRPr="001059DE">
        <w:t xml:space="preserve">        "oldFreeAmt": "0.00",</w:t>
      </w:r>
    </w:p>
    <w:p w:rsidR="005D2FCA" w:rsidRPr="001059DE" w:rsidRDefault="005D2FCA" w:rsidP="005D2FCA">
      <w:r w:rsidRPr="001059DE">
        <w:t xml:space="preserve">        "headImgUrl": "",</w:t>
      </w:r>
    </w:p>
    <w:p w:rsidR="005D2FCA" w:rsidRPr="001059DE" w:rsidRDefault="005D2FCA" w:rsidP="005D2FCA">
      <w:r w:rsidRPr="001059DE">
        <w:t xml:space="preserve">        "emailFlag": "0",</w:t>
      </w:r>
    </w:p>
    <w:p w:rsidR="005D2FCA" w:rsidRPr="001059DE" w:rsidRDefault="005D2FCA" w:rsidP="005D2FCA">
      <w:r w:rsidRPr="001059DE">
        <w:rPr>
          <w:rFonts w:hint="eastAsia"/>
        </w:rPr>
        <w:t xml:space="preserve">        "customerService": "</w:t>
      </w:r>
      <w:r w:rsidRPr="001059DE">
        <w:rPr>
          <w:rFonts w:hint="eastAsia"/>
        </w:rPr>
        <w:t>工作日</w:t>
      </w:r>
      <w:r w:rsidRPr="001059DE">
        <w:rPr>
          <w:rFonts w:hint="eastAsia"/>
        </w:rPr>
        <w:t xml:space="preserve"> 9:00-17:30",</w:t>
      </w:r>
    </w:p>
    <w:p w:rsidR="005D2FCA" w:rsidRPr="001059DE" w:rsidRDefault="005D2FCA" w:rsidP="005D2FCA">
      <w:r w:rsidRPr="001059DE">
        <w:t xml:space="preserve">        "accountTol": "42,662.67",</w:t>
      </w:r>
    </w:p>
    <w:p w:rsidR="005D2FCA" w:rsidRPr="001059DE" w:rsidRDefault="005D2FCA" w:rsidP="005D2FCA">
      <w:r w:rsidRPr="001059DE">
        <w:t xml:space="preserve">        "online": "4001810588",</w:t>
      </w:r>
    </w:p>
    <w:p w:rsidR="005D2FCA" w:rsidRPr="001059DE" w:rsidRDefault="005D2FCA" w:rsidP="005D2FCA">
      <w:r w:rsidRPr="001059DE">
        <w:t xml:space="preserve">        "invitationCount": 0,</w:t>
      </w:r>
    </w:p>
    <w:p w:rsidR="005D2FCA" w:rsidRPr="001059DE" w:rsidRDefault="005D2FCA" w:rsidP="005D2FCA">
      <w:r w:rsidRPr="001059DE">
        <w:t xml:space="preserve">        "freeAmt": "20,000.00"</w:t>
      </w:r>
    </w:p>
    <w:p w:rsidR="005D2FCA" w:rsidRPr="001059DE" w:rsidRDefault="005D2FCA" w:rsidP="005D2FCA">
      <w:r w:rsidRPr="001059DE">
        <w:t xml:space="preserve">    },</w:t>
      </w:r>
    </w:p>
    <w:p w:rsidR="005D2FCA" w:rsidRPr="001059DE" w:rsidRDefault="005D2FCA" w:rsidP="005D2FCA">
      <w:r w:rsidRPr="001059DE">
        <w:rPr>
          <w:rFonts w:hint="eastAsia"/>
        </w:rPr>
        <w:t xml:space="preserve">    "message": "</w:t>
      </w:r>
      <w:r w:rsidRPr="001059DE">
        <w:rPr>
          <w:rFonts w:hint="eastAsia"/>
        </w:rPr>
        <w:t>查询成功</w:t>
      </w:r>
      <w:r w:rsidRPr="001059DE">
        <w:rPr>
          <w:rFonts w:hint="eastAsia"/>
        </w:rPr>
        <w:t>"</w:t>
      </w:r>
    </w:p>
    <w:p w:rsidR="005D2FCA" w:rsidRPr="001059DE" w:rsidRDefault="005D2FCA" w:rsidP="005D2FCA">
      <w:r w:rsidRPr="001059DE">
        <w:t>}</w:t>
      </w:r>
    </w:p>
    <w:p w:rsidR="00F71870" w:rsidRPr="001059DE" w:rsidRDefault="00F71870" w:rsidP="00F71870">
      <w:pPr>
        <w:pStyle w:val="3"/>
        <w:rPr>
          <w:color w:val="000000" w:themeColor="text1"/>
        </w:rPr>
      </w:pPr>
      <w:r w:rsidRPr="001059DE">
        <w:rPr>
          <w:rFonts w:hint="eastAsia"/>
          <w:color w:val="000000" w:themeColor="text1"/>
        </w:rPr>
        <w:t>回款日历</w:t>
      </w:r>
    </w:p>
    <w:p w:rsidR="00F71870" w:rsidRPr="001059DE" w:rsidRDefault="00F71870" w:rsidP="00F71870">
      <w:pPr>
        <w:pStyle w:val="4"/>
        <w:rPr>
          <w:color w:val="000000" w:themeColor="text1"/>
        </w:rPr>
      </w:pPr>
      <w:r w:rsidRPr="001059DE">
        <w:rPr>
          <w:rFonts w:hint="eastAsia"/>
          <w:color w:val="000000" w:themeColor="text1"/>
        </w:rPr>
        <w:t>输入</w:t>
      </w:r>
    </w:p>
    <w:p w:rsidR="00F71870" w:rsidRPr="001059DE" w:rsidRDefault="00F71870" w:rsidP="00F71870">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F71870" w:rsidRPr="001059DE" w:rsidRDefault="00F71870" w:rsidP="00F71870">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ascii="Helvetica" w:hAnsi="Helvetica" w:cs="Helvetica"/>
          <w:color w:val="505050"/>
          <w:sz w:val="18"/>
          <w:szCs w:val="18"/>
          <w:shd w:val="clear" w:color="auto" w:fill="FAFAFA"/>
        </w:rPr>
        <w:t>/api/personalCenterUser/findCashbackCalendarInfo</w:t>
      </w:r>
    </w:p>
    <w:p w:rsidR="00F71870" w:rsidRPr="001059DE" w:rsidRDefault="00F71870" w:rsidP="00F71870">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71870" w:rsidRPr="001059DE" w:rsidTr="0087537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b w:val="0"/>
                <w:bCs w:val="0"/>
                <w:color w:val="000000" w:themeColor="text1"/>
              </w:rPr>
            </w:pPr>
            <w:r w:rsidRPr="001059DE">
              <w:rPr>
                <w:rFonts w:hint="eastAsia"/>
                <w:color w:val="000000" w:themeColor="text1"/>
              </w:rPr>
              <w:lastRenderedPageBreak/>
              <w:t>参数</w:t>
            </w:r>
          </w:p>
        </w:tc>
        <w:tc>
          <w:tcPr>
            <w:tcW w:w="1410" w:type="dxa"/>
            <w:vAlign w:val="center"/>
          </w:tcPr>
          <w:p w:rsidR="00F71870" w:rsidRPr="001059DE" w:rsidRDefault="00F71870"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71870" w:rsidRPr="001059DE" w:rsidRDefault="00F71870"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71870"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b w:val="0"/>
                <w:bCs w:val="0"/>
                <w:color w:val="000000" w:themeColor="text1"/>
              </w:rPr>
            </w:pPr>
            <w:r w:rsidRPr="001059DE">
              <w:rPr>
                <w:rFonts w:hint="eastAsia"/>
                <w:color w:val="000000" w:themeColor="text1"/>
              </w:rPr>
              <w:t>userId</w:t>
            </w:r>
          </w:p>
        </w:tc>
        <w:tc>
          <w:tcPr>
            <w:tcW w:w="1410"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F71870"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color w:val="000000" w:themeColor="text1"/>
              </w:rPr>
            </w:pPr>
            <w:r w:rsidRPr="001059DE">
              <w:rPr>
                <w:color w:val="000000" w:themeColor="text1"/>
              </w:rPr>
              <w:t>timeParameter</w:t>
            </w:r>
          </w:p>
        </w:tc>
        <w:tc>
          <w:tcPr>
            <w:tcW w:w="1410"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日期参数</w:t>
            </w:r>
            <w:r w:rsidRPr="001059DE">
              <w:rPr>
                <w:rFonts w:hint="eastAsia"/>
                <w:color w:val="000000" w:themeColor="text1"/>
              </w:rPr>
              <w:t xml:space="preserve"> </w:t>
            </w:r>
            <w:r w:rsidRPr="001059DE">
              <w:rPr>
                <w:rFonts w:hint="eastAsia"/>
                <w:color w:val="000000" w:themeColor="text1"/>
              </w:rPr>
              <w:t>默认为当月</w:t>
            </w:r>
            <w:r w:rsidR="00233617" w:rsidRPr="001059DE">
              <w:rPr>
                <w:color w:val="000000" w:themeColor="text1"/>
              </w:rPr>
              <w:t>2018</w:t>
            </w:r>
            <w:r w:rsidR="00233617" w:rsidRPr="001059DE">
              <w:rPr>
                <w:rFonts w:hint="eastAsia"/>
                <w:color w:val="000000" w:themeColor="text1"/>
              </w:rPr>
              <w:t>-</w:t>
            </w:r>
            <w:r w:rsidR="00233617" w:rsidRPr="001059DE">
              <w:rPr>
                <w:color w:val="000000" w:themeColor="text1"/>
              </w:rPr>
              <w:t>11</w:t>
            </w:r>
          </w:p>
        </w:tc>
      </w:tr>
      <w:tr w:rsidR="0087537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875379" w:rsidRPr="001059DE" w:rsidRDefault="00875379" w:rsidP="00875379">
            <w:pPr>
              <w:rPr>
                <w:color w:val="000000" w:themeColor="text1"/>
              </w:rPr>
            </w:pPr>
            <w:r w:rsidRPr="001059DE">
              <w:rPr>
                <w:color w:val="000000" w:themeColor="text1"/>
              </w:rPr>
              <w:t>productType</w:t>
            </w:r>
          </w:p>
        </w:tc>
        <w:tc>
          <w:tcPr>
            <w:tcW w:w="1410" w:type="dxa"/>
            <w:vAlign w:val="center"/>
          </w:tcPr>
          <w:p w:rsidR="00875379" w:rsidRPr="001059DE" w:rsidRDefault="00B96AD2"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875379" w:rsidRPr="001059DE" w:rsidRDefault="00B96AD2" w:rsidP="005E7673">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类型</w:t>
            </w:r>
            <w:r w:rsidRPr="001059DE">
              <w:rPr>
                <w:rFonts w:hint="eastAsia"/>
                <w:color w:val="000000" w:themeColor="text1"/>
              </w:rPr>
              <w:t xml:space="preserve"> </w:t>
            </w:r>
            <w:r w:rsidRPr="001059DE">
              <w:rPr>
                <w:color w:val="000000" w:themeColor="text1"/>
              </w:rPr>
              <w:t>1</w:t>
            </w:r>
            <w:r w:rsidRPr="001059DE">
              <w:rPr>
                <w:color w:val="000000" w:themeColor="text1"/>
              </w:rPr>
              <w:t>散标</w:t>
            </w:r>
            <w:r w:rsidR="005E7673" w:rsidRPr="001059DE">
              <w:rPr>
                <w:color w:val="000000" w:themeColor="text1"/>
              </w:rPr>
              <w:t>2.</w:t>
            </w:r>
            <w:r w:rsidR="005E7673" w:rsidRPr="001059DE">
              <w:rPr>
                <w:color w:val="000000" w:themeColor="text1"/>
              </w:rPr>
              <w:t>计划类</w:t>
            </w:r>
            <w:r w:rsidR="005E7673" w:rsidRPr="001059DE">
              <w:rPr>
                <w:color w:val="000000" w:themeColor="text1"/>
              </w:rPr>
              <w:t xml:space="preserve"> </w:t>
            </w:r>
            <w:r w:rsidR="005E7673" w:rsidRPr="001059DE">
              <w:rPr>
                <w:rFonts w:hint="eastAsia"/>
                <w:color w:val="000000" w:themeColor="text1"/>
              </w:rPr>
              <w:t>（不传默认所有）</w:t>
            </w:r>
          </w:p>
        </w:tc>
      </w:tr>
    </w:tbl>
    <w:p w:rsidR="00F71870" w:rsidRPr="001059DE" w:rsidRDefault="00F71870" w:rsidP="00F7187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C71771"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71771" w:rsidRPr="001059DE" w:rsidRDefault="00C71771"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71771" w:rsidRPr="001059DE" w:rsidRDefault="00C71771"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71771"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71771" w:rsidRPr="001059DE" w:rsidRDefault="00C71771"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71771" w:rsidRPr="001059DE" w:rsidRDefault="00C71771"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71771"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71771" w:rsidRPr="001059DE" w:rsidRDefault="00C71771"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71771" w:rsidRPr="001059DE" w:rsidRDefault="00C71771"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34410E" w:rsidRPr="001059DE" w:rsidRDefault="0034410E"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34410E" w:rsidRPr="001059DE" w:rsidRDefault="0034410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34410E" w:rsidRPr="001059DE" w:rsidRDefault="0034410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34410E" w:rsidRPr="001059DE" w:rsidRDefault="0034410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mindate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开始回款日期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maxdate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最后回款日期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listBack</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已回列表</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listUnBack</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未回列表</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costNum</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笔数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openDate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开始回款日期</w:t>
            </w:r>
            <w:r w:rsidRPr="001059DE">
              <w:rPr>
                <w:rFonts w:hint="eastAsia"/>
              </w:rPr>
              <w:t>（年月日）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openMonth</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开始回款日期</w:t>
            </w:r>
            <w:r w:rsidRPr="001059DE">
              <w:rPr>
                <w:rFonts w:hint="eastAsia"/>
              </w:rPr>
              <w:t>（年月）</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outFlag</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收益计划状态</w:t>
            </w:r>
            <w:r w:rsidRPr="001059DE">
              <w:rPr>
                <w:rFonts w:hint="eastAsia"/>
              </w:rPr>
              <w:t xml:space="preserve"> 0-</w:t>
            </w:r>
            <w:r w:rsidRPr="001059DE">
              <w:rPr>
                <w:rFonts w:hint="eastAsia"/>
              </w:rPr>
              <w:t>未收益</w:t>
            </w:r>
            <w:r w:rsidRPr="001059DE">
              <w:rPr>
                <w:rFonts w:hint="eastAsia"/>
              </w:rPr>
              <w:t xml:space="preserve"> 1-</w:t>
            </w:r>
            <w:r w:rsidRPr="001059DE">
              <w:rPr>
                <w:rFonts w:hint="eastAsia"/>
              </w:rPr>
              <w:t>已收益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pactissueNo</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标的编号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productType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1.</w:t>
            </w:r>
            <w:r w:rsidRPr="001059DE">
              <w:rPr>
                <w:rFonts w:hint="eastAsia"/>
              </w:rPr>
              <w:t>散标类</w:t>
            </w:r>
            <w:r w:rsidRPr="001059DE">
              <w:rPr>
                <w:rFonts w:hint="eastAsia"/>
              </w:rPr>
              <w:t xml:space="preserve">  </w:t>
            </w:r>
            <w:r w:rsidRPr="001059DE">
              <w:t>2.</w:t>
            </w:r>
            <w:r w:rsidRPr="001059DE">
              <w:t>计划类</w:t>
            </w:r>
            <w:r w:rsidRPr="001059DE">
              <w:rPr>
                <w:rFonts w:hint="eastAsia"/>
              </w:rPr>
              <w:t>（不传默认所有）</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rateIncome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应收利息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returnSum</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应收本金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4410E" w:rsidRPr="001059DE" w:rsidTr="0034410E">
        <w:trPr>
          <w:trHeight w:val="523"/>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34410E" w:rsidRPr="001059DE" w:rsidRDefault="0034410E" w:rsidP="00C7177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w:t>
            </w:r>
          </w:p>
        </w:tc>
        <w:tc>
          <w:tcPr>
            <w:tcW w:w="1244"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34410E">
            <w:pPr>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对外展示期号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4410E" w:rsidRPr="001059DE" w:rsidRDefault="0034410E" w:rsidP="00C7177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71771" w:rsidRPr="001059DE" w:rsidRDefault="00C71771" w:rsidP="00C71771"/>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示例：</w:t>
      </w:r>
    </w:p>
    <w:p w:rsidR="00F71870" w:rsidRPr="001059DE" w:rsidRDefault="00F71870" w:rsidP="00F71870">
      <w:pPr>
        <w:ind w:firstLine="420"/>
        <w:rPr>
          <w:b/>
          <w:color w:val="000000" w:themeColor="text1"/>
          <w:sz w:val="24"/>
          <w:szCs w:val="24"/>
        </w:rPr>
      </w:pPr>
      <w:r w:rsidRPr="001059DE">
        <w:rPr>
          <w:b/>
          <w:color w:val="000000" w:themeColor="text1"/>
          <w:sz w:val="24"/>
          <w:szCs w:val="24"/>
        </w:rPr>
        <w:t>{</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"code": 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"data":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"mindate": "2018-11-06",</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"maxdate": "2018-11-06",</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"listBack":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"costNum": "1",</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"openDate": "2018-10-15",</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"openMonth": "2018-10",</w:t>
      </w:r>
    </w:p>
    <w:p w:rsidR="00F71870" w:rsidRPr="001059DE" w:rsidRDefault="00F71870" w:rsidP="00F71870">
      <w:pPr>
        <w:ind w:firstLine="420"/>
        <w:rPr>
          <w:b/>
          <w:color w:val="000000" w:themeColor="text1"/>
          <w:sz w:val="24"/>
          <w:szCs w:val="24"/>
        </w:rPr>
      </w:pPr>
      <w:r w:rsidRPr="001059DE">
        <w:rPr>
          <w:b/>
          <w:color w:val="000000" w:themeColor="text1"/>
          <w:sz w:val="24"/>
          <w:szCs w:val="24"/>
        </w:rPr>
        <w:lastRenderedPageBreak/>
        <w:t xml:space="preserve">                "outFlag": "1",</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"pactissueNo":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"productType":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"rateIncome":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"returnSum": "1000.00",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r w:rsidR="00233617" w:rsidRPr="001059DE">
        <w:rPr>
          <w:b/>
          <w:color w:val="000000" w:themeColor="text1"/>
          <w:sz w:val="24"/>
          <w:szCs w:val="24"/>
        </w:rPr>
        <w:t>t</w:t>
      </w:r>
      <w:r w:rsidRPr="001059DE">
        <w:rPr>
          <w:b/>
          <w:color w:val="000000" w:themeColor="text1"/>
          <w:sz w:val="24"/>
          <w:szCs w:val="24"/>
        </w:rPr>
        <w:t>ermNum": "1"</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"listUnBack":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"costNum": "1",</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"openDate": "2018-09-12",</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"openMonth": "2018-09",</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"outFlag": "0",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"pactissueNo":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"productType":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"rateIncome":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"returnSum": "342.00",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"showTermNum": "1"</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查询成功</w:t>
      </w:r>
      <w:r w:rsidRPr="001059DE">
        <w:rPr>
          <w:rFonts w:hint="eastAsia"/>
          <w:b/>
          <w:color w:val="000000" w:themeColor="text1"/>
          <w:sz w:val="24"/>
          <w:szCs w:val="24"/>
        </w:rPr>
        <w:t>"</w:t>
      </w:r>
    </w:p>
    <w:p w:rsidR="00F71870" w:rsidRPr="001059DE" w:rsidRDefault="00F71870" w:rsidP="00F71870">
      <w:pPr>
        <w:ind w:firstLine="420"/>
        <w:rPr>
          <w:b/>
          <w:color w:val="000000" w:themeColor="text1"/>
          <w:sz w:val="24"/>
          <w:szCs w:val="24"/>
        </w:rPr>
      </w:pPr>
      <w:r w:rsidRPr="001059DE">
        <w:rPr>
          <w:b/>
          <w:color w:val="000000" w:themeColor="text1"/>
          <w:sz w:val="24"/>
          <w:szCs w:val="24"/>
        </w:rPr>
        <w:t>}</w:t>
      </w:r>
    </w:p>
    <w:p w:rsidR="00F71870" w:rsidRPr="001059DE" w:rsidRDefault="00F71870" w:rsidP="00F71870">
      <w:pPr>
        <w:pStyle w:val="3"/>
        <w:rPr>
          <w:color w:val="000000" w:themeColor="text1"/>
        </w:rPr>
      </w:pPr>
      <w:r w:rsidRPr="001059DE">
        <w:rPr>
          <w:rFonts w:hint="eastAsia"/>
          <w:color w:val="000000" w:themeColor="text1"/>
        </w:rPr>
        <w:t>回款日历</w:t>
      </w:r>
      <w:r w:rsidRPr="001059DE">
        <w:rPr>
          <w:rFonts w:hint="eastAsia"/>
          <w:color w:val="000000" w:themeColor="text1"/>
        </w:rPr>
        <w:t>-</w:t>
      </w:r>
      <w:r w:rsidR="00233617" w:rsidRPr="001059DE">
        <w:rPr>
          <w:rFonts w:hint="eastAsia"/>
          <w:color w:val="000000" w:themeColor="text1"/>
        </w:rPr>
        <w:t>获取收益</w:t>
      </w:r>
    </w:p>
    <w:p w:rsidR="00F71870" w:rsidRPr="001059DE" w:rsidRDefault="00F71870" w:rsidP="00F71870">
      <w:pPr>
        <w:pStyle w:val="4"/>
        <w:rPr>
          <w:color w:val="000000" w:themeColor="text1"/>
        </w:rPr>
      </w:pPr>
      <w:r w:rsidRPr="001059DE">
        <w:rPr>
          <w:rFonts w:hint="eastAsia"/>
          <w:color w:val="000000" w:themeColor="text1"/>
        </w:rPr>
        <w:t>输入</w:t>
      </w:r>
    </w:p>
    <w:p w:rsidR="00F71870" w:rsidRPr="001059DE" w:rsidRDefault="00F71870" w:rsidP="00F71870">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F71870" w:rsidRPr="001059DE" w:rsidRDefault="00F71870" w:rsidP="00F71870">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ascii="Helvetica" w:hAnsi="Helvetica" w:cs="Helvetica"/>
          <w:color w:val="505050"/>
          <w:sz w:val="18"/>
          <w:szCs w:val="18"/>
          <w:shd w:val="clear" w:color="auto" w:fill="FAFAFA"/>
        </w:rPr>
        <w:t>/api/personalCenterUser/</w:t>
      </w:r>
      <w:r w:rsidR="00185ABC" w:rsidRPr="001059DE">
        <w:rPr>
          <w:rFonts w:ascii="Helvetica" w:hAnsi="Helvetica" w:cs="Helvetica"/>
          <w:color w:val="505050"/>
          <w:sz w:val="18"/>
          <w:szCs w:val="18"/>
          <w:shd w:val="clear" w:color="auto" w:fill="FAFAFA"/>
        </w:rPr>
        <w:t>findCashbackCalendarAmount</w:t>
      </w:r>
    </w:p>
    <w:p w:rsidR="00F71870" w:rsidRPr="001059DE" w:rsidRDefault="00F71870" w:rsidP="00F71870">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71870" w:rsidRPr="001059DE" w:rsidTr="0087537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b w:val="0"/>
                <w:bCs w:val="0"/>
                <w:color w:val="000000" w:themeColor="text1"/>
              </w:rPr>
            </w:pPr>
            <w:r w:rsidRPr="001059DE">
              <w:rPr>
                <w:rFonts w:hint="eastAsia"/>
                <w:color w:val="000000" w:themeColor="text1"/>
              </w:rPr>
              <w:t>参数</w:t>
            </w:r>
          </w:p>
        </w:tc>
        <w:tc>
          <w:tcPr>
            <w:tcW w:w="1410" w:type="dxa"/>
            <w:vAlign w:val="center"/>
          </w:tcPr>
          <w:p w:rsidR="00F71870" w:rsidRPr="001059DE" w:rsidRDefault="00F71870"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71870" w:rsidRPr="001059DE" w:rsidRDefault="00F71870"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71870"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b w:val="0"/>
                <w:bCs w:val="0"/>
                <w:color w:val="000000" w:themeColor="text1"/>
              </w:rPr>
            </w:pPr>
            <w:r w:rsidRPr="001059DE">
              <w:rPr>
                <w:rFonts w:hint="eastAsia"/>
                <w:color w:val="000000" w:themeColor="text1"/>
              </w:rPr>
              <w:t>userId</w:t>
            </w:r>
          </w:p>
        </w:tc>
        <w:tc>
          <w:tcPr>
            <w:tcW w:w="1410"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F71870"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color w:val="000000" w:themeColor="text1"/>
              </w:rPr>
            </w:pPr>
            <w:r w:rsidRPr="001059DE">
              <w:rPr>
                <w:color w:val="000000" w:themeColor="text1"/>
              </w:rPr>
              <w:t>timeParameter</w:t>
            </w:r>
          </w:p>
        </w:tc>
        <w:tc>
          <w:tcPr>
            <w:tcW w:w="1410"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F71870" w:rsidRPr="001059DE" w:rsidRDefault="00F71870" w:rsidP="00875379">
            <w:pPr>
              <w:ind w:firstLineChars="100" w:firstLine="200"/>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日期参数</w:t>
            </w:r>
            <w:r w:rsidRPr="001059DE">
              <w:rPr>
                <w:rFonts w:hint="eastAsia"/>
                <w:color w:val="000000" w:themeColor="text1"/>
              </w:rPr>
              <w:t xml:space="preserve"> </w:t>
            </w:r>
            <w:r w:rsidRPr="001059DE">
              <w:rPr>
                <w:rFonts w:hint="eastAsia"/>
                <w:color w:val="000000" w:themeColor="text1"/>
              </w:rPr>
              <w:t>默认为当月</w:t>
            </w:r>
            <w:r w:rsidR="00233617" w:rsidRPr="001059DE">
              <w:rPr>
                <w:color w:val="000000" w:themeColor="text1"/>
              </w:rPr>
              <w:t>2018</w:t>
            </w:r>
            <w:r w:rsidR="00233617" w:rsidRPr="001059DE">
              <w:rPr>
                <w:rFonts w:hint="eastAsia"/>
                <w:color w:val="000000" w:themeColor="text1"/>
              </w:rPr>
              <w:t>-</w:t>
            </w:r>
            <w:r w:rsidR="00233617" w:rsidRPr="001059DE">
              <w:rPr>
                <w:color w:val="000000" w:themeColor="text1"/>
              </w:rPr>
              <w:t>11</w:t>
            </w:r>
          </w:p>
        </w:tc>
      </w:tr>
      <w:tr w:rsidR="00CB16CA"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CB16CA" w:rsidRPr="001059DE" w:rsidRDefault="00CB16CA" w:rsidP="00875379">
            <w:pPr>
              <w:rPr>
                <w:color w:val="000000" w:themeColor="text1"/>
              </w:rPr>
            </w:pPr>
            <w:r w:rsidRPr="001059DE">
              <w:rPr>
                <w:color w:val="000000" w:themeColor="text1"/>
              </w:rPr>
              <w:t>productType</w:t>
            </w:r>
          </w:p>
        </w:tc>
        <w:tc>
          <w:tcPr>
            <w:tcW w:w="1410" w:type="dxa"/>
            <w:vAlign w:val="center"/>
          </w:tcPr>
          <w:p w:rsidR="00CB16CA" w:rsidRPr="001059DE" w:rsidRDefault="00CB16CA"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CB16CA" w:rsidRPr="001059DE" w:rsidRDefault="00CB16CA" w:rsidP="00651846">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类型</w:t>
            </w:r>
            <w:r w:rsidRPr="001059DE">
              <w:rPr>
                <w:rFonts w:hint="eastAsia"/>
                <w:color w:val="000000" w:themeColor="text1"/>
              </w:rPr>
              <w:t xml:space="preserve"> </w:t>
            </w:r>
            <w:r w:rsidR="005E7673" w:rsidRPr="001059DE">
              <w:rPr>
                <w:rFonts w:ascii="宋体" w:hAnsi="宋体" w:cs="宋体" w:hint="eastAsia"/>
                <w:sz w:val="24"/>
                <w:szCs w:val="24"/>
              </w:rPr>
              <w:t xml:space="preserve">1.散标类 </w:t>
            </w:r>
            <w:r w:rsidR="005E7673" w:rsidRPr="001059DE">
              <w:rPr>
                <w:rFonts w:hint="eastAsia"/>
                <w:color w:val="000000" w:themeColor="text1"/>
              </w:rPr>
              <w:t xml:space="preserve"> </w:t>
            </w:r>
            <w:r w:rsidR="005E7673" w:rsidRPr="001059DE">
              <w:rPr>
                <w:color w:val="000000" w:themeColor="text1"/>
              </w:rPr>
              <w:t>2.</w:t>
            </w:r>
            <w:r w:rsidR="005E7673" w:rsidRPr="001059DE">
              <w:rPr>
                <w:color w:val="000000" w:themeColor="text1"/>
              </w:rPr>
              <w:t>计划类</w:t>
            </w:r>
            <w:r w:rsidR="005E7673" w:rsidRPr="001059DE">
              <w:rPr>
                <w:rFonts w:hint="eastAsia"/>
                <w:color w:val="000000" w:themeColor="text1"/>
              </w:rPr>
              <w:t>（不传默认所有）</w:t>
            </w:r>
          </w:p>
        </w:tc>
      </w:tr>
    </w:tbl>
    <w:p w:rsidR="00F71870" w:rsidRPr="001059DE" w:rsidRDefault="00F71870" w:rsidP="00F7187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465124"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65124"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465124"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465124"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465124" w:rsidRPr="001059DE" w:rsidRDefault="00465124" w:rsidP="00691236">
            <w:pPr>
              <w:rPr>
                <w:bCs w:val="0"/>
                <w:color w:val="000000" w:themeColor="text1"/>
                <w:sz w:val="24"/>
                <w:szCs w:val="24"/>
              </w:rPr>
            </w:pPr>
            <w:r w:rsidRPr="001059DE">
              <w:rPr>
                <w:bCs w:val="0"/>
                <w:color w:val="000000" w:themeColor="text1"/>
                <w:sz w:val="24"/>
                <w:szCs w:val="24"/>
              </w:rPr>
              <w:lastRenderedPageBreak/>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465124" w:rsidRPr="001059DE" w:rsidRDefault="00465124"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465124" w:rsidRPr="001059DE" w:rsidRDefault="00465124"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465124"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65124" w:rsidRPr="001059DE" w:rsidRDefault="00465124"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65124" w:rsidRPr="001059DE" w:rsidRDefault="00FC1EA1" w:rsidP="00FC1EA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unBackMonthSumAmount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465124" w:rsidRPr="001059DE" w:rsidRDefault="00465124"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65124" w:rsidRPr="001059DE" w:rsidRDefault="00FC1EA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当月预期收益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65124" w:rsidRPr="001059DE" w:rsidRDefault="00465124"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1EA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1EA1" w:rsidRPr="001059DE" w:rsidRDefault="00FC1EA1" w:rsidP="00FC1EA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1EA1" w:rsidRPr="001059DE" w:rsidRDefault="00FC1EA1" w:rsidP="00FC1EA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backMonthSumAmount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FC1EA1" w:rsidRPr="001059DE" w:rsidRDefault="00FC1EA1" w:rsidP="00FC1EA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1EA1" w:rsidRPr="001059DE" w:rsidRDefault="00FC1EA1" w:rsidP="00FC1EA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当月已回收益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1EA1" w:rsidRPr="001059DE" w:rsidRDefault="00FC1EA1" w:rsidP="00FC1EA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465124" w:rsidRPr="001059DE" w:rsidRDefault="00465124" w:rsidP="00465124"/>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示例：</w:t>
      </w:r>
    </w:p>
    <w:p w:rsidR="00F71870" w:rsidRPr="001059DE" w:rsidRDefault="00F71870" w:rsidP="00F71870">
      <w:pPr>
        <w:ind w:firstLine="420"/>
        <w:rPr>
          <w:b/>
          <w:color w:val="000000" w:themeColor="text1"/>
          <w:sz w:val="24"/>
          <w:szCs w:val="24"/>
        </w:rPr>
      </w:pPr>
      <w:r w:rsidRPr="001059DE">
        <w:rPr>
          <w:b/>
          <w:color w:val="000000" w:themeColor="text1"/>
          <w:sz w:val="24"/>
          <w:szCs w:val="24"/>
        </w:rPr>
        <w:t>{</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"code": 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"data": {</w:t>
      </w:r>
    </w:p>
    <w:p w:rsidR="00F71870" w:rsidRPr="001059DE" w:rsidRDefault="00472F62" w:rsidP="00F71870">
      <w:pPr>
        <w:ind w:firstLine="420"/>
        <w:rPr>
          <w:b/>
          <w:color w:val="000000" w:themeColor="text1"/>
          <w:sz w:val="24"/>
          <w:szCs w:val="24"/>
        </w:rPr>
      </w:pPr>
      <w:r w:rsidRPr="001059DE">
        <w:rPr>
          <w:b/>
          <w:color w:val="000000" w:themeColor="text1"/>
          <w:sz w:val="24"/>
          <w:szCs w:val="24"/>
        </w:rPr>
        <w:t xml:space="preserve">        "u</w:t>
      </w:r>
      <w:r w:rsidRPr="001059DE">
        <w:rPr>
          <w:rFonts w:hint="eastAsia"/>
          <w:b/>
          <w:color w:val="000000" w:themeColor="text1"/>
          <w:sz w:val="24"/>
          <w:szCs w:val="24"/>
        </w:rPr>
        <w:t>n</w:t>
      </w:r>
      <w:r w:rsidRPr="001059DE">
        <w:rPr>
          <w:b/>
          <w:color w:val="000000" w:themeColor="text1"/>
          <w:sz w:val="24"/>
          <w:szCs w:val="24"/>
        </w:rPr>
        <w:t>B</w:t>
      </w:r>
      <w:r w:rsidR="00F71870" w:rsidRPr="001059DE">
        <w:rPr>
          <w:b/>
          <w:color w:val="000000" w:themeColor="text1"/>
          <w:sz w:val="24"/>
          <w:szCs w:val="24"/>
        </w:rPr>
        <w:t>ackMonthSumAmount": "0.00",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"backMonthSumAmount": "0.00"</w:t>
      </w:r>
    </w:p>
    <w:p w:rsidR="00F71870" w:rsidRPr="001059DE" w:rsidRDefault="00F71870" w:rsidP="00F71870">
      <w:pPr>
        <w:ind w:firstLine="420"/>
        <w:rPr>
          <w:b/>
          <w:color w:val="000000" w:themeColor="text1"/>
          <w:sz w:val="24"/>
          <w:szCs w:val="24"/>
        </w:rPr>
      </w:pPr>
      <w:r w:rsidRPr="001059DE">
        <w:rPr>
          <w:b/>
          <w:color w:val="000000" w:themeColor="text1"/>
          <w:sz w:val="24"/>
          <w:szCs w:val="24"/>
        </w:rPr>
        <w:t xml:space="preserve">    },</w:t>
      </w:r>
    </w:p>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查询成功</w:t>
      </w:r>
      <w:r w:rsidRPr="001059DE">
        <w:rPr>
          <w:rFonts w:hint="eastAsia"/>
          <w:b/>
          <w:color w:val="000000" w:themeColor="text1"/>
          <w:sz w:val="24"/>
          <w:szCs w:val="24"/>
        </w:rPr>
        <w:t>"</w:t>
      </w:r>
    </w:p>
    <w:p w:rsidR="00F71870" w:rsidRPr="001059DE" w:rsidRDefault="00F71870" w:rsidP="00F71870">
      <w:pPr>
        <w:ind w:firstLine="420"/>
        <w:rPr>
          <w:b/>
          <w:color w:val="000000" w:themeColor="text1"/>
          <w:sz w:val="24"/>
          <w:szCs w:val="24"/>
        </w:rPr>
      </w:pPr>
      <w:r w:rsidRPr="001059DE">
        <w:rPr>
          <w:b/>
          <w:color w:val="000000" w:themeColor="text1"/>
          <w:sz w:val="24"/>
          <w:szCs w:val="24"/>
        </w:rPr>
        <w:t>}</w:t>
      </w:r>
    </w:p>
    <w:p w:rsidR="00F71870" w:rsidRPr="001059DE" w:rsidRDefault="00F71870" w:rsidP="00F71870"/>
    <w:p w:rsidR="00F71870" w:rsidRPr="001059DE" w:rsidRDefault="00F71870" w:rsidP="00F71870"/>
    <w:p w:rsidR="00F71870" w:rsidRPr="001059DE" w:rsidRDefault="00F71870" w:rsidP="00F71870">
      <w:pPr>
        <w:pStyle w:val="3"/>
        <w:rPr>
          <w:color w:val="000000" w:themeColor="text1"/>
        </w:rPr>
      </w:pPr>
      <w:r w:rsidRPr="001059DE">
        <w:rPr>
          <w:color w:val="000000" w:themeColor="text1"/>
        </w:rPr>
        <w:t>回款日历</w:t>
      </w:r>
      <w:r w:rsidRPr="001059DE">
        <w:rPr>
          <w:rFonts w:hint="eastAsia"/>
          <w:color w:val="000000" w:themeColor="text1"/>
        </w:rPr>
        <w:t>-</w:t>
      </w:r>
      <w:r w:rsidRPr="001059DE">
        <w:rPr>
          <w:color w:val="000000" w:themeColor="text1"/>
        </w:rPr>
        <w:t>按天</w:t>
      </w:r>
      <w:r w:rsidR="00651846" w:rsidRPr="001059DE">
        <w:rPr>
          <w:color w:val="000000" w:themeColor="text1"/>
        </w:rPr>
        <w:t>查询</w:t>
      </w:r>
      <w:r w:rsidR="00651846" w:rsidRPr="001059DE">
        <w:rPr>
          <w:rFonts w:hint="eastAsia"/>
          <w:color w:val="000000" w:themeColor="text1"/>
        </w:rPr>
        <w:t>（详情）</w:t>
      </w:r>
    </w:p>
    <w:p w:rsidR="00F71870" w:rsidRPr="001059DE" w:rsidRDefault="00F71870" w:rsidP="00F71870">
      <w:pPr>
        <w:pStyle w:val="4"/>
        <w:rPr>
          <w:color w:val="000000" w:themeColor="text1"/>
        </w:rPr>
      </w:pPr>
      <w:r w:rsidRPr="001059DE">
        <w:rPr>
          <w:rFonts w:hint="eastAsia"/>
          <w:color w:val="000000" w:themeColor="text1"/>
        </w:rPr>
        <w:t>输入</w:t>
      </w:r>
    </w:p>
    <w:p w:rsidR="00F71870" w:rsidRPr="001059DE" w:rsidRDefault="00F71870" w:rsidP="00F71870">
      <w:pPr>
        <w:ind w:firstLine="420"/>
        <w:rPr>
          <w:color w:val="000000" w:themeColor="text1"/>
        </w:rPr>
      </w:pPr>
      <w:r w:rsidRPr="001059DE">
        <w:rPr>
          <w:rFonts w:hint="eastAsia"/>
          <w:color w:val="000000" w:themeColor="text1"/>
        </w:rPr>
        <w:t>请求方式：</w:t>
      </w:r>
      <w:r w:rsidRPr="001059DE">
        <w:rPr>
          <w:rFonts w:hint="eastAsia"/>
          <w:color w:val="000000" w:themeColor="text1"/>
        </w:rPr>
        <w:t>post</w:t>
      </w:r>
    </w:p>
    <w:p w:rsidR="00F71870" w:rsidRPr="001059DE" w:rsidRDefault="00F71870" w:rsidP="00F71870">
      <w:pPr>
        <w:ind w:firstLine="420"/>
        <w:rPr>
          <w:rFonts w:ascii="Helvetica" w:hAnsi="Helvetica" w:cs="Helvetica"/>
          <w:color w:val="505050"/>
          <w:sz w:val="18"/>
          <w:szCs w:val="18"/>
          <w:shd w:val="clear" w:color="auto" w:fill="FAFAFA"/>
        </w:rPr>
      </w:pPr>
      <w:r w:rsidRPr="001059DE">
        <w:rPr>
          <w:rFonts w:hint="eastAsia"/>
          <w:color w:val="000000" w:themeColor="text1"/>
        </w:rPr>
        <w:t>请求</w:t>
      </w:r>
      <w:r w:rsidRPr="001059DE">
        <w:rPr>
          <w:rFonts w:hint="eastAsia"/>
          <w:color w:val="000000" w:themeColor="text1"/>
        </w:rPr>
        <w:t>URL</w:t>
      </w:r>
      <w:r w:rsidRPr="001059DE">
        <w:rPr>
          <w:rFonts w:hint="eastAsia"/>
          <w:color w:val="000000" w:themeColor="text1"/>
        </w:rPr>
        <w:t>：</w:t>
      </w:r>
      <w:r w:rsidRPr="001059DE">
        <w:rPr>
          <w:rFonts w:hint="eastAsia"/>
          <w:color w:val="000000" w:themeColor="text1"/>
        </w:rPr>
        <w:t>http://</w:t>
      </w:r>
      <w:r w:rsidRPr="001059DE">
        <w:rPr>
          <w:rFonts w:hint="eastAsia"/>
          <w:color w:val="000000" w:themeColor="text1"/>
        </w:rPr>
        <w:t>平台域名</w:t>
      </w:r>
      <w:r w:rsidRPr="001059DE">
        <w:rPr>
          <w:rFonts w:ascii="Helvetica" w:hAnsi="Helvetica" w:cs="Helvetica"/>
          <w:color w:val="505050"/>
          <w:sz w:val="18"/>
          <w:szCs w:val="18"/>
          <w:shd w:val="clear" w:color="auto" w:fill="FAFAFA"/>
        </w:rPr>
        <w:t>/api/personalCenterUser/</w:t>
      </w:r>
      <w:r w:rsidR="00185ABC" w:rsidRPr="001059DE">
        <w:rPr>
          <w:rFonts w:ascii="Helvetica" w:hAnsi="Helvetica" w:cs="Helvetica"/>
          <w:color w:val="505050"/>
          <w:sz w:val="18"/>
          <w:szCs w:val="18"/>
          <w:shd w:val="clear" w:color="auto" w:fill="FAFAFA"/>
        </w:rPr>
        <w:t>findUserCashbackListByOneDay</w:t>
      </w:r>
    </w:p>
    <w:p w:rsidR="00F71870" w:rsidRPr="001059DE" w:rsidRDefault="00F71870" w:rsidP="00F71870">
      <w:pPr>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71870" w:rsidRPr="001059DE" w:rsidTr="0087537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b w:val="0"/>
                <w:bCs w:val="0"/>
                <w:color w:val="000000" w:themeColor="text1"/>
              </w:rPr>
            </w:pPr>
            <w:r w:rsidRPr="001059DE">
              <w:rPr>
                <w:rFonts w:hint="eastAsia"/>
                <w:color w:val="000000" w:themeColor="text1"/>
              </w:rPr>
              <w:t>参数</w:t>
            </w:r>
          </w:p>
        </w:tc>
        <w:tc>
          <w:tcPr>
            <w:tcW w:w="1410" w:type="dxa"/>
            <w:vAlign w:val="center"/>
          </w:tcPr>
          <w:p w:rsidR="00F71870" w:rsidRPr="001059DE" w:rsidRDefault="00F71870"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71870" w:rsidRPr="001059DE" w:rsidRDefault="00F71870"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71870"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b w:val="0"/>
                <w:bCs w:val="0"/>
                <w:color w:val="000000" w:themeColor="text1"/>
              </w:rPr>
            </w:pPr>
            <w:r w:rsidRPr="001059DE">
              <w:rPr>
                <w:rFonts w:hint="eastAsia"/>
                <w:color w:val="000000" w:themeColor="text1"/>
              </w:rPr>
              <w:t>userId</w:t>
            </w:r>
          </w:p>
        </w:tc>
        <w:tc>
          <w:tcPr>
            <w:tcW w:w="1410"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F71870"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F71870" w:rsidRPr="001059DE" w:rsidRDefault="00F71870" w:rsidP="00875379">
            <w:pPr>
              <w:rPr>
                <w:color w:val="000000" w:themeColor="text1"/>
              </w:rPr>
            </w:pPr>
            <w:r w:rsidRPr="001059DE">
              <w:rPr>
                <w:color w:val="000000" w:themeColor="text1"/>
              </w:rPr>
              <w:t>timeParameter</w:t>
            </w:r>
          </w:p>
        </w:tc>
        <w:tc>
          <w:tcPr>
            <w:tcW w:w="1410"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F71870" w:rsidRPr="001059DE" w:rsidRDefault="00F71870"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日期参数</w:t>
            </w:r>
            <w:r w:rsidRPr="001059DE">
              <w:rPr>
                <w:rFonts w:hint="eastAsia"/>
                <w:color w:val="000000" w:themeColor="text1"/>
              </w:rPr>
              <w:t xml:space="preserve"> </w:t>
            </w:r>
            <w:r w:rsidRPr="001059DE">
              <w:rPr>
                <w:rFonts w:hint="eastAsia"/>
                <w:color w:val="000000" w:themeColor="text1"/>
              </w:rPr>
              <w:t>默认为当月</w:t>
            </w:r>
            <w:r w:rsidR="00233617" w:rsidRPr="001059DE">
              <w:rPr>
                <w:rFonts w:hint="eastAsia"/>
                <w:color w:val="000000" w:themeColor="text1"/>
              </w:rPr>
              <w:t xml:space="preserve"> </w:t>
            </w:r>
            <w:r w:rsidR="00233617" w:rsidRPr="001059DE">
              <w:rPr>
                <w:color w:val="000000" w:themeColor="text1"/>
              </w:rPr>
              <w:t>2018</w:t>
            </w:r>
            <w:r w:rsidR="00233617" w:rsidRPr="001059DE">
              <w:rPr>
                <w:rFonts w:hint="eastAsia"/>
                <w:color w:val="000000" w:themeColor="text1"/>
              </w:rPr>
              <w:t>-</w:t>
            </w:r>
            <w:r w:rsidR="00233617" w:rsidRPr="001059DE">
              <w:rPr>
                <w:color w:val="000000" w:themeColor="text1"/>
              </w:rPr>
              <w:t>11</w:t>
            </w:r>
            <w:r w:rsidR="00F53F6C" w:rsidRPr="001059DE">
              <w:rPr>
                <w:rFonts w:hint="eastAsia"/>
                <w:color w:val="000000" w:themeColor="text1"/>
              </w:rPr>
              <w:t>-</w:t>
            </w:r>
            <w:r w:rsidR="00F53F6C" w:rsidRPr="001059DE">
              <w:rPr>
                <w:color w:val="000000" w:themeColor="text1"/>
              </w:rPr>
              <w:t>01</w:t>
            </w:r>
          </w:p>
        </w:tc>
      </w:tr>
      <w:tr w:rsidR="00875379"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875379" w:rsidRPr="001059DE" w:rsidRDefault="00CB16CA" w:rsidP="00875379">
            <w:pPr>
              <w:rPr>
                <w:color w:val="000000" w:themeColor="text1"/>
              </w:rPr>
            </w:pPr>
            <w:r w:rsidRPr="001059DE">
              <w:rPr>
                <w:color w:val="000000" w:themeColor="text1"/>
              </w:rPr>
              <w:t>productType</w:t>
            </w:r>
          </w:p>
        </w:tc>
        <w:tc>
          <w:tcPr>
            <w:tcW w:w="1410" w:type="dxa"/>
            <w:vAlign w:val="center"/>
          </w:tcPr>
          <w:p w:rsidR="00875379" w:rsidRPr="001059DE" w:rsidRDefault="00CB16CA"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875379" w:rsidRPr="001059DE" w:rsidRDefault="005E7673" w:rsidP="004837A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ascii="宋体" w:hAnsi="宋体" w:cs="宋体" w:hint="eastAsia"/>
                <w:sz w:val="24"/>
                <w:szCs w:val="24"/>
              </w:rPr>
              <w:t xml:space="preserve">1.散标类 </w:t>
            </w:r>
            <w:r w:rsidRPr="001059DE">
              <w:rPr>
                <w:rFonts w:hint="eastAsia"/>
                <w:color w:val="000000" w:themeColor="text1"/>
              </w:rPr>
              <w:t xml:space="preserve"> </w:t>
            </w:r>
            <w:r w:rsidRPr="001059DE">
              <w:rPr>
                <w:color w:val="000000" w:themeColor="text1"/>
              </w:rPr>
              <w:t>2.</w:t>
            </w:r>
            <w:r w:rsidRPr="001059DE">
              <w:rPr>
                <w:color w:val="000000" w:themeColor="text1"/>
              </w:rPr>
              <w:t>计划类</w:t>
            </w:r>
            <w:r w:rsidRPr="001059DE">
              <w:rPr>
                <w:rFonts w:hint="eastAsia"/>
                <w:color w:val="000000" w:themeColor="text1"/>
              </w:rPr>
              <w:t>（不传默认所有）</w:t>
            </w:r>
          </w:p>
        </w:tc>
      </w:tr>
    </w:tbl>
    <w:p w:rsidR="00F71870" w:rsidRPr="001059DE" w:rsidRDefault="00F71870" w:rsidP="00F71870">
      <w:pPr>
        <w:pStyle w:val="4"/>
        <w:rPr>
          <w:color w:val="000000" w:themeColor="text1"/>
        </w:rPr>
      </w:pPr>
      <w:r w:rsidRPr="001059DE">
        <w:rPr>
          <w:rFonts w:hint="eastAsia"/>
          <w:color w:val="000000" w:themeColor="text1"/>
        </w:rPr>
        <w:t>输出</w:t>
      </w:r>
    </w:p>
    <w:p w:rsidR="00191D43" w:rsidRPr="001059DE" w:rsidRDefault="00191D43" w:rsidP="00191D43"/>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191D43"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91D43" w:rsidRPr="001059DE" w:rsidRDefault="00191D43"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91D43" w:rsidRPr="001059DE" w:rsidRDefault="00191D43"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91D43"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91D43" w:rsidRPr="001059DE" w:rsidRDefault="00191D43"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91D43" w:rsidRPr="001059DE" w:rsidRDefault="00191D43"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191D43"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191D43" w:rsidRPr="001059DE" w:rsidRDefault="00191D43"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191D43" w:rsidRPr="001059DE" w:rsidRDefault="00191D43"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D24650" w:rsidRPr="001059DE" w:rsidRDefault="00D24650"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D24650" w:rsidRPr="001059DE" w:rsidRDefault="00D24650"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D24650" w:rsidRPr="001059DE" w:rsidRDefault="00D24650"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D24650" w:rsidRPr="001059DE" w:rsidRDefault="00D24650"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D2465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unBackDaySumAmount</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D2465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当天预期收益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D24650">
            <w:pPr>
              <w:widowControl/>
              <w:autoSpaceDE w:val="0"/>
              <w:autoSpaceDN w:val="0"/>
              <w:adjustRightInd w:val="0"/>
              <w:jc w:val="left"/>
              <w:textAlignment w:val="center"/>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D2465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backDaySumAmount</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D2465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当天已回收益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D24650">
            <w:pPr>
              <w:widowControl/>
              <w:autoSpaceDE w:val="0"/>
              <w:autoSpaceDN w:val="0"/>
              <w:adjustRightInd w:val="0"/>
              <w:jc w:val="left"/>
              <w:textAlignment w:val="center"/>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costNum</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笔数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openDate</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开始回款日期</w:t>
            </w:r>
            <w:r w:rsidRPr="001059DE">
              <w:rPr>
                <w:rFonts w:hint="eastAsia"/>
              </w:rPr>
              <w:t>（年月日）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openMonth</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开始回款日期</w:t>
            </w:r>
            <w:r w:rsidRPr="001059DE">
              <w:rPr>
                <w:rFonts w:hint="eastAsia"/>
              </w:rPr>
              <w:t>（年月）</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outFlag</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收益计划状态</w:t>
            </w:r>
            <w:r w:rsidRPr="001059DE">
              <w:rPr>
                <w:rFonts w:hint="eastAsia"/>
              </w:rPr>
              <w:t xml:space="preserve"> 0-</w:t>
            </w:r>
            <w:r w:rsidRPr="001059DE">
              <w:rPr>
                <w:rFonts w:hint="eastAsia"/>
              </w:rPr>
              <w:t>未收益</w:t>
            </w:r>
            <w:r w:rsidRPr="001059DE">
              <w:rPr>
                <w:rFonts w:hint="eastAsia"/>
              </w:rPr>
              <w:t xml:space="preserve"> 1-</w:t>
            </w:r>
            <w:r w:rsidRPr="001059DE">
              <w:rPr>
                <w:rFonts w:hint="eastAsia"/>
              </w:rPr>
              <w:t>已收益</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pactissueNo</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标的编号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productType</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1.</w:t>
            </w:r>
            <w:r w:rsidRPr="001059DE">
              <w:rPr>
                <w:rFonts w:hint="eastAsia"/>
              </w:rPr>
              <w:t>散标类</w:t>
            </w:r>
            <w:r w:rsidRPr="001059DE">
              <w:rPr>
                <w:rFonts w:hint="eastAsia"/>
              </w:rPr>
              <w:t xml:space="preserve"> </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rateIncome</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应收利息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returnSum</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应收本金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showTermNum</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对外展示期号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期号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kindName</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项目名称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reward</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奖励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unIncome</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应收利息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termSum</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总期号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r w:rsidR="00D2465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24650" w:rsidRPr="001059DE" w:rsidRDefault="00D24650" w:rsidP="00191D43">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list</w:t>
            </w:r>
          </w:p>
        </w:tc>
        <w:tc>
          <w:tcPr>
            <w:tcW w:w="1244" w:type="dxa"/>
            <w:tcBorders>
              <w:top w:val="single" w:sz="4" w:space="0" w:color="BFBFBF"/>
              <w:left w:val="single" w:sz="4" w:space="0" w:color="BFBFBF"/>
              <w:bottom w:val="single" w:sz="4" w:space="0" w:color="BFBFBF"/>
              <w:right w:val="single" w:sz="4" w:space="0" w:color="BFBFBF"/>
            </w:tcBorders>
          </w:tcPr>
          <w:p w:rsidR="00D24650" w:rsidRPr="001059DE" w:rsidRDefault="00D24650" w:rsidP="00D2465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回款明细</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D24650" w:rsidRPr="001059DE" w:rsidRDefault="00D24650" w:rsidP="00191D4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
        </w:tc>
      </w:tr>
    </w:tbl>
    <w:p w:rsidR="00191D43" w:rsidRPr="001059DE" w:rsidRDefault="00191D43" w:rsidP="00191D43"/>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格式：</w:t>
      </w:r>
      <w:r w:rsidRPr="001059DE">
        <w:rPr>
          <w:rFonts w:hint="eastAsia"/>
          <w:b/>
          <w:color w:val="000000" w:themeColor="text1"/>
          <w:sz w:val="24"/>
          <w:szCs w:val="24"/>
        </w:rPr>
        <w:t>JSON</w:t>
      </w:r>
    </w:p>
    <w:p w:rsidR="00F71870" w:rsidRPr="001059DE" w:rsidRDefault="00F71870" w:rsidP="00F71870">
      <w:pPr>
        <w:ind w:firstLine="420"/>
        <w:rPr>
          <w:b/>
          <w:color w:val="000000" w:themeColor="text1"/>
          <w:sz w:val="24"/>
          <w:szCs w:val="24"/>
        </w:rPr>
      </w:pPr>
      <w:r w:rsidRPr="001059DE">
        <w:rPr>
          <w:rFonts w:hint="eastAsia"/>
          <w:b/>
          <w:color w:val="000000" w:themeColor="text1"/>
          <w:sz w:val="24"/>
          <w:szCs w:val="24"/>
        </w:rPr>
        <w:t>示例：</w:t>
      </w:r>
    </w:p>
    <w:p w:rsidR="004B3582" w:rsidRPr="001059DE" w:rsidRDefault="004B3582" w:rsidP="004B3582">
      <w:pPr>
        <w:ind w:firstLine="420"/>
        <w:rPr>
          <w:b/>
          <w:color w:val="000000" w:themeColor="text1"/>
          <w:sz w:val="24"/>
          <w:szCs w:val="24"/>
        </w:rPr>
      </w:pPr>
      <w:r w:rsidRPr="001059DE">
        <w:rPr>
          <w:b/>
          <w:color w:val="000000" w:themeColor="text1"/>
          <w:sz w:val="24"/>
          <w:szCs w:val="24"/>
        </w:rPr>
        <w:t>{</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"code": 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"data": {</w:t>
      </w:r>
    </w:p>
    <w:p w:rsidR="004B3582" w:rsidRPr="001059DE" w:rsidRDefault="00472F62" w:rsidP="004B3582">
      <w:pPr>
        <w:ind w:firstLine="420"/>
        <w:rPr>
          <w:b/>
          <w:color w:val="000000" w:themeColor="text1"/>
          <w:sz w:val="24"/>
          <w:szCs w:val="24"/>
        </w:rPr>
      </w:pPr>
      <w:r w:rsidRPr="001059DE">
        <w:rPr>
          <w:b/>
          <w:color w:val="000000" w:themeColor="text1"/>
          <w:sz w:val="24"/>
          <w:szCs w:val="24"/>
        </w:rPr>
        <w:t xml:space="preserve">        "unB</w:t>
      </w:r>
      <w:r w:rsidR="004B3582" w:rsidRPr="001059DE">
        <w:rPr>
          <w:b/>
          <w:color w:val="000000" w:themeColor="text1"/>
          <w:sz w:val="24"/>
          <w:szCs w:val="24"/>
        </w:rPr>
        <w:t>ackDaySumAmount": "20.00",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"list":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"costNum":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"kindName":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"openDate": "2019-01-15",</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"openMonth":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"outFlag": "0",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"pactissueNo": "biao0003",</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"productType": "1",</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"rateIncome": "0.00",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"returnSum": "10.00",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"showTermNum": "4/6",</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"termNum": "4",</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"termSum": "6"</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"costNum":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"kindName":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"openDate": "2019-01-15",</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"openMonth": "",</w:t>
      </w:r>
    </w:p>
    <w:p w:rsidR="004B3582" w:rsidRPr="001059DE" w:rsidRDefault="004B3582" w:rsidP="004B3582">
      <w:pPr>
        <w:ind w:firstLine="420"/>
        <w:rPr>
          <w:b/>
          <w:color w:val="000000" w:themeColor="text1"/>
          <w:sz w:val="24"/>
          <w:szCs w:val="24"/>
        </w:rPr>
      </w:pPr>
      <w:r w:rsidRPr="001059DE">
        <w:rPr>
          <w:b/>
          <w:color w:val="000000" w:themeColor="text1"/>
          <w:sz w:val="24"/>
          <w:szCs w:val="24"/>
        </w:rPr>
        <w:lastRenderedPageBreak/>
        <w:t xml:space="preserve">                "outFlag": "0",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"pactissueNo": "biao0003",</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"productType": "1",</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"rateIncome": "0.00",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"returnSum": "10.00",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"showTermNum": "5/6",</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"termNum": "5",</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"termSum": "6"</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"backDaySumAmount": "0.00"</w:t>
      </w:r>
    </w:p>
    <w:p w:rsidR="004B3582" w:rsidRPr="001059DE" w:rsidRDefault="004B3582" w:rsidP="004B3582">
      <w:pPr>
        <w:ind w:firstLine="420"/>
        <w:rPr>
          <w:b/>
          <w:color w:val="000000" w:themeColor="text1"/>
          <w:sz w:val="24"/>
          <w:szCs w:val="24"/>
        </w:rPr>
      </w:pPr>
      <w:r w:rsidRPr="001059DE">
        <w:rPr>
          <w:b/>
          <w:color w:val="000000" w:themeColor="text1"/>
          <w:sz w:val="24"/>
          <w:szCs w:val="24"/>
        </w:rPr>
        <w:t xml:space="preserve">    },</w:t>
      </w:r>
    </w:p>
    <w:p w:rsidR="004B3582" w:rsidRPr="001059DE" w:rsidRDefault="004B3582" w:rsidP="004B3582">
      <w:pPr>
        <w:ind w:firstLine="420"/>
        <w:rPr>
          <w:b/>
          <w:color w:val="000000" w:themeColor="text1"/>
          <w:sz w:val="24"/>
          <w:szCs w:val="24"/>
        </w:rPr>
      </w:pPr>
      <w:r w:rsidRPr="001059DE">
        <w:rPr>
          <w:rFonts w:hint="eastAsia"/>
          <w:b/>
          <w:color w:val="000000" w:themeColor="text1"/>
          <w:sz w:val="24"/>
          <w:szCs w:val="24"/>
        </w:rPr>
        <w:t xml:space="preserve">    "message": "</w:t>
      </w:r>
      <w:r w:rsidRPr="001059DE">
        <w:rPr>
          <w:rFonts w:hint="eastAsia"/>
          <w:b/>
          <w:color w:val="000000" w:themeColor="text1"/>
          <w:sz w:val="24"/>
          <w:szCs w:val="24"/>
        </w:rPr>
        <w:t>查询成功</w:t>
      </w:r>
      <w:r w:rsidRPr="001059DE">
        <w:rPr>
          <w:rFonts w:hint="eastAsia"/>
          <w:b/>
          <w:color w:val="000000" w:themeColor="text1"/>
          <w:sz w:val="24"/>
          <w:szCs w:val="24"/>
        </w:rPr>
        <w:t>"</w:t>
      </w:r>
    </w:p>
    <w:p w:rsidR="004B3582" w:rsidRPr="001059DE" w:rsidRDefault="004B3582" w:rsidP="004B3582">
      <w:pPr>
        <w:ind w:firstLine="420"/>
        <w:rPr>
          <w:b/>
          <w:color w:val="000000" w:themeColor="text1"/>
          <w:sz w:val="24"/>
          <w:szCs w:val="24"/>
        </w:rPr>
      </w:pPr>
      <w:r w:rsidRPr="001059DE">
        <w:rPr>
          <w:b/>
          <w:color w:val="000000" w:themeColor="text1"/>
          <w:sz w:val="24"/>
          <w:szCs w:val="24"/>
        </w:rPr>
        <w:t>}</w:t>
      </w:r>
      <w:r w:rsidRPr="001059DE">
        <w:rPr>
          <w:b/>
          <w:color w:val="000000" w:themeColor="text1"/>
          <w:sz w:val="24"/>
          <w:szCs w:val="24"/>
        </w:rPr>
        <w:br/>
      </w:r>
    </w:p>
    <w:p w:rsidR="0065634D" w:rsidRPr="001059DE" w:rsidRDefault="0065634D" w:rsidP="0065634D">
      <w:pPr>
        <w:pStyle w:val="3"/>
        <w:rPr>
          <w:color w:val="000000" w:themeColor="text1"/>
        </w:rPr>
      </w:pPr>
      <w:r w:rsidRPr="001059DE">
        <w:rPr>
          <w:rFonts w:hint="eastAsia"/>
          <w:color w:val="000000" w:themeColor="text1"/>
        </w:rPr>
        <w:t>查询用户可用余额接口</w:t>
      </w:r>
      <w:r w:rsidR="00BE513E" w:rsidRPr="001059DE">
        <w:rPr>
          <w:rFonts w:hint="eastAsia"/>
          <w:color w:val="000000" w:themeColor="text1"/>
        </w:rPr>
        <w:t>(pc</w:t>
      </w:r>
      <w:r w:rsidR="00BE513E" w:rsidRPr="001059DE">
        <w:rPr>
          <w:rFonts w:hint="eastAsia"/>
          <w:color w:val="000000" w:themeColor="text1"/>
        </w:rPr>
        <w:t>确认出借需要</w:t>
      </w:r>
      <w:r w:rsidR="00BE513E" w:rsidRPr="001059DE">
        <w:rPr>
          <w:color w:val="000000" w:themeColor="text1"/>
        </w:rPr>
        <w:t>)</w:t>
      </w:r>
    </w:p>
    <w:p w:rsidR="0065634D" w:rsidRPr="001059DE" w:rsidRDefault="0065634D" w:rsidP="0065634D">
      <w:pPr>
        <w:pStyle w:val="4"/>
        <w:rPr>
          <w:color w:val="000000" w:themeColor="text1"/>
        </w:rPr>
      </w:pPr>
      <w:r w:rsidRPr="001059DE">
        <w:rPr>
          <w:rFonts w:hint="eastAsia"/>
          <w:color w:val="000000" w:themeColor="text1"/>
        </w:rPr>
        <w:t>输入</w:t>
      </w:r>
    </w:p>
    <w:p w:rsidR="0065634D" w:rsidRPr="001059DE" w:rsidRDefault="0065634D" w:rsidP="0065634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65634D" w:rsidRPr="001059DE" w:rsidRDefault="0065634D" w:rsidP="0065634D">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请求URL：http://平台域名/api/userAccountInfo</w:t>
      </w:r>
      <w:r w:rsidRPr="001059DE">
        <w:rPr>
          <w:rFonts w:asciiTheme="minorEastAsia" w:eastAsiaTheme="minorEastAsia" w:hAnsiTheme="minorEastAsia" w:cstheme="minorEastAsia" w:hint="default"/>
          <w:color w:val="000000" w:themeColor="text1"/>
          <w:kern w:val="2"/>
          <w:sz w:val="21"/>
          <w:szCs w:val="22"/>
        </w:rPr>
        <w:t>/</w:t>
      </w:r>
      <w:r w:rsidRPr="001059DE">
        <w:rPr>
          <w:rFonts w:asciiTheme="minorEastAsia" w:eastAsiaTheme="minorEastAsia" w:hAnsiTheme="minorEastAsia" w:cstheme="minorEastAsia"/>
          <w:color w:val="000000" w:themeColor="text1"/>
          <w:kern w:val="2"/>
          <w:sz w:val="21"/>
          <w:szCs w:val="22"/>
        </w:rPr>
        <w:t>getAccountBalance</w:t>
      </w:r>
    </w:p>
    <w:p w:rsidR="0065634D" w:rsidRPr="001059DE" w:rsidRDefault="0065634D" w:rsidP="0065634D">
      <w:pPr>
        <w:pStyle w:val="HTML"/>
        <w:widowControl/>
        <w:shd w:val="clear" w:color="auto" w:fill="FFFFFF"/>
        <w:ind w:firstLineChars="200" w:firstLine="480"/>
        <w:rPr>
          <w:rFonts w:hint="default"/>
          <w:color w:val="000000" w:themeColor="text1"/>
        </w:rPr>
      </w:pPr>
    </w:p>
    <w:p w:rsidR="0065634D" w:rsidRPr="001059DE" w:rsidRDefault="0065634D" w:rsidP="0065634D">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65634D" w:rsidRPr="001059DE" w:rsidTr="0065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5634D" w:rsidRPr="001059DE" w:rsidRDefault="0065634D" w:rsidP="0065634D">
            <w:pPr>
              <w:rPr>
                <w:b w:val="0"/>
                <w:bCs w:val="0"/>
                <w:color w:val="000000" w:themeColor="text1"/>
              </w:rPr>
            </w:pPr>
            <w:r w:rsidRPr="001059DE">
              <w:rPr>
                <w:rFonts w:hint="eastAsia"/>
                <w:color w:val="000000" w:themeColor="text1"/>
              </w:rPr>
              <w:t>参数</w:t>
            </w:r>
          </w:p>
        </w:tc>
        <w:tc>
          <w:tcPr>
            <w:tcW w:w="1410" w:type="dxa"/>
            <w:vAlign w:val="center"/>
          </w:tcPr>
          <w:p w:rsidR="0065634D" w:rsidRPr="001059DE" w:rsidRDefault="0065634D" w:rsidP="006563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65634D" w:rsidRPr="001059DE" w:rsidRDefault="0065634D" w:rsidP="006563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5634D" w:rsidRPr="001059DE" w:rsidTr="0065634D">
        <w:tc>
          <w:tcPr>
            <w:cnfStyle w:val="001000000000" w:firstRow="0" w:lastRow="0" w:firstColumn="1" w:lastColumn="0" w:oddVBand="0" w:evenVBand="0" w:oddHBand="0" w:evenHBand="0" w:firstRowFirstColumn="0" w:firstRowLastColumn="0" w:lastRowFirstColumn="0" w:lastRowLastColumn="0"/>
            <w:tcW w:w="1773" w:type="dxa"/>
            <w:vAlign w:val="center"/>
          </w:tcPr>
          <w:p w:rsidR="0065634D" w:rsidRPr="001059DE" w:rsidRDefault="0065634D" w:rsidP="0065634D">
            <w:pPr>
              <w:rPr>
                <w:b w:val="0"/>
                <w:bCs w:val="0"/>
                <w:color w:val="000000" w:themeColor="text1"/>
                <w:szCs w:val="21"/>
              </w:rPr>
            </w:pPr>
            <w:r w:rsidRPr="001059DE">
              <w:rPr>
                <w:color w:val="000000" w:themeColor="text1"/>
                <w:szCs w:val="21"/>
              </w:rPr>
              <w:t>userId</w:t>
            </w:r>
          </w:p>
        </w:tc>
        <w:tc>
          <w:tcPr>
            <w:tcW w:w="1410" w:type="dxa"/>
            <w:vAlign w:val="center"/>
          </w:tcPr>
          <w:p w:rsidR="0065634D" w:rsidRPr="001059DE" w:rsidRDefault="0065634D" w:rsidP="006563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65634D" w:rsidRPr="001059DE" w:rsidRDefault="0065634D" w:rsidP="006563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65634D" w:rsidRPr="001059DE" w:rsidRDefault="0065634D" w:rsidP="0065634D">
      <w:pPr>
        <w:pStyle w:val="4"/>
        <w:rPr>
          <w:color w:val="000000" w:themeColor="text1"/>
        </w:rPr>
      </w:pPr>
      <w:r w:rsidRPr="001059DE">
        <w:rPr>
          <w:rFonts w:hint="eastAsia"/>
          <w:color w:val="000000" w:themeColor="text1"/>
        </w:rPr>
        <w:t>输出</w:t>
      </w:r>
    </w:p>
    <w:p w:rsidR="00A01FFB" w:rsidRPr="001059DE" w:rsidRDefault="00A01FFB" w:rsidP="00A01FFB"/>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A01FFB"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01FFB"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01FFB"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01FFB"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A01FFB" w:rsidRPr="001059DE" w:rsidRDefault="00A01FFB"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A01FFB" w:rsidRPr="001059DE" w:rsidRDefault="00A01FFB"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A01FFB" w:rsidRPr="001059DE" w:rsidRDefault="00A01FFB"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01FFB"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01FFB" w:rsidRPr="001059DE" w:rsidRDefault="00A01FFB" w:rsidP="00A01F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01FFB" w:rsidRPr="001059DE" w:rsidRDefault="00A01FFB" w:rsidP="00A01F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commaFormat</w:t>
            </w:r>
          </w:p>
        </w:tc>
        <w:tc>
          <w:tcPr>
            <w:tcW w:w="1244" w:type="dxa"/>
            <w:tcBorders>
              <w:top w:val="single" w:sz="4" w:space="0" w:color="BFBFBF"/>
              <w:left w:val="single" w:sz="4" w:space="0" w:color="BFBFBF"/>
              <w:bottom w:val="single" w:sz="4" w:space="0" w:color="BFBFBF"/>
              <w:right w:val="single" w:sz="4" w:space="0" w:color="BFBFBF"/>
            </w:tcBorders>
            <w:vAlign w:val="center"/>
          </w:tcPr>
          <w:p w:rsidR="00A01FFB" w:rsidRPr="001059DE" w:rsidRDefault="00A01FFB" w:rsidP="00A01F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01FFB" w:rsidRPr="001059DE" w:rsidRDefault="00A01FFB" w:rsidP="00A01FFB">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01FFB" w:rsidRPr="001059DE" w:rsidRDefault="00A01FFB" w:rsidP="00A01F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A01FFB" w:rsidRPr="001059DE" w:rsidRDefault="00A01FFB" w:rsidP="00A01FFB"/>
    <w:p w:rsidR="0065634D" w:rsidRPr="001059DE" w:rsidRDefault="0065634D" w:rsidP="0065634D">
      <w:r w:rsidRPr="001059DE">
        <w:t>{</w:t>
      </w:r>
    </w:p>
    <w:p w:rsidR="0065634D" w:rsidRPr="001059DE" w:rsidRDefault="0065634D" w:rsidP="0065634D">
      <w:r w:rsidRPr="001059DE">
        <w:tab/>
        <w:t>"code":0,</w:t>
      </w:r>
    </w:p>
    <w:p w:rsidR="0065634D" w:rsidRPr="001059DE" w:rsidRDefault="0065634D" w:rsidP="0065634D">
      <w:r w:rsidRPr="001059DE">
        <w:tab/>
        <w:t>"data":0,</w:t>
      </w:r>
    </w:p>
    <w:p w:rsidR="0065634D" w:rsidRPr="001059DE" w:rsidRDefault="0065634D" w:rsidP="0065634D">
      <w:r w:rsidRPr="001059DE">
        <w:rPr>
          <w:rFonts w:hint="eastAsia"/>
        </w:rPr>
        <w:tab/>
        <w:t>"message":"</w:t>
      </w:r>
      <w:r w:rsidRPr="001059DE">
        <w:rPr>
          <w:rFonts w:hint="eastAsia"/>
        </w:rPr>
        <w:t>查询成功</w:t>
      </w:r>
      <w:r w:rsidRPr="001059DE">
        <w:rPr>
          <w:rFonts w:hint="eastAsia"/>
        </w:rPr>
        <w:t>"</w:t>
      </w:r>
    </w:p>
    <w:p w:rsidR="00DF63E2" w:rsidRPr="001059DE" w:rsidRDefault="0065634D" w:rsidP="0065634D">
      <w:r w:rsidRPr="001059DE">
        <w:t>}</w:t>
      </w:r>
    </w:p>
    <w:p w:rsidR="00E81BF5" w:rsidRPr="001059DE" w:rsidRDefault="00E81BF5" w:rsidP="0065634D"/>
    <w:p w:rsidR="00E81BF5" w:rsidRPr="001059DE" w:rsidRDefault="00E81BF5" w:rsidP="00E81BF5">
      <w:pPr>
        <w:pStyle w:val="3"/>
        <w:rPr>
          <w:color w:val="000000" w:themeColor="text1"/>
        </w:rPr>
      </w:pPr>
      <w:r w:rsidRPr="001059DE">
        <w:rPr>
          <w:rFonts w:hint="eastAsia"/>
          <w:color w:val="000000" w:themeColor="text1"/>
        </w:rPr>
        <w:lastRenderedPageBreak/>
        <w:t>风险评估查询结果接口</w:t>
      </w:r>
    </w:p>
    <w:p w:rsidR="00E81BF5" w:rsidRPr="001059DE" w:rsidRDefault="00E81BF5" w:rsidP="00E81BF5">
      <w:pPr>
        <w:pStyle w:val="4"/>
        <w:rPr>
          <w:color w:val="000000" w:themeColor="text1"/>
        </w:rPr>
      </w:pPr>
      <w:r w:rsidRPr="001059DE">
        <w:rPr>
          <w:rFonts w:hint="eastAsia"/>
          <w:color w:val="000000" w:themeColor="text1"/>
        </w:rPr>
        <w:t>输入</w:t>
      </w:r>
    </w:p>
    <w:p w:rsidR="00E81BF5" w:rsidRPr="001059DE" w:rsidRDefault="00E81BF5" w:rsidP="00E81BF5">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E81BF5" w:rsidRPr="001059DE" w:rsidRDefault="00E81BF5" w:rsidP="00E81BF5">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kern w:val="2"/>
          <w:sz w:val="21"/>
          <w:szCs w:val="22"/>
        </w:rPr>
        <w:t>请求URL：http://平台域名/api/risk</w:t>
      </w:r>
      <w:r w:rsidRPr="001059DE">
        <w:rPr>
          <w:rFonts w:asciiTheme="minorEastAsia" w:eastAsiaTheme="minorEastAsia" w:hAnsiTheme="minorEastAsia" w:cstheme="minorEastAsia" w:hint="default"/>
          <w:color w:val="000000" w:themeColor="text1"/>
          <w:kern w:val="2"/>
          <w:sz w:val="21"/>
          <w:szCs w:val="22"/>
        </w:rPr>
        <w:t>/</w:t>
      </w:r>
      <w:r w:rsidRPr="001059DE">
        <w:rPr>
          <w:rFonts w:asciiTheme="minorEastAsia" w:eastAsiaTheme="minorEastAsia" w:hAnsiTheme="minorEastAsia" w:cstheme="minorEastAsia"/>
          <w:color w:val="000000" w:themeColor="text1"/>
          <w:kern w:val="2"/>
          <w:sz w:val="21"/>
          <w:szCs w:val="22"/>
        </w:rPr>
        <w:t>findRiskResult</w:t>
      </w:r>
    </w:p>
    <w:p w:rsidR="00E81BF5" w:rsidRPr="001059DE" w:rsidRDefault="00E81BF5" w:rsidP="00E81BF5">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E81BF5" w:rsidRPr="001059DE" w:rsidTr="00E81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81BF5" w:rsidRPr="001059DE" w:rsidRDefault="00E81BF5" w:rsidP="00E81BF5">
            <w:pPr>
              <w:rPr>
                <w:b w:val="0"/>
                <w:bCs w:val="0"/>
                <w:color w:val="000000" w:themeColor="text1"/>
              </w:rPr>
            </w:pPr>
            <w:r w:rsidRPr="001059DE">
              <w:rPr>
                <w:rFonts w:hint="eastAsia"/>
                <w:color w:val="000000" w:themeColor="text1"/>
              </w:rPr>
              <w:t>参数</w:t>
            </w:r>
          </w:p>
        </w:tc>
        <w:tc>
          <w:tcPr>
            <w:tcW w:w="1410" w:type="dxa"/>
            <w:vAlign w:val="center"/>
          </w:tcPr>
          <w:p w:rsidR="00E81BF5" w:rsidRPr="001059DE" w:rsidRDefault="00E81BF5" w:rsidP="00E81BF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E81BF5" w:rsidRPr="001059DE" w:rsidRDefault="00E81BF5" w:rsidP="00E81BF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81BF5" w:rsidRPr="001059DE" w:rsidTr="00E81BF5">
        <w:tc>
          <w:tcPr>
            <w:cnfStyle w:val="001000000000" w:firstRow="0" w:lastRow="0" w:firstColumn="1" w:lastColumn="0" w:oddVBand="0" w:evenVBand="0" w:oddHBand="0" w:evenHBand="0" w:firstRowFirstColumn="0" w:firstRowLastColumn="0" w:lastRowFirstColumn="0" w:lastRowLastColumn="0"/>
            <w:tcW w:w="1773" w:type="dxa"/>
            <w:vAlign w:val="center"/>
          </w:tcPr>
          <w:p w:rsidR="00E81BF5" w:rsidRPr="001059DE" w:rsidRDefault="00E81BF5" w:rsidP="00E81BF5">
            <w:pPr>
              <w:rPr>
                <w:b w:val="0"/>
                <w:bCs w:val="0"/>
                <w:color w:val="000000" w:themeColor="text1"/>
                <w:szCs w:val="21"/>
              </w:rPr>
            </w:pPr>
            <w:r w:rsidRPr="001059DE">
              <w:rPr>
                <w:color w:val="000000" w:themeColor="text1"/>
                <w:szCs w:val="21"/>
              </w:rPr>
              <w:t>userId</w:t>
            </w:r>
          </w:p>
        </w:tc>
        <w:tc>
          <w:tcPr>
            <w:tcW w:w="1410" w:type="dxa"/>
            <w:vAlign w:val="center"/>
          </w:tcPr>
          <w:p w:rsidR="00E81BF5" w:rsidRPr="001059DE" w:rsidRDefault="00E81BF5" w:rsidP="00E81BF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E81BF5" w:rsidRPr="001059DE" w:rsidRDefault="00E81BF5" w:rsidP="00E81BF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E81BF5" w:rsidRPr="001059DE" w:rsidRDefault="00E81BF5" w:rsidP="00E81BF5">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E81BF5" w:rsidRPr="001059DE" w:rsidTr="00E81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81BF5" w:rsidRPr="001059DE" w:rsidRDefault="00E81BF5" w:rsidP="00E81BF5">
            <w:pPr>
              <w:rPr>
                <w:b w:val="0"/>
                <w:bCs w:val="0"/>
                <w:color w:val="000000" w:themeColor="text1"/>
              </w:rPr>
            </w:pPr>
            <w:r w:rsidRPr="001059DE">
              <w:rPr>
                <w:rFonts w:hint="eastAsia"/>
                <w:color w:val="000000" w:themeColor="text1"/>
              </w:rPr>
              <w:t>参数</w:t>
            </w:r>
          </w:p>
        </w:tc>
        <w:tc>
          <w:tcPr>
            <w:tcW w:w="7155" w:type="dxa"/>
            <w:gridSpan w:val="2"/>
            <w:vAlign w:val="center"/>
          </w:tcPr>
          <w:p w:rsidR="00E81BF5" w:rsidRPr="001059DE" w:rsidRDefault="00E81BF5" w:rsidP="00E81BF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81BF5" w:rsidRPr="001059DE" w:rsidTr="00E81BF5">
        <w:tc>
          <w:tcPr>
            <w:cnfStyle w:val="001000000000" w:firstRow="0" w:lastRow="0" w:firstColumn="1" w:lastColumn="0" w:oddVBand="0" w:evenVBand="0" w:oddHBand="0" w:evenHBand="0" w:firstRowFirstColumn="0" w:firstRowLastColumn="0" w:lastRowFirstColumn="0" w:lastRowLastColumn="0"/>
            <w:tcW w:w="1773" w:type="dxa"/>
            <w:vAlign w:val="center"/>
          </w:tcPr>
          <w:p w:rsidR="00E81BF5" w:rsidRPr="001059DE" w:rsidRDefault="00E81BF5" w:rsidP="00E81BF5">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E81BF5" w:rsidRPr="001059DE" w:rsidRDefault="00E81BF5" w:rsidP="00E81BF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E81BF5" w:rsidRPr="001059DE" w:rsidTr="00E81BF5">
        <w:tc>
          <w:tcPr>
            <w:cnfStyle w:val="001000000000" w:firstRow="0" w:lastRow="0" w:firstColumn="1" w:lastColumn="0" w:oddVBand="0" w:evenVBand="0" w:oddHBand="0" w:evenHBand="0" w:firstRowFirstColumn="0" w:firstRowLastColumn="0" w:lastRowFirstColumn="0" w:lastRowLastColumn="0"/>
            <w:tcW w:w="1773" w:type="dxa"/>
            <w:vAlign w:val="center"/>
          </w:tcPr>
          <w:p w:rsidR="00E81BF5" w:rsidRPr="001059DE" w:rsidRDefault="00E81BF5" w:rsidP="00E81BF5">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E81BF5" w:rsidRPr="001059DE" w:rsidRDefault="00E81BF5" w:rsidP="00E81BF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E81BF5" w:rsidRPr="001059DE" w:rsidTr="00E81BF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E81BF5" w:rsidRPr="001059DE" w:rsidRDefault="00E81BF5" w:rsidP="00E81BF5">
            <w:pPr>
              <w:rPr>
                <w:rFonts w:ascii="宋体" w:hAnsi="宋体" w:cs="宋体"/>
                <w:color w:val="000000"/>
                <w:sz w:val="22"/>
                <w:lang w:bidi="ar"/>
              </w:rPr>
            </w:pPr>
            <w:r w:rsidRPr="001059DE">
              <w:rPr>
                <w:rFonts w:ascii="宋体" w:hAnsi="宋体" w:cs="宋体"/>
                <w:color w:val="000000"/>
                <w:sz w:val="22"/>
                <w:lang w:bidi="ar"/>
              </w:rPr>
              <w:t>data</w:t>
            </w:r>
          </w:p>
        </w:tc>
        <w:tc>
          <w:tcPr>
            <w:tcW w:w="2332" w:type="dxa"/>
            <w:vAlign w:val="center"/>
          </w:tcPr>
          <w:p w:rsidR="00E81BF5" w:rsidRPr="001059DE" w:rsidRDefault="00A145D2" w:rsidP="00A14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totalScore</w:t>
            </w:r>
          </w:p>
        </w:tc>
        <w:tc>
          <w:tcPr>
            <w:tcW w:w="4823" w:type="dxa"/>
            <w:vAlign w:val="center"/>
          </w:tcPr>
          <w:p w:rsidR="00E81BF5" w:rsidRPr="001059DE" w:rsidRDefault="00A145D2" w:rsidP="00E81BF5">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总分</w:t>
            </w:r>
          </w:p>
        </w:tc>
      </w:tr>
      <w:tr w:rsidR="00E81BF5" w:rsidRPr="001059DE" w:rsidTr="00E81BF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E81BF5" w:rsidRPr="001059DE" w:rsidRDefault="00E81BF5" w:rsidP="00E81BF5">
            <w:pPr>
              <w:rPr>
                <w:rFonts w:ascii="宋体" w:hAnsi="宋体" w:cs="宋体"/>
                <w:color w:val="000000"/>
                <w:sz w:val="22"/>
                <w:lang w:bidi="ar"/>
              </w:rPr>
            </w:pPr>
          </w:p>
        </w:tc>
        <w:tc>
          <w:tcPr>
            <w:tcW w:w="2332" w:type="dxa"/>
            <w:vAlign w:val="center"/>
          </w:tcPr>
          <w:p w:rsidR="00E81BF5" w:rsidRPr="001059DE" w:rsidRDefault="00A145D2" w:rsidP="00A14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capacity</w:t>
            </w:r>
          </w:p>
        </w:tc>
        <w:tc>
          <w:tcPr>
            <w:tcW w:w="4823" w:type="dxa"/>
            <w:vAlign w:val="center"/>
          </w:tcPr>
          <w:p w:rsidR="00E81BF5" w:rsidRPr="001059DE" w:rsidRDefault="00A145D2" w:rsidP="00A14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风险承受能力</w:t>
            </w:r>
          </w:p>
        </w:tc>
      </w:tr>
      <w:tr w:rsidR="00E81BF5" w:rsidRPr="001059DE" w:rsidTr="00E81BF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E81BF5" w:rsidRPr="001059DE" w:rsidRDefault="00E81BF5" w:rsidP="00E81BF5">
            <w:pPr>
              <w:rPr>
                <w:rFonts w:ascii="宋体" w:hAnsi="宋体" w:cs="宋体"/>
                <w:color w:val="000000"/>
                <w:sz w:val="22"/>
                <w:lang w:bidi="ar"/>
              </w:rPr>
            </w:pPr>
          </w:p>
        </w:tc>
        <w:tc>
          <w:tcPr>
            <w:tcW w:w="2332" w:type="dxa"/>
            <w:vAlign w:val="center"/>
          </w:tcPr>
          <w:p w:rsidR="00E81BF5" w:rsidRPr="001059DE" w:rsidRDefault="00A145D2" w:rsidP="00A14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gradeDesc</w:t>
            </w:r>
          </w:p>
        </w:tc>
        <w:tc>
          <w:tcPr>
            <w:tcW w:w="4823" w:type="dxa"/>
            <w:vAlign w:val="center"/>
          </w:tcPr>
          <w:p w:rsidR="00E81BF5" w:rsidRPr="001059DE" w:rsidRDefault="00A145D2" w:rsidP="00A14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等级说明</w:t>
            </w:r>
          </w:p>
        </w:tc>
      </w:tr>
      <w:tr w:rsidR="00E81BF5" w:rsidRPr="001059DE" w:rsidTr="00E81BF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E81BF5" w:rsidRPr="001059DE" w:rsidRDefault="00E81BF5" w:rsidP="00E81BF5">
            <w:pPr>
              <w:rPr>
                <w:rFonts w:ascii="宋体" w:hAnsi="宋体" w:cs="宋体"/>
                <w:color w:val="000000"/>
                <w:sz w:val="22"/>
                <w:lang w:bidi="ar"/>
              </w:rPr>
            </w:pPr>
          </w:p>
        </w:tc>
        <w:tc>
          <w:tcPr>
            <w:tcW w:w="2332" w:type="dxa"/>
            <w:vAlign w:val="center"/>
          </w:tcPr>
          <w:p w:rsidR="00E81BF5" w:rsidRPr="001059DE" w:rsidRDefault="00A145D2" w:rsidP="00A14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allGrade</w:t>
            </w:r>
          </w:p>
        </w:tc>
        <w:tc>
          <w:tcPr>
            <w:tcW w:w="4823" w:type="dxa"/>
            <w:vAlign w:val="center"/>
          </w:tcPr>
          <w:p w:rsidR="00E81BF5" w:rsidRPr="001059DE" w:rsidRDefault="00A145D2" w:rsidP="00E81BF5">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分数对应配置</w:t>
            </w:r>
          </w:p>
        </w:tc>
      </w:tr>
    </w:tbl>
    <w:p w:rsidR="008D07B7" w:rsidRPr="001059DE" w:rsidRDefault="008D07B7" w:rsidP="008D07B7">
      <w:r w:rsidRPr="001059DE">
        <w:t>{</w:t>
      </w:r>
    </w:p>
    <w:p w:rsidR="008D07B7" w:rsidRPr="001059DE" w:rsidRDefault="008D07B7" w:rsidP="008D07B7">
      <w:r w:rsidRPr="001059DE">
        <w:tab/>
        <w:t>"code":0,</w:t>
      </w:r>
    </w:p>
    <w:p w:rsidR="008D07B7" w:rsidRPr="001059DE" w:rsidRDefault="008D07B7" w:rsidP="008D07B7">
      <w:r w:rsidRPr="001059DE">
        <w:tab/>
        <w:t>"data":{</w:t>
      </w:r>
    </w:p>
    <w:p w:rsidR="008D07B7" w:rsidRPr="001059DE" w:rsidRDefault="008D07B7" w:rsidP="008D07B7">
      <w:r w:rsidRPr="001059DE">
        <w:rPr>
          <w:rFonts w:hint="eastAsia"/>
        </w:rPr>
        <w:tab/>
      </w:r>
      <w:r w:rsidRPr="001059DE">
        <w:rPr>
          <w:rFonts w:hint="eastAsia"/>
        </w:rPr>
        <w:tab/>
        <w:t>"gradeDesc":"31-40</w:t>
      </w:r>
      <w:r w:rsidRPr="001059DE">
        <w:rPr>
          <w:rFonts w:hint="eastAsia"/>
        </w:rPr>
        <w:t>分，愿意承担一定的出借风险，换取较高的回报。根据您的风险测评结果，您只可以选择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型项目进行出借。根据系统分级，您可出借资金额度上限为：</w:t>
      </w:r>
      <w:r w:rsidRPr="001059DE">
        <w:rPr>
          <w:rFonts w:hint="eastAsia"/>
        </w:rPr>
        <w:t>700</w:t>
      </w:r>
      <w:r w:rsidRPr="001059DE">
        <w:rPr>
          <w:rFonts w:hint="eastAsia"/>
        </w:rPr>
        <w:t>万</w:t>
      </w:r>
      <w:r w:rsidRPr="001059DE">
        <w:rPr>
          <w:rFonts w:hint="eastAsia"/>
        </w:rPr>
        <w:t>",</w:t>
      </w:r>
    </w:p>
    <w:p w:rsidR="008D07B7" w:rsidRPr="001059DE" w:rsidRDefault="008D07B7" w:rsidP="008D07B7">
      <w:r w:rsidRPr="001059DE">
        <w:tab/>
      </w:r>
      <w:r w:rsidRPr="001059DE">
        <w:tab/>
        <w:t>"allGrade":[</w:t>
      </w:r>
    </w:p>
    <w:p w:rsidR="008D07B7" w:rsidRPr="001059DE" w:rsidRDefault="008D07B7" w:rsidP="008D07B7">
      <w:r w:rsidRPr="001059DE">
        <w:tab/>
      </w:r>
      <w:r w:rsidRPr="001059DE">
        <w:tab/>
      </w:r>
      <w:r w:rsidRPr="001059DE">
        <w:tab/>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"capacityDesc":"</w:t>
      </w:r>
      <w:r w:rsidRPr="001059DE">
        <w:rPr>
          <w:rFonts w:hint="eastAsia"/>
        </w:rPr>
        <w:t>保守型</w:t>
      </w:r>
      <w:r w:rsidRPr="001059DE">
        <w:rPr>
          <w:rFonts w:hint="eastAsia"/>
        </w:rPr>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"gradeDesc":"20</w:t>
      </w:r>
      <w:r w:rsidRPr="001059DE">
        <w:rPr>
          <w:rFonts w:hint="eastAsia"/>
        </w:rPr>
        <w:t>分及以下，不愿意承担风险以换取回报，不太在意资金是否有较大升值。根据您的风险测评结果，您只可以选择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型项目进行出借。根据系统分级，您可出借资金额度上限为：</w:t>
      </w:r>
      <w:r w:rsidRPr="001059DE">
        <w:rPr>
          <w:rFonts w:hint="eastAsia"/>
        </w:rPr>
        <w:t>500</w:t>
      </w:r>
      <w:r w:rsidRPr="001059DE">
        <w:rPr>
          <w:rFonts w:hint="eastAsia"/>
        </w:rPr>
        <w:t>万</w:t>
      </w:r>
      <w:r w:rsidRPr="001059DE">
        <w:rPr>
          <w:rFonts w:hint="eastAsia"/>
        </w:rPr>
        <w:t>",</w:t>
      </w:r>
    </w:p>
    <w:p w:rsidR="008D07B7" w:rsidRPr="001059DE" w:rsidRDefault="008D07B7" w:rsidP="008D07B7">
      <w:r w:rsidRPr="001059DE">
        <w:tab/>
      </w:r>
      <w:r w:rsidRPr="001059DE">
        <w:tab/>
      </w:r>
      <w:r w:rsidRPr="001059DE">
        <w:tab/>
      </w:r>
      <w:r w:rsidRPr="001059DE">
        <w:tab/>
        <w:t>"id":1,</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"investDesc":"</w:t>
      </w:r>
      <w:r w:rsidRPr="001059DE">
        <w:rPr>
          <w:rFonts w:hint="eastAsia"/>
        </w:rPr>
        <w:t>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w:t>
      </w:r>
      <w:r w:rsidRPr="001059DE">
        <w:rPr>
          <w:rFonts w:hint="eastAsia"/>
        </w:rPr>
        <w:t>",</w:t>
      </w:r>
    </w:p>
    <w:p w:rsidR="008D07B7" w:rsidRPr="001059DE" w:rsidRDefault="008D07B7" w:rsidP="008D07B7">
      <w:r w:rsidRPr="001059DE">
        <w:tab/>
      </w:r>
      <w:r w:rsidRPr="001059DE">
        <w:tab/>
      </w:r>
      <w:r w:rsidRPr="001059DE">
        <w:tab/>
      </w:r>
      <w:r w:rsidRPr="001059DE">
        <w:tab/>
        <w:t>"maxValue":"20",</w:t>
      </w:r>
    </w:p>
    <w:p w:rsidR="008D07B7" w:rsidRPr="001059DE" w:rsidRDefault="008D07B7" w:rsidP="008D07B7">
      <w:r w:rsidRPr="001059DE">
        <w:tab/>
      </w:r>
      <w:r w:rsidRPr="001059DE">
        <w:tab/>
      </w:r>
      <w:r w:rsidRPr="001059DE">
        <w:tab/>
      </w:r>
      <w:r w:rsidRPr="001059DE">
        <w:tab/>
        <w:t>"minValue":"0",</w:t>
      </w:r>
    </w:p>
    <w:p w:rsidR="008D07B7" w:rsidRPr="001059DE" w:rsidRDefault="008D07B7" w:rsidP="008D07B7">
      <w:r w:rsidRPr="001059DE">
        <w:tab/>
      </w:r>
      <w:r w:rsidRPr="001059DE">
        <w:tab/>
      </w:r>
      <w:r w:rsidRPr="001059DE">
        <w:tab/>
      </w:r>
      <w:r w:rsidRPr="001059DE">
        <w:tab/>
        <w:t>"riskBearingCapacity":"1",</w:t>
      </w:r>
    </w:p>
    <w:p w:rsidR="008D07B7" w:rsidRPr="001059DE" w:rsidRDefault="008D07B7" w:rsidP="008D07B7">
      <w:r w:rsidRPr="001059DE">
        <w:tab/>
      </w:r>
      <w:r w:rsidRPr="001059DE">
        <w:tab/>
      </w:r>
      <w:r w:rsidRPr="001059DE">
        <w:tab/>
      </w:r>
      <w:r w:rsidRPr="001059DE">
        <w:tab/>
        <w:t>"totalLending":"500"</w:t>
      </w:r>
    </w:p>
    <w:p w:rsidR="008D07B7" w:rsidRPr="001059DE" w:rsidRDefault="008D07B7" w:rsidP="008D07B7">
      <w:r w:rsidRPr="001059DE">
        <w:tab/>
      </w:r>
      <w:r w:rsidRPr="001059DE">
        <w:tab/>
      </w:r>
      <w:r w:rsidRPr="001059DE">
        <w:tab/>
        <w:t>},</w:t>
      </w:r>
    </w:p>
    <w:p w:rsidR="008D07B7" w:rsidRPr="001059DE" w:rsidRDefault="008D07B7" w:rsidP="008D07B7">
      <w:r w:rsidRPr="001059DE">
        <w:tab/>
      </w:r>
      <w:r w:rsidRPr="001059DE">
        <w:tab/>
      </w:r>
      <w:r w:rsidRPr="001059DE">
        <w:tab/>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"capacityDesc":"</w:t>
      </w:r>
      <w:r w:rsidRPr="001059DE">
        <w:rPr>
          <w:rFonts w:hint="eastAsia"/>
        </w:rPr>
        <w:t>相对保守型</w:t>
      </w:r>
      <w:r w:rsidRPr="001059DE">
        <w:rPr>
          <w:rFonts w:hint="eastAsia"/>
        </w:rPr>
        <w:t>",</w:t>
      </w:r>
    </w:p>
    <w:p w:rsidR="008D07B7" w:rsidRPr="001059DE" w:rsidRDefault="008D07B7" w:rsidP="008D07B7">
      <w:r w:rsidRPr="001059DE">
        <w:rPr>
          <w:rFonts w:hint="eastAsia"/>
        </w:rPr>
        <w:lastRenderedPageBreak/>
        <w:tab/>
      </w:r>
      <w:r w:rsidRPr="001059DE">
        <w:rPr>
          <w:rFonts w:hint="eastAsia"/>
        </w:rPr>
        <w:tab/>
      </w:r>
      <w:r w:rsidRPr="001059DE">
        <w:rPr>
          <w:rFonts w:hint="eastAsia"/>
        </w:rPr>
        <w:tab/>
      </w:r>
      <w:r w:rsidRPr="001059DE">
        <w:rPr>
          <w:rFonts w:hint="eastAsia"/>
        </w:rPr>
        <w:tab/>
        <w:t>"gradeDesc":"21-30</w:t>
      </w:r>
      <w:r w:rsidRPr="001059DE">
        <w:rPr>
          <w:rFonts w:hint="eastAsia"/>
        </w:rPr>
        <w:t>分，希望本金不受损失，回报稳定，追求低风险。根据您的风险测评结果，您只可以选择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型项目进行出借。根据系统分级，您可出借资金额度上限为：</w:t>
      </w:r>
      <w:r w:rsidRPr="001059DE">
        <w:rPr>
          <w:rFonts w:hint="eastAsia"/>
        </w:rPr>
        <w:t>600</w:t>
      </w:r>
      <w:r w:rsidRPr="001059DE">
        <w:rPr>
          <w:rFonts w:hint="eastAsia"/>
        </w:rPr>
        <w:t>万</w:t>
      </w:r>
      <w:r w:rsidRPr="001059DE">
        <w:rPr>
          <w:rFonts w:hint="eastAsia"/>
        </w:rPr>
        <w:t>",</w:t>
      </w:r>
    </w:p>
    <w:p w:rsidR="008D07B7" w:rsidRPr="001059DE" w:rsidRDefault="008D07B7" w:rsidP="008D07B7">
      <w:r w:rsidRPr="001059DE">
        <w:tab/>
      </w:r>
      <w:r w:rsidRPr="001059DE">
        <w:tab/>
      </w:r>
      <w:r w:rsidRPr="001059DE">
        <w:tab/>
      </w:r>
      <w:r w:rsidRPr="001059DE">
        <w:tab/>
        <w:t>"id":2,</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"investDesc":"</w:t>
      </w:r>
      <w:r w:rsidRPr="001059DE">
        <w:rPr>
          <w:rFonts w:hint="eastAsia"/>
        </w:rPr>
        <w:t>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w:t>
      </w:r>
      <w:r w:rsidRPr="001059DE">
        <w:rPr>
          <w:rFonts w:hint="eastAsia"/>
        </w:rPr>
        <w:t>",</w:t>
      </w:r>
    </w:p>
    <w:p w:rsidR="008D07B7" w:rsidRPr="001059DE" w:rsidRDefault="008D07B7" w:rsidP="008D07B7">
      <w:r w:rsidRPr="001059DE">
        <w:tab/>
      </w:r>
      <w:r w:rsidRPr="001059DE">
        <w:tab/>
      </w:r>
      <w:r w:rsidRPr="001059DE">
        <w:tab/>
      </w:r>
      <w:r w:rsidRPr="001059DE">
        <w:tab/>
        <w:t>"maxValue":"30",</w:t>
      </w:r>
    </w:p>
    <w:p w:rsidR="008D07B7" w:rsidRPr="001059DE" w:rsidRDefault="008D07B7" w:rsidP="008D07B7">
      <w:r w:rsidRPr="001059DE">
        <w:tab/>
      </w:r>
      <w:r w:rsidRPr="001059DE">
        <w:tab/>
      </w:r>
      <w:r w:rsidRPr="001059DE">
        <w:tab/>
      </w:r>
      <w:r w:rsidRPr="001059DE">
        <w:tab/>
        <w:t>"minValue":"21",</w:t>
      </w:r>
    </w:p>
    <w:p w:rsidR="008D07B7" w:rsidRPr="001059DE" w:rsidRDefault="008D07B7" w:rsidP="008D07B7">
      <w:r w:rsidRPr="001059DE">
        <w:tab/>
      </w:r>
      <w:r w:rsidRPr="001059DE">
        <w:tab/>
      </w:r>
      <w:r w:rsidRPr="001059DE">
        <w:tab/>
      </w:r>
      <w:r w:rsidRPr="001059DE">
        <w:tab/>
        <w:t>"riskBearingCapacity":"2",</w:t>
      </w:r>
    </w:p>
    <w:p w:rsidR="008D07B7" w:rsidRPr="001059DE" w:rsidRDefault="008D07B7" w:rsidP="008D07B7">
      <w:r w:rsidRPr="001059DE">
        <w:tab/>
      </w:r>
      <w:r w:rsidRPr="001059DE">
        <w:tab/>
      </w:r>
      <w:r w:rsidRPr="001059DE">
        <w:tab/>
      </w:r>
      <w:r w:rsidRPr="001059DE">
        <w:tab/>
        <w:t>"totalLending":"600"</w:t>
      </w:r>
    </w:p>
    <w:p w:rsidR="008D07B7" w:rsidRPr="001059DE" w:rsidRDefault="008D07B7" w:rsidP="008D07B7">
      <w:r w:rsidRPr="001059DE">
        <w:tab/>
      </w:r>
      <w:r w:rsidRPr="001059DE">
        <w:tab/>
      </w:r>
      <w:r w:rsidRPr="001059DE">
        <w:tab/>
        <w:t>},</w:t>
      </w:r>
    </w:p>
    <w:p w:rsidR="008D07B7" w:rsidRPr="001059DE" w:rsidRDefault="008D07B7" w:rsidP="008D07B7">
      <w:r w:rsidRPr="001059DE">
        <w:tab/>
      </w:r>
      <w:r w:rsidRPr="001059DE">
        <w:tab/>
      </w:r>
      <w:r w:rsidRPr="001059DE">
        <w:tab/>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"capacityDesc":"</w:t>
      </w:r>
      <w:r w:rsidRPr="001059DE">
        <w:rPr>
          <w:rFonts w:hint="eastAsia"/>
        </w:rPr>
        <w:t>稳健型</w:t>
      </w:r>
      <w:r w:rsidRPr="001059DE">
        <w:rPr>
          <w:rFonts w:hint="eastAsia"/>
        </w:rPr>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"gradeDesc":"31-40</w:t>
      </w:r>
      <w:r w:rsidRPr="001059DE">
        <w:rPr>
          <w:rFonts w:hint="eastAsia"/>
        </w:rPr>
        <w:t>分，愿意承担一定的出借风险，换取较高的回报。根据您的风险测评结果，您只可以选择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型项目进行出借。根据系统分级，您可出借资金额度上限为：</w:t>
      </w:r>
      <w:r w:rsidRPr="001059DE">
        <w:rPr>
          <w:rFonts w:hint="eastAsia"/>
        </w:rPr>
        <w:t>700</w:t>
      </w:r>
      <w:r w:rsidRPr="001059DE">
        <w:rPr>
          <w:rFonts w:hint="eastAsia"/>
        </w:rPr>
        <w:t>万</w:t>
      </w:r>
      <w:r w:rsidRPr="001059DE">
        <w:rPr>
          <w:rFonts w:hint="eastAsia"/>
        </w:rPr>
        <w:t>",</w:t>
      </w:r>
    </w:p>
    <w:p w:rsidR="008D07B7" w:rsidRPr="001059DE" w:rsidRDefault="008D07B7" w:rsidP="008D07B7">
      <w:r w:rsidRPr="001059DE">
        <w:tab/>
      </w:r>
      <w:r w:rsidRPr="001059DE">
        <w:tab/>
      </w:r>
      <w:r w:rsidRPr="001059DE">
        <w:tab/>
      </w:r>
      <w:r w:rsidRPr="001059DE">
        <w:tab/>
        <w:t>"id":3,</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"investDesc":"</w:t>
      </w:r>
      <w:r w:rsidRPr="001059DE">
        <w:rPr>
          <w:rFonts w:hint="eastAsia"/>
        </w:rPr>
        <w:t>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w:t>
      </w:r>
      <w:r w:rsidRPr="001059DE">
        <w:rPr>
          <w:rFonts w:hint="eastAsia"/>
        </w:rPr>
        <w:t>",</w:t>
      </w:r>
    </w:p>
    <w:p w:rsidR="008D07B7" w:rsidRPr="001059DE" w:rsidRDefault="008D07B7" w:rsidP="008D07B7">
      <w:r w:rsidRPr="001059DE">
        <w:tab/>
      </w:r>
      <w:r w:rsidRPr="001059DE">
        <w:tab/>
      </w:r>
      <w:r w:rsidRPr="001059DE">
        <w:tab/>
      </w:r>
      <w:r w:rsidRPr="001059DE">
        <w:tab/>
        <w:t>"maxValue":"40",</w:t>
      </w:r>
    </w:p>
    <w:p w:rsidR="008D07B7" w:rsidRPr="001059DE" w:rsidRDefault="008D07B7" w:rsidP="008D07B7">
      <w:r w:rsidRPr="001059DE">
        <w:tab/>
      </w:r>
      <w:r w:rsidRPr="001059DE">
        <w:tab/>
      </w:r>
      <w:r w:rsidRPr="001059DE">
        <w:tab/>
      </w:r>
      <w:r w:rsidRPr="001059DE">
        <w:tab/>
        <w:t>"minValue":"31",</w:t>
      </w:r>
    </w:p>
    <w:p w:rsidR="008D07B7" w:rsidRPr="001059DE" w:rsidRDefault="008D07B7" w:rsidP="008D07B7">
      <w:r w:rsidRPr="001059DE">
        <w:tab/>
      </w:r>
      <w:r w:rsidRPr="001059DE">
        <w:tab/>
      </w:r>
      <w:r w:rsidRPr="001059DE">
        <w:tab/>
      </w:r>
      <w:r w:rsidRPr="001059DE">
        <w:tab/>
        <w:t>"riskBearingCapacity":"3",</w:t>
      </w:r>
    </w:p>
    <w:p w:rsidR="008D07B7" w:rsidRPr="001059DE" w:rsidRDefault="008D07B7" w:rsidP="008D07B7">
      <w:r w:rsidRPr="001059DE">
        <w:tab/>
      </w:r>
      <w:r w:rsidRPr="001059DE">
        <w:tab/>
      </w:r>
      <w:r w:rsidRPr="001059DE">
        <w:tab/>
      </w:r>
      <w:r w:rsidRPr="001059DE">
        <w:tab/>
        <w:t>"totalLending":"700"</w:t>
      </w:r>
    </w:p>
    <w:p w:rsidR="008D07B7" w:rsidRPr="001059DE" w:rsidRDefault="008D07B7" w:rsidP="008D07B7">
      <w:r w:rsidRPr="001059DE">
        <w:tab/>
      </w:r>
      <w:r w:rsidRPr="001059DE">
        <w:tab/>
      </w:r>
      <w:r w:rsidRPr="001059DE">
        <w:tab/>
        <w:t>},</w:t>
      </w:r>
    </w:p>
    <w:p w:rsidR="008D07B7" w:rsidRPr="001059DE" w:rsidRDefault="008D07B7" w:rsidP="008D07B7">
      <w:r w:rsidRPr="001059DE">
        <w:tab/>
      </w:r>
      <w:r w:rsidRPr="001059DE">
        <w:tab/>
      </w:r>
      <w:r w:rsidRPr="001059DE">
        <w:tab/>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"capacityDesc":"</w:t>
      </w:r>
      <w:r w:rsidRPr="001059DE">
        <w:rPr>
          <w:rFonts w:hint="eastAsia"/>
        </w:rPr>
        <w:t>相对积极型</w:t>
      </w:r>
      <w:r w:rsidRPr="001059DE">
        <w:rPr>
          <w:rFonts w:hint="eastAsia"/>
        </w:rPr>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"gradeDesc":"41-50</w:t>
      </w:r>
      <w:r w:rsidRPr="001059DE">
        <w:rPr>
          <w:rFonts w:hint="eastAsia"/>
        </w:rPr>
        <w:t>分，愿意承担较高的出借风险，换取较高的回报。根据您的风险测评结果，您只可以选择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型项目进行出借。根据系统分级，您可出借资金额度上限为：</w:t>
      </w:r>
      <w:r w:rsidRPr="001059DE">
        <w:rPr>
          <w:rFonts w:hint="eastAsia"/>
        </w:rPr>
        <w:t>800</w:t>
      </w:r>
      <w:r w:rsidRPr="001059DE">
        <w:rPr>
          <w:rFonts w:hint="eastAsia"/>
        </w:rPr>
        <w:t>万</w:t>
      </w:r>
      <w:r w:rsidRPr="001059DE">
        <w:rPr>
          <w:rFonts w:hint="eastAsia"/>
        </w:rPr>
        <w:t>",</w:t>
      </w:r>
    </w:p>
    <w:p w:rsidR="008D07B7" w:rsidRPr="001059DE" w:rsidRDefault="008D07B7" w:rsidP="008D07B7">
      <w:r w:rsidRPr="001059DE">
        <w:tab/>
      </w:r>
      <w:r w:rsidRPr="001059DE">
        <w:tab/>
      </w:r>
      <w:r w:rsidRPr="001059DE">
        <w:tab/>
      </w:r>
      <w:r w:rsidRPr="001059DE">
        <w:tab/>
        <w:t>"id":4,</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"investDesc":"</w:t>
      </w:r>
      <w:r w:rsidRPr="001059DE">
        <w:rPr>
          <w:rFonts w:hint="eastAsia"/>
        </w:rPr>
        <w:t>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型项目进行出借。</w:t>
      </w:r>
      <w:r w:rsidRPr="001059DE">
        <w:rPr>
          <w:rFonts w:hint="eastAsia"/>
        </w:rPr>
        <w:t>",</w:t>
      </w:r>
    </w:p>
    <w:p w:rsidR="008D07B7" w:rsidRPr="001059DE" w:rsidRDefault="008D07B7" w:rsidP="008D07B7">
      <w:r w:rsidRPr="001059DE">
        <w:tab/>
      </w:r>
      <w:r w:rsidRPr="001059DE">
        <w:tab/>
      </w:r>
      <w:r w:rsidRPr="001059DE">
        <w:tab/>
      </w:r>
      <w:r w:rsidRPr="001059DE">
        <w:tab/>
        <w:t>"maxValue":"50",</w:t>
      </w:r>
    </w:p>
    <w:p w:rsidR="008D07B7" w:rsidRPr="001059DE" w:rsidRDefault="008D07B7" w:rsidP="008D07B7">
      <w:r w:rsidRPr="001059DE">
        <w:tab/>
      </w:r>
      <w:r w:rsidRPr="001059DE">
        <w:tab/>
      </w:r>
      <w:r w:rsidRPr="001059DE">
        <w:tab/>
      </w:r>
      <w:r w:rsidRPr="001059DE">
        <w:tab/>
        <w:t>"minValue":"41",</w:t>
      </w:r>
    </w:p>
    <w:p w:rsidR="008D07B7" w:rsidRPr="001059DE" w:rsidRDefault="008D07B7" w:rsidP="008D07B7">
      <w:r w:rsidRPr="001059DE">
        <w:tab/>
      </w:r>
      <w:r w:rsidRPr="001059DE">
        <w:tab/>
      </w:r>
      <w:r w:rsidRPr="001059DE">
        <w:tab/>
      </w:r>
      <w:r w:rsidRPr="001059DE">
        <w:tab/>
        <w:t>"riskBearingCapacity":"4",</w:t>
      </w:r>
    </w:p>
    <w:p w:rsidR="008D07B7" w:rsidRPr="001059DE" w:rsidRDefault="008D07B7" w:rsidP="008D07B7">
      <w:r w:rsidRPr="001059DE">
        <w:tab/>
      </w:r>
      <w:r w:rsidRPr="001059DE">
        <w:tab/>
      </w:r>
      <w:r w:rsidRPr="001059DE">
        <w:tab/>
      </w:r>
      <w:r w:rsidRPr="001059DE">
        <w:tab/>
        <w:t>"totalLending":"800"</w:t>
      </w:r>
    </w:p>
    <w:p w:rsidR="008D07B7" w:rsidRPr="001059DE" w:rsidRDefault="008D07B7" w:rsidP="008D07B7">
      <w:r w:rsidRPr="001059DE">
        <w:tab/>
      </w:r>
      <w:r w:rsidRPr="001059DE">
        <w:tab/>
      </w:r>
      <w:r w:rsidRPr="001059DE">
        <w:tab/>
        <w:t>},</w:t>
      </w:r>
    </w:p>
    <w:p w:rsidR="008D07B7" w:rsidRPr="001059DE" w:rsidRDefault="008D07B7" w:rsidP="008D07B7">
      <w:r w:rsidRPr="001059DE">
        <w:tab/>
      </w:r>
      <w:r w:rsidRPr="001059DE">
        <w:tab/>
      </w:r>
      <w:r w:rsidRPr="001059DE">
        <w:tab/>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"capacityDesc":"</w:t>
      </w:r>
      <w:r w:rsidRPr="001059DE">
        <w:rPr>
          <w:rFonts w:hint="eastAsia"/>
        </w:rPr>
        <w:t>积极型</w:t>
      </w:r>
      <w:r w:rsidRPr="001059DE">
        <w:rPr>
          <w:rFonts w:hint="eastAsia"/>
        </w:rPr>
        <w:t>",</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"gradeDesc":"51-59</w:t>
      </w:r>
      <w:r w:rsidRPr="001059DE">
        <w:rPr>
          <w:rFonts w:hint="eastAsia"/>
        </w:rPr>
        <w:t>分，能够接受可能出现的较大损失，尽可能换取最高回报。根据您的风险测评结果，您只可以选择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w:t>
      </w:r>
      <w:r w:rsidRPr="001059DE">
        <w:rPr>
          <w:rFonts w:hint="eastAsia"/>
        </w:rPr>
        <w:t>E</w:t>
      </w:r>
      <w:r w:rsidRPr="001059DE">
        <w:rPr>
          <w:rFonts w:hint="eastAsia"/>
        </w:rPr>
        <w:t>型项目进行出借。根据系统分级，您可出借资金额度上限为：</w:t>
      </w:r>
      <w:r w:rsidRPr="001059DE">
        <w:rPr>
          <w:rFonts w:hint="eastAsia"/>
        </w:rPr>
        <w:t>900</w:t>
      </w:r>
      <w:r w:rsidRPr="001059DE">
        <w:rPr>
          <w:rFonts w:hint="eastAsia"/>
        </w:rPr>
        <w:t>万</w:t>
      </w:r>
      <w:r w:rsidRPr="001059DE">
        <w:rPr>
          <w:rFonts w:hint="eastAsia"/>
        </w:rPr>
        <w:t>",</w:t>
      </w:r>
    </w:p>
    <w:p w:rsidR="008D07B7" w:rsidRPr="001059DE" w:rsidRDefault="008D07B7" w:rsidP="008D07B7">
      <w:r w:rsidRPr="001059DE">
        <w:tab/>
      </w:r>
      <w:r w:rsidRPr="001059DE">
        <w:tab/>
      </w:r>
      <w:r w:rsidRPr="001059DE">
        <w:tab/>
      </w:r>
      <w:r w:rsidRPr="001059DE">
        <w:tab/>
        <w:t>"id":5,</w:t>
      </w:r>
    </w:p>
    <w:p w:rsidR="008D07B7" w:rsidRPr="001059DE" w:rsidRDefault="008D07B7" w:rsidP="008D07B7">
      <w:r w:rsidRPr="001059DE">
        <w:rPr>
          <w:rFonts w:hint="eastAsia"/>
        </w:rPr>
        <w:tab/>
      </w:r>
      <w:r w:rsidRPr="001059DE">
        <w:rPr>
          <w:rFonts w:hint="eastAsia"/>
        </w:rPr>
        <w:tab/>
      </w:r>
      <w:r w:rsidRPr="001059DE">
        <w:rPr>
          <w:rFonts w:hint="eastAsia"/>
        </w:rPr>
        <w:tab/>
      </w:r>
      <w:r w:rsidRPr="001059DE">
        <w:rPr>
          <w:rFonts w:hint="eastAsia"/>
        </w:rPr>
        <w:tab/>
        <w:t>"investDesc":"</w:t>
      </w:r>
      <w:r w:rsidRPr="001059DE">
        <w:rPr>
          <w:rFonts w:hint="eastAsia"/>
        </w:rPr>
        <w:t>根据您的风险测评结果，您只可以选择</w:t>
      </w:r>
      <w:r w:rsidRPr="001059DE">
        <w:rPr>
          <w:rFonts w:hint="eastAsia"/>
        </w:rPr>
        <w:t>AA</w:t>
      </w:r>
      <w:r w:rsidRPr="001059DE">
        <w:rPr>
          <w:rFonts w:hint="eastAsia"/>
        </w:rPr>
        <w:t>、</w:t>
      </w:r>
      <w:r w:rsidRPr="001059DE">
        <w:rPr>
          <w:rFonts w:hint="eastAsia"/>
        </w:rPr>
        <w:t>A</w:t>
      </w:r>
      <w:r w:rsidRPr="001059DE">
        <w:rPr>
          <w:rFonts w:hint="eastAsia"/>
        </w:rPr>
        <w:t>、</w:t>
      </w:r>
      <w:r w:rsidRPr="001059DE">
        <w:rPr>
          <w:rFonts w:hint="eastAsia"/>
        </w:rPr>
        <w:t>B</w:t>
      </w:r>
      <w:r w:rsidRPr="001059DE">
        <w:rPr>
          <w:rFonts w:hint="eastAsia"/>
        </w:rPr>
        <w:t>、</w:t>
      </w:r>
      <w:r w:rsidRPr="001059DE">
        <w:rPr>
          <w:rFonts w:hint="eastAsia"/>
        </w:rPr>
        <w:t>C</w:t>
      </w:r>
      <w:r w:rsidRPr="001059DE">
        <w:rPr>
          <w:rFonts w:hint="eastAsia"/>
        </w:rPr>
        <w:t>、</w:t>
      </w:r>
      <w:r w:rsidRPr="001059DE">
        <w:rPr>
          <w:rFonts w:hint="eastAsia"/>
        </w:rPr>
        <w:t>D</w:t>
      </w:r>
      <w:r w:rsidRPr="001059DE">
        <w:rPr>
          <w:rFonts w:hint="eastAsia"/>
        </w:rPr>
        <w:t>、</w:t>
      </w:r>
      <w:r w:rsidRPr="001059DE">
        <w:rPr>
          <w:rFonts w:hint="eastAsia"/>
        </w:rPr>
        <w:lastRenderedPageBreak/>
        <w:t>E</w:t>
      </w:r>
      <w:r w:rsidRPr="001059DE">
        <w:rPr>
          <w:rFonts w:hint="eastAsia"/>
        </w:rPr>
        <w:t>型项目进行出借。</w:t>
      </w:r>
      <w:r w:rsidRPr="001059DE">
        <w:rPr>
          <w:rFonts w:hint="eastAsia"/>
        </w:rPr>
        <w:t>",</w:t>
      </w:r>
    </w:p>
    <w:p w:rsidR="008D07B7" w:rsidRPr="001059DE" w:rsidRDefault="008D07B7" w:rsidP="008D07B7">
      <w:r w:rsidRPr="001059DE">
        <w:tab/>
      </w:r>
      <w:r w:rsidRPr="001059DE">
        <w:tab/>
      </w:r>
      <w:r w:rsidRPr="001059DE">
        <w:tab/>
      </w:r>
      <w:r w:rsidRPr="001059DE">
        <w:tab/>
        <w:t>"maxValue":"59",</w:t>
      </w:r>
    </w:p>
    <w:p w:rsidR="008D07B7" w:rsidRPr="001059DE" w:rsidRDefault="008D07B7" w:rsidP="008D07B7">
      <w:r w:rsidRPr="001059DE">
        <w:tab/>
      </w:r>
      <w:r w:rsidRPr="001059DE">
        <w:tab/>
      </w:r>
      <w:r w:rsidRPr="001059DE">
        <w:tab/>
      </w:r>
      <w:r w:rsidRPr="001059DE">
        <w:tab/>
        <w:t>"minValue":"51",</w:t>
      </w:r>
    </w:p>
    <w:p w:rsidR="008D07B7" w:rsidRPr="001059DE" w:rsidRDefault="008D07B7" w:rsidP="008D07B7">
      <w:r w:rsidRPr="001059DE">
        <w:tab/>
      </w:r>
      <w:r w:rsidRPr="001059DE">
        <w:tab/>
      </w:r>
      <w:r w:rsidRPr="001059DE">
        <w:tab/>
      </w:r>
      <w:r w:rsidRPr="001059DE">
        <w:tab/>
        <w:t>"riskBearingCapacity":"5",</w:t>
      </w:r>
    </w:p>
    <w:p w:rsidR="008D07B7" w:rsidRPr="001059DE" w:rsidRDefault="008D07B7" w:rsidP="008D07B7">
      <w:r w:rsidRPr="001059DE">
        <w:tab/>
      </w:r>
      <w:r w:rsidRPr="001059DE">
        <w:tab/>
      </w:r>
      <w:r w:rsidRPr="001059DE">
        <w:tab/>
      </w:r>
      <w:r w:rsidRPr="001059DE">
        <w:tab/>
        <w:t>"totalLending":"900"</w:t>
      </w:r>
    </w:p>
    <w:p w:rsidR="008D07B7" w:rsidRPr="001059DE" w:rsidRDefault="008D07B7" w:rsidP="008D07B7">
      <w:r w:rsidRPr="001059DE">
        <w:tab/>
      </w:r>
      <w:r w:rsidRPr="001059DE">
        <w:tab/>
      </w:r>
      <w:r w:rsidRPr="001059DE">
        <w:tab/>
        <w:t>}</w:t>
      </w:r>
    </w:p>
    <w:p w:rsidR="008D07B7" w:rsidRPr="001059DE" w:rsidRDefault="008D07B7" w:rsidP="008D07B7">
      <w:r w:rsidRPr="001059DE">
        <w:tab/>
      </w:r>
      <w:r w:rsidRPr="001059DE">
        <w:tab/>
        <w:t>],</w:t>
      </w:r>
    </w:p>
    <w:p w:rsidR="008D07B7" w:rsidRPr="001059DE" w:rsidRDefault="008D07B7" w:rsidP="008D07B7">
      <w:r w:rsidRPr="001059DE">
        <w:tab/>
      </w:r>
      <w:r w:rsidRPr="001059DE">
        <w:tab/>
        <w:t>"totalScore":"36",</w:t>
      </w:r>
    </w:p>
    <w:p w:rsidR="008D07B7" w:rsidRPr="001059DE" w:rsidRDefault="008D07B7" w:rsidP="008D07B7">
      <w:r w:rsidRPr="001059DE">
        <w:rPr>
          <w:rFonts w:hint="eastAsia"/>
        </w:rPr>
        <w:tab/>
      </w:r>
      <w:r w:rsidRPr="001059DE">
        <w:rPr>
          <w:rFonts w:hint="eastAsia"/>
        </w:rPr>
        <w:tab/>
        <w:t>"capacity":"</w:t>
      </w:r>
      <w:r w:rsidRPr="001059DE">
        <w:rPr>
          <w:rFonts w:hint="eastAsia"/>
        </w:rPr>
        <w:t>稳健型</w:t>
      </w:r>
      <w:r w:rsidRPr="001059DE">
        <w:rPr>
          <w:rFonts w:hint="eastAsia"/>
        </w:rPr>
        <w:t>"</w:t>
      </w:r>
    </w:p>
    <w:p w:rsidR="008D07B7" w:rsidRPr="001059DE" w:rsidRDefault="008D07B7" w:rsidP="008D07B7">
      <w:r w:rsidRPr="001059DE">
        <w:tab/>
        <w:t>}</w:t>
      </w:r>
    </w:p>
    <w:p w:rsidR="00E81BF5" w:rsidRPr="001059DE" w:rsidRDefault="008D07B7" w:rsidP="0065634D">
      <w:r w:rsidRPr="001059DE">
        <w:t>}</w:t>
      </w:r>
    </w:p>
    <w:p w:rsidR="00B21366" w:rsidRPr="001059DE" w:rsidRDefault="00B21366" w:rsidP="0065634D"/>
    <w:p w:rsidR="00B21366" w:rsidRPr="001059DE" w:rsidRDefault="00B21366" w:rsidP="00B21366">
      <w:pPr>
        <w:pStyle w:val="3"/>
        <w:rPr>
          <w:color w:val="000000" w:themeColor="text1"/>
        </w:rPr>
      </w:pPr>
      <w:bookmarkStart w:id="66" w:name="OLE_LINK1"/>
      <w:bookmarkStart w:id="67" w:name="OLE_LINK2"/>
      <w:r w:rsidRPr="001059DE">
        <w:rPr>
          <w:rFonts w:hint="eastAsia"/>
          <w:color w:val="000000" w:themeColor="text1"/>
        </w:rPr>
        <w:t>风险评估测评接口</w:t>
      </w:r>
    </w:p>
    <w:p w:rsidR="00B21366" w:rsidRPr="001059DE" w:rsidRDefault="00B21366" w:rsidP="00B21366">
      <w:pPr>
        <w:pStyle w:val="4"/>
        <w:rPr>
          <w:color w:val="000000" w:themeColor="text1"/>
        </w:rPr>
      </w:pPr>
      <w:r w:rsidRPr="001059DE">
        <w:rPr>
          <w:rFonts w:hint="eastAsia"/>
          <w:color w:val="000000" w:themeColor="text1"/>
        </w:rPr>
        <w:t>输入</w:t>
      </w:r>
    </w:p>
    <w:p w:rsidR="00B21366" w:rsidRPr="001059DE" w:rsidRDefault="00B21366" w:rsidP="00B2136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21366" w:rsidRPr="001059DE" w:rsidRDefault="00B21366" w:rsidP="00B21366">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/api/risk/saveRisk</w:t>
      </w:r>
    </w:p>
    <w:p w:rsidR="00B21366" w:rsidRPr="001059DE" w:rsidRDefault="00B21366" w:rsidP="00B21366">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21366" w:rsidRPr="001059DE" w:rsidTr="009E2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21366" w:rsidRPr="001059DE" w:rsidRDefault="00B21366" w:rsidP="009E2C50">
            <w:pPr>
              <w:rPr>
                <w:b w:val="0"/>
                <w:bCs w:val="0"/>
                <w:color w:val="000000" w:themeColor="text1"/>
              </w:rPr>
            </w:pPr>
            <w:r w:rsidRPr="001059DE">
              <w:rPr>
                <w:rFonts w:hint="eastAsia"/>
                <w:color w:val="000000" w:themeColor="text1"/>
              </w:rPr>
              <w:t>参数</w:t>
            </w:r>
          </w:p>
        </w:tc>
        <w:tc>
          <w:tcPr>
            <w:tcW w:w="1410" w:type="dxa"/>
            <w:vAlign w:val="center"/>
          </w:tcPr>
          <w:p w:rsidR="00B21366" w:rsidRPr="001059DE" w:rsidRDefault="00B21366" w:rsidP="009E2C5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21366" w:rsidRPr="001059DE" w:rsidRDefault="00B21366" w:rsidP="009E2C5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21366" w:rsidRPr="001059DE" w:rsidTr="009E2C50">
        <w:tc>
          <w:tcPr>
            <w:cnfStyle w:val="001000000000" w:firstRow="0" w:lastRow="0" w:firstColumn="1" w:lastColumn="0" w:oddVBand="0" w:evenVBand="0" w:oddHBand="0" w:evenHBand="0" w:firstRowFirstColumn="0" w:firstRowLastColumn="0" w:lastRowFirstColumn="0" w:lastRowLastColumn="0"/>
            <w:tcW w:w="1773" w:type="dxa"/>
            <w:vAlign w:val="center"/>
          </w:tcPr>
          <w:p w:rsidR="00B21366" w:rsidRPr="001059DE" w:rsidRDefault="00B21366" w:rsidP="009E2C50">
            <w:pPr>
              <w:rPr>
                <w:b w:val="0"/>
                <w:bCs w:val="0"/>
                <w:color w:val="000000" w:themeColor="text1"/>
                <w:szCs w:val="21"/>
              </w:rPr>
            </w:pPr>
            <w:r w:rsidRPr="001059DE">
              <w:rPr>
                <w:color w:val="000000" w:themeColor="text1"/>
                <w:szCs w:val="21"/>
              </w:rPr>
              <w:t>userId</w:t>
            </w:r>
          </w:p>
        </w:tc>
        <w:tc>
          <w:tcPr>
            <w:tcW w:w="1410" w:type="dxa"/>
            <w:vAlign w:val="center"/>
          </w:tcPr>
          <w:p w:rsidR="00B21366" w:rsidRPr="001059DE" w:rsidRDefault="00B21366" w:rsidP="009E2C5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B21366" w:rsidRPr="001059DE" w:rsidRDefault="00B21366" w:rsidP="009E2C5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C96393" w:rsidRPr="001059DE" w:rsidTr="009E2C50">
        <w:tc>
          <w:tcPr>
            <w:cnfStyle w:val="001000000000" w:firstRow="0" w:lastRow="0" w:firstColumn="1" w:lastColumn="0" w:oddVBand="0" w:evenVBand="0" w:oddHBand="0" w:evenHBand="0" w:firstRowFirstColumn="0" w:firstRowLastColumn="0" w:lastRowFirstColumn="0" w:lastRowLastColumn="0"/>
            <w:tcW w:w="1773" w:type="dxa"/>
            <w:vAlign w:val="center"/>
          </w:tcPr>
          <w:p w:rsidR="00C96393" w:rsidRPr="001059DE" w:rsidRDefault="00C96393" w:rsidP="009E2C50">
            <w:pPr>
              <w:rPr>
                <w:color w:val="000000" w:themeColor="text1"/>
                <w:szCs w:val="21"/>
              </w:rPr>
            </w:pPr>
            <w:r w:rsidRPr="001059DE">
              <w:rPr>
                <w:color w:val="000000" w:themeColor="text1"/>
                <w:szCs w:val="21"/>
              </w:rPr>
              <w:t>totalScore</w:t>
            </w:r>
          </w:p>
        </w:tc>
        <w:tc>
          <w:tcPr>
            <w:tcW w:w="1410" w:type="dxa"/>
            <w:vAlign w:val="center"/>
          </w:tcPr>
          <w:p w:rsidR="00C96393" w:rsidRPr="001059DE" w:rsidRDefault="00C96393" w:rsidP="009E2C50">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C96393" w:rsidRPr="001059DE" w:rsidRDefault="00C96393" w:rsidP="009E2C5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总分</w:t>
            </w:r>
          </w:p>
        </w:tc>
      </w:tr>
      <w:tr w:rsidR="00C96393" w:rsidRPr="001059DE" w:rsidTr="009E2C50">
        <w:tc>
          <w:tcPr>
            <w:cnfStyle w:val="001000000000" w:firstRow="0" w:lastRow="0" w:firstColumn="1" w:lastColumn="0" w:oddVBand="0" w:evenVBand="0" w:oddHBand="0" w:evenHBand="0" w:firstRowFirstColumn="0" w:firstRowLastColumn="0" w:lastRowFirstColumn="0" w:lastRowLastColumn="0"/>
            <w:tcW w:w="1773" w:type="dxa"/>
            <w:vAlign w:val="center"/>
          </w:tcPr>
          <w:p w:rsidR="00C96393" w:rsidRPr="001059DE" w:rsidRDefault="00C96393" w:rsidP="009E2C50">
            <w:pPr>
              <w:rPr>
                <w:color w:val="000000" w:themeColor="text1"/>
                <w:szCs w:val="21"/>
              </w:rPr>
            </w:pPr>
            <w:r w:rsidRPr="001059DE">
              <w:rPr>
                <w:color w:val="000000" w:themeColor="text1"/>
                <w:szCs w:val="21"/>
              </w:rPr>
              <w:t>questions</w:t>
            </w:r>
          </w:p>
        </w:tc>
        <w:tc>
          <w:tcPr>
            <w:tcW w:w="1410" w:type="dxa"/>
            <w:vAlign w:val="center"/>
          </w:tcPr>
          <w:p w:rsidR="00C96393" w:rsidRPr="001059DE" w:rsidRDefault="00C96393" w:rsidP="009E2C50">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C96393" w:rsidRPr="001059DE" w:rsidRDefault="00C96393" w:rsidP="009E2C5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问题答案数组</w:t>
            </w:r>
          </w:p>
        </w:tc>
      </w:tr>
    </w:tbl>
    <w:p w:rsidR="00B21366" w:rsidRPr="001059DE" w:rsidRDefault="00B21366" w:rsidP="00B2136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B21366" w:rsidRPr="001059DE" w:rsidTr="009E2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21366" w:rsidRPr="001059DE" w:rsidRDefault="00B21366" w:rsidP="009E2C50">
            <w:pPr>
              <w:rPr>
                <w:b w:val="0"/>
                <w:bCs w:val="0"/>
                <w:color w:val="000000" w:themeColor="text1"/>
              </w:rPr>
            </w:pPr>
            <w:r w:rsidRPr="001059DE">
              <w:rPr>
                <w:rFonts w:hint="eastAsia"/>
                <w:color w:val="000000" w:themeColor="text1"/>
              </w:rPr>
              <w:t>参数</w:t>
            </w:r>
          </w:p>
        </w:tc>
        <w:tc>
          <w:tcPr>
            <w:tcW w:w="7155" w:type="dxa"/>
            <w:vAlign w:val="center"/>
          </w:tcPr>
          <w:p w:rsidR="00B21366" w:rsidRPr="001059DE" w:rsidRDefault="00B21366" w:rsidP="009E2C5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21366" w:rsidRPr="001059DE" w:rsidTr="009E2C50">
        <w:tc>
          <w:tcPr>
            <w:cnfStyle w:val="001000000000" w:firstRow="0" w:lastRow="0" w:firstColumn="1" w:lastColumn="0" w:oddVBand="0" w:evenVBand="0" w:oddHBand="0" w:evenHBand="0" w:firstRowFirstColumn="0" w:firstRowLastColumn="0" w:lastRowFirstColumn="0" w:lastRowLastColumn="0"/>
            <w:tcW w:w="1773" w:type="dxa"/>
            <w:vAlign w:val="center"/>
          </w:tcPr>
          <w:p w:rsidR="00B21366" w:rsidRPr="001059DE" w:rsidRDefault="00B21366" w:rsidP="009E2C50">
            <w:pPr>
              <w:rPr>
                <w:bCs w:val="0"/>
                <w:color w:val="000000" w:themeColor="text1"/>
                <w:szCs w:val="21"/>
              </w:rPr>
            </w:pPr>
            <w:r w:rsidRPr="001059DE">
              <w:rPr>
                <w:rFonts w:hint="eastAsia"/>
                <w:color w:val="000000" w:themeColor="text1"/>
                <w:szCs w:val="21"/>
              </w:rPr>
              <w:t>code</w:t>
            </w:r>
          </w:p>
        </w:tc>
        <w:tc>
          <w:tcPr>
            <w:tcW w:w="7155" w:type="dxa"/>
            <w:vAlign w:val="center"/>
          </w:tcPr>
          <w:p w:rsidR="00B21366" w:rsidRPr="001059DE" w:rsidRDefault="00B21366" w:rsidP="009E2C5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21366" w:rsidRPr="001059DE" w:rsidTr="009E2C50">
        <w:tc>
          <w:tcPr>
            <w:cnfStyle w:val="001000000000" w:firstRow="0" w:lastRow="0" w:firstColumn="1" w:lastColumn="0" w:oddVBand="0" w:evenVBand="0" w:oddHBand="0" w:evenHBand="0" w:firstRowFirstColumn="0" w:firstRowLastColumn="0" w:lastRowFirstColumn="0" w:lastRowLastColumn="0"/>
            <w:tcW w:w="1773" w:type="dxa"/>
            <w:vAlign w:val="center"/>
          </w:tcPr>
          <w:p w:rsidR="00B21366" w:rsidRPr="001059DE" w:rsidRDefault="00B21366" w:rsidP="009E2C50">
            <w:pPr>
              <w:rPr>
                <w:bCs w:val="0"/>
                <w:color w:val="000000" w:themeColor="text1"/>
                <w:szCs w:val="21"/>
              </w:rPr>
            </w:pPr>
            <w:r w:rsidRPr="001059DE">
              <w:rPr>
                <w:rFonts w:hint="eastAsia"/>
                <w:color w:val="000000" w:themeColor="text1"/>
                <w:szCs w:val="21"/>
              </w:rPr>
              <w:t>message</w:t>
            </w:r>
          </w:p>
        </w:tc>
        <w:tc>
          <w:tcPr>
            <w:tcW w:w="7155" w:type="dxa"/>
            <w:vAlign w:val="center"/>
          </w:tcPr>
          <w:p w:rsidR="00B21366" w:rsidRPr="001059DE" w:rsidRDefault="00B21366" w:rsidP="009E2C5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bl>
    <w:p w:rsidR="00B21366" w:rsidRPr="001059DE" w:rsidRDefault="00C96393" w:rsidP="0065634D">
      <w:r w:rsidRPr="001059DE">
        <w:rPr>
          <w:rFonts w:hint="eastAsia"/>
        </w:rPr>
        <w:t>输入示例</w:t>
      </w:r>
    </w:p>
    <w:p w:rsidR="00C96393" w:rsidRPr="001059DE" w:rsidRDefault="00C96393" w:rsidP="00C96393">
      <w:r w:rsidRPr="001059DE">
        <w:t>{</w:t>
      </w:r>
    </w:p>
    <w:p w:rsidR="00C96393" w:rsidRPr="001059DE" w:rsidRDefault="00C96393" w:rsidP="00C96393">
      <w:r w:rsidRPr="001059DE">
        <w:t xml:space="preserve">    "userId":1810302132261558157400,</w:t>
      </w:r>
    </w:p>
    <w:p w:rsidR="00C96393" w:rsidRPr="001059DE" w:rsidRDefault="00C96393" w:rsidP="00C96393">
      <w:r w:rsidRPr="001059DE">
        <w:t xml:space="preserve">    "totalScore":36,</w:t>
      </w:r>
    </w:p>
    <w:p w:rsidR="00C96393" w:rsidRPr="001059DE" w:rsidRDefault="00C96393" w:rsidP="00C96393">
      <w:r w:rsidRPr="001059DE">
        <w:t xml:space="preserve">    "questions":[</w:t>
      </w:r>
    </w:p>
    <w:p w:rsidR="00C96393" w:rsidRPr="001059DE" w:rsidRDefault="00C96393" w:rsidP="00C96393">
      <w:r w:rsidRPr="001059DE">
        <w:t xml:space="preserve">        {</w:t>
      </w:r>
    </w:p>
    <w:p w:rsidR="00C96393" w:rsidRPr="001059DE" w:rsidRDefault="00C96393" w:rsidP="00C96393">
      <w:r w:rsidRPr="001059DE">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lastRenderedPageBreak/>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t xml:space="preserve">            "question":"2"</w:t>
      </w:r>
    </w:p>
    <w:p w:rsidR="00C96393" w:rsidRPr="001059DE" w:rsidRDefault="00C96393" w:rsidP="00C96393">
      <w:r w:rsidRPr="001059DE">
        <w:t xml:space="preserve">        }</w:t>
      </w:r>
    </w:p>
    <w:p w:rsidR="00C96393" w:rsidRPr="001059DE" w:rsidRDefault="00C96393" w:rsidP="00C96393">
      <w:r w:rsidRPr="001059DE">
        <w:t xml:space="preserve">    ]</w:t>
      </w:r>
    </w:p>
    <w:p w:rsidR="00C96393" w:rsidRPr="001059DE" w:rsidRDefault="00C96393" w:rsidP="00C96393">
      <w:r w:rsidRPr="001059DE">
        <w:t>}</w:t>
      </w:r>
    </w:p>
    <w:p w:rsidR="00C96393" w:rsidRPr="001059DE" w:rsidRDefault="00C96393" w:rsidP="00C96393">
      <w:r w:rsidRPr="001059DE">
        <w:t>输出示例</w:t>
      </w:r>
    </w:p>
    <w:p w:rsidR="00C96393" w:rsidRPr="001059DE" w:rsidRDefault="00C96393" w:rsidP="00C96393">
      <w:r w:rsidRPr="001059DE">
        <w:t>{</w:t>
      </w:r>
    </w:p>
    <w:p w:rsidR="00C96393" w:rsidRPr="001059DE" w:rsidRDefault="00C96393" w:rsidP="00C96393">
      <w:r w:rsidRPr="001059DE">
        <w:tab/>
        <w:t>"code":0</w:t>
      </w:r>
      <w:r w:rsidRPr="001059DE">
        <w:rPr>
          <w:rFonts w:hint="eastAsia"/>
        </w:rPr>
        <w:t>,</w:t>
      </w:r>
    </w:p>
    <w:p w:rsidR="00C96393" w:rsidRPr="001059DE" w:rsidRDefault="00C96393" w:rsidP="00C96393">
      <w:r w:rsidRPr="001059DE">
        <w:tab/>
        <w:t>“message”:”</w:t>
      </w:r>
      <w:r w:rsidRPr="001059DE">
        <w:t>测评成功</w:t>
      </w:r>
      <w:r w:rsidRPr="001059DE">
        <w:t>”</w:t>
      </w:r>
    </w:p>
    <w:p w:rsidR="00C96393" w:rsidRPr="001059DE" w:rsidRDefault="00C96393" w:rsidP="00C96393">
      <w:r w:rsidRPr="001059DE">
        <w:t>}</w:t>
      </w:r>
    </w:p>
    <w:p w:rsidR="004F5199" w:rsidRPr="001059DE" w:rsidRDefault="004F5199" w:rsidP="00C96393"/>
    <w:p w:rsidR="004F5199" w:rsidRPr="001059DE" w:rsidRDefault="004F5199" w:rsidP="004F5199">
      <w:pPr>
        <w:pStyle w:val="3"/>
        <w:rPr>
          <w:color w:val="000000" w:themeColor="text1"/>
        </w:rPr>
      </w:pPr>
      <w:r w:rsidRPr="001059DE">
        <w:rPr>
          <w:rFonts w:hint="eastAsia"/>
          <w:color w:val="000000" w:themeColor="text1"/>
        </w:rPr>
        <w:t>上传头像接口</w:t>
      </w:r>
    </w:p>
    <w:p w:rsidR="004F5199" w:rsidRPr="001059DE" w:rsidRDefault="004F5199" w:rsidP="004F5199">
      <w:pPr>
        <w:pStyle w:val="4"/>
        <w:rPr>
          <w:color w:val="000000" w:themeColor="text1"/>
        </w:rPr>
      </w:pPr>
      <w:r w:rsidRPr="001059DE">
        <w:rPr>
          <w:rFonts w:hint="eastAsia"/>
          <w:color w:val="000000" w:themeColor="text1"/>
        </w:rPr>
        <w:t>输入</w:t>
      </w:r>
    </w:p>
    <w:p w:rsidR="004F5199" w:rsidRPr="001059DE" w:rsidRDefault="004F5199" w:rsidP="004F5199">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4F5199" w:rsidRPr="001059DE" w:rsidRDefault="004F5199" w:rsidP="004F5199">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/api/personalCenter/uploadHeadImg</w:t>
      </w:r>
    </w:p>
    <w:p w:rsidR="004F5199" w:rsidRPr="001059DE" w:rsidRDefault="004F5199" w:rsidP="004F5199">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4F5199"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4F5199" w:rsidP="00843808">
            <w:pPr>
              <w:rPr>
                <w:b w:val="0"/>
                <w:bCs w:val="0"/>
                <w:color w:val="000000" w:themeColor="text1"/>
              </w:rPr>
            </w:pPr>
            <w:r w:rsidRPr="001059DE">
              <w:rPr>
                <w:rFonts w:hint="eastAsia"/>
                <w:color w:val="000000" w:themeColor="text1"/>
              </w:rPr>
              <w:t>参数</w:t>
            </w:r>
          </w:p>
        </w:tc>
        <w:tc>
          <w:tcPr>
            <w:tcW w:w="1410" w:type="dxa"/>
            <w:vAlign w:val="center"/>
          </w:tcPr>
          <w:p w:rsidR="004F5199" w:rsidRPr="001059DE" w:rsidRDefault="004F5199"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4F5199" w:rsidRPr="001059DE" w:rsidRDefault="004F5199"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F519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F61486" w:rsidP="00843808">
            <w:pPr>
              <w:rPr>
                <w:b w:val="0"/>
                <w:bCs w:val="0"/>
                <w:color w:val="000000" w:themeColor="text1"/>
                <w:szCs w:val="21"/>
              </w:rPr>
            </w:pPr>
            <w:r w:rsidRPr="001059DE">
              <w:rPr>
                <w:b w:val="0"/>
                <w:bCs w:val="0"/>
                <w:color w:val="000000" w:themeColor="text1"/>
                <w:szCs w:val="21"/>
              </w:rPr>
              <w:t>imgFile</w:t>
            </w:r>
          </w:p>
        </w:tc>
        <w:tc>
          <w:tcPr>
            <w:tcW w:w="1410" w:type="dxa"/>
            <w:vAlign w:val="center"/>
          </w:tcPr>
          <w:p w:rsidR="004F5199" w:rsidRPr="001059DE" w:rsidRDefault="00F61486"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4F5199" w:rsidRPr="001059DE" w:rsidRDefault="00D01BAF"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头像流</w:t>
            </w:r>
          </w:p>
        </w:tc>
      </w:tr>
      <w:tr w:rsidR="004F519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D01BAF" w:rsidP="00D01BAF">
            <w:pPr>
              <w:rPr>
                <w:color w:val="000000" w:themeColor="text1"/>
                <w:szCs w:val="21"/>
              </w:rPr>
            </w:pPr>
            <w:r w:rsidRPr="001059DE">
              <w:rPr>
                <w:color w:val="000000" w:themeColor="text1"/>
                <w:szCs w:val="21"/>
              </w:rPr>
              <w:t>userId</w:t>
            </w:r>
          </w:p>
        </w:tc>
        <w:tc>
          <w:tcPr>
            <w:tcW w:w="1410" w:type="dxa"/>
            <w:vAlign w:val="center"/>
          </w:tcPr>
          <w:p w:rsidR="004F5199" w:rsidRPr="001059DE" w:rsidRDefault="00D01BAF" w:rsidP="00843808">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4F5199" w:rsidRPr="001059DE" w:rsidRDefault="00D01BAF"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4F519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4F5199" w:rsidP="00843808">
            <w:pPr>
              <w:rPr>
                <w:color w:val="000000" w:themeColor="text1"/>
                <w:szCs w:val="21"/>
              </w:rPr>
            </w:pPr>
          </w:p>
        </w:tc>
        <w:tc>
          <w:tcPr>
            <w:tcW w:w="1410" w:type="dxa"/>
            <w:vAlign w:val="center"/>
          </w:tcPr>
          <w:p w:rsidR="004F5199" w:rsidRPr="001059DE" w:rsidRDefault="004F5199" w:rsidP="00843808">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4F5199" w:rsidRPr="001059DE" w:rsidRDefault="004F5199"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F5199" w:rsidRPr="001059DE" w:rsidRDefault="004F5199" w:rsidP="004F5199">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4F5199"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4F5199" w:rsidP="00843808">
            <w:pPr>
              <w:rPr>
                <w:b w:val="0"/>
                <w:bCs w:val="0"/>
                <w:color w:val="000000" w:themeColor="text1"/>
              </w:rPr>
            </w:pPr>
            <w:r w:rsidRPr="001059DE">
              <w:rPr>
                <w:rFonts w:hint="eastAsia"/>
                <w:color w:val="000000" w:themeColor="text1"/>
              </w:rPr>
              <w:t>参数</w:t>
            </w:r>
          </w:p>
        </w:tc>
        <w:tc>
          <w:tcPr>
            <w:tcW w:w="7155" w:type="dxa"/>
            <w:vAlign w:val="center"/>
          </w:tcPr>
          <w:p w:rsidR="004F5199" w:rsidRPr="001059DE" w:rsidRDefault="004F5199"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F519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4F5199" w:rsidP="00843808">
            <w:pPr>
              <w:rPr>
                <w:bCs w:val="0"/>
                <w:color w:val="000000" w:themeColor="text1"/>
                <w:szCs w:val="21"/>
              </w:rPr>
            </w:pPr>
            <w:r w:rsidRPr="001059DE">
              <w:rPr>
                <w:rFonts w:hint="eastAsia"/>
                <w:color w:val="000000" w:themeColor="text1"/>
                <w:szCs w:val="21"/>
              </w:rPr>
              <w:t>code</w:t>
            </w:r>
          </w:p>
        </w:tc>
        <w:tc>
          <w:tcPr>
            <w:tcW w:w="7155" w:type="dxa"/>
            <w:vAlign w:val="center"/>
          </w:tcPr>
          <w:p w:rsidR="004F5199" w:rsidRPr="001059DE" w:rsidRDefault="004F5199"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4F519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4F5199" w:rsidP="00843808">
            <w:pPr>
              <w:rPr>
                <w:bCs w:val="0"/>
                <w:color w:val="000000" w:themeColor="text1"/>
                <w:szCs w:val="21"/>
              </w:rPr>
            </w:pPr>
            <w:r w:rsidRPr="001059DE">
              <w:rPr>
                <w:rFonts w:hint="eastAsia"/>
                <w:color w:val="000000" w:themeColor="text1"/>
                <w:szCs w:val="21"/>
              </w:rPr>
              <w:t>message</w:t>
            </w:r>
          </w:p>
        </w:tc>
        <w:tc>
          <w:tcPr>
            <w:tcW w:w="7155" w:type="dxa"/>
            <w:vAlign w:val="center"/>
          </w:tcPr>
          <w:p w:rsidR="004F5199" w:rsidRPr="001059DE" w:rsidRDefault="004F5199"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4F519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4F5199" w:rsidRPr="001059DE" w:rsidRDefault="004F5199" w:rsidP="00843808">
            <w:pPr>
              <w:rPr>
                <w:color w:val="000000" w:themeColor="text1"/>
                <w:szCs w:val="21"/>
              </w:rPr>
            </w:pPr>
            <w:r w:rsidRPr="001059DE">
              <w:rPr>
                <w:color w:val="000000" w:themeColor="text1"/>
                <w:szCs w:val="21"/>
              </w:rPr>
              <w:t>date</w:t>
            </w:r>
          </w:p>
        </w:tc>
        <w:tc>
          <w:tcPr>
            <w:tcW w:w="7155" w:type="dxa"/>
            <w:vAlign w:val="center"/>
          </w:tcPr>
          <w:p w:rsidR="004F5199" w:rsidRPr="001059DE" w:rsidRDefault="004F5199" w:rsidP="00843808">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头像url</w:t>
            </w:r>
          </w:p>
        </w:tc>
      </w:tr>
    </w:tbl>
    <w:p w:rsidR="004F5199" w:rsidRPr="001059DE" w:rsidRDefault="004F5199" w:rsidP="004F5199">
      <w:r w:rsidRPr="001059DE">
        <w:rPr>
          <w:rFonts w:hint="eastAsia"/>
        </w:rPr>
        <w:t>输入示例</w:t>
      </w:r>
    </w:p>
    <w:p w:rsidR="004F5199" w:rsidRPr="001059DE" w:rsidRDefault="004F5199" w:rsidP="004F5199">
      <w:r w:rsidRPr="001059DE">
        <w:lastRenderedPageBreak/>
        <w:t>{</w:t>
      </w:r>
    </w:p>
    <w:p w:rsidR="004F5199" w:rsidRPr="001059DE" w:rsidRDefault="004F5199" w:rsidP="004F5199">
      <w:r w:rsidRPr="001059DE">
        <w:tab/>
        <w:t>"code": 0,</w:t>
      </w:r>
    </w:p>
    <w:p w:rsidR="004F5199" w:rsidRPr="001059DE" w:rsidRDefault="004F5199" w:rsidP="004F5199">
      <w:r w:rsidRPr="001059DE">
        <w:tab/>
        <w:t>"data": "http://192.168.1.77:86/hyxd_qtw/head/129633/201811081413451.png",</w:t>
      </w:r>
    </w:p>
    <w:p w:rsidR="004F5199" w:rsidRPr="001059DE" w:rsidRDefault="004F5199" w:rsidP="004F5199">
      <w:r w:rsidRPr="001059DE">
        <w:tab/>
        <w:t>"message": ""</w:t>
      </w:r>
    </w:p>
    <w:p w:rsidR="004F5199" w:rsidRPr="001059DE" w:rsidRDefault="004F5199" w:rsidP="004F5199">
      <w:r w:rsidRPr="001059DE">
        <w:t>}</w:t>
      </w:r>
    </w:p>
    <w:bookmarkEnd w:id="66"/>
    <w:bookmarkEnd w:id="67"/>
    <w:p w:rsidR="00F540DD" w:rsidRPr="001059DE" w:rsidRDefault="00F540DD" w:rsidP="00F540DD">
      <w:pPr>
        <w:pStyle w:val="3"/>
        <w:rPr>
          <w:color w:val="000000" w:themeColor="text1"/>
        </w:rPr>
      </w:pPr>
      <w:r w:rsidRPr="001059DE">
        <w:rPr>
          <w:rFonts w:hint="eastAsia"/>
          <w:color w:val="000000" w:themeColor="text1"/>
        </w:rPr>
        <w:t>邮箱认证接口</w:t>
      </w:r>
    </w:p>
    <w:p w:rsidR="00F540DD" w:rsidRPr="001059DE" w:rsidRDefault="00F540DD" w:rsidP="00F540DD">
      <w:pPr>
        <w:pStyle w:val="4"/>
        <w:rPr>
          <w:color w:val="000000" w:themeColor="text1"/>
        </w:rPr>
      </w:pPr>
      <w:r w:rsidRPr="001059DE">
        <w:rPr>
          <w:rFonts w:hint="eastAsia"/>
          <w:color w:val="000000" w:themeColor="text1"/>
        </w:rPr>
        <w:t>输入</w:t>
      </w:r>
    </w:p>
    <w:p w:rsidR="00F540DD" w:rsidRPr="001059DE" w:rsidRDefault="00F540DD" w:rsidP="00F540D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540DD" w:rsidRPr="001059DE" w:rsidRDefault="00F540DD" w:rsidP="00F540DD">
      <w:pPr>
        <w:pStyle w:val="HTML"/>
        <w:widowControl/>
        <w:shd w:val="clear" w:color="auto" w:fill="FFFFFF"/>
        <w:ind w:firstLineChars="200" w:firstLine="420"/>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/api/userAuthMailbox/sendMailboxCode</w:t>
      </w:r>
    </w:p>
    <w:p w:rsidR="00F540DD" w:rsidRPr="001059DE" w:rsidRDefault="00F540DD" w:rsidP="00F540DD">
      <w:pPr>
        <w:ind w:firstLine="420"/>
        <w:rPr>
          <w:color w:val="000000" w:themeColor="text1"/>
        </w:rPr>
      </w:pPr>
    </w:p>
    <w:p w:rsidR="00F540DD" w:rsidRPr="001059DE" w:rsidRDefault="00F540DD" w:rsidP="00F540DD">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540DD"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rPr>
            </w:pPr>
            <w:r w:rsidRPr="001059DE">
              <w:rPr>
                <w:rFonts w:hint="eastAsia"/>
                <w:color w:val="000000" w:themeColor="text1"/>
              </w:rPr>
              <w:t>参数</w:t>
            </w:r>
          </w:p>
        </w:tc>
        <w:tc>
          <w:tcPr>
            <w:tcW w:w="1410"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szCs w:val="21"/>
              </w:rPr>
            </w:pPr>
            <w:r w:rsidRPr="001059DE">
              <w:rPr>
                <w:color w:val="000000" w:themeColor="text1"/>
                <w:szCs w:val="21"/>
              </w:rPr>
              <w:t>userId</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color w:val="000000" w:themeColor="text1"/>
                <w:szCs w:val="21"/>
              </w:rPr>
            </w:pPr>
            <w:r w:rsidRPr="001059DE">
              <w:rPr>
                <w:color w:val="000000" w:themeColor="text1"/>
                <w:szCs w:val="21"/>
              </w:rPr>
              <w:t>email</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t>邮箱</w:t>
            </w:r>
          </w:p>
        </w:tc>
      </w:tr>
    </w:tbl>
    <w:p w:rsidR="00F540DD" w:rsidRPr="001059DE" w:rsidRDefault="00F540DD" w:rsidP="00F540D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F540DD"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rPr>
            </w:pPr>
            <w:r w:rsidRPr="001059DE">
              <w:rPr>
                <w:rFonts w:hint="eastAsia"/>
                <w:color w:val="000000" w:themeColor="text1"/>
              </w:rPr>
              <w:t>参数</w:t>
            </w:r>
          </w:p>
        </w:tc>
        <w:tc>
          <w:tcPr>
            <w:tcW w:w="7155"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Cs w:val="0"/>
                <w:color w:val="000000" w:themeColor="text1"/>
                <w:szCs w:val="21"/>
              </w:rPr>
            </w:pPr>
            <w:r w:rsidRPr="001059DE">
              <w:rPr>
                <w:rFonts w:hint="eastAsia"/>
                <w:color w:val="000000" w:themeColor="text1"/>
                <w:szCs w:val="21"/>
              </w:rPr>
              <w:t>code</w:t>
            </w:r>
          </w:p>
        </w:tc>
        <w:tc>
          <w:tcPr>
            <w:tcW w:w="7155"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Cs w:val="0"/>
                <w:color w:val="000000" w:themeColor="text1"/>
                <w:szCs w:val="21"/>
              </w:rPr>
            </w:pPr>
            <w:r w:rsidRPr="001059DE">
              <w:rPr>
                <w:rFonts w:hint="eastAsia"/>
                <w:color w:val="000000" w:themeColor="text1"/>
                <w:szCs w:val="21"/>
              </w:rPr>
              <w:t>message</w:t>
            </w:r>
          </w:p>
        </w:tc>
        <w:tc>
          <w:tcPr>
            <w:tcW w:w="7155"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540DD"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sz w:val="24"/>
                <w:szCs w:val="24"/>
              </w:rPr>
            </w:pPr>
            <w:r w:rsidRPr="001059DE">
              <w:rPr>
                <w:rFonts w:hint="eastAsia"/>
                <w:b w:val="0"/>
                <w:color w:val="000000" w:themeColor="text1"/>
                <w:sz w:val="24"/>
                <w:szCs w:val="24"/>
              </w:rPr>
              <w:t>data</w:t>
            </w:r>
          </w:p>
        </w:tc>
        <w:tc>
          <w:tcPr>
            <w:tcW w:w="7155" w:type="dxa"/>
            <w:vAlign w:val="center"/>
          </w:tcPr>
          <w:p w:rsidR="00F540DD" w:rsidRPr="001059DE" w:rsidRDefault="00F540DD"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 xml:space="preserve">    </w:t>
            </w:r>
          </w:p>
        </w:tc>
      </w:tr>
    </w:tbl>
    <w:p w:rsidR="00F540DD" w:rsidRPr="001059DE" w:rsidRDefault="00F540DD" w:rsidP="00F540DD">
      <w:pPr>
        <w:pStyle w:val="3"/>
        <w:rPr>
          <w:color w:val="000000" w:themeColor="text1"/>
        </w:rPr>
      </w:pPr>
      <w:r w:rsidRPr="001059DE">
        <w:rPr>
          <w:rFonts w:hint="eastAsia"/>
          <w:color w:val="000000" w:themeColor="text1"/>
        </w:rPr>
        <w:t>邮箱校验接口</w:t>
      </w:r>
    </w:p>
    <w:p w:rsidR="00F540DD" w:rsidRPr="001059DE" w:rsidRDefault="00F540DD" w:rsidP="00F540DD">
      <w:pPr>
        <w:pStyle w:val="4"/>
        <w:rPr>
          <w:color w:val="000000" w:themeColor="text1"/>
        </w:rPr>
      </w:pPr>
      <w:r w:rsidRPr="001059DE">
        <w:rPr>
          <w:rFonts w:hint="eastAsia"/>
          <w:color w:val="000000" w:themeColor="text1"/>
        </w:rPr>
        <w:t>输入</w:t>
      </w:r>
    </w:p>
    <w:p w:rsidR="00F540DD" w:rsidRPr="001059DE" w:rsidRDefault="00F540DD" w:rsidP="00F540D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540DD" w:rsidRPr="001059DE" w:rsidRDefault="00F540DD" w:rsidP="00F540DD">
      <w:pPr>
        <w:ind w:firstLine="420"/>
        <w:rPr>
          <w:color w:val="000000" w:themeColor="text1"/>
        </w:rPr>
      </w:pPr>
      <w:r w:rsidRPr="001059DE">
        <w:rPr>
          <w:rFonts w:asciiTheme="minorEastAsia" w:hAnsiTheme="minorEastAsia" w:cstheme="minorEastAsia"/>
          <w:color w:val="000000" w:themeColor="text1"/>
        </w:rPr>
        <w:t>请求URL：http://平台域名</w:t>
      </w:r>
      <w:r w:rsidRPr="001059DE">
        <w:rPr>
          <w:rFonts w:ascii="Helvetica" w:hAnsi="Helvetica" w:cs="Helvetica"/>
          <w:color w:val="505050"/>
          <w:sz w:val="18"/>
          <w:szCs w:val="18"/>
          <w:shd w:val="clear" w:color="auto" w:fill="FAFAFA"/>
        </w:rPr>
        <w:t>/api/userAuthMailbox/authkMailbox</w:t>
      </w:r>
    </w:p>
    <w:p w:rsidR="00F540DD" w:rsidRPr="001059DE" w:rsidRDefault="00F540DD" w:rsidP="00F540DD">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540DD"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rPr>
            </w:pPr>
            <w:r w:rsidRPr="001059DE">
              <w:rPr>
                <w:rFonts w:hint="eastAsia"/>
                <w:color w:val="000000" w:themeColor="text1"/>
              </w:rPr>
              <w:t>参数</w:t>
            </w:r>
          </w:p>
        </w:tc>
        <w:tc>
          <w:tcPr>
            <w:tcW w:w="1410"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023096" w:rsidP="00922702">
            <w:pPr>
              <w:rPr>
                <w:b w:val="0"/>
                <w:bCs w:val="0"/>
                <w:color w:val="000000" w:themeColor="text1"/>
                <w:szCs w:val="21"/>
              </w:rPr>
            </w:pPr>
            <w:r w:rsidRPr="001059DE">
              <w:rPr>
                <w:b w:val="0"/>
                <w:bCs w:val="0"/>
                <w:color w:val="000000" w:themeColor="text1"/>
                <w:szCs w:val="21"/>
              </w:rPr>
              <w:t>userId</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F540DD" w:rsidRPr="001059DE" w:rsidRDefault="00023096"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color w:val="000000" w:themeColor="text1"/>
                <w:szCs w:val="21"/>
              </w:rPr>
            </w:pPr>
            <w:r w:rsidRPr="001059DE">
              <w:rPr>
                <w:color w:val="000000" w:themeColor="text1"/>
                <w:szCs w:val="21"/>
              </w:rPr>
              <w:t>email</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t>邮箱</w:t>
            </w:r>
          </w:p>
        </w:tc>
      </w:tr>
      <w:tr w:rsidR="00023096"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023096" w:rsidRPr="001059DE" w:rsidRDefault="00023096" w:rsidP="00922702">
            <w:pPr>
              <w:rPr>
                <w:color w:val="000000" w:themeColor="text1"/>
                <w:szCs w:val="21"/>
              </w:rPr>
            </w:pPr>
            <w:r w:rsidRPr="001059DE">
              <w:rPr>
                <w:color w:val="000000" w:themeColor="text1"/>
                <w:szCs w:val="21"/>
              </w:rPr>
              <w:t>emailCode</w:t>
            </w:r>
          </w:p>
        </w:tc>
        <w:tc>
          <w:tcPr>
            <w:tcW w:w="1410" w:type="dxa"/>
            <w:vAlign w:val="center"/>
          </w:tcPr>
          <w:p w:rsidR="00023096" w:rsidRPr="001059DE" w:rsidRDefault="00023096" w:rsidP="0092270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023096" w:rsidRPr="001059DE" w:rsidRDefault="00023096" w:rsidP="00922702">
            <w:pPr>
              <w:cnfStyle w:val="000000000000" w:firstRow="0" w:lastRow="0" w:firstColumn="0" w:lastColumn="0" w:oddVBand="0" w:evenVBand="0" w:oddHBand="0" w:evenHBand="0" w:firstRowFirstColumn="0" w:firstRowLastColumn="0" w:lastRowFirstColumn="0" w:lastRowLastColumn="0"/>
            </w:pPr>
            <w:r w:rsidRPr="001059DE">
              <w:t>验证码</w:t>
            </w:r>
          </w:p>
        </w:tc>
      </w:tr>
    </w:tbl>
    <w:p w:rsidR="00F540DD" w:rsidRPr="001059DE" w:rsidRDefault="00F540DD" w:rsidP="00F540DD">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F540DD"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rPr>
            </w:pPr>
            <w:r w:rsidRPr="001059DE">
              <w:rPr>
                <w:rFonts w:hint="eastAsia"/>
                <w:color w:val="000000" w:themeColor="text1"/>
              </w:rPr>
              <w:t>参数</w:t>
            </w:r>
          </w:p>
        </w:tc>
        <w:tc>
          <w:tcPr>
            <w:tcW w:w="7155"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Cs w:val="0"/>
                <w:color w:val="000000" w:themeColor="text1"/>
                <w:szCs w:val="21"/>
              </w:rPr>
            </w:pPr>
            <w:r w:rsidRPr="001059DE">
              <w:rPr>
                <w:rFonts w:hint="eastAsia"/>
                <w:color w:val="000000" w:themeColor="text1"/>
                <w:szCs w:val="21"/>
              </w:rPr>
              <w:t>code</w:t>
            </w:r>
          </w:p>
        </w:tc>
        <w:tc>
          <w:tcPr>
            <w:tcW w:w="7155"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Cs w:val="0"/>
                <w:color w:val="000000" w:themeColor="text1"/>
                <w:szCs w:val="21"/>
              </w:rPr>
            </w:pPr>
            <w:r w:rsidRPr="001059DE">
              <w:rPr>
                <w:rFonts w:hint="eastAsia"/>
                <w:color w:val="000000" w:themeColor="text1"/>
                <w:szCs w:val="21"/>
              </w:rPr>
              <w:t>message</w:t>
            </w:r>
          </w:p>
        </w:tc>
        <w:tc>
          <w:tcPr>
            <w:tcW w:w="7155"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540DD"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sz w:val="24"/>
                <w:szCs w:val="24"/>
              </w:rPr>
            </w:pPr>
            <w:r w:rsidRPr="001059DE">
              <w:rPr>
                <w:rFonts w:hint="eastAsia"/>
                <w:b w:val="0"/>
                <w:color w:val="000000" w:themeColor="text1"/>
                <w:sz w:val="24"/>
                <w:szCs w:val="24"/>
              </w:rPr>
              <w:t>data</w:t>
            </w:r>
          </w:p>
        </w:tc>
        <w:tc>
          <w:tcPr>
            <w:tcW w:w="7155" w:type="dxa"/>
            <w:vAlign w:val="center"/>
          </w:tcPr>
          <w:p w:rsidR="00F540DD" w:rsidRPr="001059DE" w:rsidRDefault="00F540DD"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 xml:space="preserve">    </w:t>
            </w:r>
          </w:p>
        </w:tc>
      </w:tr>
    </w:tbl>
    <w:p w:rsidR="00F540DD" w:rsidRPr="001059DE" w:rsidRDefault="00F540DD" w:rsidP="00F540DD">
      <w:r w:rsidRPr="001059DE">
        <w:rPr>
          <w:rFonts w:hint="eastAsia"/>
        </w:rPr>
        <w:t>{"code":0,"data":"OK","message":"</w:t>
      </w:r>
      <w:r w:rsidRPr="001059DE">
        <w:rPr>
          <w:rFonts w:hint="eastAsia"/>
        </w:rPr>
        <w:t>验证成功</w:t>
      </w:r>
      <w:r w:rsidRPr="001059DE">
        <w:rPr>
          <w:rFonts w:hint="eastAsia"/>
        </w:rPr>
        <w:t>"}</w:t>
      </w:r>
    </w:p>
    <w:p w:rsidR="00F540DD" w:rsidRPr="001059DE" w:rsidRDefault="00F540DD" w:rsidP="00F540DD">
      <w:pPr>
        <w:pStyle w:val="3"/>
        <w:rPr>
          <w:color w:val="000000" w:themeColor="text1"/>
        </w:rPr>
      </w:pPr>
      <w:r w:rsidRPr="001059DE">
        <w:rPr>
          <w:rFonts w:hint="eastAsia"/>
          <w:color w:val="000000" w:themeColor="text1"/>
        </w:rPr>
        <w:t>邮箱修改</w:t>
      </w:r>
    </w:p>
    <w:p w:rsidR="00F540DD" w:rsidRPr="001059DE" w:rsidRDefault="00F540DD" w:rsidP="00F540DD">
      <w:pPr>
        <w:pStyle w:val="4"/>
        <w:rPr>
          <w:color w:val="000000" w:themeColor="text1"/>
        </w:rPr>
      </w:pPr>
      <w:r w:rsidRPr="001059DE">
        <w:rPr>
          <w:rFonts w:hint="eastAsia"/>
          <w:color w:val="000000" w:themeColor="text1"/>
        </w:rPr>
        <w:t>输入</w:t>
      </w:r>
    </w:p>
    <w:p w:rsidR="00F540DD" w:rsidRPr="001059DE" w:rsidRDefault="00F540DD" w:rsidP="00F540D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540DD" w:rsidRPr="001059DE" w:rsidRDefault="00F540DD" w:rsidP="00F540DD">
      <w:pPr>
        <w:ind w:firstLine="420"/>
        <w:rPr>
          <w:color w:val="000000" w:themeColor="text1"/>
        </w:rPr>
      </w:pPr>
      <w:r w:rsidRPr="001059DE">
        <w:rPr>
          <w:rFonts w:asciiTheme="minorEastAsia" w:hAnsiTheme="minorEastAsia" w:cstheme="minorEastAsia"/>
          <w:color w:val="000000" w:themeColor="text1"/>
        </w:rPr>
        <w:t>请求URL：http://平台域名</w:t>
      </w:r>
      <w:r w:rsidRPr="001059DE">
        <w:rPr>
          <w:rFonts w:ascii="Helvetica" w:hAnsi="Helvetica" w:cs="Helvetica"/>
          <w:color w:val="505050"/>
          <w:sz w:val="18"/>
          <w:szCs w:val="18"/>
          <w:shd w:val="clear" w:color="auto" w:fill="FAFAFA"/>
        </w:rPr>
        <w:t>/api/userAuthMailbox/modifyEmail</w:t>
      </w:r>
    </w:p>
    <w:p w:rsidR="00F540DD" w:rsidRPr="001059DE" w:rsidRDefault="00F540DD" w:rsidP="00F540DD">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540DD"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rPr>
            </w:pPr>
            <w:r w:rsidRPr="001059DE">
              <w:rPr>
                <w:rFonts w:hint="eastAsia"/>
                <w:color w:val="000000" w:themeColor="text1"/>
              </w:rPr>
              <w:t>参数</w:t>
            </w:r>
          </w:p>
        </w:tc>
        <w:tc>
          <w:tcPr>
            <w:tcW w:w="1410"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szCs w:val="21"/>
              </w:rPr>
            </w:pPr>
            <w:r w:rsidRPr="001059DE">
              <w:rPr>
                <w:b w:val="0"/>
                <w:bCs w:val="0"/>
                <w:color w:val="000000" w:themeColor="text1"/>
                <w:szCs w:val="21"/>
              </w:rPr>
              <w:t>userId</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color w:val="000000" w:themeColor="text1"/>
                <w:szCs w:val="21"/>
              </w:rPr>
            </w:pPr>
            <w:r w:rsidRPr="001059DE">
              <w:rPr>
                <w:color w:val="000000" w:themeColor="text1"/>
                <w:szCs w:val="21"/>
              </w:rPr>
              <w:t>email</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t>邮箱</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color w:val="000000" w:themeColor="text1"/>
                <w:szCs w:val="21"/>
              </w:rPr>
            </w:pPr>
            <w:r w:rsidRPr="001059DE">
              <w:rPr>
                <w:color w:val="000000" w:themeColor="text1"/>
                <w:szCs w:val="21"/>
              </w:rPr>
              <w:t>password</w:t>
            </w:r>
          </w:p>
        </w:tc>
        <w:tc>
          <w:tcPr>
            <w:tcW w:w="1410"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pPr>
            <w:r w:rsidRPr="001059DE">
              <w:t>登录密码</w:t>
            </w:r>
          </w:p>
        </w:tc>
      </w:tr>
      <w:tr w:rsidR="00023096"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023096" w:rsidRPr="001059DE" w:rsidRDefault="00023096" w:rsidP="00922702">
            <w:pPr>
              <w:rPr>
                <w:color w:val="000000" w:themeColor="text1"/>
                <w:szCs w:val="21"/>
              </w:rPr>
            </w:pPr>
            <w:r w:rsidRPr="001059DE">
              <w:rPr>
                <w:color w:val="000000" w:themeColor="text1"/>
                <w:szCs w:val="21"/>
              </w:rPr>
              <w:t>emailCode</w:t>
            </w:r>
          </w:p>
        </w:tc>
        <w:tc>
          <w:tcPr>
            <w:tcW w:w="1410" w:type="dxa"/>
            <w:vAlign w:val="center"/>
          </w:tcPr>
          <w:p w:rsidR="00023096" w:rsidRPr="001059DE" w:rsidRDefault="00023096" w:rsidP="0092270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023096" w:rsidRPr="001059DE" w:rsidRDefault="00023096" w:rsidP="00922702">
            <w:pPr>
              <w:cnfStyle w:val="000000000000" w:firstRow="0" w:lastRow="0" w:firstColumn="0" w:lastColumn="0" w:oddVBand="0" w:evenVBand="0" w:oddHBand="0" w:evenHBand="0" w:firstRowFirstColumn="0" w:firstRowLastColumn="0" w:lastRowFirstColumn="0" w:lastRowLastColumn="0"/>
            </w:pPr>
            <w:r w:rsidRPr="001059DE">
              <w:t>验证码</w:t>
            </w:r>
          </w:p>
        </w:tc>
      </w:tr>
    </w:tbl>
    <w:p w:rsidR="00F540DD" w:rsidRPr="001059DE" w:rsidRDefault="00F540DD" w:rsidP="00F540D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F540DD"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rPr>
            </w:pPr>
            <w:r w:rsidRPr="001059DE">
              <w:rPr>
                <w:rFonts w:hint="eastAsia"/>
                <w:color w:val="000000" w:themeColor="text1"/>
              </w:rPr>
              <w:t>参数</w:t>
            </w:r>
          </w:p>
        </w:tc>
        <w:tc>
          <w:tcPr>
            <w:tcW w:w="7155" w:type="dxa"/>
            <w:vAlign w:val="center"/>
          </w:tcPr>
          <w:p w:rsidR="00F540DD" w:rsidRPr="001059DE" w:rsidRDefault="00F540DD"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Cs w:val="0"/>
                <w:color w:val="000000" w:themeColor="text1"/>
                <w:szCs w:val="21"/>
              </w:rPr>
            </w:pPr>
            <w:r w:rsidRPr="001059DE">
              <w:rPr>
                <w:rFonts w:hint="eastAsia"/>
                <w:color w:val="000000" w:themeColor="text1"/>
                <w:szCs w:val="21"/>
              </w:rPr>
              <w:t>code</w:t>
            </w:r>
          </w:p>
        </w:tc>
        <w:tc>
          <w:tcPr>
            <w:tcW w:w="7155"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F540DD"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Cs w:val="0"/>
                <w:color w:val="000000" w:themeColor="text1"/>
                <w:szCs w:val="21"/>
              </w:rPr>
            </w:pPr>
            <w:r w:rsidRPr="001059DE">
              <w:rPr>
                <w:rFonts w:hint="eastAsia"/>
                <w:color w:val="000000" w:themeColor="text1"/>
                <w:szCs w:val="21"/>
              </w:rPr>
              <w:t>message</w:t>
            </w:r>
          </w:p>
        </w:tc>
        <w:tc>
          <w:tcPr>
            <w:tcW w:w="7155" w:type="dxa"/>
            <w:vAlign w:val="center"/>
          </w:tcPr>
          <w:p w:rsidR="00F540DD" w:rsidRPr="001059DE" w:rsidRDefault="00F540DD"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540DD"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540DD" w:rsidRPr="001059DE" w:rsidRDefault="00F540DD" w:rsidP="00922702">
            <w:pPr>
              <w:rPr>
                <w:b w:val="0"/>
                <w:bCs w:val="0"/>
                <w:color w:val="000000" w:themeColor="text1"/>
                <w:sz w:val="24"/>
                <w:szCs w:val="24"/>
              </w:rPr>
            </w:pPr>
            <w:r w:rsidRPr="001059DE">
              <w:rPr>
                <w:rFonts w:hint="eastAsia"/>
                <w:b w:val="0"/>
                <w:color w:val="000000" w:themeColor="text1"/>
                <w:sz w:val="24"/>
                <w:szCs w:val="24"/>
              </w:rPr>
              <w:t>data</w:t>
            </w:r>
          </w:p>
        </w:tc>
        <w:tc>
          <w:tcPr>
            <w:tcW w:w="7155" w:type="dxa"/>
            <w:vAlign w:val="center"/>
          </w:tcPr>
          <w:p w:rsidR="00F540DD" w:rsidRPr="001059DE" w:rsidRDefault="00F540DD"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 xml:space="preserve">    </w:t>
            </w:r>
          </w:p>
        </w:tc>
      </w:tr>
    </w:tbl>
    <w:p w:rsidR="00F540DD" w:rsidRPr="001059DE" w:rsidRDefault="00F540DD" w:rsidP="00F540DD">
      <w:r w:rsidRPr="001059DE">
        <w:rPr>
          <w:rFonts w:hint="eastAsia"/>
        </w:rPr>
        <w:t>{"code":0,"data":"OK","message":"</w:t>
      </w:r>
      <w:r w:rsidRPr="001059DE">
        <w:rPr>
          <w:rFonts w:hint="eastAsia"/>
        </w:rPr>
        <w:t>成功</w:t>
      </w:r>
      <w:r w:rsidRPr="001059DE">
        <w:rPr>
          <w:rFonts w:hint="eastAsia"/>
        </w:rPr>
        <w:t>"}</w:t>
      </w:r>
    </w:p>
    <w:p w:rsidR="00135A7D" w:rsidRPr="001059DE" w:rsidRDefault="00135A7D" w:rsidP="00135A7D">
      <w:pPr>
        <w:pStyle w:val="3"/>
        <w:rPr>
          <w:color w:val="000000" w:themeColor="text1"/>
        </w:rPr>
      </w:pPr>
      <w:r w:rsidRPr="001059DE">
        <w:rPr>
          <w:rFonts w:hint="eastAsia"/>
          <w:color w:val="000000" w:themeColor="text1"/>
        </w:rPr>
        <w:t>分享接口</w:t>
      </w:r>
    </w:p>
    <w:p w:rsidR="00135A7D" w:rsidRPr="001059DE" w:rsidRDefault="00135A7D" w:rsidP="00135A7D">
      <w:pPr>
        <w:pStyle w:val="4"/>
        <w:rPr>
          <w:color w:val="000000" w:themeColor="text1"/>
        </w:rPr>
      </w:pPr>
      <w:r w:rsidRPr="001059DE">
        <w:rPr>
          <w:rFonts w:hint="eastAsia"/>
          <w:color w:val="000000" w:themeColor="text1"/>
        </w:rPr>
        <w:t>输入</w:t>
      </w:r>
    </w:p>
    <w:p w:rsidR="00135A7D" w:rsidRPr="001059DE" w:rsidRDefault="00135A7D" w:rsidP="00135A7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35A7D" w:rsidRPr="001059DE" w:rsidRDefault="00135A7D" w:rsidP="00135A7D">
      <w:pPr>
        <w:ind w:firstLine="420"/>
        <w:rPr>
          <w:color w:val="000000" w:themeColor="text1"/>
        </w:rPr>
      </w:pPr>
      <w:r w:rsidRPr="001059DE">
        <w:rPr>
          <w:rFonts w:asciiTheme="minorEastAsia" w:hAnsiTheme="minorEastAsia" w:cstheme="minorEastAsia"/>
          <w:color w:val="000000" w:themeColor="text1"/>
        </w:rPr>
        <w:t>请求URL：http://平台域名</w:t>
      </w:r>
      <w:r w:rsidRPr="001059DE">
        <w:rPr>
          <w:rFonts w:ascii="Helvetica" w:hAnsi="Helvetica" w:cs="Helvetica"/>
          <w:color w:val="505050"/>
          <w:sz w:val="18"/>
          <w:szCs w:val="18"/>
          <w:shd w:val="clear" w:color="auto" w:fill="FAFAFA"/>
        </w:rPr>
        <w:t>/api/accountNotice/sharingNotification</w:t>
      </w:r>
    </w:p>
    <w:p w:rsidR="00135A7D" w:rsidRPr="001059DE" w:rsidRDefault="00135A7D" w:rsidP="00135A7D">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135A7D"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135A7D" w:rsidP="00855FB9">
            <w:pPr>
              <w:rPr>
                <w:b w:val="0"/>
                <w:bCs w:val="0"/>
                <w:color w:val="000000" w:themeColor="text1"/>
              </w:rPr>
            </w:pPr>
            <w:r w:rsidRPr="001059DE">
              <w:rPr>
                <w:rFonts w:hint="eastAsia"/>
                <w:color w:val="000000" w:themeColor="text1"/>
              </w:rPr>
              <w:t>参数</w:t>
            </w:r>
          </w:p>
        </w:tc>
        <w:tc>
          <w:tcPr>
            <w:tcW w:w="1410" w:type="dxa"/>
            <w:vAlign w:val="center"/>
          </w:tcPr>
          <w:p w:rsidR="00135A7D" w:rsidRPr="001059DE" w:rsidRDefault="00135A7D"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135A7D" w:rsidRPr="001059DE" w:rsidRDefault="00135A7D"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35A7D"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135A7D" w:rsidP="00855FB9">
            <w:pPr>
              <w:rPr>
                <w:b w:val="0"/>
                <w:bCs w:val="0"/>
                <w:color w:val="000000" w:themeColor="text1"/>
                <w:szCs w:val="21"/>
              </w:rPr>
            </w:pPr>
            <w:r w:rsidRPr="001059DE">
              <w:rPr>
                <w:b w:val="0"/>
                <w:bCs w:val="0"/>
                <w:color w:val="000000" w:themeColor="text1"/>
                <w:szCs w:val="21"/>
              </w:rPr>
              <w:t>productType</w:t>
            </w:r>
          </w:p>
        </w:tc>
        <w:tc>
          <w:tcPr>
            <w:tcW w:w="1410" w:type="dxa"/>
            <w:vAlign w:val="center"/>
          </w:tcPr>
          <w:p w:rsidR="00135A7D" w:rsidRPr="001059DE" w:rsidRDefault="00135A7D" w:rsidP="00855FB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135A7D" w:rsidRPr="001059DE" w:rsidRDefault="00135A7D" w:rsidP="007B5ADF">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产品类型</w:t>
            </w:r>
            <w:r w:rsidRPr="001059DE">
              <w:rPr>
                <w:rFonts w:hint="eastAsia"/>
                <w:color w:val="000000" w:themeColor="text1"/>
              </w:rPr>
              <w:t xml:space="preserve"> </w:t>
            </w:r>
            <w:r w:rsidRPr="001059DE">
              <w:rPr>
                <w:color w:val="000000" w:themeColor="text1"/>
              </w:rPr>
              <w:t xml:space="preserve">1 </w:t>
            </w:r>
            <w:r w:rsidRPr="001059DE">
              <w:rPr>
                <w:color w:val="000000" w:themeColor="text1"/>
              </w:rPr>
              <w:t>资产详情</w:t>
            </w:r>
            <w:r w:rsidRPr="001059DE">
              <w:rPr>
                <w:rFonts w:hint="eastAsia"/>
                <w:color w:val="000000" w:themeColor="text1"/>
              </w:rPr>
              <w:t xml:space="preserve"> </w:t>
            </w:r>
            <w:r w:rsidRPr="001059DE">
              <w:rPr>
                <w:rFonts w:hint="eastAsia"/>
                <w:color w:val="000000" w:themeColor="text1"/>
              </w:rPr>
              <w:t>晒一晒</w:t>
            </w:r>
            <w:r w:rsidRPr="001059DE">
              <w:rPr>
                <w:rFonts w:hint="eastAsia"/>
                <w:color w:val="000000" w:themeColor="text1"/>
              </w:rPr>
              <w:t xml:space="preserve"> </w:t>
            </w:r>
            <w:r w:rsidRPr="001059DE">
              <w:rPr>
                <w:color w:val="000000" w:themeColor="text1"/>
              </w:rPr>
              <w:t xml:space="preserve">2 </w:t>
            </w:r>
            <w:r w:rsidRPr="001059DE">
              <w:rPr>
                <w:color w:val="000000" w:themeColor="text1"/>
              </w:rPr>
              <w:t>标的详情</w:t>
            </w:r>
            <w:r w:rsidRPr="001059DE">
              <w:rPr>
                <w:rFonts w:hint="eastAsia"/>
                <w:color w:val="000000" w:themeColor="text1"/>
              </w:rPr>
              <w:t xml:space="preserve"> </w:t>
            </w:r>
            <w:r w:rsidR="00860385" w:rsidRPr="001059DE">
              <w:rPr>
                <w:color w:val="000000" w:themeColor="text1"/>
              </w:rPr>
              <w:t>3.</w:t>
            </w:r>
            <w:r w:rsidR="00860385" w:rsidRPr="001059DE">
              <w:rPr>
                <w:color w:val="000000" w:themeColor="text1"/>
              </w:rPr>
              <w:t>债转</w:t>
            </w:r>
            <w:r w:rsidR="00860385" w:rsidRPr="001059DE">
              <w:rPr>
                <w:rFonts w:hint="eastAsia"/>
                <w:color w:val="000000" w:themeColor="text1"/>
              </w:rPr>
              <w:t>4</w:t>
            </w:r>
            <w:r w:rsidR="00860385" w:rsidRPr="001059DE">
              <w:rPr>
                <w:color w:val="000000" w:themeColor="text1"/>
              </w:rPr>
              <w:t>.</w:t>
            </w:r>
            <w:r w:rsidR="00860385" w:rsidRPr="001059DE">
              <w:rPr>
                <w:color w:val="000000" w:themeColor="text1"/>
              </w:rPr>
              <w:t>智享服务</w:t>
            </w:r>
            <w:r w:rsidR="006F6F0D" w:rsidRPr="001059DE">
              <w:rPr>
                <w:color w:val="000000" w:themeColor="text1"/>
              </w:rPr>
              <w:t>5</w:t>
            </w:r>
            <w:r w:rsidRPr="001059DE">
              <w:rPr>
                <w:color w:val="000000" w:themeColor="text1"/>
              </w:rPr>
              <w:t>邀请有礼</w:t>
            </w:r>
            <w:r w:rsidR="001018E5" w:rsidRPr="001059DE">
              <w:rPr>
                <w:rFonts w:hint="eastAsia"/>
                <w:color w:val="000000" w:themeColor="text1"/>
              </w:rPr>
              <w:t>6</w:t>
            </w:r>
            <w:r w:rsidR="00917E8A" w:rsidRPr="001059DE">
              <w:rPr>
                <w:color w:val="000000" w:themeColor="text1"/>
              </w:rPr>
              <w:t>分享邀请好友活动页面</w:t>
            </w:r>
            <w:r w:rsidR="007B5ADF" w:rsidRPr="001059DE">
              <w:rPr>
                <w:rFonts w:hint="eastAsia"/>
                <w:color w:val="000000" w:themeColor="text1"/>
              </w:rPr>
              <w:t xml:space="preserve"> </w:t>
            </w:r>
            <w:r w:rsidR="007B5ADF" w:rsidRPr="001059DE">
              <w:rPr>
                <w:color w:val="000000" w:themeColor="text1"/>
              </w:rPr>
              <w:t>7.(</w:t>
            </w:r>
            <w:r w:rsidR="007B5ADF" w:rsidRPr="001059DE">
              <w:rPr>
                <w:color w:val="000000" w:themeColor="text1"/>
              </w:rPr>
              <w:t>散标</w:t>
            </w:r>
            <w:r w:rsidR="007B5ADF" w:rsidRPr="001059DE">
              <w:rPr>
                <w:rFonts w:hint="eastAsia"/>
                <w:color w:val="000000" w:themeColor="text1"/>
              </w:rPr>
              <w:t>分享</w:t>
            </w:r>
            <w:r w:rsidR="007B5ADF" w:rsidRPr="001059DE">
              <w:rPr>
                <w:rFonts w:hint="eastAsia"/>
                <w:color w:val="000000" w:themeColor="text1"/>
              </w:rPr>
              <w:lastRenderedPageBreak/>
              <w:t>出来的快速注册页</w:t>
            </w:r>
            <w:r w:rsidR="007B5ADF" w:rsidRPr="001059DE">
              <w:rPr>
                <w:color w:val="000000" w:themeColor="text1"/>
              </w:rPr>
              <w:t>) 8</w:t>
            </w:r>
            <w:r w:rsidR="007B5ADF" w:rsidRPr="001059DE">
              <w:t xml:space="preserve"> </w:t>
            </w:r>
            <w:r w:rsidR="007B5ADF" w:rsidRPr="001059DE">
              <w:rPr>
                <w:color w:val="000000" w:themeColor="text1"/>
              </w:rPr>
              <w:t>散标</w:t>
            </w:r>
            <w:r w:rsidR="007B5ADF" w:rsidRPr="001059DE">
              <w:rPr>
                <w:rFonts w:hint="eastAsia"/>
                <w:color w:val="000000" w:themeColor="text1"/>
              </w:rPr>
              <w:t xml:space="preserve"> </w:t>
            </w:r>
            <w:r w:rsidR="007B5ADF" w:rsidRPr="001059DE">
              <w:rPr>
                <w:rFonts w:hint="eastAsia"/>
                <w:color w:val="000000" w:themeColor="text1"/>
              </w:rPr>
              <w:t>分享出来的活动页面</w:t>
            </w:r>
          </w:p>
        </w:tc>
      </w:tr>
      <w:tr w:rsidR="00135A7D"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C06FE0" w:rsidP="00855FB9">
            <w:pPr>
              <w:rPr>
                <w:color w:val="000000" w:themeColor="text1"/>
                <w:szCs w:val="21"/>
              </w:rPr>
            </w:pPr>
            <w:r w:rsidRPr="001059DE">
              <w:rPr>
                <w:color w:val="000000" w:themeColor="text1"/>
                <w:szCs w:val="21"/>
              </w:rPr>
              <w:lastRenderedPageBreak/>
              <w:t>userId</w:t>
            </w:r>
          </w:p>
        </w:tc>
        <w:tc>
          <w:tcPr>
            <w:tcW w:w="1410" w:type="dxa"/>
            <w:vAlign w:val="center"/>
          </w:tcPr>
          <w:p w:rsidR="00135A7D" w:rsidRPr="001059DE" w:rsidRDefault="00E86E5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135A7D" w:rsidRPr="001059DE" w:rsidRDefault="00C06FE0" w:rsidP="00855FB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客户</w:t>
            </w:r>
            <w:r w:rsidRPr="001059DE">
              <w:rPr>
                <w:rFonts w:hint="eastAsia"/>
              </w:rPr>
              <w:t>id</w:t>
            </w:r>
          </w:p>
        </w:tc>
      </w:tr>
      <w:tr w:rsidR="00C06FE0"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C06FE0" w:rsidRPr="001059DE" w:rsidRDefault="00C06FE0" w:rsidP="00855FB9">
            <w:pPr>
              <w:rPr>
                <w:color w:val="000000" w:themeColor="text1"/>
                <w:szCs w:val="21"/>
              </w:rPr>
            </w:pPr>
            <w:r w:rsidRPr="001059DE">
              <w:rPr>
                <w:color w:val="000000" w:themeColor="text1"/>
                <w:szCs w:val="21"/>
              </w:rPr>
              <w:t>pactissueNo</w:t>
            </w:r>
          </w:p>
        </w:tc>
        <w:tc>
          <w:tcPr>
            <w:tcW w:w="1410" w:type="dxa"/>
            <w:vAlign w:val="center"/>
          </w:tcPr>
          <w:p w:rsidR="00C06FE0" w:rsidRPr="001059DE" w:rsidRDefault="00C06FE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C06FE0" w:rsidRPr="001059DE" w:rsidRDefault="00C06FE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标号</w:t>
            </w:r>
          </w:p>
        </w:tc>
      </w:tr>
      <w:tr w:rsidR="00C06FE0"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C06FE0" w:rsidRPr="001059DE" w:rsidRDefault="00C06FE0" w:rsidP="00855FB9">
            <w:pPr>
              <w:rPr>
                <w:color w:val="000000" w:themeColor="text1"/>
                <w:szCs w:val="21"/>
              </w:rPr>
            </w:pPr>
            <w:r w:rsidRPr="001059DE">
              <w:rPr>
                <w:color w:val="000000" w:themeColor="text1"/>
                <w:szCs w:val="21"/>
              </w:rPr>
              <w:t>debtId</w:t>
            </w:r>
          </w:p>
        </w:tc>
        <w:tc>
          <w:tcPr>
            <w:tcW w:w="1410" w:type="dxa"/>
            <w:vAlign w:val="center"/>
          </w:tcPr>
          <w:p w:rsidR="00C06FE0" w:rsidRPr="001059DE" w:rsidRDefault="00C06FE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C06FE0" w:rsidRPr="001059DE" w:rsidRDefault="00C06FE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债权</w:t>
            </w:r>
            <w:r w:rsidRPr="001059DE">
              <w:rPr>
                <w:rFonts w:hint="eastAsia"/>
              </w:rPr>
              <w:t>id</w:t>
            </w:r>
          </w:p>
        </w:tc>
      </w:tr>
      <w:tr w:rsidR="00A1316E"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A1316E" w:rsidRPr="001059DE" w:rsidRDefault="00A1316E" w:rsidP="00855FB9">
            <w:pPr>
              <w:rPr>
                <w:color w:val="000000" w:themeColor="text1"/>
                <w:szCs w:val="21"/>
              </w:rPr>
            </w:pPr>
            <w:r w:rsidRPr="001059DE">
              <w:rPr>
                <w:color w:val="000000" w:themeColor="text1"/>
                <w:szCs w:val="21"/>
              </w:rPr>
              <w:t>productNo</w:t>
            </w:r>
          </w:p>
        </w:tc>
        <w:tc>
          <w:tcPr>
            <w:tcW w:w="1410" w:type="dxa"/>
            <w:vAlign w:val="center"/>
          </w:tcPr>
          <w:p w:rsidR="00A1316E" w:rsidRPr="001059DE" w:rsidRDefault="00A1316E"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A1316E" w:rsidRPr="001059DE" w:rsidRDefault="00A1316E"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智享接收字段</w:t>
            </w:r>
          </w:p>
        </w:tc>
      </w:tr>
      <w:tr w:rsidR="00C06FE0"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C06FE0" w:rsidRPr="001059DE" w:rsidRDefault="00C06FE0" w:rsidP="00855FB9">
            <w:pPr>
              <w:rPr>
                <w:color w:val="000000" w:themeColor="text1"/>
                <w:szCs w:val="21"/>
              </w:rPr>
            </w:pPr>
            <w:r w:rsidRPr="001059DE">
              <w:rPr>
                <w:color w:val="000000" w:themeColor="text1"/>
                <w:szCs w:val="21"/>
              </w:rPr>
              <w:t>annualIncome</w:t>
            </w:r>
          </w:p>
        </w:tc>
        <w:tc>
          <w:tcPr>
            <w:tcW w:w="1410" w:type="dxa"/>
            <w:vAlign w:val="center"/>
          </w:tcPr>
          <w:p w:rsidR="00C06FE0" w:rsidRPr="001059DE" w:rsidRDefault="00C06FE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C06FE0" w:rsidRPr="001059DE" w:rsidRDefault="00C06FE0" w:rsidP="00855FB9">
            <w:pPr>
              <w:cnfStyle w:val="000000000000" w:firstRow="0" w:lastRow="0" w:firstColumn="0" w:lastColumn="0" w:oddVBand="0" w:evenVBand="0" w:oddHBand="0" w:evenHBand="0" w:firstRowFirstColumn="0" w:firstRowLastColumn="0" w:lastRowFirstColumn="0" w:lastRowLastColumn="0"/>
            </w:pPr>
            <w:r w:rsidRPr="001059DE">
              <w:rPr>
                <w:rFonts w:hint="eastAsia"/>
              </w:rPr>
              <w:t>年</w:t>
            </w:r>
            <w:r w:rsidRPr="001059DE">
              <w:rPr>
                <w:rFonts w:hint="eastAsia"/>
              </w:rPr>
              <w:t xml:space="preserve"> </w:t>
            </w:r>
            <w:r w:rsidRPr="001059DE">
              <w:t>比如</w:t>
            </w:r>
            <w:r w:rsidRPr="001059DE">
              <w:rPr>
                <w:rFonts w:hint="eastAsia"/>
              </w:rPr>
              <w:t xml:space="preserve"> </w:t>
            </w:r>
            <w:r w:rsidRPr="001059DE">
              <w:t>2018</w:t>
            </w:r>
          </w:p>
        </w:tc>
      </w:tr>
    </w:tbl>
    <w:p w:rsidR="00135A7D" w:rsidRPr="001059DE" w:rsidRDefault="00135A7D" w:rsidP="00135A7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135A7D"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135A7D" w:rsidP="00855FB9">
            <w:pPr>
              <w:rPr>
                <w:b w:val="0"/>
                <w:bCs w:val="0"/>
                <w:color w:val="000000" w:themeColor="text1"/>
              </w:rPr>
            </w:pPr>
            <w:r w:rsidRPr="001059DE">
              <w:rPr>
                <w:rFonts w:hint="eastAsia"/>
                <w:color w:val="000000" w:themeColor="text1"/>
              </w:rPr>
              <w:t>参数</w:t>
            </w:r>
          </w:p>
        </w:tc>
        <w:tc>
          <w:tcPr>
            <w:tcW w:w="7155" w:type="dxa"/>
            <w:vAlign w:val="center"/>
          </w:tcPr>
          <w:p w:rsidR="00135A7D" w:rsidRPr="001059DE" w:rsidRDefault="00135A7D"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35A7D"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135A7D" w:rsidP="00855FB9">
            <w:pPr>
              <w:rPr>
                <w:bCs w:val="0"/>
                <w:color w:val="000000" w:themeColor="text1"/>
                <w:szCs w:val="21"/>
              </w:rPr>
            </w:pPr>
            <w:r w:rsidRPr="001059DE">
              <w:rPr>
                <w:rFonts w:hint="eastAsia"/>
                <w:color w:val="000000" w:themeColor="text1"/>
                <w:szCs w:val="21"/>
              </w:rPr>
              <w:t>code</w:t>
            </w:r>
          </w:p>
        </w:tc>
        <w:tc>
          <w:tcPr>
            <w:tcW w:w="7155" w:type="dxa"/>
            <w:vAlign w:val="center"/>
          </w:tcPr>
          <w:p w:rsidR="00135A7D" w:rsidRPr="001059DE" w:rsidRDefault="00135A7D" w:rsidP="00855FB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135A7D"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135A7D" w:rsidP="00855FB9">
            <w:pPr>
              <w:rPr>
                <w:bCs w:val="0"/>
                <w:color w:val="000000" w:themeColor="text1"/>
                <w:szCs w:val="21"/>
              </w:rPr>
            </w:pPr>
            <w:r w:rsidRPr="001059DE">
              <w:rPr>
                <w:rFonts w:hint="eastAsia"/>
                <w:color w:val="000000" w:themeColor="text1"/>
                <w:szCs w:val="21"/>
              </w:rPr>
              <w:t>message</w:t>
            </w:r>
          </w:p>
        </w:tc>
        <w:tc>
          <w:tcPr>
            <w:tcW w:w="7155" w:type="dxa"/>
            <w:vAlign w:val="center"/>
          </w:tcPr>
          <w:p w:rsidR="00135A7D" w:rsidRPr="001059DE" w:rsidRDefault="00135A7D" w:rsidP="00855FB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135A7D"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35A7D" w:rsidRPr="001059DE" w:rsidRDefault="00135A7D" w:rsidP="00855FB9">
            <w:pPr>
              <w:rPr>
                <w:b w:val="0"/>
                <w:bCs w:val="0"/>
                <w:color w:val="000000" w:themeColor="text1"/>
                <w:sz w:val="24"/>
                <w:szCs w:val="24"/>
              </w:rPr>
            </w:pPr>
            <w:r w:rsidRPr="001059DE">
              <w:rPr>
                <w:rFonts w:hint="eastAsia"/>
                <w:b w:val="0"/>
                <w:color w:val="000000" w:themeColor="text1"/>
                <w:sz w:val="24"/>
                <w:szCs w:val="24"/>
              </w:rPr>
              <w:t>data</w:t>
            </w:r>
          </w:p>
        </w:tc>
        <w:tc>
          <w:tcPr>
            <w:tcW w:w="7155" w:type="dxa"/>
            <w:vAlign w:val="center"/>
          </w:tcPr>
          <w:p w:rsidR="00135A7D" w:rsidRPr="001059DE" w:rsidRDefault="00135A7D" w:rsidP="00855FB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 xml:space="preserve">    </w:t>
            </w:r>
          </w:p>
        </w:tc>
      </w:tr>
    </w:tbl>
    <w:p w:rsidR="00C06FE0" w:rsidRPr="001059DE" w:rsidRDefault="00C06FE0" w:rsidP="00C06FE0">
      <w:r w:rsidRPr="001059DE">
        <w:t>{</w:t>
      </w:r>
    </w:p>
    <w:p w:rsidR="00C06FE0" w:rsidRPr="001059DE" w:rsidRDefault="00C06FE0" w:rsidP="00C06FE0">
      <w:r w:rsidRPr="001059DE">
        <w:t xml:space="preserve">    "code": 0,</w:t>
      </w:r>
    </w:p>
    <w:p w:rsidR="00C06FE0" w:rsidRPr="001059DE" w:rsidRDefault="00C06FE0" w:rsidP="00C06FE0">
      <w:r w:rsidRPr="001059DE">
        <w:t xml:space="preserve">    "data": {</w:t>
      </w:r>
    </w:p>
    <w:p w:rsidR="00C06FE0" w:rsidRPr="001059DE" w:rsidRDefault="00C06FE0" w:rsidP="00C06FE0">
      <w:r w:rsidRPr="001059DE">
        <w:t xml:space="preserve">        "webUrl": "http://m.qutouwang.com/lend/sbdetail",</w:t>
      </w:r>
    </w:p>
    <w:p w:rsidR="00C06FE0" w:rsidRPr="001059DE" w:rsidRDefault="00C06FE0" w:rsidP="00C06FE0">
      <w:r w:rsidRPr="001059DE">
        <w:rPr>
          <w:rFonts w:hint="eastAsia"/>
        </w:rPr>
        <w:t xml:space="preserve">        "icon": "</w:t>
      </w:r>
      <w:r w:rsidRPr="001059DE">
        <w:rPr>
          <w:rFonts w:hint="eastAsia"/>
        </w:rPr>
        <w:t>图标</w:t>
      </w:r>
      <w:r w:rsidRPr="001059DE">
        <w:rPr>
          <w:rFonts w:hint="eastAsia"/>
        </w:rPr>
        <w:t>",</w:t>
      </w:r>
    </w:p>
    <w:p w:rsidR="00C06FE0" w:rsidRPr="001059DE" w:rsidRDefault="00C06FE0" w:rsidP="00C06FE0">
      <w:r w:rsidRPr="001059DE">
        <w:rPr>
          <w:rFonts w:hint="eastAsia"/>
        </w:rPr>
        <w:t xml:space="preserve">        "title": "</w:t>
      </w:r>
      <w:r w:rsidRPr="001059DE">
        <w:rPr>
          <w:rFonts w:hint="eastAsia"/>
        </w:rPr>
        <w:t>去投网项目</w:t>
      </w:r>
      <w:r w:rsidRPr="001059DE">
        <w:rPr>
          <w:rFonts w:hint="eastAsia"/>
        </w:rPr>
        <w:t>:</w:t>
      </w:r>
      <w:r w:rsidRPr="001059DE">
        <w:rPr>
          <w:rFonts w:hint="eastAsia"/>
        </w:rPr>
        <w:t>散标</w:t>
      </w:r>
      <w:r w:rsidRPr="001059DE">
        <w:rPr>
          <w:rFonts w:hint="eastAsia"/>
        </w:rPr>
        <w:t>18112600016</w:t>
      </w:r>
      <w:r w:rsidRPr="001059DE">
        <w:rPr>
          <w:rFonts w:hint="eastAsia"/>
        </w:rPr>
        <w:t>年化利率</w:t>
      </w:r>
      <w:r w:rsidRPr="001059DE">
        <w:rPr>
          <w:rFonts w:hint="eastAsia"/>
        </w:rPr>
        <w:t>11.00",</w:t>
      </w:r>
    </w:p>
    <w:p w:rsidR="00C06FE0" w:rsidRPr="001059DE" w:rsidRDefault="00C06FE0" w:rsidP="00C06FE0">
      <w:r w:rsidRPr="001059DE">
        <w:rPr>
          <w:rFonts w:hint="eastAsia"/>
        </w:rPr>
        <w:t xml:space="preserve">        "content": "</w:t>
      </w:r>
      <w:r w:rsidRPr="001059DE">
        <w:rPr>
          <w:rFonts w:hint="eastAsia"/>
        </w:rPr>
        <w:t>爱投</w:t>
      </w:r>
      <w:r w:rsidRPr="001059DE">
        <w:rPr>
          <w:rFonts w:hint="eastAsia"/>
        </w:rPr>
        <w:t>,</w:t>
      </w:r>
      <w:r w:rsidRPr="001059DE">
        <w:rPr>
          <w:rFonts w:hint="eastAsia"/>
        </w:rPr>
        <w:t>就去投</w:t>
      </w:r>
      <w:r w:rsidRPr="001059DE">
        <w:rPr>
          <w:rFonts w:hint="eastAsia"/>
        </w:rPr>
        <w:t>!"</w:t>
      </w:r>
    </w:p>
    <w:p w:rsidR="00C06FE0" w:rsidRPr="001059DE" w:rsidRDefault="00C06FE0" w:rsidP="00C06FE0">
      <w:r w:rsidRPr="001059DE">
        <w:t xml:space="preserve">    },</w:t>
      </w:r>
    </w:p>
    <w:p w:rsidR="00C06FE0" w:rsidRPr="001059DE" w:rsidRDefault="00C06FE0" w:rsidP="00C06FE0">
      <w:r w:rsidRPr="001059DE">
        <w:rPr>
          <w:rFonts w:hint="eastAsia"/>
        </w:rPr>
        <w:t xml:space="preserve">    "message": "</w:t>
      </w:r>
      <w:r w:rsidRPr="001059DE">
        <w:rPr>
          <w:rFonts w:hint="eastAsia"/>
        </w:rPr>
        <w:t>查询成功</w:t>
      </w:r>
      <w:r w:rsidRPr="001059DE">
        <w:rPr>
          <w:rFonts w:hint="eastAsia"/>
        </w:rPr>
        <w:t>"</w:t>
      </w:r>
    </w:p>
    <w:p w:rsidR="00C06FE0" w:rsidRPr="001059DE" w:rsidRDefault="00C06FE0" w:rsidP="00C06FE0">
      <w:r w:rsidRPr="001059DE">
        <w:t>}</w:t>
      </w:r>
    </w:p>
    <w:p w:rsidR="007138C2" w:rsidRPr="001059DE" w:rsidRDefault="007138C2" w:rsidP="007138C2">
      <w:pPr>
        <w:pStyle w:val="3"/>
        <w:rPr>
          <w:color w:val="000000" w:themeColor="text1"/>
        </w:rPr>
      </w:pPr>
      <w:r w:rsidRPr="001059DE">
        <w:rPr>
          <w:rFonts w:hint="eastAsia"/>
          <w:color w:val="000000" w:themeColor="text1"/>
        </w:rPr>
        <w:t>我的散标精选散标列表接口</w:t>
      </w:r>
    </w:p>
    <w:p w:rsidR="007138C2" w:rsidRPr="001059DE" w:rsidRDefault="007138C2" w:rsidP="007138C2">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7138C2" w:rsidRPr="001059DE" w:rsidRDefault="007138C2" w:rsidP="007138C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138C2" w:rsidRPr="001059DE" w:rsidRDefault="007138C2" w:rsidP="007138C2">
      <w:pPr>
        <w:pStyle w:val="HTML"/>
        <w:shd w:val="clear" w:color="auto" w:fill="FFFFFF"/>
        <w:rPr>
          <w:rFonts w:cs="宋体" w:hint="default"/>
          <w:sz w:val="18"/>
          <w:szCs w:val="18"/>
        </w:rPr>
      </w:pPr>
      <w:r w:rsidRPr="001059DE">
        <w:rPr>
          <w:rFonts w:asciiTheme="minorEastAsia" w:eastAsiaTheme="minorEastAsia" w:hAnsiTheme="minorEastAsia" w:cstheme="minorEastAsia"/>
          <w:kern w:val="2"/>
          <w:sz w:val="21"/>
          <w:szCs w:val="22"/>
        </w:rPr>
        <w:t>请求URL：http://平台域名/api/userScattered/</w:t>
      </w:r>
      <w:r w:rsidRPr="001059DE">
        <w:rPr>
          <w:rFonts w:cs="宋体"/>
          <w:bCs/>
          <w:sz w:val="18"/>
          <w:szCs w:val="18"/>
        </w:rPr>
        <w:t>findMyLoanList</w:t>
      </w:r>
    </w:p>
    <w:p w:rsidR="007138C2" w:rsidRPr="001059DE" w:rsidRDefault="007138C2" w:rsidP="007138C2">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7138C2" w:rsidRPr="001059DE" w:rsidRDefault="007138C2" w:rsidP="007138C2">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7138C2" w:rsidRPr="001059DE" w:rsidRDefault="007138C2" w:rsidP="007138C2">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color w:val="000000" w:themeColor="text1"/>
              </w:rPr>
              <w:t>参数</w:t>
            </w:r>
          </w:p>
        </w:tc>
        <w:tc>
          <w:tcPr>
            <w:tcW w:w="1410"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用户ID</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页数</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显示条数</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type</w:t>
            </w:r>
          </w:p>
        </w:tc>
        <w:tc>
          <w:tcPr>
            <w:tcW w:w="1410" w:type="dxa"/>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0</w:t>
            </w:r>
            <w:r w:rsidRPr="001059DE">
              <w:rPr>
                <w:rFonts w:asciiTheme="minorEastAsia" w:eastAsiaTheme="minorEastAsia" w:hAnsiTheme="minorEastAsia" w:cstheme="minorEastAsia" w:hint="default"/>
                <w:bCs/>
                <w:color w:val="000000" w:themeColor="text1"/>
                <w:kern w:val="2"/>
                <w:sz w:val="21"/>
                <w:szCs w:val="22"/>
              </w:rPr>
              <w:t xml:space="preserve"> </w:t>
            </w:r>
            <w:r w:rsidRPr="001059DE">
              <w:rPr>
                <w:rFonts w:asciiTheme="minorEastAsia" w:eastAsiaTheme="minorEastAsia" w:hAnsiTheme="minorEastAsia" w:cstheme="minorEastAsia"/>
                <w:bCs/>
                <w:color w:val="000000" w:themeColor="text1"/>
                <w:kern w:val="2"/>
                <w:sz w:val="21"/>
                <w:szCs w:val="22"/>
              </w:rPr>
              <w:t>出借中</w:t>
            </w:r>
          </w:p>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hint="default"/>
                <w:bCs/>
                <w:color w:val="000000" w:themeColor="text1"/>
                <w:kern w:val="2"/>
                <w:sz w:val="21"/>
                <w:szCs w:val="22"/>
              </w:rPr>
              <w:t xml:space="preserve">1 </w:t>
            </w:r>
            <w:r w:rsidRPr="001059DE">
              <w:rPr>
                <w:rFonts w:asciiTheme="minorEastAsia" w:eastAsiaTheme="minorEastAsia" w:hAnsiTheme="minorEastAsia" w:cstheme="minorEastAsia"/>
                <w:bCs/>
                <w:color w:val="000000" w:themeColor="text1"/>
                <w:kern w:val="2"/>
                <w:sz w:val="21"/>
                <w:szCs w:val="22"/>
              </w:rPr>
              <w:t>满标</w:t>
            </w:r>
          </w:p>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hint="default"/>
                <w:bCs/>
                <w:color w:val="000000" w:themeColor="text1"/>
                <w:kern w:val="2"/>
                <w:sz w:val="21"/>
                <w:szCs w:val="22"/>
              </w:rPr>
              <w:t>2</w:t>
            </w:r>
            <w:r w:rsidRPr="001059DE">
              <w:rPr>
                <w:rFonts w:asciiTheme="minorEastAsia" w:eastAsiaTheme="minorEastAsia" w:hAnsiTheme="minorEastAsia" w:cstheme="minorEastAsia"/>
                <w:bCs/>
                <w:color w:val="000000" w:themeColor="text1"/>
                <w:kern w:val="2"/>
                <w:sz w:val="21"/>
                <w:szCs w:val="22"/>
              </w:rPr>
              <w:t>还款中</w:t>
            </w:r>
          </w:p>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hint="default"/>
                <w:bCs/>
                <w:color w:val="000000" w:themeColor="text1"/>
                <w:kern w:val="2"/>
                <w:sz w:val="21"/>
                <w:szCs w:val="22"/>
              </w:rPr>
              <w:t>3</w:t>
            </w:r>
            <w:r w:rsidRPr="001059DE">
              <w:rPr>
                <w:rFonts w:asciiTheme="minorEastAsia" w:eastAsiaTheme="minorEastAsia" w:hAnsiTheme="minorEastAsia" w:cstheme="minorEastAsia"/>
                <w:bCs/>
                <w:color w:val="000000" w:themeColor="text1"/>
                <w:kern w:val="2"/>
                <w:sz w:val="21"/>
                <w:szCs w:val="22"/>
              </w:rPr>
              <w:t>已结清</w:t>
            </w:r>
          </w:p>
        </w:tc>
      </w:tr>
    </w:tbl>
    <w:p w:rsidR="007138C2" w:rsidRPr="001059DE" w:rsidRDefault="007138C2" w:rsidP="007138C2">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7138C2"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 w:val="0"/>
                <w:bCs w:val="0"/>
                <w:color w:val="000000" w:themeColor="text1"/>
              </w:rPr>
            </w:pPr>
            <w:r w:rsidRPr="001059DE">
              <w:rPr>
                <w:rFonts w:hint="eastAsia"/>
                <w:color w:val="000000" w:themeColor="text1"/>
              </w:rPr>
              <w:t>参数</w:t>
            </w:r>
          </w:p>
        </w:tc>
        <w:tc>
          <w:tcPr>
            <w:tcW w:w="7155" w:type="dxa"/>
            <w:gridSpan w:val="4"/>
            <w:vAlign w:val="center"/>
          </w:tcPr>
          <w:p w:rsidR="007138C2" w:rsidRPr="001059DE" w:rsidRDefault="007138C2"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7138C2"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7138C2" w:rsidRPr="001059DE" w:rsidRDefault="007138C2"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7138C2"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138C2" w:rsidRPr="001059DE" w:rsidRDefault="007138C2" w:rsidP="00D500C5">
            <w:pPr>
              <w:rPr>
                <w:bCs w:val="0"/>
                <w:color w:val="000000" w:themeColor="text1"/>
                <w:sz w:val="24"/>
                <w:szCs w:val="24"/>
              </w:rPr>
            </w:pPr>
            <w:r w:rsidRPr="001059DE">
              <w:rPr>
                <w:rFonts w:hint="eastAsia"/>
                <w:color w:val="000000" w:themeColor="text1"/>
                <w:sz w:val="24"/>
                <w:szCs w:val="24"/>
              </w:rPr>
              <w:t>data</w:t>
            </w:r>
          </w:p>
        </w:tc>
        <w:tc>
          <w:tcPr>
            <w:tcW w:w="1788"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7138C2" w:rsidRPr="001059DE" w:rsidRDefault="007138C2"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7138C2"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pactissueNo</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cs="宋体" w:hint="eastAsia"/>
                <w:b/>
                <w:bCs/>
                <w:color w:val="660E7A"/>
                <w:sz w:val="18"/>
                <w:szCs w:val="18"/>
              </w:rPr>
              <w:t>项目编号</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r w:rsidR="007138C2" w:rsidRPr="001059DE" w:rsidTr="00D500C5">
        <w:trPr>
          <w:trHeight w:val="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amt</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N</w:t>
            </w:r>
            <w:r w:rsidRPr="001059DE">
              <w:rPr>
                <w:rFonts w:cs="宋体" w:hint="eastAsia"/>
                <w:b/>
                <w:bCs/>
                <w:color w:val="660E7A"/>
                <w:sz w:val="18"/>
                <w:szCs w:val="18"/>
              </w:rPr>
              <w:t>umber</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出借金额</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applyTitle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项目名称</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termMonth</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N</w:t>
            </w:r>
            <w:r w:rsidRPr="001059DE">
              <w:rPr>
                <w:rFonts w:cs="宋体" w:hint="eastAsia"/>
                <w:b/>
                <w:bCs/>
                <w:color w:val="660E7A"/>
                <w:sz w:val="18"/>
                <w:szCs w:val="18"/>
              </w:rPr>
              <w:t>umber</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项目期限</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bidProgress</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项目进度</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orderTime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Dat</w:t>
            </w:r>
            <w:r w:rsidRPr="001059DE">
              <w:rPr>
                <w:rFonts w:cs="宋体"/>
                <w:b/>
                <w:bCs/>
                <w:color w:val="660E7A"/>
                <w:sz w:val="18"/>
                <w:szCs w:val="18"/>
              </w:rPr>
              <w: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出借时间</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Style w:val="opdicttext2"/>
              </w:rPr>
              <w:t>interest</w:t>
            </w:r>
            <w:r w:rsidRPr="001059DE">
              <w:rPr>
                <w:rStyle w:val="opdicttext2"/>
                <w:rFonts w:hint="eastAsia"/>
              </w:rPr>
              <w:t>D</w:t>
            </w:r>
            <w:r w:rsidRPr="001059DE">
              <w:rPr>
                <w:rStyle w:val="opdicttext2"/>
              </w:rPr>
              <w:t>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D</w:t>
            </w:r>
            <w:r w:rsidRPr="001059DE">
              <w:rPr>
                <w:rFonts w:cs="宋体"/>
                <w:b/>
                <w:bCs/>
                <w:color w:val="660E7A"/>
                <w:sz w:val="18"/>
                <w:szCs w:val="18"/>
              </w:rPr>
              <w:t>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起息日期</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还款中，已结清显示</w:t>
            </w: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repaymentDate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D</w:t>
            </w:r>
            <w:r w:rsidRPr="001059DE">
              <w:rPr>
                <w:rFonts w:cs="宋体"/>
                <w:b/>
                <w:bCs/>
                <w:color w:val="660E7A"/>
                <w:sz w:val="18"/>
                <w:szCs w:val="18"/>
              </w:rPr>
              <w:t>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下一回款日</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还款中显示</w:t>
            </w: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rFonts w:ascii="微软雅黑" w:eastAsia="微软雅黑" w:hAnsi="微软雅黑"/>
                <w:color w:val="000000"/>
                <w:sz w:val="27"/>
                <w:szCs w:val="27"/>
              </w:rPr>
              <w:t>settleDate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D</w:t>
            </w:r>
            <w:r w:rsidRPr="001059DE">
              <w:rPr>
                <w:rFonts w:cs="宋体" w:hint="eastAsia"/>
                <w:b/>
                <w:bCs/>
                <w:color w:val="660E7A"/>
                <w:sz w:val="18"/>
                <w:szCs w:val="18"/>
              </w:rPr>
              <w:t>ate</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结清日期</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已结清显示</w:t>
            </w: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r w:rsidRPr="001059DE">
              <w:rPr>
                <w:color w:val="000000" w:themeColor="text1"/>
                <w:sz w:val="24"/>
                <w:szCs w:val="24"/>
              </w:rPr>
              <w:t>returnMethod</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还款方式</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138C2"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38C2" w:rsidRPr="001059DE" w:rsidRDefault="007138C2" w:rsidP="00D500C5">
            <w:pPr>
              <w:rPr>
                <w:color w:val="000000" w:themeColor="text1"/>
                <w:sz w:val="24"/>
                <w:szCs w:val="24"/>
              </w:rPr>
            </w:pPr>
          </w:p>
        </w:tc>
        <w:tc>
          <w:tcPr>
            <w:tcW w:w="1788" w:type="dxa"/>
            <w:vAlign w:val="center"/>
          </w:tcPr>
          <w:p w:rsidR="007138C2" w:rsidRPr="001059DE" w:rsidRDefault="007138C2"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alProfit</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已收回报</w:t>
            </w:r>
          </w:p>
        </w:tc>
        <w:tc>
          <w:tcPr>
            <w:tcW w:w="1789" w:type="dxa"/>
            <w:vAlign w:val="center"/>
          </w:tcPr>
          <w:p w:rsidR="007138C2" w:rsidRPr="001059DE" w:rsidRDefault="007138C2"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7138C2" w:rsidRPr="001059DE" w:rsidRDefault="007138C2" w:rsidP="007138C2"/>
    <w:p w:rsidR="007138C2" w:rsidRPr="001059DE" w:rsidRDefault="007138C2" w:rsidP="00A46554"/>
    <w:p w:rsidR="00195CA6" w:rsidRPr="001059DE" w:rsidRDefault="00195CA6" w:rsidP="00195CA6">
      <w:pPr>
        <w:pStyle w:val="3"/>
        <w:rPr>
          <w:color w:val="000000" w:themeColor="text1"/>
        </w:rPr>
      </w:pPr>
      <w:bookmarkStart w:id="68" w:name="OLE_LINK3"/>
      <w:r w:rsidRPr="001059DE">
        <w:rPr>
          <w:rFonts w:hint="eastAsia"/>
          <w:color w:val="000000" w:themeColor="text1"/>
        </w:rPr>
        <w:t>我的散标精选散标列表详情还款计划</w:t>
      </w:r>
    </w:p>
    <w:p w:rsidR="00195CA6" w:rsidRPr="001059DE" w:rsidRDefault="00195CA6" w:rsidP="00195CA6">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195CA6" w:rsidRPr="001059DE" w:rsidRDefault="00195CA6" w:rsidP="00195CA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95CA6" w:rsidRPr="001059DE" w:rsidRDefault="00195CA6" w:rsidP="00195CA6">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请求URL：http://平台域名/api/userScattered/findReturnPlanDetail</w:t>
      </w:r>
    </w:p>
    <w:p w:rsidR="00195CA6" w:rsidRPr="001059DE" w:rsidRDefault="00195CA6" w:rsidP="00195CA6">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195CA6" w:rsidRPr="001059DE" w:rsidRDefault="00195CA6" w:rsidP="00195CA6">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195CA6" w:rsidRPr="001059DE" w:rsidRDefault="00195CA6" w:rsidP="00195CA6">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lastRenderedPageBreak/>
        <w:t>参数说明：</w:t>
      </w:r>
    </w:p>
    <w:tbl>
      <w:tblPr>
        <w:tblStyle w:val="11"/>
        <w:tblW w:w="8296" w:type="dxa"/>
        <w:tblLayout w:type="fixed"/>
        <w:tblLook w:val="04A0" w:firstRow="1" w:lastRow="0" w:firstColumn="1" w:lastColumn="0" w:noHBand="0" w:noVBand="1"/>
      </w:tblPr>
      <w:tblGrid>
        <w:gridCol w:w="1773"/>
        <w:gridCol w:w="1410"/>
        <w:gridCol w:w="5113"/>
      </w:tblGrid>
      <w:tr w:rsidR="00195CA6"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rPr>
                <w:b w:val="0"/>
                <w:bCs w:val="0"/>
                <w:color w:val="000000" w:themeColor="text1"/>
              </w:rPr>
            </w:pPr>
            <w:r w:rsidRPr="001059DE">
              <w:rPr>
                <w:rFonts w:hint="eastAsia"/>
                <w:color w:val="000000" w:themeColor="text1"/>
              </w:rPr>
              <w:t>参数</w:t>
            </w:r>
          </w:p>
        </w:tc>
        <w:tc>
          <w:tcPr>
            <w:tcW w:w="1410" w:type="dxa"/>
            <w:vAlign w:val="center"/>
          </w:tcPr>
          <w:p w:rsidR="00195CA6" w:rsidRPr="001059DE" w:rsidRDefault="00195CA6"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195CA6" w:rsidRPr="001059DE" w:rsidRDefault="00195CA6"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95CA6"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195CA6" w:rsidRPr="001059DE" w:rsidRDefault="00195CA6"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用户ID</w:t>
            </w:r>
          </w:p>
        </w:tc>
      </w:tr>
      <w:tr w:rsidR="00195CA6"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Helvetica" w:hAnsi="Helvetica" w:cs="Helvetica"/>
                <w:color w:val="505050"/>
                <w:sz w:val="18"/>
                <w:szCs w:val="18"/>
                <w:shd w:val="clear" w:color="auto" w:fill="FFFFFF"/>
              </w:rPr>
              <w:t>orderId</w:t>
            </w:r>
          </w:p>
        </w:tc>
        <w:tc>
          <w:tcPr>
            <w:tcW w:w="1410" w:type="dxa"/>
            <w:vAlign w:val="center"/>
          </w:tcPr>
          <w:p w:rsidR="00195CA6" w:rsidRPr="001059DE" w:rsidRDefault="00195CA6"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订单I</w:t>
            </w:r>
            <w:r w:rsidRPr="001059DE">
              <w:rPr>
                <w:rFonts w:asciiTheme="minorEastAsia" w:eastAsiaTheme="minorEastAsia" w:hAnsiTheme="minorEastAsia" w:cstheme="minorEastAsia" w:hint="default"/>
                <w:bCs/>
                <w:color w:val="000000" w:themeColor="text1"/>
                <w:kern w:val="2"/>
                <w:sz w:val="21"/>
                <w:szCs w:val="22"/>
              </w:rPr>
              <w:t>D</w:t>
            </w:r>
          </w:p>
        </w:tc>
      </w:tr>
      <w:tr w:rsidR="00195CA6"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Helvetica"/>
                <w:color w:val="505050"/>
                <w:sz w:val="18"/>
                <w:szCs w:val="18"/>
                <w:shd w:val="clear" w:color="auto" w:fill="FFFFFF"/>
              </w:rPr>
            </w:pPr>
            <w:r w:rsidRPr="001059DE">
              <w:rPr>
                <w:rFonts w:ascii="Helvetica" w:hAnsi="Helvetica" w:cs="Helvetica"/>
                <w:color w:val="505050"/>
                <w:sz w:val="18"/>
                <w:szCs w:val="18"/>
                <w:shd w:val="clear" w:color="auto" w:fill="FFFFFF"/>
              </w:rPr>
              <w:t>pageNum</w:t>
            </w:r>
          </w:p>
        </w:tc>
        <w:tc>
          <w:tcPr>
            <w:tcW w:w="1410" w:type="dxa"/>
            <w:vAlign w:val="center"/>
          </w:tcPr>
          <w:p w:rsidR="00195CA6" w:rsidRPr="001059DE" w:rsidRDefault="00195CA6"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默认1</w:t>
            </w:r>
          </w:p>
        </w:tc>
      </w:tr>
      <w:tr w:rsidR="00195CA6"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Helvetica"/>
                <w:color w:val="505050"/>
                <w:sz w:val="18"/>
                <w:szCs w:val="18"/>
                <w:shd w:val="clear" w:color="auto" w:fill="FFFFFF"/>
              </w:rPr>
            </w:pPr>
            <w:r w:rsidRPr="001059DE">
              <w:rPr>
                <w:rFonts w:ascii="Helvetica" w:hAnsi="Helvetica" w:cs="Helvetica"/>
                <w:color w:val="505050"/>
                <w:sz w:val="18"/>
                <w:szCs w:val="18"/>
                <w:shd w:val="clear" w:color="auto" w:fill="FFFFFF"/>
              </w:rPr>
              <w:t>pageSize</w:t>
            </w:r>
          </w:p>
        </w:tc>
        <w:tc>
          <w:tcPr>
            <w:tcW w:w="1410" w:type="dxa"/>
            <w:vAlign w:val="center"/>
          </w:tcPr>
          <w:p w:rsidR="00195CA6" w:rsidRPr="001059DE" w:rsidRDefault="00195CA6"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默认1</w:t>
            </w:r>
            <w:r w:rsidRPr="001059DE">
              <w:rPr>
                <w:rFonts w:asciiTheme="minorEastAsia" w:eastAsiaTheme="minorEastAsia" w:hAnsiTheme="minorEastAsia" w:cstheme="minorEastAsia" w:hint="default"/>
                <w:bCs/>
                <w:color w:val="000000" w:themeColor="text1"/>
                <w:kern w:val="2"/>
                <w:sz w:val="21"/>
                <w:szCs w:val="22"/>
              </w:rPr>
              <w:t>00</w:t>
            </w:r>
            <w:r w:rsidRPr="001059DE">
              <w:rPr>
                <w:rFonts w:asciiTheme="minorEastAsia" w:eastAsiaTheme="minorEastAsia" w:hAnsiTheme="minorEastAsia" w:cstheme="minorEastAsia"/>
                <w:bCs/>
                <w:color w:val="000000" w:themeColor="text1"/>
                <w:kern w:val="2"/>
                <w:sz w:val="21"/>
                <w:szCs w:val="22"/>
              </w:rPr>
              <w:t>（app不分页）</w:t>
            </w:r>
          </w:p>
        </w:tc>
      </w:tr>
    </w:tbl>
    <w:p w:rsidR="00195CA6" w:rsidRPr="001059DE" w:rsidRDefault="00195CA6" w:rsidP="00195CA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195CA6"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rPr>
                <w:b w:val="0"/>
                <w:bCs w:val="0"/>
                <w:color w:val="000000" w:themeColor="text1"/>
              </w:rPr>
            </w:pPr>
            <w:r w:rsidRPr="001059DE">
              <w:rPr>
                <w:rFonts w:hint="eastAsia"/>
                <w:color w:val="000000" w:themeColor="text1"/>
              </w:rPr>
              <w:t>参数</w:t>
            </w:r>
          </w:p>
        </w:tc>
        <w:tc>
          <w:tcPr>
            <w:tcW w:w="7155" w:type="dxa"/>
            <w:gridSpan w:val="4"/>
            <w:vAlign w:val="center"/>
          </w:tcPr>
          <w:p w:rsidR="00195CA6" w:rsidRPr="001059DE" w:rsidRDefault="00195CA6"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95CA6"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195CA6" w:rsidRPr="001059DE" w:rsidRDefault="00195CA6"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195CA6"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195CA6" w:rsidRPr="001059DE" w:rsidRDefault="00195CA6"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195CA6"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195CA6" w:rsidRPr="001059DE" w:rsidRDefault="00195CA6" w:rsidP="00D500C5">
            <w:pPr>
              <w:rPr>
                <w:bCs w:val="0"/>
                <w:color w:val="000000" w:themeColor="text1"/>
                <w:sz w:val="24"/>
                <w:szCs w:val="24"/>
              </w:rPr>
            </w:pPr>
            <w:r w:rsidRPr="001059DE">
              <w:rPr>
                <w:bCs w:val="0"/>
                <w:color w:val="000000" w:themeColor="text1"/>
                <w:sz w:val="24"/>
                <w:szCs w:val="24"/>
              </w:rPr>
              <w:t>data</w:t>
            </w:r>
          </w:p>
        </w:tc>
        <w:tc>
          <w:tcPr>
            <w:tcW w:w="1788"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195CA6" w:rsidRPr="001059DE" w:rsidRDefault="00195CA6"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195CA6"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95CA6" w:rsidRPr="001059DE" w:rsidRDefault="00195CA6" w:rsidP="00D500C5">
            <w:pPr>
              <w:rPr>
                <w:color w:val="000000" w:themeColor="text1"/>
                <w:sz w:val="24"/>
                <w:szCs w:val="24"/>
              </w:rPr>
            </w:pPr>
          </w:p>
        </w:tc>
        <w:tc>
          <w:tcPr>
            <w:tcW w:w="1788"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rPr>
                <w:rFonts w:asciiTheme="minorEastAsia" w:eastAsiaTheme="minorEastAsia" w:hAnsiTheme="minorEastAsia"/>
                <w:color w:val="000000"/>
                <w:sz w:val="27"/>
                <w:szCs w:val="27"/>
              </w:rPr>
              <w:t>unAmount</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未还金额</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95CA6"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95CA6" w:rsidRPr="001059DE" w:rsidRDefault="00195CA6" w:rsidP="00D500C5">
            <w:pPr>
              <w:rPr>
                <w:color w:val="000000" w:themeColor="text1"/>
                <w:sz w:val="24"/>
                <w:szCs w:val="24"/>
              </w:rPr>
            </w:pPr>
          </w:p>
        </w:tc>
        <w:tc>
          <w:tcPr>
            <w:tcW w:w="1788"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receivedAmount</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已还金额</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95CA6"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95CA6" w:rsidRPr="001059DE" w:rsidRDefault="00195CA6" w:rsidP="00D500C5">
            <w:pPr>
              <w:rPr>
                <w:color w:val="000000" w:themeColor="text1"/>
                <w:sz w:val="24"/>
                <w:szCs w:val="24"/>
              </w:rPr>
            </w:pPr>
          </w:p>
        </w:tc>
        <w:tc>
          <w:tcPr>
            <w:tcW w:w="1788"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sumAmount</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还款总额</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195CA6"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rPr>
                <w:color w:val="000000" w:themeColor="text1"/>
                <w:sz w:val="24"/>
                <w:szCs w:val="24"/>
              </w:rPr>
            </w:pPr>
          </w:p>
        </w:tc>
        <w:tc>
          <w:tcPr>
            <w:tcW w:w="1788"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c</w:t>
            </w:r>
            <w:r w:rsidRPr="001059DE">
              <w:rPr>
                <w:rFonts w:ascii="宋体" w:hAnsi="宋体" w:cs="宋体"/>
                <w:color w:val="000000"/>
                <w:sz w:val="23"/>
                <w:szCs w:val="23"/>
              </w:rPr>
              <w:t>ount</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还款期数</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总条数</w:t>
            </w:r>
          </w:p>
        </w:tc>
      </w:tr>
      <w:tr w:rsidR="00195CA6"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95CA6" w:rsidRPr="001059DE" w:rsidRDefault="00195CA6" w:rsidP="00D500C5">
            <w:pPr>
              <w:rPr>
                <w:color w:val="000000" w:themeColor="text1"/>
                <w:sz w:val="24"/>
                <w:szCs w:val="24"/>
              </w:rPr>
            </w:pPr>
          </w:p>
        </w:tc>
        <w:tc>
          <w:tcPr>
            <w:tcW w:w="1788" w:type="dxa"/>
            <w:vAlign w:val="center"/>
          </w:tcPr>
          <w:p w:rsidR="00195CA6" w:rsidRPr="001059DE" w:rsidRDefault="00195CA6"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l</w:t>
            </w:r>
            <w:r w:rsidRPr="001059DE">
              <w:rPr>
                <w:rFonts w:ascii="宋体" w:hAnsi="宋体" w:cs="宋体"/>
                <w:color w:val="000000"/>
                <w:sz w:val="23"/>
                <w:szCs w:val="23"/>
              </w:rPr>
              <w:t>ist</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数组</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ab/>
              <w:t>"reward":</w:t>
            </w:r>
            <w:r w:rsidRPr="001059DE">
              <w:rPr>
                <w:rFonts w:cs="宋体"/>
                <w:b/>
                <w:bCs/>
                <w:color w:val="660E7A"/>
                <w:sz w:val="18"/>
                <w:szCs w:val="18"/>
              </w:rPr>
              <w:tab/>
            </w:r>
            <w:r w:rsidRPr="001059DE">
              <w:rPr>
                <w:rFonts w:cs="宋体"/>
                <w:b/>
                <w:bCs/>
                <w:color w:val="660E7A"/>
                <w:sz w:val="18"/>
                <w:szCs w:val="18"/>
              </w:rPr>
              <w:tab/>
              <w:t>"returnDate</w:t>
            </w:r>
            <w:r w:rsidRPr="001059DE">
              <w:rPr>
                <w:rFonts w:cs="宋体"/>
                <w:b/>
                <w:bCs/>
                <w:color w:val="660E7A"/>
                <w:sz w:val="18"/>
                <w:szCs w:val="18"/>
              </w:rPr>
              <w:tab/>
              <w:t>"capital"</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ab/>
              <w:t>"interest"</w:t>
            </w:r>
            <w:r w:rsidRPr="001059DE">
              <w:rPr>
                <w:rFonts w:cs="宋体" w:hint="eastAsia"/>
                <w:b/>
                <w:bCs/>
                <w:color w:val="660E7A"/>
                <w:sz w:val="18"/>
                <w:szCs w:val="18"/>
              </w:rPr>
              <w:tab/>
            </w:r>
            <w:r w:rsidRPr="001059DE">
              <w:rPr>
                <w:rFonts w:cs="宋体" w:hint="eastAsia"/>
                <w:b/>
                <w:bCs/>
                <w:color w:val="660E7A"/>
                <w:sz w:val="18"/>
                <w:szCs w:val="18"/>
              </w:rPr>
              <w:tab/>
              <w:t>"status"</w:t>
            </w:r>
          </w:p>
          <w:p w:rsidR="00195CA6" w:rsidRPr="001059DE" w:rsidRDefault="00195CA6" w:rsidP="00D500C5">
            <w:pPr>
              <w:autoSpaceDE w:val="0"/>
              <w:autoSpaceDN w:val="0"/>
              <w:adjustRightInd w:val="0"/>
              <w:ind w:left="361" w:hangingChars="200" w:hanging="361"/>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 xml:space="preserve"> </w:t>
            </w:r>
            <w:r w:rsidRPr="001059DE">
              <w:rPr>
                <w:rFonts w:cs="宋体"/>
                <w:b/>
                <w:bCs/>
                <w:color w:val="660E7A"/>
                <w:sz w:val="18"/>
                <w:szCs w:val="18"/>
              </w:rPr>
              <w:t xml:space="preserve">    termNum   </w:t>
            </w:r>
            <w:r w:rsidRPr="001059DE">
              <w:rPr>
                <w:rFonts w:cs="宋体" w:hint="eastAsia"/>
                <w:b/>
                <w:bCs/>
                <w:color w:val="660E7A"/>
                <w:sz w:val="18"/>
                <w:szCs w:val="18"/>
              </w:rPr>
              <w:t>actualCapital</w:t>
            </w:r>
          </w:p>
          <w:p w:rsidR="00195CA6" w:rsidRPr="001059DE" w:rsidRDefault="00195CA6" w:rsidP="00D500C5">
            <w:pPr>
              <w:autoSpaceDE w:val="0"/>
              <w:autoSpaceDN w:val="0"/>
              <w:adjustRightInd w:val="0"/>
              <w:ind w:firstLineChars="200" w:firstLine="361"/>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cs="宋体" w:hint="eastAsia"/>
                <w:b/>
                <w:bCs/>
                <w:color w:val="660E7A"/>
                <w:sz w:val="18"/>
                <w:szCs w:val="18"/>
              </w:rPr>
              <w:t>actualInterest</w:t>
            </w:r>
          </w:p>
        </w:tc>
        <w:tc>
          <w:tcPr>
            <w:tcW w:w="1789" w:type="dxa"/>
            <w:vAlign w:val="center"/>
          </w:tcPr>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奖励</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w:t>
            </w:r>
            <w:r w:rsidRPr="001059DE">
              <w:rPr>
                <w:rFonts w:cs="宋体"/>
                <w:b/>
                <w:bCs/>
                <w:color w:val="660E7A"/>
                <w:sz w:val="18"/>
                <w:szCs w:val="18"/>
              </w:rPr>
              <w:t>日期</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本金</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利息</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状态</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当前期数</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实收本金</w:t>
            </w:r>
          </w:p>
          <w:p w:rsidR="00195CA6" w:rsidRPr="001059DE" w:rsidRDefault="00195CA6"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实收利息</w:t>
            </w:r>
          </w:p>
        </w:tc>
      </w:tr>
    </w:tbl>
    <w:p w:rsidR="00195CA6" w:rsidRPr="001059DE" w:rsidRDefault="00195CA6" w:rsidP="00195CA6"/>
    <w:bookmarkEnd w:id="68"/>
    <w:p w:rsidR="00195CA6" w:rsidRPr="001059DE" w:rsidRDefault="00195CA6" w:rsidP="00195CA6">
      <w:r w:rsidRPr="001059DE">
        <w:t>{</w:t>
      </w:r>
    </w:p>
    <w:p w:rsidR="00195CA6" w:rsidRPr="001059DE" w:rsidRDefault="00195CA6" w:rsidP="00195CA6">
      <w:r w:rsidRPr="001059DE">
        <w:t xml:space="preserve">    "code": 0,</w:t>
      </w:r>
    </w:p>
    <w:p w:rsidR="00195CA6" w:rsidRPr="001059DE" w:rsidRDefault="00195CA6" w:rsidP="00195CA6">
      <w:r w:rsidRPr="001059DE">
        <w:t xml:space="preserve">    "data": {</w:t>
      </w:r>
    </w:p>
    <w:p w:rsidR="00195CA6" w:rsidRPr="001059DE" w:rsidRDefault="00195CA6" w:rsidP="00195CA6">
      <w:r w:rsidRPr="001059DE">
        <w:t xml:space="preserve">        "unAmount": 7243,</w:t>
      </w:r>
    </w:p>
    <w:p w:rsidR="00195CA6" w:rsidRPr="001059DE" w:rsidRDefault="00195CA6" w:rsidP="00195CA6">
      <w:r w:rsidRPr="001059DE">
        <w:t xml:space="preserve">        "count": "6",</w:t>
      </w:r>
    </w:p>
    <w:p w:rsidR="00195CA6" w:rsidRPr="001059DE" w:rsidRDefault="00195CA6" w:rsidP="00195CA6">
      <w:r w:rsidRPr="001059DE">
        <w:t xml:space="preserve">        "receivedAmount": 0,</w:t>
      </w:r>
    </w:p>
    <w:p w:rsidR="00195CA6" w:rsidRPr="001059DE" w:rsidRDefault="00195CA6" w:rsidP="00195CA6">
      <w:r w:rsidRPr="001059DE">
        <w:t xml:space="preserve">        "list": [</w:t>
      </w:r>
    </w:p>
    <w:p w:rsidR="00195CA6" w:rsidRPr="001059DE" w:rsidRDefault="00195CA6" w:rsidP="00195CA6">
      <w:r w:rsidRPr="001059DE">
        <w:t xml:space="preserve">            {</w:t>
      </w:r>
    </w:p>
    <w:p w:rsidR="00195CA6" w:rsidRPr="001059DE" w:rsidRDefault="00195CA6" w:rsidP="00195CA6">
      <w:r w:rsidRPr="001059DE">
        <w:t xml:space="preserve">                "reward": "",</w:t>
      </w:r>
    </w:p>
    <w:p w:rsidR="00195CA6" w:rsidRPr="001059DE" w:rsidRDefault="00195CA6" w:rsidP="00195CA6">
      <w:r w:rsidRPr="001059DE">
        <w:t xml:space="preserve">                "returnDate": 1536681600000,</w:t>
      </w:r>
    </w:p>
    <w:p w:rsidR="00195CA6" w:rsidRPr="001059DE" w:rsidRDefault="00195CA6" w:rsidP="00195CA6">
      <w:r w:rsidRPr="001059DE">
        <w:t xml:space="preserve">                "capital": 342,</w:t>
      </w:r>
    </w:p>
    <w:p w:rsidR="00195CA6" w:rsidRPr="001059DE" w:rsidRDefault="00195CA6" w:rsidP="00195CA6">
      <w:r w:rsidRPr="001059DE">
        <w:t xml:space="preserve">                "interest": 0,</w:t>
      </w:r>
    </w:p>
    <w:p w:rsidR="00195CA6" w:rsidRPr="001059DE" w:rsidRDefault="00195CA6" w:rsidP="00195CA6">
      <w:r w:rsidRPr="001059DE">
        <w:t xml:space="preserve">                "status": "0",</w:t>
      </w:r>
    </w:p>
    <w:p w:rsidR="00195CA6" w:rsidRPr="001059DE" w:rsidRDefault="00195CA6" w:rsidP="00195CA6">
      <w:r w:rsidRPr="001059DE">
        <w:t xml:space="preserve">                "termNum": "5/6"</w:t>
      </w:r>
    </w:p>
    <w:p w:rsidR="00195CA6" w:rsidRPr="001059DE" w:rsidRDefault="00195CA6" w:rsidP="00195CA6">
      <w:r w:rsidRPr="001059DE">
        <w:t xml:space="preserve">            },</w:t>
      </w:r>
    </w:p>
    <w:p w:rsidR="00195CA6" w:rsidRPr="001059DE" w:rsidRDefault="00195CA6" w:rsidP="00195CA6">
      <w:r w:rsidRPr="001059DE">
        <w:lastRenderedPageBreak/>
        <w:t xml:space="preserve">            {</w:t>
      </w:r>
    </w:p>
    <w:p w:rsidR="00195CA6" w:rsidRPr="001059DE" w:rsidRDefault="00195CA6" w:rsidP="00195CA6">
      <w:r w:rsidRPr="001059DE">
        <w:t xml:space="preserve">                "reward": "",</w:t>
      </w:r>
    </w:p>
    <w:p w:rsidR="00195CA6" w:rsidRPr="001059DE" w:rsidRDefault="00195CA6" w:rsidP="00195CA6">
      <w:r w:rsidRPr="001059DE">
        <w:t xml:space="preserve">                "returnDate": 1536681600000,</w:t>
      </w:r>
    </w:p>
    <w:p w:rsidR="00195CA6" w:rsidRPr="001059DE" w:rsidRDefault="00195CA6" w:rsidP="00195CA6">
      <w:r w:rsidRPr="001059DE">
        <w:t xml:space="preserve">                "capital": 342,</w:t>
      </w:r>
    </w:p>
    <w:p w:rsidR="00195CA6" w:rsidRPr="001059DE" w:rsidRDefault="00195CA6" w:rsidP="00195CA6">
      <w:r w:rsidRPr="001059DE">
        <w:t xml:space="preserve">                "interest": 0,</w:t>
      </w:r>
    </w:p>
    <w:p w:rsidR="00195CA6" w:rsidRPr="001059DE" w:rsidRDefault="00195CA6" w:rsidP="00195CA6">
      <w:r w:rsidRPr="001059DE">
        <w:t xml:space="preserve">                "status": "0",</w:t>
      </w:r>
    </w:p>
    <w:p w:rsidR="00195CA6" w:rsidRPr="001059DE" w:rsidRDefault="00195CA6" w:rsidP="00195CA6">
      <w:r w:rsidRPr="001059DE">
        <w:t xml:space="preserve">                "termNum": "5/6"</w:t>
      </w:r>
    </w:p>
    <w:p w:rsidR="00195CA6" w:rsidRPr="001059DE" w:rsidRDefault="00195CA6" w:rsidP="00195CA6">
      <w:r w:rsidRPr="001059DE">
        <w:t xml:space="preserve">            },</w:t>
      </w:r>
    </w:p>
    <w:p w:rsidR="00195CA6" w:rsidRPr="001059DE" w:rsidRDefault="00195CA6" w:rsidP="00195CA6">
      <w:r w:rsidRPr="001059DE">
        <w:t xml:space="preserve">            {</w:t>
      </w:r>
    </w:p>
    <w:p w:rsidR="00195CA6" w:rsidRPr="001059DE" w:rsidRDefault="00195CA6" w:rsidP="00195CA6">
      <w:r w:rsidRPr="001059DE">
        <w:t xml:space="preserve">                "reward": "",</w:t>
      </w:r>
    </w:p>
    <w:p w:rsidR="00195CA6" w:rsidRPr="001059DE" w:rsidRDefault="00195CA6" w:rsidP="00195CA6">
      <w:r w:rsidRPr="001059DE">
        <w:t xml:space="preserve">                "returnDate": 1536681600000,</w:t>
      </w:r>
    </w:p>
    <w:p w:rsidR="00195CA6" w:rsidRPr="001059DE" w:rsidRDefault="00195CA6" w:rsidP="00195CA6">
      <w:r w:rsidRPr="001059DE">
        <w:t xml:space="preserve">                "capital": 342,</w:t>
      </w:r>
    </w:p>
    <w:p w:rsidR="00195CA6" w:rsidRPr="001059DE" w:rsidRDefault="00195CA6" w:rsidP="00195CA6">
      <w:r w:rsidRPr="001059DE">
        <w:t xml:space="preserve">                "interest": 0,</w:t>
      </w:r>
    </w:p>
    <w:p w:rsidR="00195CA6" w:rsidRPr="001059DE" w:rsidRDefault="00195CA6" w:rsidP="00195CA6">
      <w:r w:rsidRPr="001059DE">
        <w:t xml:space="preserve">                "status": "0",</w:t>
      </w:r>
    </w:p>
    <w:p w:rsidR="00195CA6" w:rsidRPr="001059DE" w:rsidRDefault="00195CA6" w:rsidP="00195CA6">
      <w:r w:rsidRPr="001059DE">
        <w:t xml:space="preserve">                "termNum": "5/6"</w:t>
      </w:r>
    </w:p>
    <w:p w:rsidR="00195CA6" w:rsidRPr="001059DE" w:rsidRDefault="00195CA6" w:rsidP="00195CA6">
      <w:r w:rsidRPr="001059DE">
        <w:t xml:space="preserve">            },</w:t>
      </w:r>
    </w:p>
    <w:p w:rsidR="00195CA6" w:rsidRPr="001059DE" w:rsidRDefault="00195CA6" w:rsidP="00195CA6">
      <w:r w:rsidRPr="001059DE">
        <w:t xml:space="preserve">            {</w:t>
      </w:r>
    </w:p>
    <w:p w:rsidR="00195CA6" w:rsidRPr="001059DE" w:rsidRDefault="00195CA6" w:rsidP="00195CA6">
      <w:r w:rsidRPr="001059DE">
        <w:t xml:space="preserve">                "reward": "",</w:t>
      </w:r>
    </w:p>
    <w:p w:rsidR="00195CA6" w:rsidRPr="001059DE" w:rsidRDefault="00195CA6" w:rsidP="00195CA6">
      <w:r w:rsidRPr="001059DE">
        <w:t xml:space="preserve">                "returnDate": 1536681600000,</w:t>
      </w:r>
    </w:p>
    <w:p w:rsidR="00195CA6" w:rsidRPr="001059DE" w:rsidRDefault="00195CA6" w:rsidP="00195CA6">
      <w:r w:rsidRPr="001059DE">
        <w:t xml:space="preserve">                "capital": 342,</w:t>
      </w:r>
    </w:p>
    <w:p w:rsidR="00195CA6" w:rsidRPr="001059DE" w:rsidRDefault="00195CA6" w:rsidP="00195CA6">
      <w:r w:rsidRPr="001059DE">
        <w:t xml:space="preserve">                "interest": 0,</w:t>
      </w:r>
    </w:p>
    <w:p w:rsidR="00195CA6" w:rsidRPr="001059DE" w:rsidRDefault="00195CA6" w:rsidP="00195CA6">
      <w:r w:rsidRPr="001059DE">
        <w:t xml:space="preserve">                "status": "0",</w:t>
      </w:r>
    </w:p>
    <w:p w:rsidR="00195CA6" w:rsidRPr="001059DE" w:rsidRDefault="00195CA6" w:rsidP="00195CA6">
      <w:r w:rsidRPr="001059DE">
        <w:t xml:space="preserve">                "termNum": "5/6"</w:t>
      </w:r>
    </w:p>
    <w:p w:rsidR="00195CA6" w:rsidRPr="001059DE" w:rsidRDefault="00195CA6" w:rsidP="00195CA6">
      <w:r w:rsidRPr="001059DE">
        <w:t xml:space="preserve">            },</w:t>
      </w:r>
    </w:p>
    <w:p w:rsidR="00195CA6" w:rsidRPr="001059DE" w:rsidRDefault="00195CA6" w:rsidP="00195CA6">
      <w:r w:rsidRPr="001059DE">
        <w:t xml:space="preserve">            {</w:t>
      </w:r>
    </w:p>
    <w:p w:rsidR="00195CA6" w:rsidRPr="001059DE" w:rsidRDefault="00195CA6" w:rsidP="00195CA6">
      <w:r w:rsidRPr="001059DE">
        <w:t xml:space="preserve">                "reward": "",</w:t>
      </w:r>
    </w:p>
    <w:p w:rsidR="00195CA6" w:rsidRPr="001059DE" w:rsidRDefault="00195CA6" w:rsidP="00195CA6">
      <w:r w:rsidRPr="001059DE">
        <w:t xml:space="preserve">                "returnDate": 1536681600000,</w:t>
      </w:r>
    </w:p>
    <w:p w:rsidR="00195CA6" w:rsidRPr="001059DE" w:rsidRDefault="00195CA6" w:rsidP="00195CA6">
      <w:r w:rsidRPr="001059DE">
        <w:t xml:space="preserve">                "capital": 340,</w:t>
      </w:r>
    </w:p>
    <w:p w:rsidR="00195CA6" w:rsidRPr="001059DE" w:rsidRDefault="00195CA6" w:rsidP="00195CA6">
      <w:r w:rsidRPr="001059DE">
        <w:t xml:space="preserve">                "interest": 0,</w:t>
      </w:r>
    </w:p>
    <w:p w:rsidR="00195CA6" w:rsidRPr="001059DE" w:rsidRDefault="00195CA6" w:rsidP="00195CA6">
      <w:r w:rsidRPr="001059DE">
        <w:t xml:space="preserve">                "status": "0",</w:t>
      </w:r>
    </w:p>
    <w:p w:rsidR="00195CA6" w:rsidRPr="001059DE" w:rsidRDefault="00195CA6" w:rsidP="00195CA6">
      <w:r w:rsidRPr="001059DE">
        <w:t xml:space="preserve">                "termNum": "5/6"</w:t>
      </w:r>
    </w:p>
    <w:p w:rsidR="00195CA6" w:rsidRPr="001059DE" w:rsidRDefault="00195CA6" w:rsidP="00195CA6">
      <w:r w:rsidRPr="001059DE">
        <w:t xml:space="preserve">            }</w:t>
      </w:r>
    </w:p>
    <w:p w:rsidR="00195CA6" w:rsidRPr="001059DE" w:rsidRDefault="00195CA6" w:rsidP="00195CA6">
      <w:r w:rsidRPr="001059DE">
        <w:t xml:space="preserve">        ],</w:t>
      </w:r>
    </w:p>
    <w:p w:rsidR="00195CA6" w:rsidRPr="001059DE" w:rsidRDefault="00195CA6" w:rsidP="00195CA6">
      <w:r w:rsidRPr="001059DE">
        <w:t xml:space="preserve">        "sumAmount": 7243</w:t>
      </w:r>
    </w:p>
    <w:p w:rsidR="00195CA6" w:rsidRPr="001059DE" w:rsidRDefault="00195CA6" w:rsidP="00195CA6">
      <w:r w:rsidRPr="001059DE">
        <w:t xml:space="preserve">    },</w:t>
      </w:r>
    </w:p>
    <w:p w:rsidR="00195CA6" w:rsidRPr="001059DE" w:rsidRDefault="00195CA6" w:rsidP="00195CA6">
      <w:r w:rsidRPr="001059DE">
        <w:rPr>
          <w:rFonts w:hint="eastAsia"/>
        </w:rPr>
        <w:t xml:space="preserve">    "message": "</w:t>
      </w:r>
      <w:r w:rsidRPr="001059DE">
        <w:rPr>
          <w:rFonts w:hint="eastAsia"/>
        </w:rPr>
        <w:t>查询成功</w:t>
      </w:r>
      <w:r w:rsidRPr="001059DE">
        <w:rPr>
          <w:rFonts w:hint="eastAsia"/>
        </w:rPr>
        <w:t>"</w:t>
      </w:r>
    </w:p>
    <w:p w:rsidR="00195CA6" w:rsidRPr="001059DE" w:rsidRDefault="00195CA6" w:rsidP="00195CA6">
      <w:r w:rsidRPr="001059DE">
        <w:t>}</w:t>
      </w:r>
    </w:p>
    <w:p w:rsidR="00C0563D" w:rsidRPr="001059DE" w:rsidRDefault="00C0563D" w:rsidP="00C0563D">
      <w:pPr>
        <w:pStyle w:val="3"/>
        <w:rPr>
          <w:color w:val="000000" w:themeColor="text1"/>
        </w:rPr>
      </w:pPr>
      <w:r w:rsidRPr="001059DE">
        <w:rPr>
          <w:rFonts w:hint="eastAsia"/>
          <w:color w:val="000000" w:themeColor="text1"/>
        </w:rPr>
        <w:t>我的散标精选散标出借总额接口</w:t>
      </w:r>
    </w:p>
    <w:p w:rsidR="00C0563D" w:rsidRPr="001059DE" w:rsidRDefault="00C0563D" w:rsidP="00C0563D">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r w:rsidRPr="001059DE">
        <w:rPr>
          <w:color w:val="000000" w:themeColor="text1"/>
        </w:rPr>
        <w:t>项目简介</w:t>
      </w:r>
      <w:r w:rsidRPr="001059DE">
        <w:rPr>
          <w:rFonts w:hint="eastAsia"/>
          <w:color w:val="000000" w:themeColor="text1"/>
        </w:rPr>
        <w:t>)</w:t>
      </w:r>
    </w:p>
    <w:p w:rsidR="00C0563D" w:rsidRPr="001059DE" w:rsidRDefault="00C0563D" w:rsidP="00C0563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0563D" w:rsidRPr="001059DE" w:rsidRDefault="00C0563D" w:rsidP="00C0563D">
      <w:pPr>
        <w:pStyle w:val="HTML"/>
        <w:shd w:val="clear" w:color="auto" w:fill="FFFFFF"/>
        <w:rPr>
          <w:rFonts w:cs="宋体" w:hint="default"/>
          <w:sz w:val="18"/>
          <w:szCs w:val="18"/>
        </w:rPr>
      </w:pPr>
      <w:r w:rsidRPr="001059DE">
        <w:rPr>
          <w:rFonts w:asciiTheme="minorEastAsia" w:eastAsiaTheme="minorEastAsia" w:hAnsiTheme="minorEastAsia" w:cstheme="minorEastAsia"/>
          <w:kern w:val="2"/>
          <w:sz w:val="21"/>
          <w:szCs w:val="22"/>
        </w:rPr>
        <w:lastRenderedPageBreak/>
        <w:t>请求URL：http://平台域名/api/userScattered/</w:t>
      </w:r>
      <w:r w:rsidRPr="001059DE">
        <w:rPr>
          <w:rFonts w:cs="宋体"/>
          <w:bCs/>
          <w:sz w:val="18"/>
          <w:szCs w:val="18"/>
        </w:rPr>
        <w:t>findMyUserScatteredSum</w:t>
      </w:r>
    </w:p>
    <w:p w:rsidR="00C0563D" w:rsidRPr="001059DE" w:rsidRDefault="00C0563D" w:rsidP="00C0563D">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C0563D" w:rsidRPr="001059DE" w:rsidRDefault="00C0563D" w:rsidP="00C0563D">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C0563D" w:rsidRPr="001059DE" w:rsidRDefault="00C0563D" w:rsidP="00C0563D">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C056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rPr>
            </w:pPr>
            <w:r w:rsidRPr="001059DE">
              <w:rPr>
                <w:rFonts w:hint="eastAsia"/>
                <w:color w:val="000000" w:themeColor="text1"/>
              </w:rPr>
              <w:t>参数</w:t>
            </w:r>
          </w:p>
        </w:tc>
        <w:tc>
          <w:tcPr>
            <w:tcW w:w="1410" w:type="dxa"/>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
                <w:bCs/>
                <w:color w:val="000000" w:themeColor="text1"/>
                <w:kern w:val="2"/>
                <w:sz w:val="21"/>
                <w:szCs w:val="22"/>
              </w:rPr>
              <w:t>用户ID</w:t>
            </w:r>
          </w:p>
        </w:tc>
      </w:tr>
    </w:tbl>
    <w:p w:rsidR="00C0563D" w:rsidRPr="001059DE" w:rsidRDefault="00C0563D" w:rsidP="00C0563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C056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rPr>
            </w:pPr>
            <w:r w:rsidRPr="001059DE">
              <w:rPr>
                <w:rFonts w:hint="eastAsia"/>
                <w:color w:val="000000" w:themeColor="text1"/>
              </w:rPr>
              <w:t>参数</w:t>
            </w:r>
          </w:p>
        </w:tc>
        <w:tc>
          <w:tcPr>
            <w:tcW w:w="7155" w:type="dxa"/>
            <w:gridSpan w:val="4"/>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0563D"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0563D" w:rsidRPr="001059DE" w:rsidRDefault="00C0563D" w:rsidP="00D500C5">
            <w:pPr>
              <w:rPr>
                <w:bCs w:val="0"/>
                <w:color w:val="000000" w:themeColor="text1"/>
                <w:sz w:val="24"/>
                <w:szCs w:val="24"/>
              </w:rPr>
            </w:pPr>
            <w:r w:rsidRPr="001059DE">
              <w:rPr>
                <w:rFonts w:hint="eastAsia"/>
                <w:color w:val="000000" w:themeColor="text1"/>
                <w:sz w:val="24"/>
                <w:szCs w:val="24"/>
              </w:rPr>
              <w:t>data</w:t>
            </w:r>
          </w:p>
        </w:tc>
        <w:tc>
          <w:tcPr>
            <w:tcW w:w="1788" w:type="dxa"/>
            <w:vMerge w:val="restart"/>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hint="default"/>
                <w:bCs/>
                <w:sz w:val="18"/>
                <w:szCs w:val="18"/>
              </w:rPr>
            </w:pPr>
            <w:r w:rsidRPr="001059DE">
              <w:rPr>
                <w:rFonts w:asciiTheme="minorEastAsia" w:eastAsiaTheme="minorEastAsia" w:hAnsiTheme="minorEastAsia" w:cs="宋体"/>
                <w:bCs/>
                <w:sz w:val="18"/>
                <w:szCs w:val="18"/>
              </w:rPr>
              <w:t>userScatteredSum</w:t>
            </w:r>
            <w:r w:rsidRPr="001059DE">
              <w:rPr>
                <w:rFonts w:asciiTheme="minorEastAsia" w:eastAsiaTheme="minorEastAsia" w:hAnsiTheme="minorEastAsia" w:cs="宋体" w:hint="default"/>
                <w:bCs/>
                <w:sz w:val="18"/>
                <w:szCs w:val="18"/>
              </w:rPr>
              <w:t xml:space="preserve">  </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hint="default"/>
                <w:bCs/>
                <w:sz w:val="18"/>
                <w:szCs w:val="18"/>
              </w:rPr>
            </w:pPr>
            <w:r w:rsidRPr="001059DE">
              <w:rPr>
                <w:rFonts w:asciiTheme="minorEastAsia" w:eastAsiaTheme="minorEastAsia" w:hAnsiTheme="minorEastAsia" w:cs="宋体"/>
                <w:bCs/>
                <w:sz w:val="18"/>
                <w:szCs w:val="18"/>
              </w:rPr>
              <w:t>amtSum</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hint="default"/>
                <w:bCs/>
                <w:sz w:val="18"/>
                <w:szCs w:val="18"/>
              </w:rPr>
            </w:pPr>
            <w:r w:rsidRPr="001059DE">
              <w:rPr>
                <w:rFonts w:asciiTheme="minorEastAsia" w:eastAsiaTheme="minorEastAsia" w:hAnsiTheme="minorEastAsia" w:cs="宋体" w:hint="default"/>
                <w:bCs/>
                <w:sz w:val="18"/>
                <w:szCs w:val="18"/>
              </w:rPr>
              <w:t>number</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hint="default"/>
                <w:bCs/>
                <w:sz w:val="18"/>
                <w:szCs w:val="18"/>
              </w:rPr>
            </w:pPr>
            <w:r w:rsidRPr="001059DE">
              <w:rPr>
                <w:rFonts w:asciiTheme="minorEastAsia" w:eastAsiaTheme="minorEastAsia" w:hAnsiTheme="minorEastAsia" w:cs="宋体"/>
                <w:bCs/>
                <w:sz w:val="18"/>
                <w:szCs w:val="18"/>
              </w:rPr>
              <w:t>出借总金额</w:t>
            </w:r>
          </w:p>
        </w:tc>
      </w:tr>
      <w:tr w:rsidR="00C0563D"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Merge/>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7"/>
                <w:szCs w:val="27"/>
              </w:rPr>
            </w:pP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7"/>
                <w:szCs w:val="27"/>
              </w:rPr>
            </w:pPr>
            <w:r w:rsidRPr="001059DE">
              <w:rPr>
                <w:rFonts w:asciiTheme="minorEastAsia" w:eastAsiaTheme="minorEastAsia" w:hAnsiTheme="minorEastAsia" w:cs="宋体"/>
                <w:bCs/>
                <w:sz w:val="18"/>
                <w:szCs w:val="18"/>
              </w:rPr>
              <w:t>forcastAmtSum</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7"/>
                <w:szCs w:val="27"/>
              </w:rPr>
            </w:pPr>
            <w:r w:rsidRPr="001059DE">
              <w:rPr>
                <w:rFonts w:asciiTheme="minorEastAsia" w:eastAsiaTheme="minorEastAsia" w:hAnsiTheme="minorEastAsia" w:cs="宋体"/>
                <w:bCs/>
                <w:sz w:val="18"/>
                <w:szCs w:val="18"/>
              </w:rPr>
              <w:t>number</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7"/>
                <w:szCs w:val="27"/>
              </w:rPr>
            </w:pPr>
            <w:r w:rsidRPr="001059DE">
              <w:rPr>
                <w:rFonts w:asciiTheme="minorEastAsia" w:eastAsiaTheme="minorEastAsia" w:hAnsiTheme="minorEastAsia" w:cs="宋体"/>
                <w:bCs/>
                <w:sz w:val="18"/>
                <w:szCs w:val="18"/>
              </w:rPr>
              <w:t>累计总汇报</w:t>
            </w:r>
          </w:p>
        </w:tc>
      </w:tr>
    </w:tbl>
    <w:p w:rsidR="00C0563D" w:rsidRPr="001059DE" w:rsidRDefault="00C0563D" w:rsidP="00C0563D"/>
    <w:p w:rsidR="00C0563D" w:rsidRPr="001059DE" w:rsidRDefault="00C0563D" w:rsidP="00C0563D"/>
    <w:p w:rsidR="00C0563D" w:rsidRPr="001059DE" w:rsidRDefault="00C0563D" w:rsidP="00C0563D">
      <w:pPr>
        <w:pStyle w:val="3"/>
        <w:rPr>
          <w:color w:val="000000" w:themeColor="text1"/>
        </w:rPr>
      </w:pPr>
      <w:r w:rsidRPr="001059DE">
        <w:rPr>
          <w:rFonts w:hint="eastAsia"/>
          <w:color w:val="000000" w:themeColor="text1"/>
        </w:rPr>
        <w:t>我的散标精选散标列表详情接口</w:t>
      </w:r>
    </w:p>
    <w:p w:rsidR="00C0563D" w:rsidRPr="001059DE" w:rsidRDefault="00C0563D" w:rsidP="00C0563D">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C0563D" w:rsidRPr="001059DE" w:rsidRDefault="00C0563D" w:rsidP="00C0563D">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0563D" w:rsidRPr="001059DE" w:rsidRDefault="00C0563D" w:rsidP="00C0563D">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请求URL：http://平台域名/api/userScattered/findMyLoanDetail</w:t>
      </w:r>
    </w:p>
    <w:p w:rsidR="00C0563D" w:rsidRPr="001059DE" w:rsidRDefault="00C0563D" w:rsidP="00C0563D">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C0563D" w:rsidRPr="001059DE" w:rsidRDefault="00C0563D" w:rsidP="00C0563D">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C0563D" w:rsidRPr="001059DE" w:rsidRDefault="00C0563D" w:rsidP="00C0563D">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83"/>
        <w:gridCol w:w="5040"/>
      </w:tblGrid>
      <w:tr w:rsidR="00C0563D" w:rsidRPr="001059DE" w:rsidTr="00B77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rPr>
            </w:pPr>
            <w:r w:rsidRPr="001059DE">
              <w:rPr>
                <w:rFonts w:hint="eastAsia"/>
                <w:color w:val="000000" w:themeColor="text1"/>
              </w:rPr>
              <w:t>参数</w:t>
            </w:r>
          </w:p>
        </w:tc>
        <w:tc>
          <w:tcPr>
            <w:tcW w:w="1483" w:type="dxa"/>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040" w:type="dxa"/>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63D" w:rsidRPr="001059DE" w:rsidTr="00B77F8E">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83" w:type="dxa"/>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040"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用户ID</w:t>
            </w:r>
          </w:p>
        </w:tc>
      </w:tr>
      <w:tr w:rsidR="00C0563D" w:rsidRPr="001059DE" w:rsidTr="00B77F8E">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Helvetica" w:hAnsi="Helvetica" w:cs="Helvetica"/>
                <w:color w:val="505050"/>
                <w:sz w:val="18"/>
                <w:szCs w:val="18"/>
                <w:shd w:val="clear" w:color="auto" w:fill="FFFFFF"/>
              </w:rPr>
              <w:t>orderId</w:t>
            </w:r>
          </w:p>
        </w:tc>
        <w:tc>
          <w:tcPr>
            <w:tcW w:w="1483" w:type="dxa"/>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040"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订单I</w:t>
            </w:r>
            <w:r w:rsidRPr="001059DE">
              <w:rPr>
                <w:rFonts w:asciiTheme="minorEastAsia" w:eastAsiaTheme="minorEastAsia" w:hAnsiTheme="minorEastAsia" w:cstheme="minorEastAsia" w:hint="default"/>
                <w:bCs/>
                <w:color w:val="000000" w:themeColor="text1"/>
                <w:kern w:val="2"/>
                <w:sz w:val="21"/>
                <w:szCs w:val="22"/>
              </w:rPr>
              <w:t>D</w:t>
            </w:r>
          </w:p>
        </w:tc>
      </w:tr>
      <w:tr w:rsidR="00B77F8E" w:rsidRPr="001059DE" w:rsidTr="00B77F8E">
        <w:tc>
          <w:tcPr>
            <w:cnfStyle w:val="001000000000" w:firstRow="0" w:lastRow="0" w:firstColumn="1" w:lastColumn="0" w:oddVBand="0" w:evenVBand="0" w:oddHBand="0" w:evenHBand="0" w:firstRowFirstColumn="0" w:firstRowLastColumn="0" w:lastRowFirstColumn="0" w:lastRowLastColumn="0"/>
            <w:tcW w:w="1773" w:type="dxa"/>
            <w:vAlign w:val="center"/>
          </w:tcPr>
          <w:p w:rsidR="00B77F8E" w:rsidRPr="001059DE" w:rsidRDefault="00B77F8E"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Helvetica"/>
                <w:color w:val="505050"/>
                <w:sz w:val="18"/>
                <w:szCs w:val="18"/>
                <w:shd w:val="clear" w:color="auto" w:fill="FFFFFF"/>
              </w:rPr>
            </w:pPr>
            <w:r w:rsidRPr="001059DE">
              <w:rPr>
                <w:rFonts w:ascii="Helvetica" w:hAnsi="Helvetica" w:cs="Helvetica"/>
                <w:color w:val="505050"/>
                <w:sz w:val="18"/>
                <w:szCs w:val="18"/>
                <w:shd w:val="clear" w:color="auto" w:fill="FFFFFF"/>
              </w:rPr>
              <w:t>type</w:t>
            </w:r>
          </w:p>
        </w:tc>
        <w:tc>
          <w:tcPr>
            <w:tcW w:w="1483" w:type="dxa"/>
            <w:vAlign w:val="center"/>
          </w:tcPr>
          <w:p w:rsidR="00B77F8E" w:rsidRPr="001059DE" w:rsidRDefault="00B77F8E" w:rsidP="00D500C5">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040" w:type="dxa"/>
            <w:vAlign w:val="center"/>
          </w:tcPr>
          <w:p w:rsidR="00B77F8E" w:rsidRPr="001059DE" w:rsidRDefault="00B77F8E"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hint="default"/>
                <w:bCs/>
                <w:color w:val="000000" w:themeColor="text1"/>
                <w:kern w:val="2"/>
                <w:sz w:val="21"/>
                <w:szCs w:val="22"/>
              </w:rPr>
            </w:pPr>
            <w:r w:rsidRPr="001059DE">
              <w:rPr>
                <w:rFonts w:asciiTheme="minorEastAsia" w:eastAsiaTheme="minorEastAsia" w:hAnsiTheme="minorEastAsia" w:cstheme="minorEastAsia"/>
                <w:bCs/>
                <w:color w:val="000000" w:themeColor="text1"/>
                <w:kern w:val="2"/>
                <w:sz w:val="21"/>
                <w:szCs w:val="22"/>
              </w:rPr>
              <w:t>2</w:t>
            </w:r>
            <w:r w:rsidRPr="001059DE">
              <w:rPr>
                <w:rFonts w:asciiTheme="minorEastAsia" w:eastAsiaTheme="minorEastAsia" w:hAnsiTheme="minorEastAsia" w:cstheme="minorEastAsia" w:hint="default"/>
                <w:bCs/>
                <w:color w:val="000000" w:themeColor="text1"/>
                <w:kern w:val="2"/>
                <w:sz w:val="21"/>
                <w:szCs w:val="22"/>
              </w:rPr>
              <w:t xml:space="preserve"> </w:t>
            </w:r>
            <w:r w:rsidRPr="001059DE">
              <w:rPr>
                <w:rFonts w:asciiTheme="minorEastAsia" w:eastAsiaTheme="minorEastAsia" w:hAnsiTheme="minorEastAsia" w:cstheme="minorEastAsia"/>
                <w:bCs/>
                <w:color w:val="000000" w:themeColor="text1"/>
                <w:kern w:val="2"/>
                <w:sz w:val="21"/>
                <w:szCs w:val="22"/>
              </w:rPr>
              <w:t>还款中</w:t>
            </w:r>
          </w:p>
        </w:tc>
      </w:tr>
    </w:tbl>
    <w:p w:rsidR="00C0563D" w:rsidRPr="001059DE" w:rsidRDefault="00C0563D" w:rsidP="00C0563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C0563D" w:rsidRPr="001059DE" w:rsidTr="00D50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 w:val="0"/>
                <w:bCs w:val="0"/>
                <w:color w:val="000000" w:themeColor="text1"/>
              </w:rPr>
            </w:pPr>
            <w:r w:rsidRPr="001059DE">
              <w:rPr>
                <w:rFonts w:hint="eastAsia"/>
                <w:color w:val="000000" w:themeColor="text1"/>
              </w:rPr>
              <w:t>参数</w:t>
            </w:r>
          </w:p>
        </w:tc>
        <w:tc>
          <w:tcPr>
            <w:tcW w:w="7155" w:type="dxa"/>
            <w:gridSpan w:val="4"/>
            <w:vAlign w:val="center"/>
          </w:tcPr>
          <w:p w:rsidR="00C0563D" w:rsidRPr="001059DE" w:rsidRDefault="00C0563D" w:rsidP="00D500C5">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0563D" w:rsidRPr="001059DE" w:rsidTr="00D500C5">
        <w:tc>
          <w:tcPr>
            <w:cnfStyle w:val="001000000000" w:firstRow="0" w:lastRow="0" w:firstColumn="1" w:lastColumn="0" w:oddVBand="0" w:evenVBand="0" w:oddHBand="0" w:evenHBand="0" w:firstRowFirstColumn="0" w:firstRowLastColumn="0" w:lastRowFirstColumn="0" w:lastRowLastColumn="0"/>
            <w:tcW w:w="1773" w:type="dxa"/>
            <w:vAlign w:val="center"/>
          </w:tcPr>
          <w:p w:rsidR="00C0563D" w:rsidRPr="001059DE" w:rsidRDefault="00C0563D" w:rsidP="00D500C5">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C0563D" w:rsidRPr="001059DE" w:rsidRDefault="00C0563D" w:rsidP="00D500C5">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0563D" w:rsidRPr="001059DE" w:rsidTr="00D500C5">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0563D" w:rsidRPr="001059DE" w:rsidRDefault="00C0563D" w:rsidP="00D500C5">
            <w:pPr>
              <w:rPr>
                <w:bCs w:val="0"/>
                <w:color w:val="000000" w:themeColor="text1"/>
                <w:sz w:val="24"/>
                <w:szCs w:val="24"/>
              </w:rPr>
            </w:pPr>
            <w:r w:rsidRPr="001059DE">
              <w:rPr>
                <w:bCs w:val="0"/>
                <w:color w:val="000000" w:themeColor="text1"/>
                <w:sz w:val="24"/>
                <w:szCs w:val="24"/>
              </w:rPr>
              <w:t>data</w:t>
            </w:r>
          </w:p>
        </w:tc>
        <w:tc>
          <w:tcPr>
            <w:tcW w:w="1788"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C0563D" w:rsidRPr="001059DE" w:rsidRDefault="00C0563D" w:rsidP="00D500C5">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000000"/>
                <w:sz w:val="27"/>
                <w:szCs w:val="27"/>
              </w:rPr>
            </w:pPr>
            <w:r w:rsidRPr="001059DE">
              <w:rPr>
                <w:rFonts w:asciiTheme="minorEastAsia" w:eastAsiaTheme="minorEastAsia" w:hAnsiTheme="minorEastAsia"/>
                <w:color w:val="000000"/>
                <w:sz w:val="27"/>
                <w:szCs w:val="27"/>
              </w:rPr>
              <w:t>agreeList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数组</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协议列表</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termMonth</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借款期限</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returnMethod</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还款方式</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amount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出借本金</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forcastAmt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目标回报</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businessRate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年化利率</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usePreferential</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使用优惠</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surplusAmt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项目剩余</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closeDay</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r w:rsidRPr="001059DE">
              <w:rPr>
                <w:rFonts w:cs="宋体"/>
                <w:b/>
                <w:bCs/>
                <w:color w:val="660E7A"/>
                <w:sz w:val="18"/>
                <w:szCs w:val="18"/>
              </w:rPr>
              <w:t xml:space="preserve"> </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封闭期</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issueTime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发标时间</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orderTime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出借时间</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bidProgress</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项目进度</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fkTime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满标时间</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alProfit</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已收回报</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repaymentDate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下一个回款日</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s</w:t>
            </w:r>
            <w:r w:rsidRPr="001059DE">
              <w:rPr>
                <w:rFonts w:ascii="宋体" w:hAnsi="宋体" w:cs="宋体"/>
                <w:color w:val="000000"/>
                <w:sz w:val="23"/>
                <w:szCs w:val="23"/>
              </w:rPr>
              <w:t>tartDate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起息日</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77F8E"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B77F8E" w:rsidRPr="001059DE" w:rsidRDefault="00B77F8E" w:rsidP="00D500C5">
            <w:pPr>
              <w:rPr>
                <w:color w:val="000000" w:themeColor="text1"/>
                <w:sz w:val="24"/>
                <w:szCs w:val="24"/>
              </w:rPr>
            </w:pPr>
          </w:p>
        </w:tc>
        <w:tc>
          <w:tcPr>
            <w:tcW w:w="1788" w:type="dxa"/>
            <w:vAlign w:val="center"/>
          </w:tcPr>
          <w:p w:rsidR="00B77F8E" w:rsidRPr="001059DE" w:rsidRDefault="00B77F8E"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isTransfer</w:t>
            </w:r>
          </w:p>
        </w:tc>
        <w:tc>
          <w:tcPr>
            <w:tcW w:w="1789" w:type="dxa"/>
            <w:vAlign w:val="center"/>
          </w:tcPr>
          <w:p w:rsidR="00B77F8E" w:rsidRPr="001059DE" w:rsidRDefault="00B77F8E"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Boolean</w:t>
            </w:r>
          </w:p>
        </w:tc>
        <w:tc>
          <w:tcPr>
            <w:tcW w:w="1789" w:type="dxa"/>
            <w:vAlign w:val="center"/>
          </w:tcPr>
          <w:p w:rsidR="00B77F8E" w:rsidRPr="001059DE" w:rsidRDefault="00B77F8E"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是否可发生债转</w:t>
            </w:r>
          </w:p>
        </w:tc>
        <w:tc>
          <w:tcPr>
            <w:tcW w:w="1789" w:type="dxa"/>
            <w:vAlign w:val="center"/>
          </w:tcPr>
          <w:p w:rsidR="00B77F8E" w:rsidRPr="001059DE" w:rsidRDefault="00E01A2B"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0</w:t>
            </w:r>
            <w:r w:rsidR="00B77F8E" w:rsidRPr="001059DE">
              <w:rPr>
                <w:rFonts w:cs="宋体" w:hint="eastAsia"/>
                <w:b/>
                <w:bCs/>
                <w:color w:val="660E7A"/>
                <w:sz w:val="18"/>
                <w:szCs w:val="18"/>
              </w:rPr>
              <w:t>可债转</w:t>
            </w:r>
            <w:r w:rsidRPr="001059DE">
              <w:rPr>
                <w:rFonts w:cs="宋体" w:hint="eastAsia"/>
                <w:b/>
                <w:bCs/>
                <w:color w:val="660E7A"/>
                <w:sz w:val="18"/>
                <w:szCs w:val="18"/>
              </w:rPr>
              <w:t>1</w:t>
            </w:r>
            <w:r w:rsidR="00B77F8E" w:rsidRPr="001059DE">
              <w:rPr>
                <w:rFonts w:cs="宋体" w:hint="eastAsia"/>
                <w:b/>
                <w:bCs/>
                <w:color w:val="660E7A"/>
                <w:sz w:val="18"/>
                <w:szCs w:val="18"/>
              </w:rPr>
              <w:t>不可债转</w:t>
            </w:r>
          </w:p>
        </w:tc>
      </w:tr>
      <w:tr w:rsidR="00C0563D" w:rsidRPr="001059DE" w:rsidTr="00D500C5">
        <w:trPr>
          <w:trHeight w:val="2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63D" w:rsidRPr="001059DE" w:rsidRDefault="00C0563D" w:rsidP="00D500C5">
            <w:pPr>
              <w:rPr>
                <w:color w:val="000000" w:themeColor="text1"/>
                <w:sz w:val="24"/>
                <w:szCs w:val="24"/>
              </w:rPr>
            </w:pPr>
          </w:p>
        </w:tc>
        <w:tc>
          <w:tcPr>
            <w:tcW w:w="1788" w:type="dxa"/>
            <w:vAlign w:val="center"/>
          </w:tcPr>
          <w:p w:rsidR="00C0563D" w:rsidRPr="001059DE" w:rsidRDefault="00C0563D" w:rsidP="00D50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settleDate</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结清日期</w:t>
            </w:r>
          </w:p>
        </w:tc>
        <w:tc>
          <w:tcPr>
            <w:tcW w:w="1789" w:type="dxa"/>
            <w:vAlign w:val="center"/>
          </w:tcPr>
          <w:p w:rsidR="00C0563D" w:rsidRPr="001059DE" w:rsidRDefault="00C0563D" w:rsidP="00D500C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0563D" w:rsidRPr="001059DE" w:rsidRDefault="00C0563D" w:rsidP="00C0563D"/>
    <w:p w:rsidR="00C0563D" w:rsidRPr="001059DE" w:rsidRDefault="00C0563D" w:rsidP="00C0563D">
      <w:r w:rsidRPr="001059DE">
        <w:t>{</w:t>
      </w:r>
    </w:p>
    <w:p w:rsidR="00C0563D" w:rsidRPr="001059DE" w:rsidRDefault="00C0563D" w:rsidP="00C0563D">
      <w:r w:rsidRPr="001059DE">
        <w:tab/>
        <w:t>"code":0,</w:t>
      </w:r>
    </w:p>
    <w:p w:rsidR="00C0563D" w:rsidRPr="001059DE" w:rsidRDefault="00C0563D" w:rsidP="00C0563D">
      <w:r w:rsidRPr="001059DE">
        <w:tab/>
        <w:t>"data":{</w:t>
      </w:r>
    </w:p>
    <w:p w:rsidR="00C0563D" w:rsidRPr="001059DE" w:rsidRDefault="00C0563D" w:rsidP="00C0563D">
      <w:r w:rsidRPr="001059DE">
        <w:tab/>
      </w:r>
      <w:r w:rsidRPr="001059DE">
        <w:tab/>
        <w:t>"agreeList":[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《借款合同》</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《借款人服务协议》</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r>
      <w:r w:rsidRPr="001059DE">
        <w:tab/>
        <w:t>{</w:t>
      </w:r>
    </w:p>
    <w:p w:rsidR="00C0563D" w:rsidRPr="001059DE" w:rsidRDefault="00C0563D" w:rsidP="00C0563D">
      <w:r w:rsidRPr="001059DE">
        <w:rPr>
          <w:rFonts w:hint="eastAsia"/>
        </w:rPr>
        <w:tab/>
      </w:r>
      <w:r w:rsidRPr="001059DE">
        <w:rPr>
          <w:rFonts w:hint="eastAsia"/>
        </w:rPr>
        <w:tab/>
      </w:r>
      <w:r w:rsidRPr="001059DE">
        <w:rPr>
          <w:rFonts w:hint="eastAsia"/>
        </w:rPr>
        <w:tab/>
      </w:r>
      <w:r w:rsidRPr="001059DE">
        <w:rPr>
          <w:rFonts w:hint="eastAsia"/>
        </w:rPr>
        <w:tab/>
        <w:t>"title":"</w:t>
      </w:r>
      <w:r w:rsidRPr="001059DE">
        <w:rPr>
          <w:rFonts w:hint="eastAsia"/>
        </w:rPr>
        <w:t>《连带责任保证书》</w:t>
      </w:r>
      <w:r w:rsidRPr="001059DE">
        <w:rPr>
          <w:rFonts w:hint="eastAsia"/>
        </w:rPr>
        <w:t>",</w:t>
      </w:r>
    </w:p>
    <w:p w:rsidR="00C0563D" w:rsidRPr="001059DE" w:rsidRDefault="00C0563D" w:rsidP="00C0563D">
      <w:r w:rsidRPr="001059DE">
        <w:tab/>
      </w:r>
      <w:r w:rsidRPr="001059DE">
        <w:tab/>
      </w:r>
      <w:r w:rsidRPr="001059DE">
        <w:tab/>
      </w:r>
      <w:r w:rsidRPr="001059DE">
        <w:tab/>
        <w:t>"url":"www.baidu.com"</w:t>
      </w:r>
    </w:p>
    <w:p w:rsidR="00C0563D" w:rsidRPr="001059DE" w:rsidRDefault="00C0563D" w:rsidP="00C0563D">
      <w:r w:rsidRPr="001059DE">
        <w:tab/>
      </w:r>
      <w:r w:rsidRPr="001059DE">
        <w:tab/>
      </w:r>
      <w:r w:rsidRPr="001059DE">
        <w:tab/>
        <w:t>}</w:t>
      </w:r>
    </w:p>
    <w:p w:rsidR="00C0563D" w:rsidRPr="001059DE" w:rsidRDefault="00C0563D" w:rsidP="00C0563D">
      <w:r w:rsidRPr="001059DE">
        <w:tab/>
      </w:r>
      <w:r w:rsidRPr="001059DE">
        <w:tab/>
        <w:t>],</w:t>
      </w:r>
    </w:p>
    <w:p w:rsidR="00C0563D" w:rsidRPr="001059DE" w:rsidRDefault="00C0563D" w:rsidP="00C0563D">
      <w:r w:rsidRPr="001059DE">
        <w:tab/>
      </w:r>
      <w:r w:rsidRPr="001059DE">
        <w:tab/>
        <w:t>"amount":500000.00000000,</w:t>
      </w:r>
    </w:p>
    <w:p w:rsidR="00C0563D" w:rsidRPr="001059DE" w:rsidRDefault="00C0563D" w:rsidP="00C0563D">
      <w:r w:rsidRPr="001059DE">
        <w:tab/>
      </w:r>
      <w:r w:rsidRPr="001059DE">
        <w:tab/>
        <w:t>"orderTime":"2018-10-26 17:29:41",</w:t>
      </w:r>
    </w:p>
    <w:p w:rsidR="00C0563D" w:rsidRPr="001059DE" w:rsidRDefault="00C0563D" w:rsidP="00C0563D">
      <w:r w:rsidRPr="001059DE">
        <w:tab/>
      </w:r>
      <w:r w:rsidRPr="001059DE">
        <w:tab/>
        <w:t>"termMonth":"12",</w:t>
      </w:r>
    </w:p>
    <w:p w:rsidR="00C0563D" w:rsidRPr="001059DE" w:rsidRDefault="00C0563D" w:rsidP="00C0563D">
      <w:r w:rsidRPr="001059DE">
        <w:tab/>
      </w:r>
      <w:r w:rsidRPr="001059DE">
        <w:tab/>
        <w:t>"businessRate":1100000,</w:t>
      </w:r>
    </w:p>
    <w:p w:rsidR="00C0563D" w:rsidRPr="001059DE" w:rsidRDefault="00C0563D" w:rsidP="00C0563D">
      <w:r w:rsidRPr="001059DE">
        <w:tab/>
      </w:r>
      <w:r w:rsidRPr="001059DE">
        <w:tab/>
        <w:t>"closeDay":"7",</w:t>
      </w:r>
    </w:p>
    <w:p w:rsidR="00C0563D" w:rsidRPr="001059DE" w:rsidRDefault="00C0563D" w:rsidP="00C0563D">
      <w:r w:rsidRPr="001059DE">
        <w:tab/>
      </w:r>
      <w:r w:rsidRPr="001059DE">
        <w:tab/>
        <w:t>"repaymentDate":"",</w:t>
      </w:r>
    </w:p>
    <w:p w:rsidR="00C0563D" w:rsidRPr="001059DE" w:rsidRDefault="00C0563D" w:rsidP="00C0563D">
      <w:r w:rsidRPr="001059DE">
        <w:tab/>
      </w:r>
      <w:r w:rsidRPr="001059DE">
        <w:tab/>
        <w:t>"surplusAmt":5990000,</w:t>
      </w:r>
    </w:p>
    <w:p w:rsidR="00C0563D" w:rsidRPr="001059DE" w:rsidRDefault="00C0563D" w:rsidP="00C0563D">
      <w:r w:rsidRPr="001059DE">
        <w:tab/>
      </w:r>
      <w:r w:rsidRPr="001059DE">
        <w:tab/>
        <w:t>"returnMonthod":"1",</w:t>
      </w:r>
    </w:p>
    <w:p w:rsidR="00C0563D" w:rsidRPr="001059DE" w:rsidRDefault="00C0563D" w:rsidP="00C0563D">
      <w:r w:rsidRPr="001059DE">
        <w:tab/>
      </w:r>
      <w:r w:rsidRPr="001059DE">
        <w:tab/>
        <w:t>"forcastAmt":2979.00000000</w:t>
      </w:r>
    </w:p>
    <w:p w:rsidR="00C0563D" w:rsidRPr="001059DE" w:rsidRDefault="00C0563D" w:rsidP="00C0563D">
      <w:r w:rsidRPr="001059DE">
        <w:lastRenderedPageBreak/>
        <w:tab/>
        <w:t>},</w:t>
      </w:r>
    </w:p>
    <w:p w:rsidR="00C0563D" w:rsidRPr="001059DE" w:rsidRDefault="00C0563D" w:rsidP="00C0563D">
      <w:r w:rsidRPr="001059DE">
        <w:rPr>
          <w:rFonts w:hint="eastAsia"/>
        </w:rPr>
        <w:tab/>
        <w:t>"message":"</w:t>
      </w:r>
      <w:r w:rsidRPr="001059DE">
        <w:rPr>
          <w:rFonts w:hint="eastAsia"/>
        </w:rPr>
        <w:t>查询成功</w:t>
      </w:r>
      <w:r w:rsidRPr="001059DE">
        <w:rPr>
          <w:rFonts w:hint="eastAsia"/>
        </w:rPr>
        <w:t>"</w:t>
      </w:r>
    </w:p>
    <w:p w:rsidR="00C0563D" w:rsidRPr="001059DE" w:rsidRDefault="00C0563D" w:rsidP="00C0563D">
      <w:r w:rsidRPr="001059DE">
        <w:t>}</w:t>
      </w:r>
    </w:p>
    <w:p w:rsidR="007E4400" w:rsidRPr="001059DE" w:rsidRDefault="007E4400" w:rsidP="007E4400">
      <w:pPr>
        <w:pStyle w:val="3"/>
        <w:rPr>
          <w:color w:val="000000" w:themeColor="text1"/>
        </w:rPr>
      </w:pPr>
      <w:r w:rsidRPr="001059DE">
        <w:rPr>
          <w:rFonts w:hint="eastAsia"/>
          <w:color w:val="000000" w:themeColor="text1"/>
        </w:rPr>
        <w:t>打包下载合同接口</w:t>
      </w:r>
    </w:p>
    <w:p w:rsidR="007E4400" w:rsidRPr="001059DE" w:rsidRDefault="007E4400" w:rsidP="007E4400">
      <w:pPr>
        <w:pStyle w:val="4"/>
        <w:rPr>
          <w:color w:val="000000" w:themeColor="text1"/>
        </w:rPr>
      </w:pPr>
      <w:r w:rsidRPr="001059DE">
        <w:rPr>
          <w:rFonts w:hint="eastAsia"/>
          <w:color w:val="000000" w:themeColor="text1"/>
        </w:rPr>
        <w:t>输入</w:t>
      </w:r>
      <w:r w:rsidRPr="001059DE">
        <w:rPr>
          <w:rFonts w:hint="eastAsia"/>
          <w:color w:val="000000" w:themeColor="text1"/>
        </w:rPr>
        <w:t xml:space="preserve"> </w:t>
      </w:r>
    </w:p>
    <w:p w:rsidR="007E4400" w:rsidRPr="001059DE" w:rsidRDefault="007E4400" w:rsidP="007E4400">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E4400" w:rsidRPr="001059DE" w:rsidRDefault="007E4400" w:rsidP="007E4400">
      <w:pPr>
        <w:pStyle w:val="HTML"/>
        <w:shd w:val="clear" w:color="auto" w:fill="FFFFFF"/>
        <w:rPr>
          <w:rFonts w:asciiTheme="minorEastAsia" w:eastAsiaTheme="minorEastAsia" w:hAnsiTheme="minorEastAsia" w:cstheme="minorEastAsia" w:hint="default"/>
          <w:kern w:val="2"/>
          <w:sz w:val="21"/>
          <w:szCs w:val="22"/>
        </w:rPr>
      </w:pPr>
      <w:r w:rsidRPr="001059DE">
        <w:rPr>
          <w:rFonts w:asciiTheme="minorEastAsia" w:eastAsiaTheme="minorEastAsia" w:hAnsiTheme="minorEastAsia" w:cstheme="minorEastAsia"/>
          <w:kern w:val="2"/>
          <w:sz w:val="21"/>
          <w:szCs w:val="22"/>
        </w:rPr>
        <w:t>请求URL：http://平台域名/api/userScattered/</w:t>
      </w:r>
      <w:r w:rsidR="00340BDE" w:rsidRPr="001059DE">
        <w:rPr>
          <w:rFonts w:asciiTheme="minorEastAsia" w:eastAsiaTheme="minorEastAsia" w:hAnsiTheme="minorEastAsia" w:cstheme="minorEastAsia"/>
          <w:kern w:val="2"/>
          <w:sz w:val="21"/>
          <w:szCs w:val="22"/>
        </w:rPr>
        <w:t>batchDownload</w:t>
      </w:r>
    </w:p>
    <w:p w:rsidR="007E4400" w:rsidRPr="001059DE" w:rsidRDefault="007E4400" w:rsidP="007E4400">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hint="default"/>
          <w:color w:val="000000" w:themeColor="text1"/>
          <w:kern w:val="2"/>
          <w:sz w:val="21"/>
          <w:szCs w:val="22"/>
        </w:rPr>
        <w:tab/>
      </w:r>
      <w:r w:rsidRPr="001059DE">
        <w:rPr>
          <w:rFonts w:asciiTheme="minorEastAsia" w:eastAsiaTheme="minorEastAsia" w:hAnsiTheme="minorEastAsia" w:cstheme="minorEastAsia"/>
          <w:color w:val="000000" w:themeColor="text1"/>
          <w:kern w:val="2"/>
          <w:sz w:val="21"/>
          <w:szCs w:val="22"/>
        </w:rPr>
        <w:t>事例：</w:t>
      </w:r>
    </w:p>
    <w:p w:rsidR="007E4400" w:rsidRPr="001059DE" w:rsidRDefault="007E4400" w:rsidP="007E4400">
      <w:pPr>
        <w:pStyle w:val="HTML"/>
        <w:shd w:val="clear" w:color="auto" w:fill="FFFFFF"/>
        <w:tabs>
          <w:tab w:val="clear" w:pos="916"/>
          <w:tab w:val="left" w:pos="495"/>
        </w:tabs>
        <w:rPr>
          <w:rFonts w:asciiTheme="minorEastAsia" w:eastAsiaTheme="minorEastAsia" w:hAnsiTheme="minorEastAsia" w:cstheme="minorEastAsia" w:hint="default"/>
          <w:color w:val="000000" w:themeColor="text1"/>
          <w:kern w:val="2"/>
          <w:sz w:val="21"/>
          <w:szCs w:val="22"/>
        </w:rPr>
      </w:pPr>
    </w:p>
    <w:p w:rsidR="007E4400" w:rsidRPr="001059DE" w:rsidRDefault="007E4400" w:rsidP="007E4400">
      <w:pPr>
        <w:pStyle w:val="HTML"/>
        <w:shd w:val="clear" w:color="auto" w:fill="FFFFFF"/>
        <w:rPr>
          <w:rFonts w:asciiTheme="minorEastAsia" w:eastAsiaTheme="minorEastAsia" w:hAnsiTheme="minorEastAsia" w:cstheme="minorEastAsia" w:hint="default"/>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参数说明：</w:t>
      </w:r>
    </w:p>
    <w:tbl>
      <w:tblPr>
        <w:tblStyle w:val="11"/>
        <w:tblW w:w="8296" w:type="dxa"/>
        <w:tblLayout w:type="fixed"/>
        <w:tblLook w:val="04A0" w:firstRow="1" w:lastRow="0" w:firstColumn="1" w:lastColumn="0" w:noHBand="0" w:noVBand="1"/>
      </w:tblPr>
      <w:tblGrid>
        <w:gridCol w:w="1773"/>
        <w:gridCol w:w="1410"/>
        <w:gridCol w:w="5113"/>
      </w:tblGrid>
      <w:tr w:rsidR="007E4400" w:rsidRPr="001059DE" w:rsidTr="0008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E4400" w:rsidRPr="001059DE" w:rsidRDefault="007E4400" w:rsidP="000869B0">
            <w:pPr>
              <w:rPr>
                <w:b w:val="0"/>
                <w:bCs w:val="0"/>
                <w:color w:val="000000" w:themeColor="text1"/>
              </w:rPr>
            </w:pPr>
            <w:r w:rsidRPr="001059DE">
              <w:rPr>
                <w:rFonts w:hint="eastAsia"/>
                <w:color w:val="000000" w:themeColor="text1"/>
              </w:rPr>
              <w:t>参数</w:t>
            </w:r>
          </w:p>
        </w:tc>
        <w:tc>
          <w:tcPr>
            <w:tcW w:w="1410" w:type="dxa"/>
            <w:vAlign w:val="center"/>
          </w:tcPr>
          <w:p w:rsidR="007E4400" w:rsidRPr="001059DE" w:rsidRDefault="007E4400"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E4400" w:rsidRPr="001059DE" w:rsidRDefault="007E4400"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E4400"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7E4400" w:rsidRPr="001059DE" w:rsidRDefault="00340BDE" w:rsidP="00086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orderId</w:t>
            </w:r>
          </w:p>
        </w:tc>
        <w:tc>
          <w:tcPr>
            <w:tcW w:w="1410" w:type="dxa"/>
            <w:vAlign w:val="center"/>
          </w:tcPr>
          <w:p w:rsidR="007E4400" w:rsidRPr="001059DE" w:rsidRDefault="007E4400" w:rsidP="000869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7E4400" w:rsidRPr="001059DE" w:rsidRDefault="00340BDE" w:rsidP="000869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asciiTheme="minorEastAsia" w:eastAsiaTheme="minorEastAsia" w:hAnsiTheme="minorEastAsia" w:cstheme="minorEastAsia"/>
                <w:bCs/>
                <w:color w:val="000000" w:themeColor="text1"/>
                <w:kern w:val="2"/>
                <w:sz w:val="21"/>
                <w:szCs w:val="22"/>
              </w:rPr>
              <w:t>订单</w:t>
            </w:r>
            <w:r w:rsidR="007E4400" w:rsidRPr="001059DE">
              <w:rPr>
                <w:rFonts w:asciiTheme="minorEastAsia" w:eastAsiaTheme="minorEastAsia" w:hAnsiTheme="minorEastAsia" w:cstheme="minorEastAsia"/>
                <w:bCs/>
                <w:color w:val="000000" w:themeColor="text1"/>
                <w:kern w:val="2"/>
                <w:sz w:val="21"/>
                <w:szCs w:val="22"/>
              </w:rPr>
              <w:t>ID</w:t>
            </w:r>
          </w:p>
        </w:tc>
      </w:tr>
    </w:tbl>
    <w:p w:rsidR="007E4400" w:rsidRPr="001059DE" w:rsidRDefault="007E4400" w:rsidP="007E440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7E4400" w:rsidRPr="001059DE" w:rsidTr="0008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E4400" w:rsidRPr="001059DE" w:rsidRDefault="007E4400" w:rsidP="000869B0">
            <w:pPr>
              <w:rPr>
                <w:b w:val="0"/>
                <w:bCs w:val="0"/>
                <w:color w:val="000000" w:themeColor="text1"/>
              </w:rPr>
            </w:pPr>
            <w:r w:rsidRPr="001059DE">
              <w:rPr>
                <w:rFonts w:hint="eastAsia"/>
                <w:color w:val="000000" w:themeColor="text1"/>
              </w:rPr>
              <w:t>参数</w:t>
            </w:r>
          </w:p>
        </w:tc>
        <w:tc>
          <w:tcPr>
            <w:tcW w:w="7155" w:type="dxa"/>
            <w:gridSpan w:val="4"/>
            <w:vAlign w:val="center"/>
          </w:tcPr>
          <w:p w:rsidR="007E4400" w:rsidRPr="001059DE" w:rsidRDefault="007E4400"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E4400"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7E4400" w:rsidRPr="001059DE" w:rsidRDefault="007E4400" w:rsidP="000869B0">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7E4400" w:rsidRPr="001059DE" w:rsidRDefault="007E4400" w:rsidP="000869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7E4400"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7E4400" w:rsidRPr="001059DE" w:rsidRDefault="007E4400" w:rsidP="000869B0">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7E4400" w:rsidRPr="001059DE" w:rsidRDefault="007E4400" w:rsidP="000869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7E4400" w:rsidRPr="001059DE" w:rsidTr="000869B0">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E4400" w:rsidRPr="001059DE" w:rsidRDefault="007E4400" w:rsidP="000869B0">
            <w:pPr>
              <w:rPr>
                <w:bCs w:val="0"/>
                <w:color w:val="000000" w:themeColor="text1"/>
                <w:sz w:val="24"/>
                <w:szCs w:val="24"/>
              </w:rPr>
            </w:pPr>
            <w:r w:rsidRPr="001059DE">
              <w:rPr>
                <w:rFonts w:hint="eastAsia"/>
                <w:color w:val="000000" w:themeColor="text1"/>
                <w:sz w:val="24"/>
                <w:szCs w:val="24"/>
              </w:rPr>
              <w:t>data</w:t>
            </w:r>
          </w:p>
        </w:tc>
        <w:tc>
          <w:tcPr>
            <w:tcW w:w="1788" w:type="dxa"/>
            <w:vAlign w:val="center"/>
          </w:tcPr>
          <w:p w:rsidR="007E4400" w:rsidRPr="001059DE" w:rsidRDefault="007E4400" w:rsidP="000869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789" w:type="dxa"/>
            <w:vAlign w:val="center"/>
          </w:tcPr>
          <w:p w:rsidR="007E4400" w:rsidRPr="001059DE" w:rsidRDefault="007E4400" w:rsidP="000869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vAlign w:val="center"/>
          </w:tcPr>
          <w:p w:rsidR="007E4400" w:rsidRPr="001059DE" w:rsidRDefault="007E4400" w:rsidP="000869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vAlign w:val="center"/>
          </w:tcPr>
          <w:p w:rsidR="007E4400" w:rsidRPr="001059DE" w:rsidRDefault="007E4400" w:rsidP="000869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7E4400" w:rsidRPr="001059DE" w:rsidTr="000869B0">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E4400" w:rsidRPr="001059DE" w:rsidRDefault="007E4400" w:rsidP="000869B0">
            <w:pPr>
              <w:rPr>
                <w:color w:val="000000" w:themeColor="text1"/>
                <w:sz w:val="24"/>
                <w:szCs w:val="24"/>
              </w:rPr>
            </w:pPr>
          </w:p>
        </w:tc>
        <w:tc>
          <w:tcPr>
            <w:tcW w:w="1788" w:type="dxa"/>
            <w:vAlign w:val="center"/>
          </w:tcPr>
          <w:p w:rsidR="007E4400" w:rsidRPr="001059DE" w:rsidRDefault="007E4400" w:rsidP="000869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c>
          <w:tcPr>
            <w:tcW w:w="1789" w:type="dxa"/>
            <w:vAlign w:val="center"/>
          </w:tcPr>
          <w:p w:rsidR="007E4400" w:rsidRPr="001059DE" w:rsidRDefault="007E4400" w:rsidP="000869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c>
          <w:tcPr>
            <w:tcW w:w="1789" w:type="dxa"/>
            <w:vAlign w:val="center"/>
          </w:tcPr>
          <w:p w:rsidR="007E4400" w:rsidRPr="001059DE" w:rsidRDefault="007E4400" w:rsidP="000869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c>
          <w:tcPr>
            <w:tcW w:w="1789" w:type="dxa"/>
            <w:vAlign w:val="center"/>
          </w:tcPr>
          <w:p w:rsidR="007E4400" w:rsidRPr="001059DE" w:rsidRDefault="007E4400" w:rsidP="000869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 w:val="27"/>
                <w:szCs w:val="27"/>
              </w:rPr>
            </w:pPr>
          </w:p>
        </w:tc>
      </w:tr>
    </w:tbl>
    <w:p w:rsidR="007E4400" w:rsidRPr="001059DE" w:rsidRDefault="007E4400" w:rsidP="007E4400"/>
    <w:p w:rsidR="007E4400" w:rsidRPr="001059DE" w:rsidRDefault="007E4400" w:rsidP="007E4400"/>
    <w:p w:rsidR="00195CA6" w:rsidRPr="001059DE" w:rsidRDefault="00195CA6" w:rsidP="00A46554"/>
    <w:p w:rsidR="004A1CE4" w:rsidRPr="001059DE" w:rsidRDefault="004A1CE4" w:rsidP="004A1CE4">
      <w:pPr>
        <w:pStyle w:val="3"/>
        <w:rPr>
          <w:color w:val="000000" w:themeColor="text1"/>
        </w:rPr>
      </w:pPr>
      <w:r w:rsidRPr="001059DE">
        <w:rPr>
          <w:rFonts w:hint="eastAsia"/>
          <w:color w:val="000000" w:themeColor="text1"/>
        </w:rPr>
        <w:t>我的债权转让统计接口</w:t>
      </w:r>
    </w:p>
    <w:p w:rsidR="004A1CE4" w:rsidRPr="001059DE" w:rsidRDefault="004A1CE4" w:rsidP="004A1CE4">
      <w:pPr>
        <w:pStyle w:val="4"/>
        <w:rPr>
          <w:color w:val="000000" w:themeColor="text1"/>
        </w:rPr>
      </w:pPr>
      <w:r w:rsidRPr="001059DE">
        <w:rPr>
          <w:rFonts w:hint="eastAsia"/>
          <w:color w:val="000000" w:themeColor="text1"/>
        </w:rPr>
        <w:t>输入</w:t>
      </w:r>
    </w:p>
    <w:p w:rsidR="004A1CE4" w:rsidRPr="001059DE" w:rsidRDefault="004A1CE4" w:rsidP="004A1CE4">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B4455" w:rsidRPr="001059DE" w:rsidRDefault="004A1CE4" w:rsidP="00AB4455">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00AB4455" w:rsidRPr="001059DE">
        <w:rPr>
          <w:rFonts w:cs="宋体"/>
          <w:b/>
          <w:bCs/>
          <w:color w:val="008000"/>
          <w:sz w:val="18"/>
          <w:szCs w:val="18"/>
        </w:rPr>
        <w:t>/api/userTransferDebt/findMyTransferDebtSum</w:t>
      </w:r>
    </w:p>
    <w:p w:rsidR="004A1CE4" w:rsidRPr="001059DE" w:rsidRDefault="004A1CE4" w:rsidP="004A1CE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4A1CE4" w:rsidRPr="001059DE" w:rsidTr="00D31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A1CE4" w:rsidRPr="001059DE" w:rsidRDefault="004A1CE4" w:rsidP="00D31F09">
            <w:pPr>
              <w:rPr>
                <w:b w:val="0"/>
                <w:bCs w:val="0"/>
                <w:color w:val="000000" w:themeColor="text1"/>
              </w:rPr>
            </w:pPr>
            <w:r w:rsidRPr="001059DE">
              <w:rPr>
                <w:rFonts w:hint="eastAsia"/>
                <w:color w:val="000000" w:themeColor="text1"/>
              </w:rPr>
              <w:t>参数</w:t>
            </w:r>
          </w:p>
        </w:tc>
        <w:tc>
          <w:tcPr>
            <w:tcW w:w="1410" w:type="dxa"/>
            <w:vAlign w:val="center"/>
          </w:tcPr>
          <w:p w:rsidR="004A1CE4" w:rsidRPr="001059DE" w:rsidRDefault="004A1CE4"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4A1CE4" w:rsidRPr="001059DE" w:rsidRDefault="004A1CE4"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A1CE4"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4A1CE4" w:rsidRPr="001059DE" w:rsidRDefault="0050340F" w:rsidP="005034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4A1CE4" w:rsidRPr="001059DE" w:rsidRDefault="004A1CE4"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4A1CE4" w:rsidRPr="001059DE" w:rsidRDefault="0050340F"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4A1CE4" w:rsidRPr="001059DE" w:rsidRDefault="004A1CE4" w:rsidP="004A1CE4">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85"/>
        <w:gridCol w:w="2385"/>
        <w:gridCol w:w="2385"/>
      </w:tblGrid>
      <w:tr w:rsidR="004A1CE4" w:rsidRPr="001059DE" w:rsidTr="00D31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A1CE4" w:rsidRPr="001059DE" w:rsidRDefault="004A1CE4" w:rsidP="00D31F09">
            <w:pPr>
              <w:rPr>
                <w:b w:val="0"/>
                <w:bCs w:val="0"/>
                <w:color w:val="000000" w:themeColor="text1"/>
              </w:rPr>
            </w:pPr>
            <w:r w:rsidRPr="001059DE">
              <w:rPr>
                <w:rFonts w:hint="eastAsia"/>
                <w:color w:val="000000" w:themeColor="text1"/>
              </w:rPr>
              <w:t>参数</w:t>
            </w:r>
          </w:p>
        </w:tc>
        <w:tc>
          <w:tcPr>
            <w:tcW w:w="7155" w:type="dxa"/>
            <w:gridSpan w:val="3"/>
            <w:vAlign w:val="center"/>
          </w:tcPr>
          <w:p w:rsidR="004A1CE4" w:rsidRPr="001059DE" w:rsidRDefault="004A1CE4"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A1CE4"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4A1CE4" w:rsidRPr="001059DE" w:rsidRDefault="004A1CE4" w:rsidP="00D31F09">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4A1CE4" w:rsidRPr="001059DE" w:rsidRDefault="004A1CE4" w:rsidP="00D31F0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4A1CE4"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4A1CE4" w:rsidRPr="001059DE" w:rsidRDefault="004A1CE4" w:rsidP="00D31F09">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4A1CE4" w:rsidRPr="001059DE" w:rsidRDefault="004A1CE4" w:rsidP="00D31F0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50340F" w:rsidRPr="001059DE" w:rsidTr="00D31F09">
        <w:trPr>
          <w:trHeight w:val="114"/>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50340F" w:rsidRPr="001059DE" w:rsidRDefault="0050340F" w:rsidP="00D31F09">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数据类型</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50340F" w:rsidRPr="001059DE" w:rsidTr="00D31F09">
        <w:trPr>
          <w:trHeight w:val="11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50340F" w:rsidRPr="001059DE" w:rsidRDefault="0050340F" w:rsidP="00D31F09">
            <w:pPr>
              <w:rPr>
                <w:color w:val="000000" w:themeColor="text1"/>
                <w:sz w:val="24"/>
                <w:szCs w:val="24"/>
              </w:rPr>
            </w:pPr>
          </w:p>
        </w:tc>
        <w:tc>
          <w:tcPr>
            <w:tcW w:w="2385" w:type="dxa"/>
            <w:vAlign w:val="center"/>
          </w:tcPr>
          <w:p w:rsidR="0050340F" w:rsidRPr="001059DE" w:rsidRDefault="0050340F" w:rsidP="005034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transferedamtAccount</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已转让金额</w:t>
            </w:r>
          </w:p>
        </w:tc>
      </w:tr>
      <w:tr w:rsidR="0050340F" w:rsidRPr="001059DE" w:rsidTr="00D31F09">
        <w:trPr>
          <w:trHeight w:val="11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50340F" w:rsidRPr="001059DE" w:rsidRDefault="0050340F" w:rsidP="00D31F09">
            <w:pPr>
              <w:rPr>
                <w:color w:val="000000" w:themeColor="text1"/>
                <w:sz w:val="24"/>
                <w:szCs w:val="24"/>
              </w:rPr>
            </w:pPr>
          </w:p>
        </w:tc>
        <w:tc>
          <w:tcPr>
            <w:tcW w:w="2385" w:type="dxa"/>
            <w:vAlign w:val="center"/>
          </w:tcPr>
          <w:p w:rsidR="0050340F" w:rsidRPr="001059DE" w:rsidRDefault="0050340F" w:rsidP="005034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applyAmtAccount</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转让总金额</w:t>
            </w:r>
          </w:p>
        </w:tc>
      </w:tr>
      <w:tr w:rsidR="0050340F" w:rsidRPr="001059DE" w:rsidTr="00D31F09">
        <w:trPr>
          <w:trHeight w:val="11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50340F" w:rsidRPr="001059DE" w:rsidRDefault="0050340F" w:rsidP="00D31F09">
            <w:pPr>
              <w:rPr>
                <w:color w:val="000000" w:themeColor="text1"/>
                <w:sz w:val="24"/>
                <w:szCs w:val="24"/>
              </w:rPr>
            </w:pPr>
          </w:p>
        </w:tc>
        <w:tc>
          <w:tcPr>
            <w:tcW w:w="2385" w:type="dxa"/>
            <w:vAlign w:val="center"/>
          </w:tcPr>
          <w:p w:rsidR="0050340F" w:rsidRPr="001059DE" w:rsidRDefault="0050340F" w:rsidP="005034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surplusprincipalAccount</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50340F" w:rsidRPr="001059DE" w:rsidRDefault="0050340F" w:rsidP="00D31F0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待转让金额</w:t>
            </w:r>
          </w:p>
        </w:tc>
      </w:tr>
    </w:tbl>
    <w:p w:rsidR="004A1CE4" w:rsidRPr="001059DE" w:rsidRDefault="004A1CE4" w:rsidP="004A1CE4"/>
    <w:p w:rsidR="00A105CB" w:rsidRPr="001059DE" w:rsidRDefault="00A105CB" w:rsidP="00A105CB">
      <w:pPr>
        <w:pStyle w:val="3"/>
        <w:rPr>
          <w:color w:val="000000" w:themeColor="text1"/>
        </w:rPr>
      </w:pPr>
      <w:r w:rsidRPr="001059DE">
        <w:rPr>
          <w:rFonts w:hint="eastAsia"/>
          <w:color w:val="000000" w:themeColor="text1"/>
        </w:rPr>
        <w:t>我的债权</w:t>
      </w:r>
      <w:r w:rsidR="005A4B26" w:rsidRPr="001059DE">
        <w:rPr>
          <w:rFonts w:hint="eastAsia"/>
          <w:color w:val="000000" w:themeColor="text1"/>
        </w:rPr>
        <w:t>转让列表</w:t>
      </w:r>
      <w:r w:rsidRPr="001059DE">
        <w:rPr>
          <w:rFonts w:hint="eastAsia"/>
          <w:color w:val="000000" w:themeColor="text1"/>
        </w:rPr>
        <w:t>接口</w:t>
      </w:r>
    </w:p>
    <w:p w:rsidR="00A105CB" w:rsidRPr="001059DE" w:rsidRDefault="00A105CB" w:rsidP="00A105CB">
      <w:pPr>
        <w:pStyle w:val="4"/>
        <w:rPr>
          <w:color w:val="000000" w:themeColor="text1"/>
        </w:rPr>
      </w:pPr>
      <w:r w:rsidRPr="001059DE">
        <w:rPr>
          <w:rFonts w:hint="eastAsia"/>
          <w:color w:val="000000" w:themeColor="text1"/>
        </w:rPr>
        <w:t>输入</w:t>
      </w:r>
    </w:p>
    <w:p w:rsidR="00A105CB" w:rsidRPr="001059DE" w:rsidRDefault="00A105CB" w:rsidP="00A105C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105CB" w:rsidRPr="001059DE" w:rsidRDefault="00A105CB" w:rsidP="00A105CB">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Pr="001059DE">
        <w:rPr>
          <w:rFonts w:cs="宋体"/>
          <w:b/>
          <w:bCs/>
          <w:color w:val="008000"/>
          <w:sz w:val="18"/>
          <w:szCs w:val="18"/>
        </w:rPr>
        <w:t>/api/userTransferDebt/</w:t>
      </w:r>
      <w:r w:rsidR="00D31F09" w:rsidRPr="001059DE">
        <w:rPr>
          <w:rFonts w:cs="宋体"/>
          <w:b/>
          <w:bCs/>
          <w:color w:val="008000"/>
          <w:sz w:val="18"/>
          <w:szCs w:val="18"/>
        </w:rPr>
        <w:t>findMyTransferDebt</w:t>
      </w:r>
    </w:p>
    <w:p w:rsidR="00A105CB" w:rsidRPr="001059DE" w:rsidRDefault="00A105CB" w:rsidP="00A105CB">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105CB" w:rsidRPr="001059DE" w:rsidTr="00D31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105CB" w:rsidRPr="001059DE" w:rsidRDefault="00A105CB" w:rsidP="00D31F09">
            <w:pPr>
              <w:rPr>
                <w:b w:val="0"/>
                <w:bCs w:val="0"/>
                <w:color w:val="000000" w:themeColor="text1"/>
              </w:rPr>
            </w:pPr>
            <w:r w:rsidRPr="001059DE">
              <w:rPr>
                <w:rFonts w:hint="eastAsia"/>
                <w:color w:val="000000" w:themeColor="text1"/>
              </w:rPr>
              <w:t>参数</w:t>
            </w:r>
          </w:p>
        </w:tc>
        <w:tc>
          <w:tcPr>
            <w:tcW w:w="1410" w:type="dxa"/>
            <w:vAlign w:val="center"/>
          </w:tcPr>
          <w:p w:rsidR="00A105CB" w:rsidRPr="001059DE" w:rsidRDefault="00A105CB"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105CB" w:rsidRPr="001059DE" w:rsidRDefault="00A105CB"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105CB"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A105CB" w:rsidRPr="001059DE" w:rsidRDefault="00A105CB"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A105CB" w:rsidRPr="001059DE" w:rsidRDefault="00A105CB"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A105CB" w:rsidRPr="001059DE" w:rsidRDefault="00A105CB"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31F09"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D31F09" w:rsidRPr="001059DE" w:rsidRDefault="00D31F09"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type</w:t>
            </w:r>
          </w:p>
        </w:tc>
        <w:tc>
          <w:tcPr>
            <w:tcW w:w="1410" w:type="dxa"/>
            <w:vAlign w:val="center"/>
          </w:tcPr>
          <w:p w:rsidR="00D31F09" w:rsidRPr="001059DE" w:rsidRDefault="00D31F09" w:rsidP="00D31F0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31F09" w:rsidRPr="001059DE" w:rsidRDefault="00D31F09"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类型</w:t>
            </w:r>
            <w:r w:rsidRPr="001059DE">
              <w:rPr>
                <w:color w:val="000000" w:themeColor="text1"/>
              </w:rPr>
              <w:t xml:space="preserve"> “0”</w:t>
            </w:r>
            <w:r w:rsidRPr="001059DE">
              <w:rPr>
                <w:rFonts w:hint="eastAsia"/>
                <w:color w:val="000000" w:themeColor="text1"/>
              </w:rPr>
              <w:t>可转让</w:t>
            </w:r>
            <w:r w:rsidRPr="001059DE">
              <w:rPr>
                <w:rFonts w:hint="eastAsia"/>
                <w:color w:val="000000" w:themeColor="text1"/>
              </w:rPr>
              <w:t xml:space="preserve"> </w:t>
            </w:r>
            <w:r w:rsidRPr="001059DE">
              <w:rPr>
                <w:rFonts w:hint="eastAsia"/>
                <w:color w:val="000000" w:themeColor="text1"/>
              </w:rPr>
              <w:t>“</w:t>
            </w:r>
            <w:r w:rsidRPr="001059DE">
              <w:rPr>
                <w:rFonts w:hint="eastAsia"/>
                <w:color w:val="000000" w:themeColor="text1"/>
              </w:rPr>
              <w:t>1</w:t>
            </w:r>
            <w:r w:rsidRPr="001059DE">
              <w:rPr>
                <w:rFonts w:hint="eastAsia"/>
                <w:color w:val="000000" w:themeColor="text1"/>
              </w:rPr>
              <w:t>”转让中</w:t>
            </w:r>
            <w:r w:rsidRPr="001059DE">
              <w:rPr>
                <w:rFonts w:hint="eastAsia"/>
                <w:color w:val="000000" w:themeColor="text1"/>
              </w:rPr>
              <w:t xml:space="preserve"> </w:t>
            </w:r>
            <w:r w:rsidRPr="001059DE">
              <w:rPr>
                <w:rFonts w:hint="eastAsia"/>
                <w:color w:val="000000" w:themeColor="text1"/>
              </w:rPr>
              <w:t>“</w:t>
            </w:r>
            <w:r w:rsidRPr="001059DE">
              <w:rPr>
                <w:rFonts w:hint="eastAsia"/>
                <w:color w:val="000000" w:themeColor="text1"/>
              </w:rPr>
              <w:t>2</w:t>
            </w:r>
            <w:r w:rsidRPr="001059DE">
              <w:rPr>
                <w:rFonts w:hint="eastAsia"/>
                <w:color w:val="000000" w:themeColor="text1"/>
              </w:rPr>
              <w:t>”</w:t>
            </w:r>
            <w:r w:rsidRPr="001059DE">
              <w:rPr>
                <w:rFonts w:hint="eastAsia"/>
                <w:color w:val="000000" w:themeColor="text1"/>
              </w:rPr>
              <w:t xml:space="preserve"> </w:t>
            </w:r>
            <w:r w:rsidRPr="001059DE">
              <w:rPr>
                <w:rFonts w:hint="eastAsia"/>
                <w:color w:val="000000" w:themeColor="text1"/>
              </w:rPr>
              <w:t>已转让</w:t>
            </w:r>
          </w:p>
        </w:tc>
      </w:tr>
      <w:tr w:rsidR="00D31F09"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D31F09" w:rsidRPr="001059DE" w:rsidRDefault="00D31F09"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D31F09" w:rsidRPr="001059DE" w:rsidRDefault="00D31F09" w:rsidP="00D31F0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31F09" w:rsidRPr="001059DE" w:rsidRDefault="00D31F09" w:rsidP="00D31F0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从</w:t>
            </w:r>
            <w:r w:rsidRPr="001059DE">
              <w:rPr>
                <w:rFonts w:hint="eastAsia"/>
                <w:color w:val="000000" w:themeColor="text1"/>
              </w:rPr>
              <w:t>1</w:t>
            </w:r>
            <w:r w:rsidRPr="001059DE">
              <w:rPr>
                <w:rFonts w:hint="eastAsia"/>
                <w:color w:val="000000" w:themeColor="text1"/>
              </w:rPr>
              <w:t>开始</w:t>
            </w:r>
          </w:p>
        </w:tc>
      </w:tr>
      <w:tr w:rsidR="00D31F09"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D31F09" w:rsidRPr="001059DE" w:rsidRDefault="00D31F09"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D31F09" w:rsidRPr="001059DE" w:rsidRDefault="00D31F09" w:rsidP="00D31F0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31F09" w:rsidRPr="001059DE" w:rsidRDefault="00D31F09" w:rsidP="00D31F09">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105CB" w:rsidRPr="001059DE" w:rsidRDefault="00A105CB" w:rsidP="00A105C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894"/>
        <w:gridCol w:w="894"/>
        <w:gridCol w:w="1789"/>
        <w:gridCol w:w="1192"/>
        <w:gridCol w:w="597"/>
        <w:gridCol w:w="596"/>
        <w:gridCol w:w="1193"/>
      </w:tblGrid>
      <w:tr w:rsidR="00A105CB" w:rsidRPr="001059DE" w:rsidTr="00D31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105CB" w:rsidRPr="001059DE" w:rsidRDefault="00A105CB" w:rsidP="00D31F09">
            <w:pPr>
              <w:rPr>
                <w:b w:val="0"/>
                <w:bCs w:val="0"/>
                <w:color w:val="000000" w:themeColor="text1"/>
              </w:rPr>
            </w:pPr>
            <w:r w:rsidRPr="001059DE">
              <w:rPr>
                <w:rFonts w:hint="eastAsia"/>
                <w:color w:val="000000" w:themeColor="text1"/>
              </w:rPr>
              <w:t>参数</w:t>
            </w:r>
          </w:p>
        </w:tc>
        <w:tc>
          <w:tcPr>
            <w:tcW w:w="7155" w:type="dxa"/>
            <w:gridSpan w:val="7"/>
            <w:vAlign w:val="center"/>
          </w:tcPr>
          <w:p w:rsidR="00A105CB" w:rsidRPr="001059DE" w:rsidRDefault="00A105CB" w:rsidP="00D31F0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105CB"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A105CB" w:rsidRPr="001059DE" w:rsidRDefault="00A105CB" w:rsidP="00D31F09">
            <w:pPr>
              <w:rPr>
                <w:bCs w:val="0"/>
                <w:color w:val="000000" w:themeColor="text1"/>
                <w:szCs w:val="21"/>
              </w:rPr>
            </w:pPr>
            <w:r w:rsidRPr="001059DE">
              <w:rPr>
                <w:rFonts w:hint="eastAsia"/>
                <w:color w:val="000000" w:themeColor="text1"/>
                <w:szCs w:val="21"/>
              </w:rPr>
              <w:t>code</w:t>
            </w:r>
          </w:p>
        </w:tc>
        <w:tc>
          <w:tcPr>
            <w:tcW w:w="7155" w:type="dxa"/>
            <w:gridSpan w:val="7"/>
            <w:vAlign w:val="center"/>
          </w:tcPr>
          <w:p w:rsidR="00A105CB" w:rsidRPr="001059DE" w:rsidRDefault="00A105CB" w:rsidP="00D31F0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A105CB" w:rsidRPr="001059DE" w:rsidTr="00D31F09">
        <w:tc>
          <w:tcPr>
            <w:cnfStyle w:val="001000000000" w:firstRow="0" w:lastRow="0" w:firstColumn="1" w:lastColumn="0" w:oddVBand="0" w:evenVBand="0" w:oddHBand="0" w:evenHBand="0" w:firstRowFirstColumn="0" w:firstRowLastColumn="0" w:lastRowFirstColumn="0" w:lastRowLastColumn="0"/>
            <w:tcW w:w="1773" w:type="dxa"/>
            <w:vAlign w:val="center"/>
          </w:tcPr>
          <w:p w:rsidR="00A105CB" w:rsidRPr="001059DE" w:rsidRDefault="00A105CB" w:rsidP="00D31F09">
            <w:pPr>
              <w:rPr>
                <w:bCs w:val="0"/>
                <w:color w:val="000000" w:themeColor="text1"/>
                <w:szCs w:val="21"/>
              </w:rPr>
            </w:pPr>
            <w:r w:rsidRPr="001059DE">
              <w:rPr>
                <w:rFonts w:hint="eastAsia"/>
                <w:color w:val="000000" w:themeColor="text1"/>
                <w:szCs w:val="21"/>
              </w:rPr>
              <w:t>message</w:t>
            </w:r>
          </w:p>
        </w:tc>
        <w:tc>
          <w:tcPr>
            <w:tcW w:w="7155" w:type="dxa"/>
            <w:gridSpan w:val="7"/>
            <w:vAlign w:val="center"/>
          </w:tcPr>
          <w:p w:rsidR="00A105CB" w:rsidRPr="001059DE" w:rsidRDefault="00A105CB" w:rsidP="00D31F0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4B7548" w:rsidRPr="001059DE" w:rsidRDefault="004B7548" w:rsidP="00D31F09">
            <w:pPr>
              <w:rPr>
                <w:b w:val="0"/>
                <w:bCs w:val="0"/>
                <w:color w:val="000000" w:themeColor="text1"/>
                <w:sz w:val="24"/>
                <w:szCs w:val="24"/>
              </w:rPr>
            </w:pPr>
            <w:r w:rsidRPr="001059DE">
              <w:rPr>
                <w:rFonts w:hint="eastAsia"/>
                <w:b w:val="0"/>
                <w:color w:val="000000" w:themeColor="text1"/>
                <w:sz w:val="24"/>
                <w:szCs w:val="24"/>
              </w:rPr>
              <w:t>data</w:t>
            </w:r>
          </w:p>
        </w:tc>
        <w:tc>
          <w:tcPr>
            <w:tcW w:w="894" w:type="dxa"/>
            <w:vMerge w:val="restart"/>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可转让列表</w:t>
            </w:r>
          </w:p>
        </w:tc>
        <w:tc>
          <w:tcPr>
            <w:tcW w:w="894" w:type="dxa"/>
            <w:vMerge w:val="restart"/>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list</w:t>
            </w:r>
          </w:p>
        </w:tc>
        <w:tc>
          <w:tcPr>
            <w:tcW w:w="1789" w:type="dxa"/>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数据类型</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orderTime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出借时间</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pactissueNo</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标的编号</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amt</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N</w:t>
            </w:r>
            <w:r w:rsidRPr="001059DE">
              <w:rPr>
                <w:rFonts w:ascii="宋体" w:hAnsi="宋体" w:cs="宋体"/>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出借金额</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applyTitle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w:t>
            </w:r>
            <w:r w:rsidRPr="001059DE">
              <w:rPr>
                <w:rFonts w:ascii="宋体" w:hAnsi="宋体" w:cs="宋体"/>
                <w:color w:val="000000"/>
                <w:sz w:val="22"/>
                <w:lang w:bidi="ar"/>
              </w:rPr>
              <w:t>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项目名称</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fkTime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起息时间</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termMonth</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借款期限</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businessRate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年华利率</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D31F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returnMethod</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还款方式</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closedEndTime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封闭期结束时间</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orderId</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订单编号</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account</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本金+收益</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alreadyReceived</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w:t>
            </w:r>
            <w:r w:rsidRPr="001059DE">
              <w:rPr>
                <w:rFonts w:ascii="宋体" w:hAnsi="宋体" w:cs="宋体"/>
                <w:color w:val="000000"/>
                <w:sz w:val="22"/>
                <w:lang w:bidi="ar"/>
              </w:rPr>
              <w:t>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已收金额</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targeReturn</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目标回报</w:t>
            </w:r>
          </w:p>
        </w:tc>
      </w:tr>
      <w:tr w:rsidR="004B7548" w:rsidRPr="001059DE" w:rsidTr="00D31F09">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nextRepayDate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w:t>
            </w:r>
            <w:r w:rsidRPr="001059DE">
              <w:rPr>
                <w:rFonts w:ascii="宋体" w:hAnsi="宋体" w:cs="宋体"/>
                <w:color w:val="000000"/>
                <w:sz w:val="22"/>
                <w:lang w:bidi="ar"/>
              </w:rPr>
              <w:t>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下一还款日</w:t>
            </w:r>
          </w:p>
        </w:tc>
      </w:tr>
      <w:tr w:rsidR="004B7548" w:rsidRPr="001059DE" w:rsidTr="0070004D">
        <w:trPr>
          <w:trHeight w:val="77"/>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Merge w:val="restart"/>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contracts</w:t>
            </w:r>
          </w:p>
        </w:tc>
        <w:tc>
          <w:tcPr>
            <w:tcW w:w="1192" w:type="dxa"/>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1193"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数据类型</w:t>
            </w:r>
          </w:p>
        </w:tc>
        <w:tc>
          <w:tcPr>
            <w:tcW w:w="1193" w:type="dxa"/>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Merge/>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660E7A"/>
                <w:sz w:val="18"/>
                <w:szCs w:val="18"/>
              </w:rPr>
            </w:pPr>
          </w:p>
        </w:tc>
        <w:tc>
          <w:tcPr>
            <w:tcW w:w="1192" w:type="dxa"/>
            <w:vAlign w:val="center"/>
          </w:tcPr>
          <w:p w:rsidR="004B7548" w:rsidRPr="001059DE" w:rsidRDefault="004B7548" w:rsidP="004D05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title</w:t>
            </w:r>
          </w:p>
        </w:tc>
        <w:tc>
          <w:tcPr>
            <w:tcW w:w="1193"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193" w:type="dxa"/>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名称</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Merge/>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660E7A"/>
                <w:sz w:val="18"/>
                <w:szCs w:val="18"/>
              </w:rPr>
            </w:pPr>
          </w:p>
        </w:tc>
        <w:tc>
          <w:tcPr>
            <w:tcW w:w="1192" w:type="dxa"/>
            <w:vAlign w:val="center"/>
          </w:tcPr>
          <w:p w:rsidR="004B7548" w:rsidRPr="001059DE" w:rsidRDefault="004B7548" w:rsidP="004D05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url</w:t>
            </w:r>
          </w:p>
        </w:tc>
        <w:tc>
          <w:tcPr>
            <w:tcW w:w="1193"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193" w:type="dxa"/>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合同地址</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Merge/>
            <w:vAlign w:val="center"/>
          </w:tcPr>
          <w:p w:rsidR="004B7548" w:rsidRPr="001059DE" w:rsidRDefault="004B7548" w:rsidP="00585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660E7A"/>
                <w:sz w:val="18"/>
                <w:szCs w:val="18"/>
              </w:rPr>
            </w:pPr>
          </w:p>
        </w:tc>
        <w:tc>
          <w:tcPr>
            <w:tcW w:w="1192" w:type="dxa"/>
            <w:vAlign w:val="center"/>
          </w:tcPr>
          <w:p w:rsidR="004B7548" w:rsidRPr="001059DE" w:rsidRDefault="004B7548" w:rsidP="004D05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detail</w:t>
            </w:r>
          </w:p>
        </w:tc>
        <w:tc>
          <w:tcPr>
            <w:tcW w:w="1193"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193" w:type="dxa"/>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详情</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Align w:val="center"/>
          </w:tcPr>
          <w:p w:rsidR="004B7548" w:rsidRPr="001059DE" w:rsidRDefault="007F3903" w:rsidP="007D6A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count</w:t>
            </w:r>
          </w:p>
        </w:tc>
        <w:tc>
          <w:tcPr>
            <w:tcW w:w="5367" w:type="dxa"/>
            <w:gridSpan w:val="5"/>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可转让列表总条数</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restart"/>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转让中</w:t>
            </w:r>
          </w:p>
        </w:tc>
        <w:tc>
          <w:tcPr>
            <w:tcW w:w="894" w:type="dxa"/>
            <w:vMerge w:val="restart"/>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789" w:type="dxa"/>
            <w:vAlign w:val="center"/>
          </w:tcPr>
          <w:p w:rsidR="004B7548" w:rsidRPr="001059DE" w:rsidRDefault="004B7548" w:rsidP="007D6A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applyamt</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申请债权转让金额</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returnMethod</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w:t>
            </w:r>
            <w:r w:rsidRPr="001059DE">
              <w:rPr>
                <w:rFonts w:ascii="宋体" w:hAnsi="宋体" w:cs="宋体"/>
                <w:color w:val="000000"/>
                <w:sz w:val="22"/>
                <w:lang w:bidi="ar"/>
              </w:rPr>
              <w:t>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还款方式</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businessRate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年华利率</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transferName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转让名称</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surplusperiods</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剩余期限</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transferedamt</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实际转出金额</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debtId</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债权编号</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applytime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申请时间</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overduedate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Date</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截至时间</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F72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bidProgress</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转让进度</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D31F09">
            <w:pPr>
              <w:rPr>
                <w:color w:val="000000" w:themeColor="text1"/>
                <w:sz w:val="24"/>
                <w:szCs w:val="24"/>
              </w:rPr>
            </w:pPr>
          </w:p>
        </w:tc>
        <w:tc>
          <w:tcPr>
            <w:tcW w:w="894" w:type="dxa"/>
            <w:vMerge/>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Align w:val="center"/>
          </w:tcPr>
          <w:p w:rsidR="004B7548" w:rsidRPr="001059DE" w:rsidRDefault="007F3903"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count</w:t>
            </w:r>
          </w:p>
        </w:tc>
        <w:tc>
          <w:tcPr>
            <w:tcW w:w="5367" w:type="dxa"/>
            <w:gridSpan w:val="5"/>
            <w:vAlign w:val="center"/>
          </w:tcPr>
          <w:p w:rsidR="004B7548" w:rsidRPr="001059DE" w:rsidRDefault="004B7548" w:rsidP="00D31F09">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转让中总条数</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restart"/>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已转让</w:t>
            </w:r>
          </w:p>
        </w:tc>
        <w:tc>
          <w:tcPr>
            <w:tcW w:w="894" w:type="dxa"/>
            <w:vMerge w:val="restart"/>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l</w:t>
            </w:r>
            <w:r w:rsidRPr="001059DE">
              <w:rPr>
                <w:rFonts w:ascii="宋体" w:hAnsi="宋体" w:cs="宋体"/>
                <w:color w:val="000000"/>
                <w:sz w:val="22"/>
                <w:lang w:bidi="ar"/>
              </w:rPr>
              <w:t>ist</w:t>
            </w: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applyamt</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申请债权转让金额</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returnMethod</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w:t>
            </w:r>
            <w:r w:rsidRPr="001059DE">
              <w:rPr>
                <w:rFonts w:ascii="宋体" w:hAnsi="宋体" w:cs="宋体"/>
                <w:color w:val="000000"/>
                <w:sz w:val="22"/>
                <w:lang w:bidi="ar"/>
              </w:rPr>
              <w:t>tring</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还款方式</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businessRate</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年华利率</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transferName</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转让名称</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surplusperiods</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剩余期限</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transferedamt</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实际转出金额</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debtId</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债权编号</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4B7548" w:rsidRPr="001059DE" w:rsidRDefault="004B7548" w:rsidP="004B7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finshtime</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Date</w:t>
            </w:r>
          </w:p>
        </w:tc>
        <w:tc>
          <w:tcPr>
            <w:tcW w:w="1789" w:type="dxa"/>
            <w:gridSpan w:val="2"/>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结束时间</w:t>
            </w:r>
          </w:p>
        </w:tc>
      </w:tr>
      <w:tr w:rsidR="004B7548" w:rsidRPr="001059DE" w:rsidTr="0070004D">
        <w:trPr>
          <w:trHeight w:val="75"/>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B7548" w:rsidRPr="001059DE" w:rsidRDefault="004B7548" w:rsidP="004B7548">
            <w:pPr>
              <w:rPr>
                <w:color w:val="000000" w:themeColor="text1"/>
                <w:sz w:val="24"/>
                <w:szCs w:val="24"/>
              </w:rPr>
            </w:pPr>
          </w:p>
        </w:tc>
        <w:tc>
          <w:tcPr>
            <w:tcW w:w="894" w:type="dxa"/>
            <w:vMerge/>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894" w:type="dxa"/>
            <w:vAlign w:val="center"/>
          </w:tcPr>
          <w:p w:rsidR="004B7548" w:rsidRPr="001059DE" w:rsidRDefault="007F3903"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count</w:t>
            </w:r>
          </w:p>
        </w:tc>
        <w:tc>
          <w:tcPr>
            <w:tcW w:w="5367" w:type="dxa"/>
            <w:gridSpan w:val="5"/>
            <w:vAlign w:val="center"/>
          </w:tcPr>
          <w:p w:rsidR="004B7548" w:rsidRPr="001059DE" w:rsidRDefault="004B7548" w:rsidP="004B7548">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18"/>
                <w:szCs w:val="18"/>
              </w:rPr>
              <w:t>overduedate</w:t>
            </w:r>
          </w:p>
        </w:tc>
      </w:tr>
    </w:tbl>
    <w:p w:rsidR="00A105CB" w:rsidRPr="001059DE" w:rsidRDefault="00A105CB" w:rsidP="00A105CB"/>
    <w:p w:rsidR="004B7548" w:rsidRPr="001059DE" w:rsidRDefault="004B7548" w:rsidP="004B7548">
      <w:pPr>
        <w:pStyle w:val="3"/>
        <w:rPr>
          <w:color w:val="000000" w:themeColor="text1"/>
        </w:rPr>
      </w:pPr>
      <w:r w:rsidRPr="001059DE">
        <w:rPr>
          <w:rFonts w:hint="eastAsia"/>
          <w:color w:val="000000" w:themeColor="text1"/>
        </w:rPr>
        <w:t>我的债权转让</w:t>
      </w:r>
      <w:r w:rsidR="007F3903" w:rsidRPr="001059DE">
        <w:rPr>
          <w:rFonts w:hint="eastAsia"/>
          <w:color w:val="000000" w:themeColor="text1"/>
        </w:rPr>
        <w:t>购买记录</w:t>
      </w:r>
    </w:p>
    <w:p w:rsidR="004B7548" w:rsidRPr="001059DE" w:rsidRDefault="004B7548" w:rsidP="004B7548">
      <w:pPr>
        <w:pStyle w:val="4"/>
        <w:rPr>
          <w:color w:val="000000" w:themeColor="text1"/>
        </w:rPr>
      </w:pPr>
      <w:r w:rsidRPr="001059DE">
        <w:rPr>
          <w:rFonts w:hint="eastAsia"/>
          <w:color w:val="000000" w:themeColor="text1"/>
        </w:rPr>
        <w:t>输入</w:t>
      </w:r>
    </w:p>
    <w:p w:rsidR="004B7548" w:rsidRPr="001059DE" w:rsidRDefault="004B7548" w:rsidP="004B7548">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4B7548" w:rsidRPr="001059DE" w:rsidRDefault="004B7548" w:rsidP="004B7548">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Pr="001059DE">
        <w:rPr>
          <w:rFonts w:cs="宋体"/>
          <w:b/>
          <w:bCs/>
          <w:color w:val="008000"/>
          <w:sz w:val="18"/>
          <w:szCs w:val="18"/>
        </w:rPr>
        <w:t>/api/userTransferDebt/</w:t>
      </w:r>
      <w:r w:rsidR="007F3903" w:rsidRPr="001059DE">
        <w:rPr>
          <w:rFonts w:cs="宋体"/>
          <w:b/>
          <w:bCs/>
          <w:color w:val="008000"/>
          <w:sz w:val="18"/>
          <w:szCs w:val="18"/>
        </w:rPr>
        <w:t>findTransferDebtRecord</w:t>
      </w:r>
    </w:p>
    <w:p w:rsidR="004B7548" w:rsidRPr="001059DE" w:rsidRDefault="004B7548" w:rsidP="004B7548">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4B7548"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B7548" w:rsidRPr="001059DE" w:rsidRDefault="004B7548" w:rsidP="0070004D">
            <w:pPr>
              <w:rPr>
                <w:b w:val="0"/>
                <w:bCs w:val="0"/>
                <w:color w:val="000000" w:themeColor="text1"/>
              </w:rPr>
            </w:pPr>
            <w:r w:rsidRPr="001059DE">
              <w:rPr>
                <w:rFonts w:hint="eastAsia"/>
                <w:color w:val="000000" w:themeColor="text1"/>
              </w:rPr>
              <w:t>参数</w:t>
            </w:r>
          </w:p>
        </w:tc>
        <w:tc>
          <w:tcPr>
            <w:tcW w:w="1410" w:type="dxa"/>
            <w:vAlign w:val="center"/>
          </w:tcPr>
          <w:p w:rsidR="004B7548" w:rsidRPr="001059DE" w:rsidRDefault="004B7548"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4B7548" w:rsidRPr="001059DE" w:rsidRDefault="004B7548"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B754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4B7548" w:rsidRPr="001059DE" w:rsidRDefault="007F3903"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4B7548" w:rsidRPr="001059DE" w:rsidRDefault="004B7548"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4B7548" w:rsidRPr="001059DE" w:rsidRDefault="007F3903"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债权</w:t>
            </w:r>
            <w:r w:rsidRPr="001059DE">
              <w:rPr>
                <w:rFonts w:hint="eastAsia"/>
                <w:color w:val="000000" w:themeColor="text1"/>
              </w:rPr>
              <w:t>ID</w:t>
            </w:r>
          </w:p>
        </w:tc>
      </w:tr>
      <w:tr w:rsidR="004B754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4B7548" w:rsidRPr="001059DE" w:rsidRDefault="004B7548"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lastRenderedPageBreak/>
              <w:t>pageNum</w:t>
            </w:r>
          </w:p>
        </w:tc>
        <w:tc>
          <w:tcPr>
            <w:tcW w:w="1410" w:type="dxa"/>
            <w:vAlign w:val="center"/>
          </w:tcPr>
          <w:p w:rsidR="004B7548" w:rsidRPr="001059DE" w:rsidRDefault="004B7548" w:rsidP="0070004D">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4B7548" w:rsidRPr="001059DE" w:rsidRDefault="004B7548"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从</w:t>
            </w:r>
            <w:r w:rsidRPr="001059DE">
              <w:rPr>
                <w:rFonts w:hint="eastAsia"/>
                <w:color w:val="000000" w:themeColor="text1"/>
              </w:rPr>
              <w:t>1</w:t>
            </w:r>
            <w:r w:rsidRPr="001059DE">
              <w:rPr>
                <w:rFonts w:hint="eastAsia"/>
                <w:color w:val="000000" w:themeColor="text1"/>
              </w:rPr>
              <w:t>开始</w:t>
            </w:r>
          </w:p>
        </w:tc>
      </w:tr>
      <w:tr w:rsidR="004B754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4B7548" w:rsidRPr="001059DE" w:rsidRDefault="004B7548"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4B7548" w:rsidRPr="001059DE" w:rsidRDefault="004B7548" w:rsidP="0070004D">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4B7548" w:rsidRPr="001059DE" w:rsidRDefault="004B7548" w:rsidP="0070004D">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4B7548" w:rsidRPr="001059DE" w:rsidRDefault="004B7548" w:rsidP="004B7548">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788"/>
        <w:gridCol w:w="1789"/>
        <w:gridCol w:w="1789"/>
        <w:gridCol w:w="1789"/>
      </w:tblGrid>
      <w:tr w:rsidR="00056C24"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56C24" w:rsidRPr="001059DE" w:rsidRDefault="00056C24" w:rsidP="0070004D">
            <w:pPr>
              <w:rPr>
                <w:b w:val="0"/>
                <w:bCs w:val="0"/>
                <w:color w:val="000000" w:themeColor="text1"/>
              </w:rPr>
            </w:pPr>
            <w:r w:rsidRPr="001059DE">
              <w:rPr>
                <w:rFonts w:hint="eastAsia"/>
                <w:color w:val="000000" w:themeColor="text1"/>
              </w:rPr>
              <w:t>参数</w:t>
            </w:r>
          </w:p>
        </w:tc>
        <w:tc>
          <w:tcPr>
            <w:tcW w:w="7155" w:type="dxa"/>
            <w:gridSpan w:val="4"/>
            <w:vAlign w:val="center"/>
          </w:tcPr>
          <w:p w:rsidR="00056C24" w:rsidRPr="001059DE" w:rsidRDefault="00056C24"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56C24"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056C24" w:rsidRPr="001059DE" w:rsidRDefault="00056C24" w:rsidP="0070004D">
            <w:pPr>
              <w:rPr>
                <w:bCs w:val="0"/>
                <w:color w:val="000000" w:themeColor="text1"/>
                <w:szCs w:val="21"/>
              </w:rPr>
            </w:pPr>
            <w:r w:rsidRPr="001059DE">
              <w:rPr>
                <w:rFonts w:hint="eastAsia"/>
                <w:color w:val="000000" w:themeColor="text1"/>
                <w:szCs w:val="21"/>
              </w:rPr>
              <w:t>code</w:t>
            </w:r>
          </w:p>
        </w:tc>
        <w:tc>
          <w:tcPr>
            <w:tcW w:w="7155" w:type="dxa"/>
            <w:gridSpan w:val="4"/>
            <w:vAlign w:val="center"/>
          </w:tcPr>
          <w:p w:rsidR="00056C24" w:rsidRPr="001059DE" w:rsidRDefault="00056C24"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056C24"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056C24" w:rsidRPr="001059DE" w:rsidRDefault="00056C24" w:rsidP="0070004D">
            <w:pPr>
              <w:rPr>
                <w:bCs w:val="0"/>
                <w:color w:val="000000" w:themeColor="text1"/>
                <w:szCs w:val="21"/>
              </w:rPr>
            </w:pPr>
            <w:r w:rsidRPr="001059DE">
              <w:rPr>
                <w:rFonts w:hint="eastAsia"/>
                <w:color w:val="000000" w:themeColor="text1"/>
                <w:szCs w:val="21"/>
              </w:rPr>
              <w:t>message</w:t>
            </w:r>
          </w:p>
        </w:tc>
        <w:tc>
          <w:tcPr>
            <w:tcW w:w="7155" w:type="dxa"/>
            <w:gridSpan w:val="4"/>
            <w:vAlign w:val="center"/>
          </w:tcPr>
          <w:p w:rsidR="00056C24" w:rsidRPr="001059DE" w:rsidRDefault="00056C24"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13BC0" w:rsidRPr="001059DE" w:rsidTr="0070004D">
        <w:trPr>
          <w:trHeight w:val="92"/>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13BC0" w:rsidRPr="001059DE" w:rsidRDefault="00313BC0" w:rsidP="0070004D">
            <w:pPr>
              <w:rPr>
                <w:b w:val="0"/>
                <w:bCs w:val="0"/>
                <w:color w:val="000000" w:themeColor="text1"/>
                <w:sz w:val="24"/>
                <w:szCs w:val="24"/>
              </w:rPr>
            </w:pPr>
            <w:r w:rsidRPr="001059DE">
              <w:rPr>
                <w:rFonts w:hint="eastAsia"/>
                <w:b w:val="0"/>
                <w:color w:val="000000" w:themeColor="text1"/>
                <w:sz w:val="24"/>
                <w:szCs w:val="24"/>
              </w:rPr>
              <w:t>data</w:t>
            </w:r>
          </w:p>
        </w:tc>
        <w:tc>
          <w:tcPr>
            <w:tcW w:w="1788" w:type="dxa"/>
            <w:vMerge w:val="restart"/>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数据类型</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313BC0" w:rsidRPr="001059DE" w:rsidTr="0070004D">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13BC0" w:rsidRPr="001059DE" w:rsidRDefault="00313BC0" w:rsidP="0070004D">
            <w:pPr>
              <w:rPr>
                <w:b w:val="0"/>
                <w:color w:val="000000" w:themeColor="text1"/>
                <w:sz w:val="24"/>
                <w:szCs w:val="24"/>
              </w:rPr>
            </w:pPr>
          </w:p>
        </w:tc>
        <w:tc>
          <w:tcPr>
            <w:tcW w:w="1788" w:type="dxa"/>
            <w:vMerge/>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313BC0" w:rsidRPr="001059DE" w:rsidRDefault="00313BC0" w:rsidP="00313B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amt</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购买金额</w:t>
            </w:r>
          </w:p>
        </w:tc>
      </w:tr>
      <w:tr w:rsidR="00313BC0" w:rsidRPr="001059DE" w:rsidTr="0070004D">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13BC0" w:rsidRPr="001059DE" w:rsidRDefault="00313BC0" w:rsidP="0070004D">
            <w:pPr>
              <w:rPr>
                <w:b w:val="0"/>
                <w:color w:val="000000" w:themeColor="text1"/>
                <w:sz w:val="24"/>
                <w:szCs w:val="24"/>
              </w:rPr>
            </w:pPr>
          </w:p>
        </w:tc>
        <w:tc>
          <w:tcPr>
            <w:tcW w:w="1788" w:type="dxa"/>
            <w:vMerge/>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313BC0" w:rsidRPr="001059DE" w:rsidRDefault="00313BC0" w:rsidP="00313B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cifName</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购买人</w:t>
            </w:r>
          </w:p>
        </w:tc>
      </w:tr>
      <w:tr w:rsidR="00313BC0" w:rsidRPr="001059DE" w:rsidTr="0070004D">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13BC0" w:rsidRPr="001059DE" w:rsidRDefault="00313BC0" w:rsidP="0070004D">
            <w:pPr>
              <w:rPr>
                <w:b w:val="0"/>
                <w:color w:val="000000" w:themeColor="text1"/>
                <w:sz w:val="24"/>
                <w:szCs w:val="24"/>
              </w:rPr>
            </w:pPr>
          </w:p>
        </w:tc>
        <w:tc>
          <w:tcPr>
            <w:tcW w:w="1788" w:type="dxa"/>
            <w:vMerge/>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313BC0" w:rsidRPr="001059DE" w:rsidRDefault="00313BC0" w:rsidP="00313B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orderTime</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Date</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交易时间</w:t>
            </w:r>
          </w:p>
        </w:tc>
      </w:tr>
      <w:tr w:rsidR="00313BC0" w:rsidRPr="001059DE" w:rsidTr="0070004D">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13BC0" w:rsidRPr="001059DE" w:rsidRDefault="00313BC0" w:rsidP="0070004D">
            <w:pPr>
              <w:rPr>
                <w:b w:val="0"/>
                <w:color w:val="000000" w:themeColor="text1"/>
                <w:sz w:val="24"/>
                <w:szCs w:val="24"/>
              </w:rPr>
            </w:pPr>
          </w:p>
        </w:tc>
        <w:tc>
          <w:tcPr>
            <w:tcW w:w="1788" w:type="dxa"/>
            <w:vMerge/>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789" w:type="dxa"/>
            <w:vAlign w:val="center"/>
          </w:tcPr>
          <w:p w:rsidR="00313BC0" w:rsidRPr="001059DE" w:rsidRDefault="00313BC0" w:rsidP="00313B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contractUrl</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1789" w:type="dxa"/>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合同地址</w:t>
            </w:r>
          </w:p>
        </w:tc>
      </w:tr>
      <w:tr w:rsidR="00313BC0" w:rsidRPr="001059DE" w:rsidTr="0070004D">
        <w:trPr>
          <w:trHeight w:val="92"/>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13BC0" w:rsidRPr="001059DE" w:rsidRDefault="00313BC0" w:rsidP="0070004D">
            <w:pPr>
              <w:rPr>
                <w:b w:val="0"/>
                <w:color w:val="000000" w:themeColor="text1"/>
                <w:sz w:val="24"/>
                <w:szCs w:val="24"/>
              </w:rPr>
            </w:pPr>
          </w:p>
        </w:tc>
        <w:tc>
          <w:tcPr>
            <w:tcW w:w="1788" w:type="dxa"/>
            <w:vAlign w:val="center"/>
          </w:tcPr>
          <w:p w:rsidR="00313BC0" w:rsidRPr="001059DE" w:rsidRDefault="00313BC0" w:rsidP="00313B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count</w:t>
            </w:r>
          </w:p>
        </w:tc>
        <w:tc>
          <w:tcPr>
            <w:tcW w:w="5367" w:type="dxa"/>
            <w:gridSpan w:val="3"/>
            <w:vAlign w:val="center"/>
          </w:tcPr>
          <w:p w:rsidR="00313BC0" w:rsidRPr="001059DE" w:rsidRDefault="00313BC0"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总条数</w:t>
            </w:r>
          </w:p>
        </w:tc>
      </w:tr>
    </w:tbl>
    <w:p w:rsidR="00A105CB" w:rsidRPr="001059DE" w:rsidRDefault="00A105CB" w:rsidP="004A1CE4"/>
    <w:p w:rsidR="00313BC0" w:rsidRPr="001059DE" w:rsidRDefault="00313BC0" w:rsidP="00313BC0">
      <w:pPr>
        <w:pStyle w:val="3"/>
        <w:rPr>
          <w:color w:val="000000" w:themeColor="text1"/>
        </w:rPr>
      </w:pPr>
      <w:r w:rsidRPr="001059DE">
        <w:rPr>
          <w:rFonts w:hint="eastAsia"/>
          <w:color w:val="000000" w:themeColor="text1"/>
        </w:rPr>
        <w:t>我的债权转让转让详情</w:t>
      </w:r>
    </w:p>
    <w:p w:rsidR="00313BC0" w:rsidRPr="001059DE" w:rsidRDefault="00313BC0" w:rsidP="00313BC0">
      <w:pPr>
        <w:pStyle w:val="4"/>
        <w:rPr>
          <w:color w:val="000000" w:themeColor="text1"/>
        </w:rPr>
      </w:pPr>
      <w:r w:rsidRPr="001059DE">
        <w:rPr>
          <w:rFonts w:hint="eastAsia"/>
          <w:color w:val="000000" w:themeColor="text1"/>
        </w:rPr>
        <w:t>输入</w:t>
      </w:r>
    </w:p>
    <w:p w:rsidR="00313BC0" w:rsidRPr="001059DE" w:rsidRDefault="00313BC0" w:rsidP="00313BC0">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313BC0" w:rsidRPr="001059DE" w:rsidRDefault="00313BC0" w:rsidP="00313BC0">
      <w:pPr>
        <w:pStyle w:val="HTML"/>
        <w:shd w:val="clear" w:color="auto" w:fill="FFFFFF"/>
        <w:rPr>
          <w:rFonts w:cs="宋体" w:hint="default"/>
          <w:color w:val="000000"/>
          <w:sz w:val="18"/>
          <w:szCs w:val="18"/>
        </w:rPr>
      </w:pPr>
      <w:r w:rsidRPr="001059DE">
        <w:rPr>
          <w:rFonts w:asciiTheme="minorEastAsia" w:hAnsiTheme="minorEastAsia" w:cstheme="minorEastAsia"/>
          <w:color w:val="000000" w:themeColor="text1"/>
        </w:rPr>
        <w:t>请求URL：http://平台域名</w:t>
      </w:r>
      <w:r w:rsidRPr="001059DE">
        <w:rPr>
          <w:rFonts w:cs="宋体"/>
          <w:b/>
          <w:bCs/>
          <w:color w:val="008000"/>
          <w:sz w:val="18"/>
          <w:szCs w:val="18"/>
        </w:rPr>
        <w:t>/api/userTransferDebt/findTransferDebtDetail</w:t>
      </w:r>
    </w:p>
    <w:p w:rsidR="00313BC0" w:rsidRPr="001059DE" w:rsidRDefault="00313BC0" w:rsidP="00313BC0">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13BC0"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13BC0" w:rsidRPr="001059DE" w:rsidRDefault="00313BC0" w:rsidP="0070004D">
            <w:pPr>
              <w:rPr>
                <w:b w:val="0"/>
                <w:bCs w:val="0"/>
                <w:color w:val="000000" w:themeColor="text1"/>
              </w:rPr>
            </w:pPr>
            <w:r w:rsidRPr="001059DE">
              <w:rPr>
                <w:rFonts w:hint="eastAsia"/>
                <w:color w:val="000000" w:themeColor="text1"/>
              </w:rPr>
              <w:t>参数</w:t>
            </w:r>
          </w:p>
        </w:tc>
        <w:tc>
          <w:tcPr>
            <w:tcW w:w="1410" w:type="dxa"/>
            <w:vAlign w:val="center"/>
          </w:tcPr>
          <w:p w:rsidR="00313BC0" w:rsidRPr="001059DE" w:rsidRDefault="00313BC0"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13BC0" w:rsidRPr="001059DE" w:rsidRDefault="00313BC0"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13BC0"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313BC0" w:rsidRPr="001059DE" w:rsidRDefault="00313BC0"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debtId</w:t>
            </w:r>
          </w:p>
        </w:tc>
        <w:tc>
          <w:tcPr>
            <w:tcW w:w="1410" w:type="dxa"/>
            <w:vAlign w:val="center"/>
          </w:tcPr>
          <w:p w:rsidR="00313BC0" w:rsidRPr="001059DE" w:rsidRDefault="00313BC0"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313BC0" w:rsidRPr="001059DE" w:rsidRDefault="00313BC0"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债权</w:t>
            </w:r>
            <w:r w:rsidRPr="001059DE">
              <w:rPr>
                <w:rFonts w:hint="eastAsia"/>
                <w:color w:val="000000" w:themeColor="text1"/>
              </w:rPr>
              <w:t>ID</w:t>
            </w:r>
          </w:p>
        </w:tc>
      </w:tr>
    </w:tbl>
    <w:p w:rsidR="00313BC0" w:rsidRPr="001059DE" w:rsidRDefault="00313BC0" w:rsidP="00313BC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313BC0"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13BC0" w:rsidRPr="001059DE" w:rsidRDefault="00313BC0" w:rsidP="0070004D">
            <w:pPr>
              <w:rPr>
                <w:b w:val="0"/>
                <w:bCs w:val="0"/>
                <w:color w:val="000000" w:themeColor="text1"/>
              </w:rPr>
            </w:pPr>
            <w:r w:rsidRPr="001059DE">
              <w:rPr>
                <w:rFonts w:hint="eastAsia"/>
                <w:color w:val="000000" w:themeColor="text1"/>
              </w:rPr>
              <w:t>参数</w:t>
            </w:r>
          </w:p>
        </w:tc>
        <w:tc>
          <w:tcPr>
            <w:tcW w:w="7155" w:type="dxa"/>
            <w:gridSpan w:val="3"/>
            <w:vAlign w:val="center"/>
          </w:tcPr>
          <w:p w:rsidR="00313BC0" w:rsidRPr="001059DE" w:rsidRDefault="00313BC0"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13BC0"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313BC0" w:rsidRPr="001059DE" w:rsidRDefault="00313BC0" w:rsidP="0070004D">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313BC0" w:rsidRPr="001059DE" w:rsidRDefault="00313BC0"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313BC0"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313BC0" w:rsidRPr="001059DE" w:rsidRDefault="00313BC0" w:rsidP="0070004D">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313BC0" w:rsidRPr="001059DE" w:rsidRDefault="00313BC0"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F01A34" w:rsidRPr="001059DE" w:rsidRDefault="00F01A34" w:rsidP="0070004D">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数据类型</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70004D">
            <w:pPr>
              <w:rPr>
                <w:b w:val="0"/>
                <w:color w:val="000000" w:themeColor="text1"/>
                <w:sz w:val="24"/>
                <w:szCs w:val="24"/>
              </w:rPr>
            </w:pPr>
          </w:p>
        </w:tc>
        <w:tc>
          <w:tcPr>
            <w:tcW w:w="2385" w:type="dxa"/>
            <w:vAlign w:val="center"/>
          </w:tcPr>
          <w:p w:rsidR="00F01A34" w:rsidRPr="001059DE" w:rsidRDefault="00F01A34" w:rsidP="002B4A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surplusperiods</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期限</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70004D">
            <w:pPr>
              <w:rPr>
                <w:b w:val="0"/>
                <w:color w:val="000000" w:themeColor="text1"/>
                <w:sz w:val="24"/>
                <w:szCs w:val="24"/>
              </w:rPr>
            </w:pPr>
          </w:p>
        </w:tc>
        <w:tc>
          <w:tcPr>
            <w:tcW w:w="2385" w:type="dxa"/>
            <w:vAlign w:val="center"/>
          </w:tcPr>
          <w:p w:rsidR="00F01A34" w:rsidRPr="001059DE" w:rsidRDefault="00F01A34" w:rsidP="002B4A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applyAmt</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申请转让金额</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70004D">
            <w:pPr>
              <w:rPr>
                <w:b w:val="0"/>
                <w:color w:val="000000" w:themeColor="text1"/>
                <w:sz w:val="24"/>
                <w:szCs w:val="24"/>
              </w:rPr>
            </w:pPr>
          </w:p>
        </w:tc>
        <w:tc>
          <w:tcPr>
            <w:tcW w:w="2385" w:type="dxa"/>
            <w:vAlign w:val="center"/>
          </w:tcPr>
          <w:p w:rsidR="00F01A34" w:rsidRPr="001059DE" w:rsidRDefault="00F01A34" w:rsidP="002B4A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annualinterestrate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年化利率</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70004D">
            <w:pPr>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pactissueNo</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String</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项目编号</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70004D">
            <w:pPr>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applytime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D</w:t>
            </w:r>
            <w:r w:rsidRPr="001059DE">
              <w:rPr>
                <w:rFonts w:ascii="宋体" w:hAnsi="宋体" w:cs="宋体" w:hint="eastAsia"/>
                <w:color w:val="000000"/>
                <w:sz w:val="22"/>
                <w:lang w:bidi="ar"/>
              </w:rPr>
              <w:t>ate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申请时间</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70004D">
            <w:pPr>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overduedate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d</w:t>
            </w:r>
            <w:r w:rsidRPr="001059DE">
              <w:rPr>
                <w:rFonts w:ascii="宋体" w:hAnsi="宋体" w:cs="宋体"/>
                <w:color w:val="000000"/>
                <w:sz w:val="22"/>
                <w:lang w:bidi="ar"/>
              </w:rPr>
              <w:t>ate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截止时间</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surplusprincipal</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可转让本金</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transferedamt</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实际转让金额</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finshtime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D</w:t>
            </w:r>
            <w:r w:rsidRPr="001059DE">
              <w:rPr>
                <w:rFonts w:ascii="宋体" w:hAnsi="宋体" w:cs="宋体" w:hint="eastAsia"/>
                <w:color w:val="000000"/>
                <w:sz w:val="22"/>
                <w:lang w:bidi="ar"/>
              </w:rPr>
              <w:t>ate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结束时间</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servicefee</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平台服务费</w:t>
            </w:r>
          </w:p>
        </w:tc>
      </w:tr>
      <w:tr w:rsidR="00F01A34" w:rsidRPr="001059DE" w:rsidTr="0070004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Align w:val="center"/>
          </w:tcPr>
          <w:p w:rsidR="00F01A34" w:rsidRPr="001059DE" w:rsidRDefault="00F01A34" w:rsidP="00F01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bidProgress</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w:t>
            </w:r>
            <w:r w:rsidRPr="001059DE">
              <w:rPr>
                <w:rFonts w:ascii="宋体" w:hAnsi="宋体" w:cs="宋体" w:hint="eastAsia"/>
                <w:color w:val="000000"/>
                <w:sz w:val="22"/>
                <w:lang w:bidi="ar"/>
              </w:rPr>
              <w:t>umber</w:t>
            </w:r>
          </w:p>
        </w:tc>
        <w:tc>
          <w:tcPr>
            <w:tcW w:w="2385" w:type="dxa"/>
            <w:vAlign w:val="center"/>
          </w:tcPr>
          <w:p w:rsidR="00F01A34" w:rsidRPr="001059DE" w:rsidRDefault="00F01A34" w:rsidP="0070004D">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转让进度</w:t>
            </w:r>
          </w:p>
        </w:tc>
      </w:tr>
    </w:tbl>
    <w:p w:rsidR="00313BC0" w:rsidRPr="001059DE" w:rsidRDefault="00313BC0" w:rsidP="00313BC0"/>
    <w:p w:rsidR="008A338A" w:rsidRPr="00920227" w:rsidRDefault="008A338A" w:rsidP="008A338A">
      <w:pPr>
        <w:pStyle w:val="3"/>
        <w:rPr>
          <w:color w:val="000000" w:themeColor="text1"/>
          <w:highlight w:val="yellow"/>
        </w:rPr>
      </w:pPr>
      <w:r w:rsidRPr="00920227">
        <w:rPr>
          <w:rFonts w:hint="eastAsia"/>
          <w:color w:val="000000" w:themeColor="text1"/>
          <w:highlight w:val="yellow"/>
        </w:rPr>
        <w:t>我的智享服务列表</w:t>
      </w:r>
    </w:p>
    <w:p w:rsidR="008A338A" w:rsidRPr="001059DE" w:rsidRDefault="008A338A" w:rsidP="008A338A">
      <w:pPr>
        <w:pStyle w:val="4"/>
        <w:rPr>
          <w:color w:val="000000" w:themeColor="text1"/>
        </w:rPr>
      </w:pPr>
      <w:r w:rsidRPr="001059DE">
        <w:rPr>
          <w:rFonts w:hint="eastAsia"/>
          <w:color w:val="000000" w:themeColor="text1"/>
        </w:rPr>
        <w:t>输入</w:t>
      </w:r>
    </w:p>
    <w:p w:rsidR="008A338A" w:rsidRPr="001059DE" w:rsidRDefault="008A338A" w:rsidP="008A338A">
      <w:pPr>
        <w:ind w:firstLine="420"/>
        <w:rPr>
          <w:rFonts w:asciiTheme="minorEastAsia" w:hAnsiTheme="minorEastAsia"/>
          <w:color w:val="000000" w:themeColor="text1"/>
          <w:sz w:val="24"/>
          <w:szCs w:val="24"/>
        </w:rPr>
      </w:pPr>
      <w:r w:rsidRPr="001059DE">
        <w:rPr>
          <w:rFonts w:asciiTheme="minorEastAsia" w:hAnsiTheme="minorEastAsia" w:hint="eastAsia"/>
          <w:color w:val="000000" w:themeColor="text1"/>
          <w:sz w:val="24"/>
          <w:szCs w:val="24"/>
        </w:rPr>
        <w:t>请求</w:t>
      </w:r>
      <w:r w:rsidRPr="001059DE">
        <w:rPr>
          <w:rFonts w:asciiTheme="minorEastAsia" w:hAnsiTheme="minorEastAsia"/>
          <w:color w:val="000000" w:themeColor="text1"/>
          <w:sz w:val="24"/>
          <w:szCs w:val="24"/>
        </w:rPr>
        <w:t>方式：POST</w:t>
      </w:r>
    </w:p>
    <w:p w:rsidR="008A338A" w:rsidRPr="001059DE" w:rsidRDefault="008A338A" w:rsidP="008A338A">
      <w:pPr>
        <w:pStyle w:val="HTML"/>
        <w:shd w:val="clear" w:color="auto" w:fill="FFFFFF"/>
        <w:rPr>
          <w:rFonts w:asciiTheme="minorEastAsia" w:eastAsiaTheme="minorEastAsia" w:hAnsiTheme="minorEastAsia" w:cs="宋体" w:hint="default"/>
          <w:color w:val="000000" w:themeColor="text1"/>
        </w:rPr>
      </w:pPr>
      <w:r w:rsidRPr="001059DE">
        <w:rPr>
          <w:rFonts w:asciiTheme="minorEastAsia" w:eastAsiaTheme="minorEastAsia" w:hAnsiTheme="minorEastAsia" w:cstheme="minorEastAsia"/>
          <w:color w:val="000000" w:themeColor="text1"/>
        </w:rPr>
        <w:t>请求URL：http://平台域名</w:t>
      </w:r>
      <w:r w:rsidRPr="001059DE">
        <w:rPr>
          <w:rFonts w:asciiTheme="minorEastAsia" w:eastAsiaTheme="minorEastAsia" w:hAnsiTheme="minorEastAsia" w:cs="宋体"/>
          <w:b/>
          <w:bCs/>
          <w:color w:val="000000" w:themeColor="text1"/>
        </w:rPr>
        <w:t>/</w:t>
      </w:r>
      <w:r w:rsidRPr="001059DE">
        <w:rPr>
          <w:rFonts w:asciiTheme="minorEastAsia" w:eastAsiaTheme="minorEastAsia" w:hAnsiTheme="minorEastAsia" w:cs="宋体"/>
          <w:bCs/>
          <w:color w:val="000000" w:themeColor="text1"/>
        </w:rPr>
        <w:t>api</w:t>
      </w:r>
      <w:r w:rsidRPr="001059DE">
        <w:rPr>
          <w:rFonts w:asciiTheme="minorEastAsia" w:eastAsiaTheme="minorEastAsia" w:hAnsiTheme="minorEastAsia" w:cs="Helvetica"/>
          <w:color w:val="000000" w:themeColor="text1"/>
          <w:shd w:val="clear" w:color="auto" w:fill="FFFFFF"/>
        </w:rPr>
        <w:t>/userWisdom/findIntelligentBidList</w:t>
      </w:r>
    </w:p>
    <w:p w:rsidR="008A338A" w:rsidRPr="001059DE" w:rsidRDefault="008A338A" w:rsidP="008A338A">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8A338A"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A338A" w:rsidRPr="001059DE" w:rsidRDefault="008A338A" w:rsidP="005905E0">
            <w:pPr>
              <w:rPr>
                <w:b w:val="0"/>
                <w:bCs w:val="0"/>
                <w:color w:val="000000" w:themeColor="text1"/>
              </w:rPr>
            </w:pPr>
            <w:r w:rsidRPr="001059DE">
              <w:rPr>
                <w:rFonts w:hint="eastAsia"/>
                <w:color w:val="000000" w:themeColor="text1"/>
              </w:rPr>
              <w:t>参数</w:t>
            </w:r>
          </w:p>
        </w:tc>
        <w:tc>
          <w:tcPr>
            <w:tcW w:w="1410" w:type="dxa"/>
            <w:vAlign w:val="center"/>
          </w:tcPr>
          <w:p w:rsidR="008A338A" w:rsidRPr="001059DE" w:rsidRDefault="008A338A"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A338A" w:rsidRPr="001059DE" w:rsidRDefault="008A338A"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A338A"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8A338A"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8A338A" w:rsidRPr="001059DE" w:rsidRDefault="008A338A"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8A338A" w:rsidRPr="001059DE" w:rsidRDefault="005905E0"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008A338A" w:rsidRPr="001059DE">
              <w:rPr>
                <w:rFonts w:hint="eastAsia"/>
                <w:color w:val="000000" w:themeColor="text1"/>
              </w:rPr>
              <w:t>ID</w:t>
            </w:r>
          </w:p>
        </w:tc>
      </w:tr>
      <w:tr w:rsidR="005905E0"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905E0"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905E0"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queryTyp</w:t>
            </w:r>
            <w:r w:rsidR="00D85554" w:rsidRPr="001059DE">
              <w:rPr>
                <w:rFonts w:ascii="宋体" w:hAnsi="宋体" w:cs="宋体"/>
                <w:color w:val="000000"/>
                <w:sz w:val="23"/>
                <w:szCs w:val="23"/>
              </w:rPr>
              <w:t>e</w:t>
            </w:r>
          </w:p>
        </w:tc>
        <w:tc>
          <w:tcPr>
            <w:tcW w:w="1410"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i/>
                <w:iCs/>
                <w:color w:val="808080"/>
                <w:sz w:val="23"/>
                <w:szCs w:val="23"/>
              </w:rPr>
              <w:t>1:募集中 2：已满标 3：授权服务中 4：债权转让中 5：已退出</w:t>
            </w:r>
            <w:r w:rsidRPr="001059DE">
              <w:rPr>
                <w:rFonts w:ascii="宋体" w:hAnsi="宋体" w:cs="宋体" w:hint="eastAsia"/>
                <w:color w:val="000000"/>
                <w:sz w:val="23"/>
                <w:szCs w:val="23"/>
              </w:rPr>
              <w:t xml:space="preserve"> 查询全部不输入</w:t>
            </w:r>
          </w:p>
        </w:tc>
      </w:tr>
      <w:tr w:rsidR="005905E0"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startDate</w:t>
            </w:r>
          </w:p>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授权开始时间</w:t>
            </w:r>
          </w:p>
        </w:tc>
      </w:tr>
      <w:tr w:rsidR="005905E0"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endDate</w:t>
            </w:r>
          </w:p>
        </w:tc>
        <w:tc>
          <w:tcPr>
            <w:tcW w:w="1410" w:type="dxa"/>
            <w:vAlign w:val="center"/>
          </w:tcPr>
          <w:p w:rsidR="005905E0" w:rsidRPr="001059DE" w:rsidRDefault="005905E0"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5905E0" w:rsidRPr="001059DE" w:rsidRDefault="005905E0"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授权截止时间</w:t>
            </w:r>
          </w:p>
        </w:tc>
      </w:tr>
    </w:tbl>
    <w:p w:rsidR="008A338A" w:rsidRPr="001059DE" w:rsidRDefault="008A338A" w:rsidP="008A338A">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8A338A"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A338A" w:rsidRPr="001059DE" w:rsidRDefault="008A338A" w:rsidP="005905E0">
            <w:pPr>
              <w:rPr>
                <w:b w:val="0"/>
                <w:bCs w:val="0"/>
                <w:color w:val="000000" w:themeColor="text1"/>
              </w:rPr>
            </w:pPr>
            <w:r w:rsidRPr="001059DE">
              <w:rPr>
                <w:rFonts w:hint="eastAsia"/>
                <w:color w:val="000000" w:themeColor="text1"/>
              </w:rPr>
              <w:t>参数</w:t>
            </w:r>
          </w:p>
        </w:tc>
        <w:tc>
          <w:tcPr>
            <w:tcW w:w="7155" w:type="dxa"/>
            <w:gridSpan w:val="3"/>
            <w:vAlign w:val="center"/>
          </w:tcPr>
          <w:p w:rsidR="008A338A" w:rsidRPr="001059DE" w:rsidRDefault="008A338A"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A338A"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8A338A" w:rsidRPr="001059DE" w:rsidRDefault="008A338A" w:rsidP="005905E0">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8A338A" w:rsidRPr="001059DE" w:rsidRDefault="008A338A" w:rsidP="005905E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8A338A"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8A338A" w:rsidRPr="001059DE" w:rsidRDefault="008A338A" w:rsidP="005905E0">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8A338A" w:rsidRPr="001059DE" w:rsidRDefault="008A338A" w:rsidP="005905E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9803A5" w:rsidRPr="001059DE" w:rsidRDefault="009803A5" w:rsidP="005905E0">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9803A5" w:rsidRPr="001059DE" w:rsidRDefault="009803A5" w:rsidP="005905E0">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9803A5" w:rsidRPr="001059DE" w:rsidRDefault="009803A5" w:rsidP="005905E0">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5905E0">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count</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总条数</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sumAmt</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授权总金额</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sumRepay</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累计回报</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Merge w:val="restart"/>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list</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bidStatusCode</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状态码</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incomeRate</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参考年回报率</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bidName</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产品名称</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investAmount</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出借金额</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investPeriod</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服务期限</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investTime</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出借时间</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productNo</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产品编号</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A7708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orderId</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订单id</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160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expireTime</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到期时间</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5905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9803A5" w:rsidRPr="001059DE" w:rsidRDefault="009803A5" w:rsidP="00160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expectIncome</w:t>
            </w:r>
          </w:p>
        </w:tc>
        <w:tc>
          <w:tcPr>
            <w:tcW w:w="2385" w:type="dxa"/>
            <w:vAlign w:val="center"/>
          </w:tcPr>
          <w:p w:rsidR="009803A5" w:rsidRPr="001059DE" w:rsidRDefault="009803A5" w:rsidP="00A7708C">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目标回报</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980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980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p>
        </w:tc>
        <w:tc>
          <w:tcPr>
            <w:tcW w:w="2385" w:type="dxa"/>
            <w:vAlign w:val="center"/>
          </w:tcPr>
          <w:p w:rsidR="009803A5" w:rsidRPr="001059DE" w:rsidRDefault="009803A5" w:rsidP="009803A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b/>
                <w:bCs/>
                <w:color w:val="008000"/>
                <w:sz w:val="23"/>
                <w:szCs w:val="23"/>
              </w:rPr>
              <w:t>incomeRateExtOne</w:t>
            </w:r>
          </w:p>
        </w:tc>
        <w:tc>
          <w:tcPr>
            <w:tcW w:w="2385" w:type="dxa"/>
            <w:vAlign w:val="center"/>
          </w:tcPr>
          <w:p w:rsidR="009803A5" w:rsidRPr="001059DE" w:rsidRDefault="009803A5" w:rsidP="009803A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r>
      <w:tr w:rsidR="009803A5" w:rsidRPr="001059DE" w:rsidTr="005905E0">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9803A5" w:rsidRPr="001059DE" w:rsidRDefault="009803A5" w:rsidP="00980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val="0"/>
                <w:color w:val="000000" w:themeColor="text1"/>
                <w:sz w:val="24"/>
                <w:szCs w:val="24"/>
              </w:rPr>
            </w:pPr>
          </w:p>
        </w:tc>
        <w:tc>
          <w:tcPr>
            <w:tcW w:w="2385" w:type="dxa"/>
            <w:vMerge/>
            <w:vAlign w:val="center"/>
          </w:tcPr>
          <w:p w:rsidR="009803A5" w:rsidRPr="001059DE" w:rsidRDefault="009803A5" w:rsidP="00980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p>
        </w:tc>
        <w:tc>
          <w:tcPr>
            <w:tcW w:w="2385" w:type="dxa"/>
            <w:vAlign w:val="center"/>
          </w:tcPr>
          <w:p w:rsidR="009803A5" w:rsidRPr="001059DE" w:rsidRDefault="009803A5" w:rsidP="009803A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ascii="宋体" w:hAnsi="宋体" w:cs="宋体" w:hint="eastAsia"/>
                <w:b/>
                <w:bCs/>
                <w:color w:val="008000"/>
                <w:sz w:val="23"/>
                <w:szCs w:val="23"/>
              </w:rPr>
              <w:t>incomeRateExtTwo</w:t>
            </w:r>
          </w:p>
        </w:tc>
        <w:tc>
          <w:tcPr>
            <w:tcW w:w="2385" w:type="dxa"/>
            <w:vAlign w:val="center"/>
          </w:tcPr>
          <w:p w:rsidR="009803A5" w:rsidRPr="001059DE" w:rsidRDefault="009803A5" w:rsidP="009803A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分段利率</w:t>
            </w:r>
          </w:p>
        </w:tc>
      </w:tr>
    </w:tbl>
    <w:p w:rsidR="008A338A" w:rsidRPr="001059DE" w:rsidRDefault="008A338A" w:rsidP="008A338A"/>
    <w:p w:rsidR="007D4081" w:rsidRPr="00920227" w:rsidRDefault="007D4081" w:rsidP="007D4081">
      <w:pPr>
        <w:pStyle w:val="3"/>
        <w:rPr>
          <w:color w:val="000000" w:themeColor="text1"/>
          <w:highlight w:val="yellow"/>
        </w:rPr>
      </w:pPr>
      <w:r w:rsidRPr="00920227">
        <w:rPr>
          <w:rFonts w:hint="eastAsia"/>
          <w:color w:val="000000" w:themeColor="text1"/>
          <w:highlight w:val="yellow"/>
        </w:rPr>
        <w:t>我的智享服务列表</w:t>
      </w:r>
      <w:r w:rsidRPr="00920227">
        <w:rPr>
          <w:color w:val="000000" w:themeColor="text1"/>
          <w:highlight w:val="yellow"/>
        </w:rPr>
        <w:t>—</w:t>
      </w:r>
      <w:r w:rsidRPr="00920227">
        <w:rPr>
          <w:rFonts w:hint="eastAsia"/>
          <w:color w:val="000000" w:themeColor="text1"/>
          <w:highlight w:val="yellow"/>
        </w:rPr>
        <w:t>授权总额汇总</w:t>
      </w:r>
    </w:p>
    <w:p w:rsidR="007D4081" w:rsidRPr="001059DE" w:rsidRDefault="007D4081" w:rsidP="007D4081">
      <w:pPr>
        <w:pStyle w:val="4"/>
        <w:rPr>
          <w:color w:val="000000" w:themeColor="text1"/>
        </w:rPr>
      </w:pPr>
      <w:r w:rsidRPr="001059DE">
        <w:rPr>
          <w:rFonts w:hint="eastAsia"/>
          <w:color w:val="000000" w:themeColor="text1"/>
        </w:rPr>
        <w:t>输入</w:t>
      </w:r>
    </w:p>
    <w:p w:rsidR="007D4081" w:rsidRPr="001059DE" w:rsidRDefault="007D4081" w:rsidP="007D4081">
      <w:pPr>
        <w:ind w:firstLine="420"/>
        <w:rPr>
          <w:rFonts w:asciiTheme="minorEastAsia" w:hAnsiTheme="minorEastAsia"/>
          <w:color w:val="000000" w:themeColor="text1"/>
          <w:sz w:val="24"/>
          <w:szCs w:val="24"/>
        </w:rPr>
      </w:pPr>
      <w:r w:rsidRPr="001059DE">
        <w:rPr>
          <w:rFonts w:asciiTheme="minorEastAsia" w:hAnsiTheme="minorEastAsia" w:hint="eastAsia"/>
          <w:color w:val="000000" w:themeColor="text1"/>
          <w:sz w:val="24"/>
          <w:szCs w:val="24"/>
        </w:rPr>
        <w:t>请求</w:t>
      </w:r>
      <w:r w:rsidRPr="001059DE">
        <w:rPr>
          <w:rFonts w:asciiTheme="minorEastAsia" w:hAnsiTheme="minorEastAsia"/>
          <w:color w:val="000000" w:themeColor="text1"/>
          <w:sz w:val="24"/>
          <w:szCs w:val="24"/>
        </w:rPr>
        <w:t>方式：POST</w:t>
      </w:r>
    </w:p>
    <w:p w:rsidR="007D4081" w:rsidRPr="001059DE" w:rsidRDefault="007D4081" w:rsidP="007D4081">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rPr>
        <w:t>请求URL：http://平台域名</w:t>
      </w:r>
      <w:r w:rsidRPr="001059DE">
        <w:rPr>
          <w:rFonts w:asciiTheme="minorEastAsia" w:eastAsiaTheme="minorEastAsia" w:hAnsiTheme="minorEastAsia" w:cs="宋体"/>
          <w:b/>
          <w:bCs/>
          <w:color w:val="000000" w:themeColor="text1"/>
        </w:rPr>
        <w:t>/</w:t>
      </w:r>
      <w:r w:rsidRPr="001059DE">
        <w:rPr>
          <w:rFonts w:asciiTheme="minorEastAsia" w:eastAsiaTheme="minorEastAsia" w:hAnsiTheme="minorEastAsia" w:cs="宋体"/>
          <w:bCs/>
          <w:color w:val="000000" w:themeColor="text1"/>
        </w:rPr>
        <w:t>api</w:t>
      </w:r>
      <w:r w:rsidRPr="001059DE">
        <w:rPr>
          <w:rFonts w:asciiTheme="minorEastAsia" w:eastAsiaTheme="minorEastAsia" w:hAnsiTheme="minorEastAsia" w:cs="Helvetica"/>
          <w:color w:val="000000" w:themeColor="text1"/>
          <w:shd w:val="clear" w:color="auto" w:fill="FFFFFF"/>
        </w:rPr>
        <w:t>/userWisdom/</w:t>
      </w:r>
      <w:r w:rsidRPr="001059DE">
        <w:rPr>
          <w:rFonts w:cs="宋体"/>
          <w:b/>
          <w:bCs/>
          <w:color w:val="008000"/>
          <w:sz w:val="23"/>
          <w:szCs w:val="23"/>
        </w:rPr>
        <w:t>findIntelligentBidSum</w:t>
      </w:r>
    </w:p>
    <w:p w:rsidR="007D4081" w:rsidRPr="001059DE" w:rsidRDefault="007D4081" w:rsidP="007D4081">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D4081"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D4081" w:rsidRPr="001059DE" w:rsidRDefault="007D4081" w:rsidP="00922702">
            <w:pPr>
              <w:rPr>
                <w:b w:val="0"/>
                <w:bCs w:val="0"/>
                <w:color w:val="000000" w:themeColor="text1"/>
              </w:rPr>
            </w:pPr>
            <w:r w:rsidRPr="001059DE">
              <w:rPr>
                <w:rFonts w:hint="eastAsia"/>
                <w:color w:val="000000" w:themeColor="text1"/>
              </w:rPr>
              <w:t>参数</w:t>
            </w:r>
          </w:p>
        </w:tc>
        <w:tc>
          <w:tcPr>
            <w:tcW w:w="1410" w:type="dxa"/>
            <w:vAlign w:val="center"/>
          </w:tcPr>
          <w:p w:rsidR="007D4081" w:rsidRPr="001059DE" w:rsidRDefault="007D4081"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D4081" w:rsidRPr="001059DE" w:rsidRDefault="007D4081"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D408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7D4081" w:rsidRPr="001059DE" w:rsidRDefault="007D4081"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7D4081" w:rsidRPr="001059DE" w:rsidRDefault="007D4081"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7D4081" w:rsidRPr="001059DE" w:rsidRDefault="007D4081"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7D4081" w:rsidRPr="001059DE" w:rsidRDefault="007D4081" w:rsidP="007D4081">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7D4081"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D4081" w:rsidRPr="001059DE" w:rsidRDefault="007D4081" w:rsidP="00922702">
            <w:pPr>
              <w:rPr>
                <w:b w:val="0"/>
                <w:bCs w:val="0"/>
                <w:color w:val="000000" w:themeColor="text1"/>
              </w:rPr>
            </w:pPr>
            <w:r w:rsidRPr="001059DE">
              <w:rPr>
                <w:rFonts w:hint="eastAsia"/>
                <w:color w:val="000000" w:themeColor="text1"/>
              </w:rPr>
              <w:t>参数</w:t>
            </w:r>
          </w:p>
        </w:tc>
        <w:tc>
          <w:tcPr>
            <w:tcW w:w="7155" w:type="dxa"/>
            <w:gridSpan w:val="3"/>
            <w:vAlign w:val="center"/>
          </w:tcPr>
          <w:p w:rsidR="007D4081" w:rsidRPr="001059DE" w:rsidRDefault="007D4081"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D408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7D4081" w:rsidRPr="001059DE" w:rsidRDefault="007D4081" w:rsidP="00922702">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7D4081" w:rsidRPr="001059DE" w:rsidRDefault="007D4081"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7D408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7D4081" w:rsidRPr="001059DE" w:rsidRDefault="007D4081" w:rsidP="00922702">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7D4081" w:rsidRPr="001059DE" w:rsidRDefault="007D4081"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83086" w:rsidRPr="001059DE" w:rsidRDefault="00783086" w:rsidP="00922702">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3086" w:rsidRPr="001059DE" w:rsidRDefault="00783086" w:rsidP="00922702">
            <w:pPr>
              <w:rPr>
                <w:b w:val="0"/>
                <w:color w:val="000000" w:themeColor="text1"/>
                <w:sz w:val="24"/>
                <w:szCs w:val="24"/>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sumAmt</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授权总金额</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3086" w:rsidRPr="001059DE" w:rsidRDefault="00783086" w:rsidP="00922702">
            <w:pPr>
              <w:rPr>
                <w:b w:val="0"/>
                <w:color w:val="000000" w:themeColor="text1"/>
                <w:sz w:val="24"/>
                <w:szCs w:val="24"/>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sumRepay</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累计回报</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3086" w:rsidRPr="001059DE" w:rsidRDefault="00783086" w:rsidP="00922702">
            <w:pPr>
              <w:rPr>
                <w:b w:val="0"/>
                <w:color w:val="000000" w:themeColor="text1"/>
                <w:sz w:val="24"/>
                <w:szCs w:val="24"/>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withoutInterest</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未计息金额</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3086" w:rsidRPr="001059DE" w:rsidRDefault="00783086" w:rsidP="00922702">
            <w:pPr>
              <w:rPr>
                <w:b w:val="0"/>
                <w:color w:val="000000" w:themeColor="text1"/>
                <w:sz w:val="24"/>
                <w:szCs w:val="24"/>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pPr>
            <w:r w:rsidRPr="001059DE">
              <w:t>bonusReceived</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已收奖励</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3086" w:rsidRPr="001059DE" w:rsidRDefault="00783086" w:rsidP="00922702">
            <w:pPr>
              <w:rPr>
                <w:b w:val="0"/>
                <w:color w:val="000000" w:themeColor="text1"/>
                <w:sz w:val="24"/>
                <w:szCs w:val="24"/>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pPr>
            <w:r w:rsidRPr="001059DE">
              <w:t>authAmount</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授权中金额</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783086" w:rsidRPr="001059DE" w:rsidTr="00922702">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3086" w:rsidRPr="001059DE" w:rsidRDefault="00783086" w:rsidP="00922702">
            <w:pPr>
              <w:rPr>
                <w:b w:val="0"/>
                <w:color w:val="000000" w:themeColor="text1"/>
                <w:sz w:val="24"/>
                <w:szCs w:val="24"/>
              </w:rPr>
            </w:pP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pPr>
            <w:r w:rsidRPr="001059DE">
              <w:t>returnReceived</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已收回报金额</w:t>
            </w:r>
          </w:p>
        </w:tc>
        <w:tc>
          <w:tcPr>
            <w:tcW w:w="2385" w:type="dxa"/>
            <w:vAlign w:val="center"/>
          </w:tcPr>
          <w:p w:rsidR="00783086" w:rsidRPr="001059DE" w:rsidRDefault="00783086" w:rsidP="00922702">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bl>
    <w:p w:rsidR="007D4081" w:rsidRPr="001059DE" w:rsidRDefault="007D4081" w:rsidP="007D4081"/>
    <w:p w:rsidR="00783086" w:rsidRPr="001059DE" w:rsidRDefault="00783086" w:rsidP="00783086">
      <w:r w:rsidRPr="001059DE">
        <w:t>{</w:t>
      </w:r>
    </w:p>
    <w:p w:rsidR="00783086" w:rsidRPr="001059DE" w:rsidRDefault="00783086" w:rsidP="00783086">
      <w:r w:rsidRPr="001059DE">
        <w:t xml:space="preserve">    "code": 0,</w:t>
      </w:r>
    </w:p>
    <w:p w:rsidR="00783086" w:rsidRPr="001059DE" w:rsidRDefault="00783086" w:rsidP="00783086">
      <w:r w:rsidRPr="001059DE">
        <w:t xml:space="preserve">    "data": {</w:t>
      </w:r>
    </w:p>
    <w:p w:rsidR="00783086" w:rsidRPr="001059DE" w:rsidRDefault="00783086" w:rsidP="00783086">
      <w:r w:rsidRPr="001059DE">
        <w:t xml:space="preserve">        "withoutInterest": "27,000.00",</w:t>
      </w:r>
    </w:p>
    <w:p w:rsidR="00783086" w:rsidRPr="001059DE" w:rsidRDefault="00783086" w:rsidP="00783086">
      <w:r w:rsidRPr="001059DE">
        <w:t xml:space="preserve">        "bonusReceived": "0.00",</w:t>
      </w:r>
    </w:p>
    <w:p w:rsidR="00783086" w:rsidRPr="001059DE" w:rsidRDefault="00783086" w:rsidP="00783086">
      <w:r w:rsidRPr="001059DE">
        <w:t xml:space="preserve">        "sumRepay": "0.00",</w:t>
      </w:r>
    </w:p>
    <w:p w:rsidR="00783086" w:rsidRPr="001059DE" w:rsidRDefault="00783086" w:rsidP="00783086">
      <w:r w:rsidRPr="001059DE">
        <w:t xml:space="preserve">        "authAmount": "0.00",</w:t>
      </w:r>
    </w:p>
    <w:p w:rsidR="00783086" w:rsidRPr="001059DE" w:rsidRDefault="00783086" w:rsidP="00783086">
      <w:r w:rsidRPr="001059DE">
        <w:t xml:space="preserve">        "sumAmt": "15,000.00",</w:t>
      </w:r>
    </w:p>
    <w:p w:rsidR="00783086" w:rsidRPr="001059DE" w:rsidRDefault="00783086" w:rsidP="00783086">
      <w:r w:rsidRPr="001059DE">
        <w:t xml:space="preserve">        "returnReceived": "0.00"</w:t>
      </w:r>
    </w:p>
    <w:p w:rsidR="00783086" w:rsidRPr="001059DE" w:rsidRDefault="00783086" w:rsidP="00783086">
      <w:r w:rsidRPr="001059DE">
        <w:t xml:space="preserve">    },</w:t>
      </w:r>
    </w:p>
    <w:p w:rsidR="00783086" w:rsidRPr="001059DE" w:rsidRDefault="00783086" w:rsidP="00783086">
      <w:r w:rsidRPr="001059DE">
        <w:t xml:space="preserve">    "message": ""</w:t>
      </w:r>
    </w:p>
    <w:p w:rsidR="007D4081" w:rsidRPr="001059DE" w:rsidRDefault="00783086" w:rsidP="00783086">
      <w:r w:rsidRPr="001059DE">
        <w:t>}</w:t>
      </w:r>
    </w:p>
    <w:p w:rsidR="00313BC0" w:rsidRPr="001059DE" w:rsidRDefault="00313BC0" w:rsidP="00313BC0"/>
    <w:p w:rsidR="0071173E" w:rsidRPr="00065E59" w:rsidRDefault="0071173E" w:rsidP="0071173E">
      <w:pPr>
        <w:pStyle w:val="3"/>
        <w:rPr>
          <w:color w:val="000000" w:themeColor="text1"/>
          <w:highlight w:val="yellow"/>
        </w:rPr>
      </w:pPr>
      <w:r w:rsidRPr="00065E59">
        <w:rPr>
          <w:rFonts w:hint="eastAsia"/>
          <w:color w:val="000000" w:themeColor="text1"/>
          <w:highlight w:val="yellow"/>
        </w:rPr>
        <w:lastRenderedPageBreak/>
        <w:t>我的智享服务列表</w:t>
      </w:r>
      <w:r w:rsidRPr="00065E59">
        <w:rPr>
          <w:rFonts w:hint="eastAsia"/>
          <w:color w:val="000000" w:themeColor="text1"/>
          <w:highlight w:val="yellow"/>
        </w:rPr>
        <w:t>-</w:t>
      </w:r>
      <w:r w:rsidRPr="00065E59">
        <w:rPr>
          <w:color w:val="000000" w:themeColor="text1"/>
          <w:highlight w:val="yellow"/>
        </w:rPr>
        <w:t>详情</w:t>
      </w:r>
    </w:p>
    <w:p w:rsidR="0071173E" w:rsidRPr="001059DE" w:rsidRDefault="0071173E" w:rsidP="0071173E">
      <w:pPr>
        <w:pStyle w:val="4"/>
        <w:rPr>
          <w:color w:val="000000" w:themeColor="text1"/>
        </w:rPr>
      </w:pPr>
      <w:r w:rsidRPr="001059DE">
        <w:rPr>
          <w:rFonts w:hint="eastAsia"/>
          <w:color w:val="000000" w:themeColor="text1"/>
        </w:rPr>
        <w:t>输入</w:t>
      </w:r>
    </w:p>
    <w:p w:rsidR="0071173E" w:rsidRPr="001059DE" w:rsidRDefault="0071173E" w:rsidP="0071173E">
      <w:pPr>
        <w:ind w:firstLine="420"/>
        <w:rPr>
          <w:rFonts w:asciiTheme="minorEastAsia" w:hAnsiTheme="minorEastAsia"/>
          <w:color w:val="000000" w:themeColor="text1"/>
          <w:sz w:val="24"/>
          <w:szCs w:val="24"/>
        </w:rPr>
      </w:pPr>
      <w:r w:rsidRPr="001059DE">
        <w:rPr>
          <w:rFonts w:asciiTheme="minorEastAsia" w:hAnsiTheme="minorEastAsia" w:hint="eastAsia"/>
          <w:color w:val="000000" w:themeColor="text1"/>
          <w:sz w:val="24"/>
          <w:szCs w:val="24"/>
        </w:rPr>
        <w:t>请求</w:t>
      </w:r>
      <w:r w:rsidRPr="001059DE">
        <w:rPr>
          <w:rFonts w:asciiTheme="minorEastAsia" w:hAnsiTheme="minorEastAsia"/>
          <w:color w:val="000000" w:themeColor="text1"/>
          <w:sz w:val="24"/>
          <w:szCs w:val="24"/>
        </w:rPr>
        <w:t>方式：POST</w:t>
      </w:r>
    </w:p>
    <w:p w:rsidR="00695563" w:rsidRPr="001059DE" w:rsidRDefault="0071173E" w:rsidP="00695563">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rPr>
        <w:t>请求URL：http://平台域名</w:t>
      </w:r>
      <w:r w:rsidRPr="001059DE">
        <w:rPr>
          <w:rFonts w:asciiTheme="minorEastAsia" w:eastAsiaTheme="minorEastAsia" w:hAnsiTheme="minorEastAsia" w:cs="宋体"/>
          <w:b/>
          <w:bCs/>
          <w:color w:val="000000" w:themeColor="text1"/>
        </w:rPr>
        <w:t>/</w:t>
      </w:r>
      <w:r w:rsidRPr="001059DE">
        <w:rPr>
          <w:rFonts w:asciiTheme="minorEastAsia" w:eastAsiaTheme="minorEastAsia" w:hAnsiTheme="minorEastAsia" w:cs="宋体"/>
          <w:bCs/>
          <w:color w:val="000000" w:themeColor="text1"/>
        </w:rPr>
        <w:t>api</w:t>
      </w:r>
      <w:r w:rsidRPr="001059DE">
        <w:rPr>
          <w:rFonts w:asciiTheme="minorEastAsia" w:eastAsiaTheme="minorEastAsia" w:hAnsiTheme="minorEastAsia" w:cs="Helvetica"/>
          <w:color w:val="000000" w:themeColor="text1"/>
          <w:shd w:val="clear" w:color="auto" w:fill="FFFFFF"/>
        </w:rPr>
        <w:t>/userWisdom/</w:t>
      </w:r>
      <w:r w:rsidR="00695563" w:rsidRPr="001059DE">
        <w:rPr>
          <w:rFonts w:asciiTheme="minorEastAsia" w:eastAsiaTheme="minorEastAsia" w:hAnsiTheme="minorEastAsia" w:cs="Helvetica"/>
          <w:color w:val="000000" w:themeColor="text1"/>
          <w:shd w:val="clear" w:color="auto" w:fill="FFFFFF"/>
        </w:rPr>
        <w:t>findIntelligentBidDetail</w:t>
      </w:r>
    </w:p>
    <w:p w:rsidR="0071173E" w:rsidRPr="001059DE" w:rsidRDefault="0071173E" w:rsidP="0071173E">
      <w:pPr>
        <w:pStyle w:val="HTML"/>
        <w:shd w:val="clear" w:color="auto" w:fill="FFFFFF"/>
        <w:rPr>
          <w:rFonts w:asciiTheme="minorEastAsia" w:eastAsiaTheme="minorEastAsia" w:hAnsiTheme="minorEastAsia" w:cs="宋体" w:hint="default"/>
          <w:color w:val="000000" w:themeColor="text1"/>
        </w:rPr>
      </w:pPr>
    </w:p>
    <w:p w:rsidR="0071173E" w:rsidRPr="001059DE" w:rsidRDefault="0071173E" w:rsidP="0071173E">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1173E"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rPr>
                <w:b w:val="0"/>
                <w:bCs w:val="0"/>
                <w:color w:val="000000" w:themeColor="text1"/>
              </w:rPr>
            </w:pPr>
            <w:r w:rsidRPr="001059DE">
              <w:rPr>
                <w:rFonts w:hint="eastAsia"/>
                <w:color w:val="000000" w:themeColor="text1"/>
              </w:rPr>
              <w:t>参数</w:t>
            </w:r>
          </w:p>
        </w:tc>
        <w:tc>
          <w:tcPr>
            <w:tcW w:w="1410" w:type="dxa"/>
            <w:vAlign w:val="center"/>
          </w:tcPr>
          <w:p w:rsidR="0071173E" w:rsidRPr="001059DE" w:rsidRDefault="0071173E"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1173E" w:rsidRPr="001059DE" w:rsidRDefault="0071173E"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173E"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71173E" w:rsidRPr="001059DE" w:rsidRDefault="0071173E"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71173E" w:rsidRPr="001059DE" w:rsidRDefault="0071173E"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71173E"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queryTyp</w:t>
            </w:r>
          </w:p>
        </w:tc>
        <w:tc>
          <w:tcPr>
            <w:tcW w:w="1410" w:type="dxa"/>
            <w:vAlign w:val="center"/>
          </w:tcPr>
          <w:p w:rsidR="0071173E" w:rsidRPr="001059DE" w:rsidRDefault="0071173E"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71173E" w:rsidRPr="001059DE" w:rsidRDefault="0071173E" w:rsidP="00C33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i/>
                <w:iCs/>
                <w:color w:val="808080"/>
                <w:sz w:val="23"/>
                <w:szCs w:val="23"/>
              </w:rPr>
              <w:t>1:募集中 2：已满标 3：授权服务中 4：债权转让中 5：已退出</w:t>
            </w:r>
            <w:r w:rsidR="00D20075" w:rsidRPr="001059DE">
              <w:rPr>
                <w:rFonts w:ascii="宋体" w:hAnsi="宋体" w:cs="宋体"/>
                <w:color w:val="000000"/>
                <w:sz w:val="23"/>
                <w:szCs w:val="23"/>
              </w:rPr>
              <w:t xml:space="preserve"> 列表里面的状态码</w:t>
            </w:r>
          </w:p>
        </w:tc>
      </w:tr>
      <w:tr w:rsidR="0071173E"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orderId</w:t>
            </w:r>
          </w:p>
          <w:p w:rsidR="0071173E" w:rsidRPr="001059DE" w:rsidRDefault="0071173E"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71173E" w:rsidRPr="001059DE" w:rsidRDefault="0071173E"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71173E" w:rsidRPr="001059DE" w:rsidRDefault="0071173E"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订单id</w:t>
            </w:r>
          </w:p>
        </w:tc>
      </w:tr>
    </w:tbl>
    <w:p w:rsidR="0071173E" w:rsidRPr="001059DE" w:rsidRDefault="0071173E" w:rsidP="0071173E">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475"/>
        <w:gridCol w:w="2295"/>
        <w:gridCol w:w="2385"/>
      </w:tblGrid>
      <w:tr w:rsidR="0071173E"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rPr>
                <w:b w:val="0"/>
                <w:bCs w:val="0"/>
                <w:color w:val="000000" w:themeColor="text1"/>
              </w:rPr>
            </w:pPr>
            <w:r w:rsidRPr="001059DE">
              <w:rPr>
                <w:rFonts w:hint="eastAsia"/>
                <w:color w:val="000000" w:themeColor="text1"/>
              </w:rPr>
              <w:t>参数</w:t>
            </w:r>
          </w:p>
        </w:tc>
        <w:tc>
          <w:tcPr>
            <w:tcW w:w="7155" w:type="dxa"/>
            <w:gridSpan w:val="3"/>
            <w:vAlign w:val="center"/>
          </w:tcPr>
          <w:p w:rsidR="0071173E" w:rsidRPr="001059DE" w:rsidRDefault="0071173E"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173E"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71173E" w:rsidRPr="001059DE" w:rsidRDefault="0071173E" w:rsidP="008E68F1">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71173E"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1173E" w:rsidRPr="001059DE" w:rsidRDefault="0071173E" w:rsidP="008E68F1">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71173E" w:rsidRPr="001059DE" w:rsidRDefault="0071173E" w:rsidP="008E68F1">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813FD" w:rsidRPr="001059DE" w:rsidRDefault="003813FD" w:rsidP="008E68F1">
            <w:pPr>
              <w:rPr>
                <w:b w:val="0"/>
                <w:bCs w:val="0"/>
                <w:color w:val="000000" w:themeColor="text1"/>
                <w:sz w:val="24"/>
                <w:szCs w:val="24"/>
              </w:rPr>
            </w:pPr>
            <w:r w:rsidRPr="001059DE">
              <w:rPr>
                <w:rFonts w:hint="eastAsia"/>
                <w:b w:val="0"/>
                <w:color w:val="000000" w:themeColor="text1"/>
                <w:sz w:val="24"/>
                <w:szCs w:val="24"/>
              </w:rPr>
              <w:t>data</w:t>
            </w:r>
          </w:p>
        </w:tc>
        <w:tc>
          <w:tcPr>
            <w:tcW w:w="247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productNo</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产品编号</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bidName</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产品名称</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investAmount</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w:t>
            </w:r>
            <w:r w:rsidRPr="001059DE">
              <w:rPr>
                <w:rFonts w:ascii="宋体" w:hAnsi="宋体" w:cs="宋体"/>
                <w:color w:val="000000"/>
                <w:sz w:val="22"/>
                <w:lang w:bidi="ar"/>
              </w:rPr>
              <w:t>金额</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incomeRate</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参考年利率</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B47313"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B47313" w:rsidRPr="001059DE" w:rsidRDefault="00B47313" w:rsidP="008E68F1">
            <w:pPr>
              <w:rPr>
                <w:b w:val="0"/>
                <w:color w:val="000000" w:themeColor="text1"/>
                <w:sz w:val="24"/>
                <w:szCs w:val="24"/>
              </w:rPr>
            </w:pPr>
          </w:p>
        </w:tc>
        <w:tc>
          <w:tcPr>
            <w:tcW w:w="2475" w:type="dxa"/>
            <w:vAlign w:val="center"/>
          </w:tcPr>
          <w:p w:rsidR="00B47313" w:rsidRPr="001059DE" w:rsidRDefault="00B47313"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incomeRateExtOne</w:t>
            </w:r>
          </w:p>
        </w:tc>
        <w:tc>
          <w:tcPr>
            <w:tcW w:w="2295" w:type="dxa"/>
            <w:vAlign w:val="center"/>
          </w:tcPr>
          <w:p w:rsidR="00B47313" w:rsidRPr="001059DE" w:rsidRDefault="00B47313"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分段利率</w:t>
            </w:r>
            <w:r w:rsidRPr="001059DE">
              <w:rPr>
                <w:rFonts w:ascii="宋体" w:hAnsi="宋体" w:cs="宋体" w:hint="eastAsia"/>
                <w:color w:val="000000"/>
                <w:sz w:val="22"/>
                <w:lang w:bidi="ar"/>
              </w:rPr>
              <w:tab/>
              <w:t>0时取上面的年利率，有值时取这两个利率的值，以+号的形式</w:t>
            </w:r>
          </w:p>
        </w:tc>
        <w:tc>
          <w:tcPr>
            <w:tcW w:w="2385" w:type="dxa"/>
            <w:vAlign w:val="center"/>
          </w:tcPr>
          <w:p w:rsidR="00B47313" w:rsidRPr="001059DE" w:rsidRDefault="00B47313"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B47313"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B47313" w:rsidRPr="001059DE" w:rsidRDefault="00B47313" w:rsidP="008E68F1">
            <w:pPr>
              <w:rPr>
                <w:b w:val="0"/>
                <w:color w:val="000000" w:themeColor="text1"/>
                <w:sz w:val="24"/>
                <w:szCs w:val="24"/>
              </w:rPr>
            </w:pPr>
          </w:p>
        </w:tc>
        <w:tc>
          <w:tcPr>
            <w:tcW w:w="2475" w:type="dxa"/>
            <w:vAlign w:val="center"/>
          </w:tcPr>
          <w:p w:rsidR="00B47313" w:rsidRPr="001059DE" w:rsidRDefault="00B47313"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incomeRateExtTwo</w:t>
            </w:r>
          </w:p>
        </w:tc>
        <w:tc>
          <w:tcPr>
            <w:tcW w:w="2295" w:type="dxa"/>
            <w:vAlign w:val="center"/>
          </w:tcPr>
          <w:p w:rsidR="00B47313" w:rsidRPr="001059DE" w:rsidRDefault="00B47313"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分段利率</w:t>
            </w:r>
          </w:p>
        </w:tc>
        <w:tc>
          <w:tcPr>
            <w:tcW w:w="2385" w:type="dxa"/>
            <w:vAlign w:val="center"/>
          </w:tcPr>
          <w:p w:rsidR="00B47313" w:rsidRPr="001059DE" w:rsidRDefault="00B47313"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forcastAmt</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目标回报</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startInterestRateDate</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开始计息时间</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investPeriod</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期限</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repayType</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还款方式</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endInterestRateDate</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到期时间</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nowForcastAmt</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当前回报</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13FD"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13FD" w:rsidRPr="001059DE" w:rsidRDefault="003813FD" w:rsidP="008E68F1">
            <w:pPr>
              <w:rPr>
                <w:b w:val="0"/>
                <w:color w:val="000000" w:themeColor="text1"/>
                <w:sz w:val="24"/>
                <w:szCs w:val="24"/>
              </w:rPr>
            </w:pPr>
          </w:p>
        </w:tc>
        <w:tc>
          <w:tcPr>
            <w:tcW w:w="2475" w:type="dxa"/>
            <w:vAlign w:val="center"/>
          </w:tcPr>
          <w:p w:rsidR="003813FD" w:rsidRPr="001059DE" w:rsidRDefault="003813FD"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F</w:t>
            </w:r>
            <w:r w:rsidRPr="001059DE">
              <w:rPr>
                <w:rFonts w:ascii="宋体" w:hAnsi="宋体" w:cs="宋体" w:hint="eastAsia"/>
                <w:color w:val="000000"/>
                <w:sz w:val="23"/>
                <w:szCs w:val="23"/>
              </w:rPr>
              <w:t>orcast</w:t>
            </w:r>
            <w:r w:rsidRPr="001059DE">
              <w:rPr>
                <w:rFonts w:ascii="宋体" w:hAnsi="宋体" w:cs="宋体"/>
                <w:color w:val="000000"/>
                <w:sz w:val="23"/>
                <w:szCs w:val="23"/>
              </w:rPr>
              <w:t>Rate</w:t>
            </w:r>
          </w:p>
        </w:tc>
        <w:tc>
          <w:tcPr>
            <w:tcW w:w="229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回报率</w:t>
            </w:r>
          </w:p>
        </w:tc>
        <w:tc>
          <w:tcPr>
            <w:tcW w:w="2385" w:type="dxa"/>
            <w:vAlign w:val="center"/>
          </w:tcPr>
          <w:p w:rsidR="003813FD" w:rsidRPr="001059DE" w:rsidRDefault="003813FD"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96AF6"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96AF6" w:rsidRPr="001059DE" w:rsidRDefault="00396AF6" w:rsidP="008E68F1">
            <w:pPr>
              <w:rPr>
                <w:b w:val="0"/>
                <w:color w:val="000000" w:themeColor="text1"/>
                <w:sz w:val="24"/>
                <w:szCs w:val="24"/>
              </w:rPr>
            </w:pPr>
          </w:p>
        </w:tc>
        <w:tc>
          <w:tcPr>
            <w:tcW w:w="2475" w:type="dxa"/>
            <w:vAlign w:val="center"/>
          </w:tcPr>
          <w:p w:rsidR="00396AF6" w:rsidRPr="001059DE" w:rsidRDefault="00396AF6"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b</w:t>
            </w:r>
            <w:r w:rsidRPr="001059DE">
              <w:rPr>
                <w:rFonts w:ascii="宋体" w:hAnsi="宋体" w:cs="宋体"/>
                <w:color w:val="000000"/>
                <w:sz w:val="23"/>
                <w:szCs w:val="23"/>
              </w:rPr>
              <w:t>idId</w:t>
            </w:r>
          </w:p>
        </w:tc>
        <w:tc>
          <w:tcPr>
            <w:tcW w:w="2295" w:type="dxa"/>
            <w:vAlign w:val="center"/>
          </w:tcPr>
          <w:p w:rsidR="00396AF6" w:rsidRPr="001059DE" w:rsidRDefault="00396A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产品id</w:t>
            </w:r>
          </w:p>
        </w:tc>
        <w:tc>
          <w:tcPr>
            <w:tcW w:w="2385" w:type="dxa"/>
            <w:vAlign w:val="center"/>
          </w:tcPr>
          <w:p w:rsidR="00396AF6" w:rsidRPr="001059DE" w:rsidRDefault="00396A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调债权信息传</w:t>
            </w:r>
          </w:p>
        </w:tc>
      </w:tr>
      <w:tr w:rsidR="005D12D9"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D12D9" w:rsidRPr="001059DE" w:rsidRDefault="005D12D9" w:rsidP="008E68F1">
            <w:pPr>
              <w:rPr>
                <w:b w:val="0"/>
                <w:color w:val="000000" w:themeColor="text1"/>
                <w:sz w:val="24"/>
                <w:szCs w:val="24"/>
              </w:rPr>
            </w:pPr>
          </w:p>
        </w:tc>
        <w:tc>
          <w:tcPr>
            <w:tcW w:w="2475" w:type="dxa"/>
            <w:vAlign w:val="center"/>
          </w:tcPr>
          <w:p w:rsidR="005D12D9" w:rsidRPr="001059DE" w:rsidRDefault="005D12D9"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3"/>
                <w:szCs w:val="23"/>
              </w:rPr>
              <w:t>investTime</w:t>
            </w:r>
          </w:p>
        </w:tc>
        <w:tc>
          <w:tcPr>
            <w:tcW w:w="2295" w:type="dxa"/>
            <w:vAlign w:val="center"/>
          </w:tcPr>
          <w:p w:rsidR="005D12D9" w:rsidRPr="001059DE" w:rsidRDefault="005D12D9"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授权出借时间</w:t>
            </w:r>
          </w:p>
        </w:tc>
        <w:tc>
          <w:tcPr>
            <w:tcW w:w="2385" w:type="dxa"/>
            <w:vAlign w:val="center"/>
          </w:tcPr>
          <w:p w:rsidR="005D12D9" w:rsidRPr="001059DE" w:rsidRDefault="005D12D9"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633AAE"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33AAE" w:rsidRPr="001059DE" w:rsidRDefault="00633AAE" w:rsidP="008E68F1">
            <w:pPr>
              <w:rPr>
                <w:b w:val="0"/>
                <w:color w:val="000000" w:themeColor="text1"/>
                <w:sz w:val="24"/>
                <w:szCs w:val="24"/>
              </w:rPr>
            </w:pPr>
          </w:p>
        </w:tc>
        <w:tc>
          <w:tcPr>
            <w:tcW w:w="2475" w:type="dxa"/>
            <w:vAlign w:val="center"/>
          </w:tcPr>
          <w:p w:rsidR="00633AAE" w:rsidRPr="001059DE" w:rsidRDefault="00633AAE"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incomeRateDesc</w:t>
            </w:r>
          </w:p>
        </w:tc>
        <w:tc>
          <w:tcPr>
            <w:tcW w:w="2295" w:type="dxa"/>
            <w:vAlign w:val="center"/>
          </w:tcPr>
          <w:p w:rsidR="00633AAE" w:rsidRPr="001059DE" w:rsidRDefault="00633AAE"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回报率描述</w:t>
            </w:r>
          </w:p>
        </w:tc>
        <w:tc>
          <w:tcPr>
            <w:tcW w:w="2385" w:type="dxa"/>
            <w:vAlign w:val="center"/>
          </w:tcPr>
          <w:p w:rsidR="00633AAE" w:rsidRPr="001059DE" w:rsidRDefault="00633AAE"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633AAE"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33AAE" w:rsidRPr="001059DE" w:rsidRDefault="00633AAE" w:rsidP="008E68F1">
            <w:pPr>
              <w:rPr>
                <w:b w:val="0"/>
                <w:color w:val="000000" w:themeColor="text1"/>
                <w:sz w:val="24"/>
                <w:szCs w:val="24"/>
              </w:rPr>
            </w:pPr>
          </w:p>
        </w:tc>
        <w:tc>
          <w:tcPr>
            <w:tcW w:w="2475" w:type="dxa"/>
            <w:vAlign w:val="center"/>
          </w:tcPr>
          <w:p w:rsidR="00633AAE" w:rsidRPr="001059DE" w:rsidRDefault="00633AAE"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color w:val="000000"/>
                <w:sz w:val="23"/>
                <w:szCs w:val="23"/>
              </w:rPr>
              <w:t>incomeDesc</w:t>
            </w:r>
          </w:p>
        </w:tc>
        <w:tc>
          <w:tcPr>
            <w:tcW w:w="2295" w:type="dxa"/>
            <w:vAlign w:val="center"/>
          </w:tcPr>
          <w:p w:rsidR="00633AAE" w:rsidRPr="001059DE" w:rsidRDefault="00633AAE"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目标回报描述</w:t>
            </w:r>
          </w:p>
        </w:tc>
        <w:tc>
          <w:tcPr>
            <w:tcW w:w="2385" w:type="dxa"/>
            <w:vAlign w:val="center"/>
          </w:tcPr>
          <w:p w:rsidR="00633AAE" w:rsidRPr="001059DE" w:rsidRDefault="00633AAE"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132E42"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32E42" w:rsidRPr="001059DE" w:rsidRDefault="00132E42" w:rsidP="008E68F1">
            <w:pPr>
              <w:rPr>
                <w:b w:val="0"/>
                <w:color w:val="000000" w:themeColor="text1"/>
                <w:sz w:val="24"/>
                <w:szCs w:val="24"/>
              </w:rPr>
            </w:pPr>
          </w:p>
        </w:tc>
        <w:tc>
          <w:tcPr>
            <w:tcW w:w="2475" w:type="dxa"/>
            <w:vAlign w:val="center"/>
          </w:tcPr>
          <w:p w:rsidR="00132E42" w:rsidRPr="001059DE" w:rsidRDefault="00132E42"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couponDesc</w:t>
            </w:r>
          </w:p>
        </w:tc>
        <w:tc>
          <w:tcPr>
            <w:tcW w:w="2295" w:type="dxa"/>
            <w:vAlign w:val="center"/>
          </w:tcPr>
          <w:p w:rsidR="00132E42" w:rsidRPr="001059DE" w:rsidRDefault="00132E42"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使用优惠券描述</w:t>
            </w:r>
          </w:p>
        </w:tc>
        <w:tc>
          <w:tcPr>
            <w:tcW w:w="2385" w:type="dxa"/>
            <w:vAlign w:val="center"/>
          </w:tcPr>
          <w:p w:rsidR="00132E42" w:rsidRPr="001059DE" w:rsidRDefault="00132E42"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132E42"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32E42" w:rsidRPr="001059DE" w:rsidRDefault="00132E42" w:rsidP="008E68F1">
            <w:pPr>
              <w:rPr>
                <w:b w:val="0"/>
                <w:color w:val="000000" w:themeColor="text1"/>
                <w:sz w:val="24"/>
                <w:szCs w:val="24"/>
              </w:rPr>
            </w:pPr>
          </w:p>
        </w:tc>
        <w:tc>
          <w:tcPr>
            <w:tcW w:w="2475" w:type="dxa"/>
            <w:vAlign w:val="center"/>
          </w:tcPr>
          <w:p w:rsidR="00132E42" w:rsidRPr="001059DE" w:rsidRDefault="00132E42"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r w:rsidRPr="001059DE">
              <w:rPr>
                <w:rFonts w:ascii="宋体" w:hAnsi="宋体" w:cs="宋体"/>
                <w:b/>
                <w:bCs/>
                <w:color w:val="008000"/>
                <w:sz w:val="23"/>
                <w:szCs w:val="23"/>
              </w:rPr>
              <w:t>s</w:t>
            </w:r>
            <w:r w:rsidRPr="001059DE">
              <w:rPr>
                <w:rFonts w:ascii="宋体" w:hAnsi="宋体" w:cs="宋体" w:hint="eastAsia"/>
                <w:b/>
                <w:bCs/>
                <w:color w:val="008000"/>
                <w:sz w:val="23"/>
                <w:szCs w:val="23"/>
              </w:rPr>
              <w:t>urplus</w:t>
            </w:r>
            <w:r w:rsidRPr="001059DE">
              <w:rPr>
                <w:rFonts w:ascii="宋体" w:hAnsi="宋体" w:cs="宋体" w:hint="eastAsia"/>
                <w:color w:val="000000"/>
                <w:sz w:val="23"/>
                <w:szCs w:val="23"/>
              </w:rPr>
              <w:t>ForcastAmt</w:t>
            </w:r>
          </w:p>
        </w:tc>
        <w:tc>
          <w:tcPr>
            <w:tcW w:w="2295" w:type="dxa"/>
            <w:vAlign w:val="center"/>
          </w:tcPr>
          <w:p w:rsidR="00132E42" w:rsidRPr="001059DE" w:rsidRDefault="00132E42"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剩余回报</w:t>
            </w:r>
          </w:p>
        </w:tc>
        <w:tc>
          <w:tcPr>
            <w:tcW w:w="2385" w:type="dxa"/>
            <w:vAlign w:val="center"/>
          </w:tcPr>
          <w:p w:rsidR="00132E42" w:rsidRPr="001059DE" w:rsidRDefault="00132E42"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4E043F" w:rsidRPr="001059DE" w:rsidTr="003813FD">
        <w:trPr>
          <w:trHeight w:val="23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E043F" w:rsidRPr="001059DE" w:rsidRDefault="004E043F" w:rsidP="008E68F1">
            <w:pPr>
              <w:rPr>
                <w:b w:val="0"/>
                <w:color w:val="000000" w:themeColor="text1"/>
                <w:sz w:val="24"/>
                <w:szCs w:val="24"/>
              </w:rPr>
            </w:pPr>
          </w:p>
        </w:tc>
        <w:tc>
          <w:tcPr>
            <w:tcW w:w="2475" w:type="dxa"/>
            <w:vAlign w:val="center"/>
          </w:tcPr>
          <w:p w:rsidR="004E043F" w:rsidRPr="001059DE" w:rsidRDefault="004E043F"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couponReward</w:t>
            </w:r>
          </w:p>
        </w:tc>
        <w:tc>
          <w:tcPr>
            <w:tcW w:w="2295" w:type="dxa"/>
            <w:vAlign w:val="center"/>
          </w:tcPr>
          <w:p w:rsidR="004E043F" w:rsidRPr="001059DE" w:rsidRDefault="004E043F"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优惠券奖励</w:t>
            </w:r>
          </w:p>
        </w:tc>
        <w:tc>
          <w:tcPr>
            <w:tcW w:w="2385" w:type="dxa"/>
            <w:vAlign w:val="center"/>
          </w:tcPr>
          <w:p w:rsidR="004E043F" w:rsidRPr="001059DE" w:rsidRDefault="004E043F"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4E043F" w:rsidRPr="001059DE" w:rsidTr="004E043F">
        <w:trPr>
          <w:trHeight w:val="260"/>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4E043F" w:rsidRPr="001059DE" w:rsidRDefault="004E043F" w:rsidP="008E68F1">
            <w:pPr>
              <w:rPr>
                <w:b w:val="0"/>
                <w:color w:val="000000" w:themeColor="text1"/>
                <w:sz w:val="24"/>
                <w:szCs w:val="24"/>
              </w:rPr>
            </w:pPr>
          </w:p>
        </w:tc>
        <w:tc>
          <w:tcPr>
            <w:tcW w:w="2475" w:type="dxa"/>
            <w:vMerge w:val="restart"/>
            <w:vAlign w:val="center"/>
          </w:tcPr>
          <w:p w:rsidR="004E043F" w:rsidRPr="001059DE" w:rsidRDefault="004E043F"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list</w:t>
            </w:r>
          </w:p>
        </w:tc>
        <w:tc>
          <w:tcPr>
            <w:tcW w:w="2295" w:type="dxa"/>
            <w:vAlign w:val="center"/>
          </w:tcPr>
          <w:p w:rsidR="004E043F" w:rsidRPr="001059DE" w:rsidRDefault="004E043F" w:rsidP="004E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660E7A"/>
                <w:sz w:val="23"/>
                <w:szCs w:val="23"/>
              </w:rPr>
              <w:t>detail</w:t>
            </w:r>
          </w:p>
        </w:tc>
        <w:tc>
          <w:tcPr>
            <w:tcW w:w="2385" w:type="dxa"/>
            <w:vAlign w:val="center"/>
          </w:tcPr>
          <w:p w:rsidR="004E043F" w:rsidRPr="001059DE" w:rsidRDefault="004E043F"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合同名称</w:t>
            </w:r>
            <w:r w:rsidRPr="001059DE">
              <w:rPr>
                <w:rFonts w:ascii="宋体" w:hAnsi="宋体" w:cs="宋体" w:hint="eastAsia"/>
                <w:color w:val="000000"/>
                <w:sz w:val="22"/>
                <w:lang w:bidi="ar"/>
              </w:rPr>
              <w:t xml:space="preserve"> 书名号</w:t>
            </w:r>
          </w:p>
        </w:tc>
      </w:tr>
      <w:tr w:rsidR="004E043F" w:rsidRPr="001059DE" w:rsidTr="003813FD">
        <w:trPr>
          <w:trHeight w:val="25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E043F" w:rsidRPr="001059DE" w:rsidRDefault="004E043F" w:rsidP="008E68F1">
            <w:pPr>
              <w:rPr>
                <w:b w:val="0"/>
                <w:color w:val="000000" w:themeColor="text1"/>
                <w:sz w:val="24"/>
                <w:szCs w:val="24"/>
              </w:rPr>
            </w:pPr>
          </w:p>
        </w:tc>
        <w:tc>
          <w:tcPr>
            <w:tcW w:w="2475" w:type="dxa"/>
            <w:vMerge/>
            <w:vAlign w:val="center"/>
          </w:tcPr>
          <w:p w:rsidR="004E043F" w:rsidRPr="001059DE" w:rsidRDefault="004E043F"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2295" w:type="dxa"/>
            <w:vAlign w:val="center"/>
          </w:tcPr>
          <w:p w:rsidR="004E043F" w:rsidRPr="001059DE" w:rsidRDefault="004E043F" w:rsidP="004E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660E7A"/>
                <w:sz w:val="23"/>
                <w:szCs w:val="23"/>
              </w:rPr>
              <w:t>title</w:t>
            </w:r>
          </w:p>
        </w:tc>
        <w:tc>
          <w:tcPr>
            <w:tcW w:w="2385" w:type="dxa"/>
            <w:vAlign w:val="center"/>
          </w:tcPr>
          <w:p w:rsidR="004E043F" w:rsidRPr="001059DE" w:rsidRDefault="004E043F"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合同名称</w:t>
            </w:r>
          </w:p>
        </w:tc>
      </w:tr>
      <w:tr w:rsidR="004E043F" w:rsidRPr="001059DE" w:rsidTr="003813FD">
        <w:trPr>
          <w:trHeight w:val="258"/>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E043F" w:rsidRPr="001059DE" w:rsidRDefault="004E043F" w:rsidP="008E68F1">
            <w:pPr>
              <w:rPr>
                <w:b w:val="0"/>
                <w:color w:val="000000" w:themeColor="text1"/>
                <w:sz w:val="24"/>
                <w:szCs w:val="24"/>
              </w:rPr>
            </w:pPr>
          </w:p>
        </w:tc>
        <w:tc>
          <w:tcPr>
            <w:tcW w:w="2475" w:type="dxa"/>
            <w:vMerge/>
            <w:vAlign w:val="center"/>
          </w:tcPr>
          <w:p w:rsidR="004E043F" w:rsidRPr="001059DE" w:rsidRDefault="004E043F" w:rsidP="00381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p>
        </w:tc>
        <w:tc>
          <w:tcPr>
            <w:tcW w:w="2295" w:type="dxa"/>
            <w:vAlign w:val="center"/>
          </w:tcPr>
          <w:p w:rsidR="004E043F" w:rsidRPr="001059DE" w:rsidRDefault="004E043F" w:rsidP="004E0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660E7A"/>
                <w:sz w:val="23"/>
                <w:szCs w:val="23"/>
              </w:rPr>
            </w:pPr>
            <w:r w:rsidRPr="001059DE">
              <w:rPr>
                <w:rFonts w:ascii="宋体" w:hAnsi="宋体" w:cs="宋体" w:hint="eastAsia"/>
                <w:b/>
                <w:bCs/>
                <w:color w:val="660E7A"/>
                <w:sz w:val="23"/>
                <w:szCs w:val="23"/>
              </w:rPr>
              <w:t>url</w:t>
            </w:r>
          </w:p>
        </w:tc>
        <w:tc>
          <w:tcPr>
            <w:tcW w:w="2385" w:type="dxa"/>
            <w:vAlign w:val="center"/>
          </w:tcPr>
          <w:p w:rsidR="004E043F" w:rsidRPr="001059DE" w:rsidRDefault="004E043F"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合同路径</w:t>
            </w:r>
          </w:p>
        </w:tc>
      </w:tr>
    </w:tbl>
    <w:p w:rsidR="0071173E" w:rsidRPr="001059DE" w:rsidRDefault="0071173E" w:rsidP="0071173E"/>
    <w:p w:rsidR="00D46B0B" w:rsidRPr="00287C62" w:rsidRDefault="00D46B0B" w:rsidP="00D46B0B">
      <w:pPr>
        <w:pStyle w:val="3"/>
        <w:rPr>
          <w:color w:val="000000" w:themeColor="text1"/>
          <w:highlight w:val="yellow"/>
        </w:rPr>
      </w:pPr>
      <w:r w:rsidRPr="00287C62">
        <w:rPr>
          <w:rFonts w:hint="eastAsia"/>
          <w:color w:val="000000" w:themeColor="text1"/>
          <w:highlight w:val="yellow"/>
        </w:rPr>
        <w:t>我的智享服务列表</w:t>
      </w:r>
      <w:r w:rsidRPr="00287C62">
        <w:rPr>
          <w:rFonts w:hint="eastAsia"/>
          <w:color w:val="000000" w:themeColor="text1"/>
          <w:highlight w:val="yellow"/>
        </w:rPr>
        <w:t>-</w:t>
      </w:r>
      <w:r w:rsidRPr="00287C62">
        <w:rPr>
          <w:color w:val="000000" w:themeColor="text1"/>
          <w:highlight w:val="yellow"/>
        </w:rPr>
        <w:t>详情</w:t>
      </w:r>
      <w:r w:rsidRPr="00287C62">
        <w:rPr>
          <w:rFonts w:hint="eastAsia"/>
          <w:color w:val="000000" w:themeColor="text1"/>
          <w:highlight w:val="yellow"/>
        </w:rPr>
        <w:t>-</w:t>
      </w:r>
      <w:r w:rsidRPr="00287C62">
        <w:rPr>
          <w:color w:val="000000" w:themeColor="text1"/>
          <w:highlight w:val="yellow"/>
        </w:rPr>
        <w:t>债权信息列表</w:t>
      </w:r>
    </w:p>
    <w:p w:rsidR="00D46B0B" w:rsidRPr="001059DE" w:rsidRDefault="00D46B0B" w:rsidP="00D46B0B">
      <w:pPr>
        <w:pStyle w:val="4"/>
        <w:rPr>
          <w:color w:val="000000" w:themeColor="text1"/>
        </w:rPr>
      </w:pPr>
      <w:r w:rsidRPr="001059DE">
        <w:rPr>
          <w:rFonts w:hint="eastAsia"/>
          <w:color w:val="000000" w:themeColor="text1"/>
        </w:rPr>
        <w:t>输入</w:t>
      </w:r>
    </w:p>
    <w:p w:rsidR="00D46B0B" w:rsidRPr="001059DE" w:rsidRDefault="00D46B0B" w:rsidP="00D46B0B">
      <w:pPr>
        <w:ind w:firstLine="420"/>
        <w:rPr>
          <w:rFonts w:asciiTheme="minorEastAsia" w:hAnsiTheme="minorEastAsia"/>
          <w:color w:val="000000" w:themeColor="text1"/>
          <w:sz w:val="24"/>
          <w:szCs w:val="24"/>
        </w:rPr>
      </w:pPr>
      <w:r w:rsidRPr="001059DE">
        <w:rPr>
          <w:rFonts w:asciiTheme="minorEastAsia" w:hAnsiTheme="minorEastAsia" w:hint="eastAsia"/>
          <w:color w:val="000000" w:themeColor="text1"/>
          <w:sz w:val="24"/>
          <w:szCs w:val="24"/>
        </w:rPr>
        <w:t>请求</w:t>
      </w:r>
      <w:r w:rsidRPr="001059DE">
        <w:rPr>
          <w:rFonts w:asciiTheme="minorEastAsia" w:hAnsiTheme="minorEastAsia"/>
          <w:color w:val="000000" w:themeColor="text1"/>
          <w:sz w:val="24"/>
          <w:szCs w:val="24"/>
        </w:rPr>
        <w:t>方式：POST</w:t>
      </w:r>
    </w:p>
    <w:p w:rsidR="00D46B0B" w:rsidRPr="001059DE" w:rsidRDefault="00D46B0B" w:rsidP="00D46B0B">
      <w:pPr>
        <w:pStyle w:val="HTML"/>
        <w:shd w:val="clear" w:color="auto" w:fill="FFFFFF"/>
        <w:rPr>
          <w:rFonts w:asciiTheme="minorEastAsia" w:eastAsiaTheme="minorEastAsia" w:hAnsiTheme="minorEastAsia" w:cs="Helvetica" w:hint="default"/>
          <w:color w:val="000000" w:themeColor="text1"/>
          <w:shd w:val="clear" w:color="auto" w:fill="FFFFFF"/>
        </w:rPr>
      </w:pPr>
      <w:r w:rsidRPr="001059DE">
        <w:rPr>
          <w:rFonts w:asciiTheme="minorEastAsia" w:eastAsiaTheme="minorEastAsia" w:hAnsiTheme="minorEastAsia" w:cstheme="minorEastAsia"/>
          <w:color w:val="000000" w:themeColor="text1"/>
        </w:rPr>
        <w:t>请求URL：http://平台域名</w:t>
      </w:r>
      <w:r w:rsidRPr="001059DE">
        <w:rPr>
          <w:rFonts w:asciiTheme="minorEastAsia" w:eastAsiaTheme="minorEastAsia" w:hAnsiTheme="minorEastAsia" w:cs="宋体"/>
          <w:b/>
          <w:bCs/>
          <w:color w:val="000000" w:themeColor="text1"/>
        </w:rPr>
        <w:t>/</w:t>
      </w:r>
      <w:r w:rsidRPr="001059DE">
        <w:rPr>
          <w:rFonts w:asciiTheme="minorEastAsia" w:eastAsiaTheme="minorEastAsia" w:hAnsiTheme="minorEastAsia" w:cs="宋体"/>
          <w:bCs/>
          <w:color w:val="000000" w:themeColor="text1"/>
        </w:rPr>
        <w:t>api</w:t>
      </w:r>
      <w:r w:rsidRPr="001059DE">
        <w:rPr>
          <w:rFonts w:asciiTheme="minorEastAsia" w:eastAsiaTheme="minorEastAsia" w:hAnsiTheme="minorEastAsia" w:cs="Helvetica"/>
          <w:color w:val="000000" w:themeColor="text1"/>
          <w:shd w:val="clear" w:color="auto" w:fill="FFFFFF"/>
        </w:rPr>
        <w:t>/userWisdom/findDebtMatchInfoList</w:t>
      </w:r>
    </w:p>
    <w:p w:rsidR="00D46B0B" w:rsidRPr="001059DE" w:rsidRDefault="00D46B0B" w:rsidP="00D46B0B">
      <w:pPr>
        <w:pStyle w:val="HTML"/>
        <w:shd w:val="clear" w:color="auto" w:fill="FFFFFF"/>
        <w:rPr>
          <w:rFonts w:asciiTheme="minorEastAsia" w:eastAsiaTheme="minorEastAsia" w:hAnsiTheme="minorEastAsia" w:cs="宋体" w:hint="default"/>
          <w:color w:val="000000" w:themeColor="text1"/>
        </w:rPr>
      </w:pPr>
    </w:p>
    <w:p w:rsidR="00D46B0B" w:rsidRPr="001059DE" w:rsidRDefault="00D46B0B" w:rsidP="00D46B0B">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46B0B"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rPr>
                <w:b w:val="0"/>
                <w:bCs w:val="0"/>
                <w:color w:val="000000" w:themeColor="text1"/>
              </w:rPr>
            </w:pPr>
            <w:r w:rsidRPr="001059DE">
              <w:rPr>
                <w:rFonts w:hint="eastAsia"/>
                <w:color w:val="000000" w:themeColor="text1"/>
              </w:rPr>
              <w:t>参数</w:t>
            </w:r>
          </w:p>
        </w:tc>
        <w:tc>
          <w:tcPr>
            <w:tcW w:w="1410" w:type="dxa"/>
            <w:vAlign w:val="center"/>
          </w:tcPr>
          <w:p w:rsidR="00D46B0B" w:rsidRPr="001059DE" w:rsidRDefault="00D46B0B"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46B0B" w:rsidRPr="001059DE" w:rsidRDefault="00D46B0B"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46B0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D46B0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bidId</w:t>
            </w:r>
          </w:p>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标的id</w:t>
            </w:r>
            <w:r w:rsidRPr="001059DE">
              <w:rPr>
                <w:rFonts w:ascii="宋体" w:hAnsi="宋体" w:cs="宋体"/>
                <w:i/>
                <w:iCs/>
                <w:color w:val="808080"/>
                <w:sz w:val="23"/>
                <w:szCs w:val="23"/>
              </w:rPr>
              <w:t xml:space="preserve"> 详情接口有</w:t>
            </w:r>
          </w:p>
        </w:tc>
      </w:tr>
      <w:tr w:rsidR="00D46B0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6B0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D46B0B" w:rsidRPr="001059DE" w:rsidRDefault="00D46B0B" w:rsidP="00D46B0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D46B0B"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rPr>
                <w:b w:val="0"/>
                <w:bCs w:val="0"/>
                <w:color w:val="000000" w:themeColor="text1"/>
              </w:rPr>
            </w:pPr>
            <w:r w:rsidRPr="001059DE">
              <w:rPr>
                <w:rFonts w:hint="eastAsia"/>
                <w:color w:val="000000" w:themeColor="text1"/>
              </w:rPr>
              <w:t>参数</w:t>
            </w:r>
          </w:p>
        </w:tc>
        <w:tc>
          <w:tcPr>
            <w:tcW w:w="7155" w:type="dxa"/>
            <w:gridSpan w:val="3"/>
            <w:vAlign w:val="center"/>
          </w:tcPr>
          <w:p w:rsidR="00D46B0B" w:rsidRPr="001059DE" w:rsidRDefault="00D46B0B"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46B0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D46B0B"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6B0B" w:rsidRPr="001059DE" w:rsidRDefault="00D46B0B" w:rsidP="008E68F1">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D46B0B" w:rsidRPr="001059DE" w:rsidRDefault="00D46B0B" w:rsidP="008E68F1">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46B0B"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46B0B" w:rsidRPr="001059DE" w:rsidRDefault="00D46B0B" w:rsidP="008E68F1">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D46B0B"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46B0B" w:rsidRPr="001059DE" w:rsidRDefault="00D46B0B" w:rsidP="008E68F1">
            <w:pPr>
              <w:rPr>
                <w:b w:val="0"/>
                <w:color w:val="000000" w:themeColor="text1"/>
                <w:sz w:val="24"/>
                <w:szCs w:val="24"/>
              </w:rPr>
            </w:pP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count</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总条数</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D46B0B"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46B0B" w:rsidRPr="001059DE" w:rsidRDefault="00D46B0B" w:rsidP="008E68F1">
            <w:pPr>
              <w:rPr>
                <w:b w:val="0"/>
                <w:color w:val="000000" w:themeColor="text1"/>
                <w:sz w:val="24"/>
                <w:szCs w:val="24"/>
              </w:rPr>
            </w:pPr>
          </w:p>
        </w:tc>
        <w:tc>
          <w:tcPr>
            <w:tcW w:w="2385" w:type="dxa"/>
            <w:vMerge w:val="restart"/>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list</w:t>
            </w:r>
          </w:p>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debtCode</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借款编号</w:t>
            </w:r>
          </w:p>
        </w:tc>
      </w:tr>
      <w:tr w:rsidR="00D46B0B"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46B0B" w:rsidRPr="001059DE" w:rsidRDefault="00D46B0B" w:rsidP="008E68F1">
            <w:pPr>
              <w:rPr>
                <w:b w:val="0"/>
                <w:color w:val="000000" w:themeColor="text1"/>
                <w:sz w:val="24"/>
                <w:szCs w:val="24"/>
              </w:rPr>
            </w:pPr>
          </w:p>
        </w:tc>
        <w:tc>
          <w:tcPr>
            <w:tcW w:w="2385" w:type="dxa"/>
            <w:vMerge/>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tradeAmt</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授权服务金额</w:t>
            </w:r>
          </w:p>
        </w:tc>
      </w:tr>
      <w:tr w:rsidR="00D46B0B"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46B0B" w:rsidRPr="001059DE" w:rsidRDefault="00D46B0B" w:rsidP="008E68F1">
            <w:pPr>
              <w:rPr>
                <w:b w:val="0"/>
                <w:color w:val="000000" w:themeColor="text1"/>
                <w:sz w:val="24"/>
                <w:szCs w:val="24"/>
              </w:rPr>
            </w:pPr>
          </w:p>
        </w:tc>
        <w:tc>
          <w:tcPr>
            <w:tcW w:w="2385" w:type="dxa"/>
            <w:vMerge/>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D46B0B" w:rsidRPr="001059DE" w:rsidRDefault="00D46B0B"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initPriAmt</w:t>
            </w:r>
          </w:p>
        </w:tc>
        <w:tc>
          <w:tcPr>
            <w:tcW w:w="2385" w:type="dxa"/>
            <w:vAlign w:val="center"/>
          </w:tcPr>
          <w:p w:rsidR="00D46B0B" w:rsidRPr="001059DE" w:rsidRDefault="00D46B0B"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借款本金</w:t>
            </w:r>
          </w:p>
        </w:tc>
      </w:tr>
    </w:tbl>
    <w:p w:rsidR="00D46B0B" w:rsidRPr="001059DE" w:rsidRDefault="00D46B0B" w:rsidP="00D46B0B"/>
    <w:p w:rsidR="00D40202" w:rsidRPr="001059DE" w:rsidRDefault="00D40202" w:rsidP="00D46B0B"/>
    <w:p w:rsidR="00D40202" w:rsidRPr="001059DE" w:rsidRDefault="00D40202" w:rsidP="00D46B0B"/>
    <w:p w:rsidR="00D40202" w:rsidRPr="001059DE" w:rsidRDefault="00D40202" w:rsidP="00D46B0B"/>
    <w:p w:rsidR="00D40202" w:rsidRPr="001059DE" w:rsidRDefault="00D40202" w:rsidP="00D46B0B"/>
    <w:p w:rsidR="00484A10" w:rsidRPr="001059DE" w:rsidRDefault="00484A10" w:rsidP="00484A10">
      <w:pPr>
        <w:pStyle w:val="3"/>
        <w:rPr>
          <w:color w:val="000000" w:themeColor="text1"/>
        </w:rPr>
      </w:pPr>
      <w:r w:rsidRPr="001059DE">
        <w:rPr>
          <w:rFonts w:hint="eastAsia"/>
          <w:color w:val="000000" w:themeColor="text1"/>
        </w:rPr>
        <w:lastRenderedPageBreak/>
        <w:t>我的智享服务列表</w:t>
      </w:r>
      <w:r w:rsidRPr="001059DE">
        <w:rPr>
          <w:rFonts w:hint="eastAsia"/>
          <w:color w:val="000000" w:themeColor="text1"/>
        </w:rPr>
        <w:t>-</w:t>
      </w:r>
      <w:r w:rsidRPr="001059DE">
        <w:rPr>
          <w:color w:val="000000" w:themeColor="text1"/>
        </w:rPr>
        <w:t>详情</w:t>
      </w:r>
      <w:r w:rsidRPr="001059DE">
        <w:rPr>
          <w:rFonts w:hint="eastAsia"/>
          <w:color w:val="000000" w:themeColor="text1"/>
        </w:rPr>
        <w:t>-</w:t>
      </w:r>
      <w:r w:rsidRPr="001059DE">
        <w:rPr>
          <w:color w:val="000000" w:themeColor="text1"/>
        </w:rPr>
        <w:t>债权信息</w:t>
      </w:r>
      <w:r w:rsidRPr="001059DE">
        <w:rPr>
          <w:rFonts w:hint="eastAsia"/>
          <w:color w:val="000000" w:themeColor="text1"/>
        </w:rPr>
        <w:t>/</w:t>
      </w:r>
      <w:r w:rsidRPr="001059DE">
        <w:rPr>
          <w:rFonts w:hint="eastAsia"/>
          <w:color w:val="000000" w:themeColor="text1"/>
        </w:rPr>
        <w:t>出借记录</w:t>
      </w:r>
    </w:p>
    <w:p w:rsidR="00484A10" w:rsidRPr="001059DE" w:rsidRDefault="00484A10" w:rsidP="00484A10">
      <w:pPr>
        <w:pStyle w:val="4"/>
        <w:rPr>
          <w:color w:val="000000" w:themeColor="text1"/>
        </w:rPr>
      </w:pPr>
      <w:r w:rsidRPr="001059DE">
        <w:rPr>
          <w:rFonts w:hint="eastAsia"/>
          <w:color w:val="000000" w:themeColor="text1"/>
        </w:rPr>
        <w:t>输入</w:t>
      </w:r>
    </w:p>
    <w:p w:rsidR="00484A10" w:rsidRPr="001059DE" w:rsidRDefault="00484A10" w:rsidP="00484A10">
      <w:pPr>
        <w:ind w:firstLine="420"/>
        <w:rPr>
          <w:rFonts w:asciiTheme="minorEastAsia" w:hAnsiTheme="minorEastAsia"/>
          <w:color w:val="000000" w:themeColor="text1"/>
          <w:sz w:val="24"/>
          <w:szCs w:val="24"/>
        </w:rPr>
      </w:pPr>
      <w:r w:rsidRPr="001059DE">
        <w:rPr>
          <w:rFonts w:asciiTheme="minorEastAsia" w:hAnsiTheme="minorEastAsia" w:hint="eastAsia"/>
          <w:color w:val="000000" w:themeColor="text1"/>
          <w:sz w:val="24"/>
          <w:szCs w:val="24"/>
        </w:rPr>
        <w:t>请求</w:t>
      </w:r>
      <w:r w:rsidRPr="001059DE">
        <w:rPr>
          <w:rFonts w:asciiTheme="minorEastAsia" w:hAnsiTheme="minorEastAsia"/>
          <w:color w:val="000000" w:themeColor="text1"/>
          <w:sz w:val="24"/>
          <w:szCs w:val="24"/>
        </w:rPr>
        <w:t>方式：POST</w:t>
      </w:r>
    </w:p>
    <w:p w:rsidR="00484A10" w:rsidRPr="001059DE" w:rsidRDefault="00484A10" w:rsidP="00484A10">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rPr>
        <w:t>请求URL：http://平台域</w:t>
      </w:r>
      <w:r w:rsidRPr="001059DE">
        <w:rPr>
          <w:rFonts w:asciiTheme="minorEastAsia" w:eastAsiaTheme="minorEastAsia" w:hAnsiTheme="minorEastAsia" w:cs="Helvetica"/>
          <w:color w:val="000000" w:themeColor="text1"/>
          <w:shd w:val="clear" w:color="auto" w:fill="FFFFFF"/>
        </w:rPr>
        <w:t>名/api/userWisdom/findDebtMatchRecordList</w:t>
      </w:r>
    </w:p>
    <w:p w:rsidR="00484A10" w:rsidRPr="001059DE" w:rsidRDefault="00484A10" w:rsidP="00484A10">
      <w:pPr>
        <w:pStyle w:val="HTML"/>
        <w:shd w:val="clear" w:color="auto" w:fill="FFFFFF"/>
        <w:rPr>
          <w:rFonts w:asciiTheme="minorEastAsia" w:eastAsiaTheme="minorEastAsia" w:hAnsiTheme="minorEastAsia" w:cs="Helvetica" w:hint="default"/>
          <w:color w:val="000000" w:themeColor="text1"/>
          <w:shd w:val="clear" w:color="auto" w:fill="FFFFFF"/>
        </w:rPr>
      </w:pPr>
    </w:p>
    <w:p w:rsidR="00484A10" w:rsidRPr="001059DE" w:rsidRDefault="00484A10" w:rsidP="00484A10">
      <w:pPr>
        <w:pStyle w:val="HTML"/>
        <w:shd w:val="clear" w:color="auto" w:fill="FFFFFF"/>
        <w:rPr>
          <w:rFonts w:asciiTheme="minorEastAsia" w:eastAsiaTheme="minorEastAsia" w:hAnsiTheme="minorEastAsia" w:cs="宋体" w:hint="default"/>
          <w:color w:val="000000" w:themeColor="text1"/>
        </w:rPr>
      </w:pPr>
    </w:p>
    <w:p w:rsidR="00484A10" w:rsidRPr="001059DE" w:rsidRDefault="00484A10" w:rsidP="00484A10">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484A10"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rPr>
                <w:b w:val="0"/>
                <w:bCs w:val="0"/>
                <w:color w:val="000000" w:themeColor="text1"/>
              </w:rPr>
            </w:pPr>
            <w:r w:rsidRPr="001059DE">
              <w:rPr>
                <w:rFonts w:hint="eastAsia"/>
                <w:color w:val="000000" w:themeColor="text1"/>
              </w:rPr>
              <w:t>参数</w:t>
            </w:r>
          </w:p>
        </w:tc>
        <w:tc>
          <w:tcPr>
            <w:tcW w:w="1410" w:type="dxa"/>
            <w:vAlign w:val="center"/>
          </w:tcPr>
          <w:p w:rsidR="00484A10" w:rsidRPr="001059DE" w:rsidRDefault="00484A10"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484A10" w:rsidRPr="001059DE" w:rsidRDefault="00484A10"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84A10"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484A10"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D40202"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debtCode</w:t>
            </w:r>
          </w:p>
        </w:tc>
        <w:tc>
          <w:tcPr>
            <w:tcW w:w="1410" w:type="dxa"/>
            <w:vAlign w:val="center"/>
          </w:tcPr>
          <w:p w:rsidR="00484A10" w:rsidRPr="001059DE" w:rsidRDefault="00D40202"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484A10" w:rsidRPr="001059DE" w:rsidRDefault="00D40202"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债权编号</w:t>
            </w:r>
          </w:p>
        </w:tc>
      </w:tr>
      <w:tr w:rsidR="00484A10"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84A10"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0202"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D40202" w:rsidRPr="001059DE" w:rsidRDefault="00D40202"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queryTyp</w:t>
            </w:r>
          </w:p>
        </w:tc>
        <w:tc>
          <w:tcPr>
            <w:tcW w:w="1410" w:type="dxa"/>
            <w:vAlign w:val="center"/>
          </w:tcPr>
          <w:p w:rsidR="00D40202" w:rsidRPr="001059DE" w:rsidRDefault="00D40202"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40202" w:rsidRPr="001059DE" w:rsidRDefault="00D40202" w:rsidP="00D402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i/>
                <w:iCs/>
                <w:color w:val="808080"/>
                <w:sz w:val="23"/>
                <w:szCs w:val="23"/>
              </w:rPr>
              <w:t>1:出借记录 2：债权信息</w:t>
            </w:r>
          </w:p>
        </w:tc>
      </w:tr>
    </w:tbl>
    <w:p w:rsidR="00484A10" w:rsidRPr="001059DE" w:rsidRDefault="00484A10" w:rsidP="00484A1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484A10"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rPr>
                <w:b w:val="0"/>
                <w:bCs w:val="0"/>
                <w:color w:val="000000" w:themeColor="text1"/>
              </w:rPr>
            </w:pPr>
            <w:r w:rsidRPr="001059DE">
              <w:rPr>
                <w:rFonts w:hint="eastAsia"/>
                <w:color w:val="000000" w:themeColor="text1"/>
              </w:rPr>
              <w:t>参数</w:t>
            </w:r>
          </w:p>
        </w:tc>
        <w:tc>
          <w:tcPr>
            <w:tcW w:w="7155" w:type="dxa"/>
            <w:gridSpan w:val="3"/>
            <w:vAlign w:val="center"/>
          </w:tcPr>
          <w:p w:rsidR="00484A10" w:rsidRPr="001059DE" w:rsidRDefault="00484A10"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84A10"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484A10"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484A10" w:rsidRPr="001059DE" w:rsidRDefault="00484A10" w:rsidP="008E68F1">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484A10" w:rsidRPr="001059DE" w:rsidRDefault="00484A10" w:rsidP="008E68F1">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742F6" w:rsidRPr="001059DE" w:rsidRDefault="00C742F6" w:rsidP="008E68F1">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count</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总条数</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Align w:val="center"/>
          </w:tcPr>
          <w:p w:rsidR="00C742F6" w:rsidRPr="001059DE" w:rsidRDefault="00242AA9" w:rsidP="00242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sumNum</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已加入x</w:t>
            </w:r>
            <w:r w:rsidRPr="001059DE">
              <w:rPr>
                <w:rFonts w:ascii="宋体" w:hAnsi="宋体" w:cs="宋体"/>
                <w:color w:val="000000"/>
                <w:sz w:val="22"/>
                <w:lang w:bidi="ar"/>
              </w:rPr>
              <w:t>人</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Align w:val="center"/>
          </w:tcPr>
          <w:p w:rsidR="00C742F6" w:rsidRPr="001059DE" w:rsidRDefault="00242AA9" w:rsidP="00242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sumAmt</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授权服务总额</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Align w:val="center"/>
          </w:tcPr>
          <w:p w:rsidR="00C742F6" w:rsidRPr="001059DE" w:rsidRDefault="00242AA9" w:rsidP="00242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sumNum</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pPr>
            <w:r w:rsidRPr="001059DE">
              <w:t>持有债权人数</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Merge w:val="restart"/>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list</w:t>
            </w:r>
          </w:p>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C742F6" w:rsidRPr="001059DE" w:rsidRDefault="00C742F6"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realName</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姓名</w:t>
            </w: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Merge/>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C742F6" w:rsidRPr="001059DE" w:rsidRDefault="00C742F6"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tradeAmt</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授权服务金额</w:t>
            </w: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Merge/>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C742F6" w:rsidRPr="001059DE" w:rsidRDefault="00C742F6"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initPriAmt</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借款本金</w:t>
            </w: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Merge/>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C742F6" w:rsidRPr="001059DE" w:rsidRDefault="00C742F6"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matchTime</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出借时间</w:t>
            </w:r>
          </w:p>
        </w:tc>
      </w:tr>
      <w:tr w:rsidR="00C742F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742F6" w:rsidRPr="001059DE" w:rsidRDefault="00C742F6" w:rsidP="008E68F1">
            <w:pPr>
              <w:rPr>
                <w:b w:val="0"/>
                <w:color w:val="000000" w:themeColor="text1"/>
                <w:sz w:val="24"/>
                <w:szCs w:val="24"/>
              </w:rPr>
            </w:pPr>
          </w:p>
        </w:tc>
        <w:tc>
          <w:tcPr>
            <w:tcW w:w="2385" w:type="dxa"/>
            <w:vMerge/>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C742F6" w:rsidRPr="001059DE" w:rsidRDefault="00B22C4A"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23"/>
                <w:szCs w:val="23"/>
              </w:rPr>
            </w:pPr>
            <w:r w:rsidRPr="001059DE">
              <w:rPr>
                <w:rFonts w:ascii="宋体" w:hAnsi="宋体" w:cs="宋体"/>
                <w:b/>
                <w:bCs/>
                <w:color w:val="008000"/>
                <w:sz w:val="23"/>
                <w:szCs w:val="23"/>
              </w:rPr>
              <w:t>currPriAmt</w:t>
            </w:r>
          </w:p>
        </w:tc>
        <w:tc>
          <w:tcPr>
            <w:tcW w:w="2385" w:type="dxa"/>
            <w:vAlign w:val="center"/>
          </w:tcPr>
          <w:p w:rsidR="00C742F6" w:rsidRPr="001059DE" w:rsidRDefault="00C742F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待收本金</w:t>
            </w:r>
          </w:p>
        </w:tc>
      </w:tr>
    </w:tbl>
    <w:p w:rsidR="00484A10" w:rsidRPr="001059DE" w:rsidRDefault="00484A10" w:rsidP="00484A10"/>
    <w:p w:rsidR="00484A10" w:rsidRPr="001059DE" w:rsidRDefault="00484A10" w:rsidP="00484A10"/>
    <w:p w:rsidR="00734934" w:rsidRPr="001059DE" w:rsidRDefault="00734934" w:rsidP="00734934">
      <w:pPr>
        <w:pStyle w:val="3"/>
        <w:rPr>
          <w:color w:val="000000" w:themeColor="text1"/>
        </w:rPr>
      </w:pPr>
      <w:r w:rsidRPr="001059DE">
        <w:rPr>
          <w:rFonts w:hint="eastAsia"/>
          <w:color w:val="000000" w:themeColor="text1"/>
        </w:rPr>
        <w:t>我的智享服务列表</w:t>
      </w:r>
      <w:r w:rsidRPr="001059DE">
        <w:rPr>
          <w:rFonts w:hint="eastAsia"/>
          <w:color w:val="000000" w:themeColor="text1"/>
        </w:rPr>
        <w:t>-</w:t>
      </w:r>
      <w:r w:rsidRPr="001059DE">
        <w:rPr>
          <w:color w:val="000000" w:themeColor="text1"/>
        </w:rPr>
        <w:t>详情</w:t>
      </w:r>
      <w:r w:rsidRPr="001059DE">
        <w:rPr>
          <w:rFonts w:hint="eastAsia"/>
          <w:color w:val="000000" w:themeColor="text1"/>
        </w:rPr>
        <w:t>-</w:t>
      </w:r>
      <w:r w:rsidRPr="001059DE">
        <w:rPr>
          <w:rFonts w:hint="eastAsia"/>
          <w:color w:val="000000" w:themeColor="text1"/>
        </w:rPr>
        <w:t>转让记录</w:t>
      </w:r>
    </w:p>
    <w:p w:rsidR="00734934" w:rsidRPr="001059DE" w:rsidRDefault="00734934" w:rsidP="00734934">
      <w:pPr>
        <w:pStyle w:val="4"/>
        <w:rPr>
          <w:color w:val="000000" w:themeColor="text1"/>
        </w:rPr>
      </w:pPr>
      <w:r w:rsidRPr="001059DE">
        <w:rPr>
          <w:rFonts w:hint="eastAsia"/>
          <w:color w:val="000000" w:themeColor="text1"/>
        </w:rPr>
        <w:t>输入</w:t>
      </w:r>
    </w:p>
    <w:p w:rsidR="00734934" w:rsidRPr="001059DE" w:rsidRDefault="00734934" w:rsidP="00734934">
      <w:pPr>
        <w:ind w:firstLine="420"/>
        <w:rPr>
          <w:rFonts w:asciiTheme="minorEastAsia" w:hAnsiTheme="minorEastAsia"/>
          <w:color w:val="000000" w:themeColor="text1"/>
          <w:sz w:val="24"/>
          <w:szCs w:val="24"/>
        </w:rPr>
      </w:pPr>
      <w:r w:rsidRPr="001059DE">
        <w:rPr>
          <w:rFonts w:asciiTheme="minorEastAsia" w:hAnsiTheme="minorEastAsia" w:hint="eastAsia"/>
          <w:color w:val="000000" w:themeColor="text1"/>
          <w:sz w:val="24"/>
          <w:szCs w:val="24"/>
        </w:rPr>
        <w:t>请求</w:t>
      </w:r>
      <w:r w:rsidRPr="001059DE">
        <w:rPr>
          <w:rFonts w:asciiTheme="minorEastAsia" w:hAnsiTheme="minorEastAsia"/>
          <w:color w:val="000000" w:themeColor="text1"/>
          <w:sz w:val="24"/>
          <w:szCs w:val="24"/>
        </w:rPr>
        <w:t>方式：POST</w:t>
      </w:r>
    </w:p>
    <w:p w:rsidR="00734934" w:rsidRPr="001059DE" w:rsidRDefault="00734934" w:rsidP="00734934">
      <w:pPr>
        <w:pStyle w:val="HTML"/>
        <w:shd w:val="clear" w:color="auto" w:fill="FFFFFF"/>
        <w:rPr>
          <w:rFonts w:cs="宋体" w:hint="default"/>
          <w:color w:val="000000"/>
          <w:sz w:val="23"/>
          <w:szCs w:val="23"/>
        </w:rPr>
      </w:pPr>
      <w:r w:rsidRPr="001059DE">
        <w:rPr>
          <w:rFonts w:asciiTheme="minorEastAsia" w:eastAsiaTheme="minorEastAsia" w:hAnsiTheme="minorEastAsia" w:cstheme="minorEastAsia"/>
          <w:color w:val="000000" w:themeColor="text1"/>
        </w:rPr>
        <w:lastRenderedPageBreak/>
        <w:t>请求URL：http://平台域</w:t>
      </w:r>
      <w:r w:rsidRPr="001059DE">
        <w:rPr>
          <w:rFonts w:asciiTheme="minorEastAsia" w:eastAsiaTheme="minorEastAsia" w:hAnsiTheme="minorEastAsia" w:cs="Helvetica"/>
          <w:color w:val="000000" w:themeColor="text1"/>
          <w:shd w:val="clear" w:color="auto" w:fill="FFFFFF"/>
        </w:rPr>
        <w:t>名/api/userWisdom/</w:t>
      </w:r>
      <w:r w:rsidR="00035271" w:rsidRPr="001059DE">
        <w:rPr>
          <w:rFonts w:asciiTheme="minorEastAsia" w:eastAsiaTheme="minorEastAsia" w:hAnsiTheme="minorEastAsia" w:cs="Helvetica"/>
          <w:color w:val="000000" w:themeColor="text1"/>
          <w:shd w:val="clear" w:color="auto" w:fill="FFFFFF"/>
        </w:rPr>
        <w:t>findDebtMatchTransList</w:t>
      </w:r>
    </w:p>
    <w:p w:rsidR="00734934" w:rsidRPr="001059DE" w:rsidRDefault="00734934" w:rsidP="00734934">
      <w:pPr>
        <w:pStyle w:val="HTML"/>
        <w:shd w:val="clear" w:color="auto" w:fill="FFFFFF"/>
        <w:rPr>
          <w:rFonts w:asciiTheme="minorEastAsia" w:eastAsiaTheme="minorEastAsia" w:hAnsiTheme="minorEastAsia" w:cs="宋体" w:hint="default"/>
          <w:color w:val="000000" w:themeColor="text1"/>
        </w:rPr>
      </w:pPr>
    </w:p>
    <w:p w:rsidR="00734934" w:rsidRPr="001059DE" w:rsidRDefault="00734934" w:rsidP="0073493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34934"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rPr>
                <w:b w:val="0"/>
                <w:bCs w:val="0"/>
                <w:color w:val="000000" w:themeColor="text1"/>
              </w:rPr>
            </w:pPr>
            <w:r w:rsidRPr="001059DE">
              <w:rPr>
                <w:rFonts w:hint="eastAsia"/>
                <w:color w:val="000000" w:themeColor="text1"/>
              </w:rPr>
              <w:t>参数</w:t>
            </w:r>
          </w:p>
        </w:tc>
        <w:tc>
          <w:tcPr>
            <w:tcW w:w="1410" w:type="dxa"/>
            <w:vAlign w:val="center"/>
          </w:tcPr>
          <w:p w:rsidR="00734934" w:rsidRPr="001059DE" w:rsidRDefault="00734934"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34934" w:rsidRPr="001059DE" w:rsidRDefault="00734934"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34934"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734934"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debtCode</w:t>
            </w:r>
          </w:p>
        </w:tc>
        <w:tc>
          <w:tcPr>
            <w:tcW w:w="1410"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34934" w:rsidRPr="001059DE" w:rsidRDefault="00734934"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23"/>
                <w:szCs w:val="23"/>
              </w:rPr>
            </w:pPr>
            <w:r w:rsidRPr="001059DE">
              <w:rPr>
                <w:rFonts w:ascii="宋体" w:hAnsi="宋体" w:cs="宋体" w:hint="eastAsia"/>
                <w:i/>
                <w:iCs/>
                <w:color w:val="808080"/>
                <w:sz w:val="23"/>
                <w:szCs w:val="23"/>
              </w:rPr>
              <w:t>债权编号</w:t>
            </w:r>
          </w:p>
        </w:tc>
      </w:tr>
      <w:tr w:rsidR="00734934"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34934"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734934" w:rsidRPr="001059DE" w:rsidRDefault="00734934" w:rsidP="0073493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85"/>
        <w:gridCol w:w="2385"/>
        <w:gridCol w:w="2385"/>
      </w:tblGrid>
      <w:tr w:rsidR="00734934"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rPr>
                <w:b w:val="0"/>
                <w:bCs w:val="0"/>
                <w:color w:val="000000" w:themeColor="text1"/>
              </w:rPr>
            </w:pPr>
            <w:r w:rsidRPr="001059DE">
              <w:rPr>
                <w:rFonts w:hint="eastAsia"/>
                <w:color w:val="000000" w:themeColor="text1"/>
              </w:rPr>
              <w:t>参数</w:t>
            </w:r>
          </w:p>
        </w:tc>
        <w:tc>
          <w:tcPr>
            <w:tcW w:w="7155" w:type="dxa"/>
            <w:gridSpan w:val="3"/>
            <w:vAlign w:val="center"/>
          </w:tcPr>
          <w:p w:rsidR="00734934" w:rsidRPr="001059DE" w:rsidRDefault="00734934"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34934"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w:t>
            </w:r>
            <w:r w:rsidRPr="001059DE">
              <w:t>0</w:t>
            </w:r>
            <w:r w:rsidRPr="001059DE">
              <w:rPr>
                <w:rFonts w:ascii="宋体" w:hAnsi="宋体" w:cs="宋体" w:hint="eastAsia"/>
                <w:color w:val="000000"/>
                <w:sz w:val="22"/>
                <w:lang w:bidi="ar"/>
              </w:rPr>
              <w:t>”:成功；”其他错误码”:失败</w:t>
            </w:r>
          </w:p>
        </w:tc>
      </w:tr>
      <w:tr w:rsidR="00734934"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734934" w:rsidRPr="001059DE" w:rsidRDefault="00734934" w:rsidP="008E68F1">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734934" w:rsidRPr="001059DE" w:rsidRDefault="00734934" w:rsidP="008E68F1">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82406" w:rsidRPr="001059DE" w:rsidRDefault="00382406" w:rsidP="008E68F1">
            <w:pPr>
              <w:rPr>
                <w:b w:val="0"/>
                <w:bCs w:val="0"/>
                <w:color w:val="000000" w:themeColor="text1"/>
                <w:sz w:val="24"/>
                <w:szCs w:val="24"/>
              </w:rPr>
            </w:pPr>
            <w:r w:rsidRPr="001059DE">
              <w:rPr>
                <w:rFonts w:hint="eastAsia"/>
                <w:b w:val="0"/>
                <w:color w:val="000000" w:themeColor="text1"/>
                <w:sz w:val="24"/>
                <w:szCs w:val="24"/>
              </w:rPr>
              <w:t>data</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参数</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备注</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count</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Align w:val="center"/>
          </w:tcPr>
          <w:p w:rsidR="00382406" w:rsidRPr="001059DE" w:rsidRDefault="003850A7" w:rsidP="003850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countAmt</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已交易总额</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Align w:val="center"/>
          </w:tcPr>
          <w:p w:rsidR="00382406" w:rsidRPr="001059DE" w:rsidRDefault="003850A7" w:rsidP="003850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b/>
                <w:bCs/>
                <w:color w:val="008000"/>
                <w:sz w:val="23"/>
                <w:szCs w:val="23"/>
              </w:rPr>
              <w:t>totalToTransferAmt</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w:t>
            </w:r>
            <w:r w:rsidRPr="001059DE">
              <w:t>交易总额</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Merge w:val="restart"/>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2385" w:type="dxa"/>
            <w:vAlign w:val="center"/>
          </w:tcPr>
          <w:p w:rsidR="00382406" w:rsidRPr="001059DE" w:rsidRDefault="00382406" w:rsidP="00C27AFB">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tradeAmt</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授权服务金额</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Merge/>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2406" w:rsidRPr="001059DE" w:rsidRDefault="00382406" w:rsidP="00C27AFB">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initPriAmt</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借款本金</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Merge/>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2406" w:rsidRPr="001059DE" w:rsidRDefault="00382406" w:rsidP="00C27AFB">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matchTime</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出借时间</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Merge/>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2406" w:rsidRPr="001059DE" w:rsidRDefault="00382406" w:rsidP="00C27AFB">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buyUserName</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买入人</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Merge/>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2406" w:rsidRPr="001059DE" w:rsidRDefault="00382406" w:rsidP="00C27AFB">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transUserName</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卖出人</w:t>
            </w:r>
          </w:p>
        </w:tc>
      </w:tr>
      <w:tr w:rsidR="00382406" w:rsidRPr="001059DE" w:rsidTr="008E68F1">
        <w:trPr>
          <w:trHeight w:val="23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82406" w:rsidRPr="001059DE" w:rsidRDefault="00382406" w:rsidP="008E68F1">
            <w:pPr>
              <w:rPr>
                <w:b w:val="0"/>
                <w:color w:val="000000" w:themeColor="text1"/>
                <w:sz w:val="24"/>
                <w:szCs w:val="24"/>
              </w:rPr>
            </w:pPr>
          </w:p>
        </w:tc>
        <w:tc>
          <w:tcPr>
            <w:tcW w:w="2385" w:type="dxa"/>
            <w:vMerge/>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385" w:type="dxa"/>
            <w:vAlign w:val="center"/>
          </w:tcPr>
          <w:p w:rsidR="00382406" w:rsidRPr="001059DE" w:rsidRDefault="00382406" w:rsidP="00C27AFB">
            <w:pPr>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matchTime</w:t>
            </w:r>
          </w:p>
        </w:tc>
        <w:tc>
          <w:tcPr>
            <w:tcW w:w="2385" w:type="dxa"/>
            <w:vAlign w:val="center"/>
          </w:tcPr>
          <w:p w:rsidR="00382406" w:rsidRPr="001059DE" w:rsidRDefault="00382406" w:rsidP="008E68F1">
            <w:pPr>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转让时间</w:t>
            </w:r>
          </w:p>
        </w:tc>
      </w:tr>
    </w:tbl>
    <w:p w:rsidR="00734934" w:rsidRPr="001059DE" w:rsidRDefault="00734934" w:rsidP="00734934"/>
    <w:p w:rsidR="004A1CE4" w:rsidRPr="001059DE" w:rsidRDefault="004A1CE4" w:rsidP="00A46554"/>
    <w:p w:rsidR="006B07AE" w:rsidRPr="001059DE" w:rsidRDefault="006B07AE" w:rsidP="006B07AE">
      <w:pPr>
        <w:pStyle w:val="2"/>
      </w:pPr>
      <w:r w:rsidRPr="001059DE">
        <w:rPr>
          <w:rFonts w:hint="eastAsia"/>
        </w:rPr>
        <w:t>活动相关接口</w:t>
      </w:r>
    </w:p>
    <w:p w:rsidR="006B07AE" w:rsidRPr="001059DE" w:rsidRDefault="006B07AE" w:rsidP="006B07AE">
      <w:pPr>
        <w:pStyle w:val="3"/>
        <w:rPr>
          <w:color w:val="000000" w:themeColor="text1"/>
        </w:rPr>
      </w:pPr>
      <w:r w:rsidRPr="001059DE">
        <w:rPr>
          <w:color w:val="000000" w:themeColor="text1"/>
        </w:rPr>
        <w:t>p</w:t>
      </w:r>
      <w:r w:rsidRPr="001059DE">
        <w:rPr>
          <w:rFonts w:hint="eastAsia"/>
          <w:color w:val="000000" w:themeColor="text1"/>
        </w:rPr>
        <w:t>c</w:t>
      </w:r>
      <w:r w:rsidRPr="001059DE">
        <w:rPr>
          <w:rFonts w:hint="eastAsia"/>
          <w:color w:val="000000" w:themeColor="text1"/>
        </w:rPr>
        <w:t>邀请有礼活动接口</w:t>
      </w:r>
      <w:r w:rsidR="00AC3021" w:rsidRPr="001059DE">
        <w:rPr>
          <w:rFonts w:hint="eastAsia"/>
          <w:color w:val="000000" w:themeColor="text1"/>
        </w:rPr>
        <w:t>智享</w:t>
      </w:r>
    </w:p>
    <w:p w:rsidR="006B07AE" w:rsidRPr="001059DE" w:rsidRDefault="006B07AE" w:rsidP="006B07AE">
      <w:pPr>
        <w:pStyle w:val="4"/>
        <w:rPr>
          <w:color w:val="000000" w:themeColor="text1"/>
        </w:rPr>
      </w:pPr>
      <w:r w:rsidRPr="001059DE">
        <w:rPr>
          <w:rFonts w:hint="eastAsia"/>
          <w:color w:val="000000" w:themeColor="text1"/>
        </w:rPr>
        <w:t>输入</w:t>
      </w:r>
    </w:p>
    <w:p w:rsidR="006B07AE" w:rsidRPr="001059DE" w:rsidRDefault="006B07AE" w:rsidP="006B07AE">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6B07AE" w:rsidRPr="001059DE" w:rsidRDefault="006B07AE" w:rsidP="006B07AE">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/api/coupon/invitationAward</w:t>
      </w:r>
    </w:p>
    <w:p w:rsidR="006B07AE" w:rsidRPr="001059DE" w:rsidRDefault="006B07AE" w:rsidP="006B07AE">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6B07AE" w:rsidRPr="001059DE" w:rsidTr="00C3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B07AE" w:rsidRPr="001059DE" w:rsidRDefault="006B07AE" w:rsidP="00C328B0">
            <w:pPr>
              <w:rPr>
                <w:b w:val="0"/>
                <w:bCs w:val="0"/>
                <w:color w:val="000000" w:themeColor="text1"/>
              </w:rPr>
            </w:pPr>
            <w:r w:rsidRPr="001059DE">
              <w:rPr>
                <w:rFonts w:hint="eastAsia"/>
                <w:color w:val="000000" w:themeColor="text1"/>
              </w:rPr>
              <w:t>参数</w:t>
            </w:r>
          </w:p>
        </w:tc>
        <w:tc>
          <w:tcPr>
            <w:tcW w:w="1410" w:type="dxa"/>
            <w:vAlign w:val="center"/>
          </w:tcPr>
          <w:p w:rsidR="006B07AE" w:rsidRPr="001059DE" w:rsidRDefault="006B07AE"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6B07AE" w:rsidRPr="001059DE" w:rsidRDefault="006B07AE"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B07AE" w:rsidRPr="001059DE" w:rsidTr="00C328B0">
        <w:tc>
          <w:tcPr>
            <w:cnfStyle w:val="001000000000" w:firstRow="0" w:lastRow="0" w:firstColumn="1" w:lastColumn="0" w:oddVBand="0" w:evenVBand="0" w:oddHBand="0" w:evenHBand="0" w:firstRowFirstColumn="0" w:firstRowLastColumn="0" w:lastRowFirstColumn="0" w:lastRowLastColumn="0"/>
            <w:tcW w:w="1773" w:type="dxa"/>
            <w:vAlign w:val="center"/>
          </w:tcPr>
          <w:p w:rsidR="006B07AE" w:rsidRPr="001059DE" w:rsidRDefault="006B07AE" w:rsidP="00C328B0">
            <w:pPr>
              <w:rPr>
                <w:color w:val="000000" w:themeColor="text1"/>
                <w:szCs w:val="21"/>
              </w:rPr>
            </w:pPr>
            <w:r w:rsidRPr="001059DE">
              <w:rPr>
                <w:rFonts w:hint="eastAsia"/>
                <w:color w:val="000000" w:themeColor="text1"/>
                <w:szCs w:val="21"/>
              </w:rPr>
              <w:t>userId</w:t>
            </w:r>
          </w:p>
        </w:tc>
        <w:tc>
          <w:tcPr>
            <w:tcW w:w="1410" w:type="dxa"/>
            <w:vAlign w:val="center"/>
          </w:tcPr>
          <w:p w:rsidR="006B07AE" w:rsidRPr="001059DE" w:rsidRDefault="006B07AE" w:rsidP="00C328B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6B07AE" w:rsidRPr="001059DE" w:rsidRDefault="006B07AE" w:rsidP="00C328B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用户</w:t>
            </w:r>
            <w:r w:rsidRPr="001059DE">
              <w:rPr>
                <w:color w:val="000000" w:themeColor="text1"/>
                <w:szCs w:val="21"/>
              </w:rPr>
              <w:t>id</w:t>
            </w:r>
          </w:p>
        </w:tc>
      </w:tr>
    </w:tbl>
    <w:p w:rsidR="006B07AE" w:rsidRPr="001059DE" w:rsidRDefault="006B07AE" w:rsidP="006B07AE">
      <w:pPr>
        <w:pStyle w:val="4"/>
        <w:rPr>
          <w:color w:val="000000" w:themeColor="text1"/>
        </w:rPr>
      </w:pPr>
      <w:r w:rsidRPr="001059DE">
        <w:rPr>
          <w:rFonts w:hint="eastAsia"/>
          <w:color w:val="000000" w:themeColor="text1"/>
        </w:rPr>
        <w:lastRenderedPageBreak/>
        <w:t>输出</w:t>
      </w:r>
    </w:p>
    <w:p w:rsidR="006B07AE" w:rsidRPr="001059DE" w:rsidRDefault="006B07AE" w:rsidP="006B07AE"/>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6B07AE" w:rsidRPr="001059DE" w:rsidTr="00C3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6B07AE" w:rsidRPr="001059DE" w:rsidRDefault="006B07AE" w:rsidP="00C328B0">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6B07AE" w:rsidRPr="001059DE" w:rsidRDefault="006B07AE"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B07AE"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6B07AE" w:rsidRPr="001059DE" w:rsidRDefault="006B07AE" w:rsidP="00C328B0">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6B07AE" w:rsidRPr="001059DE" w:rsidRDefault="006B07AE" w:rsidP="00C328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6B07AE"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6B07AE" w:rsidRPr="001059DE" w:rsidRDefault="006B07AE" w:rsidP="00C328B0">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6B07AE" w:rsidRPr="001059DE" w:rsidRDefault="006B07AE" w:rsidP="00C328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FC26CC" w:rsidRPr="001059DE" w:rsidRDefault="00FC26CC" w:rsidP="00C328B0">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FC26CC" w:rsidRPr="001059DE" w:rsidRDefault="00FC26C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C26CC" w:rsidRPr="001059DE" w:rsidRDefault="00FC26C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FC26CC" w:rsidRPr="001059DE" w:rsidRDefault="00FC26C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total</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邀请好友总人数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awardSum</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奖励总和</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86497"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86497" w:rsidRPr="001059DE" w:rsidRDefault="00F86497"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86497" w:rsidRPr="001059DE" w:rsidRDefault="00F86497"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rewardSum</w:t>
            </w:r>
          </w:p>
        </w:tc>
        <w:tc>
          <w:tcPr>
            <w:tcW w:w="1244" w:type="dxa"/>
            <w:tcBorders>
              <w:top w:val="single" w:sz="4" w:space="0" w:color="BFBFBF"/>
              <w:left w:val="single" w:sz="4" w:space="0" w:color="BFBFBF"/>
              <w:bottom w:val="single" w:sz="4" w:space="0" w:color="BFBFBF"/>
              <w:right w:val="single" w:sz="4" w:space="0" w:color="BFBFBF"/>
            </w:tcBorders>
            <w:vAlign w:val="center"/>
          </w:tcPr>
          <w:p w:rsidR="00F86497" w:rsidRPr="001059DE" w:rsidRDefault="00F86497"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86497" w:rsidRPr="001059DE" w:rsidRDefault="00F86497"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已经获取奖励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86497" w:rsidRPr="001059DE" w:rsidRDefault="00F86497"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phone</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手机号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num</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w:t>
            </w:r>
            <w:r w:rsidRPr="001059DE">
              <w:rPr>
                <w:rFonts w:cs="宋体" w:hint="eastAsia"/>
                <w:b/>
                <w:bCs/>
                <w:color w:val="660E7A"/>
                <w:sz w:val="18"/>
                <w:szCs w:val="18"/>
              </w:rPr>
              <w:t>nt</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剩余邀请人数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minMoney</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出借最小金额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getMoney</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获取奖励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maxMoney</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出借最大金额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invitationNum</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邀请人数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endDate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结束日期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FC26C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C26CC" w:rsidRPr="001059DE" w:rsidRDefault="00FC26CC"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startDate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开始日期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FC26CC" w:rsidRPr="001059DE" w:rsidRDefault="00FC26CC"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D623E"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3D623E" w:rsidRPr="001059DE" w:rsidRDefault="003D623E"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webUrl</w:t>
            </w:r>
          </w:p>
        </w:tc>
        <w:tc>
          <w:tcPr>
            <w:tcW w:w="1244" w:type="dxa"/>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w:t>
            </w:r>
            <w:r w:rsidRPr="001059DE">
              <w:rPr>
                <w:rFonts w:hint="eastAsia"/>
              </w:rPr>
              <w:t>pp</w:t>
            </w:r>
            <w:r w:rsidRPr="001059DE">
              <w:rPr>
                <w:rFonts w:hint="eastAsia"/>
              </w:rPr>
              <w:t>快速注册链接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3D623E"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3D623E" w:rsidRPr="001059DE" w:rsidRDefault="003D623E" w:rsidP="00C328B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pcShareUrl</w:t>
            </w:r>
          </w:p>
        </w:tc>
        <w:tc>
          <w:tcPr>
            <w:tcW w:w="1244" w:type="dxa"/>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pc</w:t>
            </w:r>
            <w:r w:rsidRPr="001059DE">
              <w:t>快速注册链接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3D623E" w:rsidRPr="001059DE" w:rsidRDefault="003D623E" w:rsidP="00C328B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6B07AE" w:rsidRPr="001059DE" w:rsidRDefault="006B07AE" w:rsidP="006B07AE"/>
    <w:p w:rsidR="00FC26CC" w:rsidRPr="001059DE" w:rsidRDefault="00FC26CC" w:rsidP="00FC26CC">
      <w:r w:rsidRPr="001059DE">
        <w:t>{</w:t>
      </w:r>
    </w:p>
    <w:p w:rsidR="00FC26CC" w:rsidRPr="001059DE" w:rsidRDefault="00FC26CC" w:rsidP="00FC26CC">
      <w:r w:rsidRPr="001059DE">
        <w:t xml:space="preserve">    "code": 0,</w:t>
      </w:r>
    </w:p>
    <w:p w:rsidR="00FC26CC" w:rsidRPr="001059DE" w:rsidRDefault="00FC26CC" w:rsidP="00FC26CC">
      <w:r w:rsidRPr="001059DE">
        <w:t xml:space="preserve">    "data": {</w:t>
      </w:r>
    </w:p>
    <w:p w:rsidR="00FC26CC" w:rsidRPr="001059DE" w:rsidRDefault="00FC26CC" w:rsidP="00FC26CC">
      <w:r w:rsidRPr="001059DE">
        <w:t xml:space="preserve">        "total": 4,</w:t>
      </w:r>
    </w:p>
    <w:p w:rsidR="00FC26CC" w:rsidRPr="001059DE" w:rsidRDefault="00FC26CC" w:rsidP="00FC26CC">
      <w:r w:rsidRPr="001059DE">
        <w:t xml:space="preserve">        "phone": "186****3258",</w:t>
      </w:r>
    </w:p>
    <w:p w:rsidR="00FC26CC" w:rsidRPr="001059DE" w:rsidRDefault="00FC26CC" w:rsidP="00FC26CC">
      <w:r w:rsidRPr="001059DE">
        <w:t xml:space="preserve">        "endDate": 1548994440000,</w:t>
      </w:r>
    </w:p>
    <w:p w:rsidR="00FC26CC" w:rsidRPr="001059DE" w:rsidRDefault="00FC26CC" w:rsidP="00FC26CC">
      <w:r w:rsidRPr="001059DE">
        <w:t xml:space="preserve">        "num": 1,</w:t>
      </w:r>
    </w:p>
    <w:p w:rsidR="00FC26CC" w:rsidRPr="001059DE" w:rsidRDefault="00FC26CC" w:rsidP="00FC26CC">
      <w:r w:rsidRPr="001059DE">
        <w:t xml:space="preserve">        "awardSum": "5000",</w:t>
      </w:r>
    </w:p>
    <w:p w:rsidR="00FC26CC" w:rsidRPr="001059DE" w:rsidRDefault="00FC26CC" w:rsidP="00FC26CC">
      <w:r w:rsidRPr="001059DE">
        <w:t xml:space="preserve">        "list": [</w:t>
      </w:r>
    </w:p>
    <w:p w:rsidR="00FC26CC" w:rsidRPr="001059DE" w:rsidRDefault="00FC26CC" w:rsidP="00FC26CC">
      <w:r w:rsidRPr="001059DE">
        <w:t xml:space="preserve">            {</w:t>
      </w:r>
    </w:p>
    <w:p w:rsidR="00FC26CC" w:rsidRPr="001059DE" w:rsidRDefault="00FC26CC" w:rsidP="00FC26CC">
      <w:r w:rsidRPr="001059DE">
        <w:t xml:space="preserve">                "minMoney": "10000",</w:t>
      </w:r>
    </w:p>
    <w:p w:rsidR="00FC26CC" w:rsidRPr="001059DE" w:rsidRDefault="00FC26CC" w:rsidP="00FC26CC">
      <w:r w:rsidRPr="001059DE">
        <w:t xml:space="preserve">                "getMoney": "1000",</w:t>
      </w:r>
    </w:p>
    <w:p w:rsidR="00FC26CC" w:rsidRPr="001059DE" w:rsidRDefault="00FC26CC" w:rsidP="00FC26CC">
      <w:r w:rsidRPr="001059DE">
        <w:t xml:space="preserve">                "maxMoney": "20000"</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t xml:space="preserve">                "minMoney": "20000",</w:t>
      </w:r>
    </w:p>
    <w:p w:rsidR="00FC26CC" w:rsidRPr="001059DE" w:rsidRDefault="00FC26CC" w:rsidP="00FC26CC">
      <w:r w:rsidRPr="001059DE">
        <w:t xml:space="preserve">                "getMoney": "2000",</w:t>
      </w:r>
    </w:p>
    <w:p w:rsidR="00FC26CC" w:rsidRPr="001059DE" w:rsidRDefault="00FC26CC" w:rsidP="00FC26CC">
      <w:r w:rsidRPr="001059DE">
        <w:t xml:space="preserve">                "maxMoney": "30000"</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lastRenderedPageBreak/>
        <w:t xml:space="preserve">                "minMoney": "30000",</w:t>
      </w:r>
    </w:p>
    <w:p w:rsidR="00FC26CC" w:rsidRPr="001059DE" w:rsidRDefault="00FC26CC" w:rsidP="00FC26CC">
      <w:r w:rsidRPr="001059DE">
        <w:t xml:space="preserve">                "getMoney": "30000",</w:t>
      </w:r>
    </w:p>
    <w:p w:rsidR="00FC26CC" w:rsidRPr="001059DE" w:rsidRDefault="00FC26CC" w:rsidP="00FC26CC">
      <w:r w:rsidRPr="001059DE">
        <w:t xml:space="preserve">                "maxMoney": "40000"</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t xml:space="preserve">                "getMoney": "5000",</w:t>
      </w:r>
    </w:p>
    <w:p w:rsidR="00FC26CC" w:rsidRPr="001059DE" w:rsidRDefault="00FC26CC" w:rsidP="00FC26CC">
      <w:r w:rsidRPr="001059DE">
        <w:t xml:space="preserve">                "maxMoney": "40000"</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t xml:space="preserve">                "reward": "5000",</w:t>
      </w:r>
    </w:p>
    <w:p w:rsidR="00FC26CC" w:rsidRPr="001059DE" w:rsidRDefault="00FC26CC" w:rsidP="00FC26CC">
      <w:r w:rsidRPr="001059DE">
        <w:t xml:space="preserve">                "invitationNum": "5"</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t xml:space="preserve">                "reward": "7000",</w:t>
      </w:r>
    </w:p>
    <w:p w:rsidR="00FC26CC" w:rsidRPr="001059DE" w:rsidRDefault="00FC26CC" w:rsidP="00FC26CC">
      <w:r w:rsidRPr="001059DE">
        <w:t xml:space="preserve">                "invitationNum": "10"</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t xml:space="preserve">                "reward": "7000",</w:t>
      </w:r>
    </w:p>
    <w:p w:rsidR="00FC26CC" w:rsidRPr="001059DE" w:rsidRDefault="00FC26CC" w:rsidP="00FC26CC">
      <w:r w:rsidRPr="001059DE">
        <w:t xml:space="preserve">                "invitationNum": "30"</w:t>
      </w:r>
    </w:p>
    <w:p w:rsidR="00FC26CC" w:rsidRPr="001059DE" w:rsidRDefault="00FC26CC" w:rsidP="00FC26CC">
      <w:r w:rsidRPr="001059DE">
        <w:t xml:space="preserve">            }</w:t>
      </w:r>
    </w:p>
    <w:p w:rsidR="00FC26CC" w:rsidRPr="001059DE" w:rsidRDefault="00FC26CC" w:rsidP="00FC26CC">
      <w:r w:rsidRPr="001059DE">
        <w:t xml:space="preserve">        ],</w:t>
      </w:r>
    </w:p>
    <w:p w:rsidR="00FC26CC" w:rsidRPr="001059DE" w:rsidRDefault="00FC26CC" w:rsidP="00FC26CC">
      <w:r w:rsidRPr="001059DE">
        <w:t xml:space="preserve">        "startDate": 1544411640000</w:t>
      </w:r>
    </w:p>
    <w:p w:rsidR="00FC26CC" w:rsidRPr="001059DE" w:rsidRDefault="00FC26CC" w:rsidP="00FC26CC">
      <w:r w:rsidRPr="001059DE">
        <w:t xml:space="preserve">    },</w:t>
      </w:r>
    </w:p>
    <w:p w:rsidR="00FC26CC" w:rsidRPr="001059DE" w:rsidRDefault="00FC26CC" w:rsidP="00FC26CC">
      <w:r w:rsidRPr="001059DE">
        <w:rPr>
          <w:rFonts w:hint="eastAsia"/>
        </w:rPr>
        <w:t xml:space="preserve">    "message": "</w:t>
      </w:r>
      <w:r w:rsidRPr="001059DE">
        <w:rPr>
          <w:rFonts w:hint="eastAsia"/>
        </w:rPr>
        <w:t>查询成功</w:t>
      </w:r>
      <w:r w:rsidRPr="001059DE">
        <w:rPr>
          <w:rFonts w:hint="eastAsia"/>
        </w:rPr>
        <w:t>"</w:t>
      </w:r>
    </w:p>
    <w:p w:rsidR="00FC26CC" w:rsidRPr="001059DE" w:rsidRDefault="00FC26CC" w:rsidP="00FC26CC">
      <w:r w:rsidRPr="001059DE">
        <w:t>}</w:t>
      </w:r>
    </w:p>
    <w:p w:rsidR="00C67352" w:rsidRPr="001059DE" w:rsidRDefault="00C67352" w:rsidP="00C67352"/>
    <w:p w:rsidR="00C67352" w:rsidRPr="001059DE" w:rsidRDefault="00C67352" w:rsidP="00C67352">
      <w:pPr>
        <w:pStyle w:val="3"/>
        <w:rPr>
          <w:color w:val="000000" w:themeColor="text1"/>
        </w:rPr>
      </w:pPr>
      <w:r w:rsidRPr="001059DE">
        <w:rPr>
          <w:color w:val="000000" w:themeColor="text1"/>
        </w:rPr>
        <w:t>p</w:t>
      </w:r>
      <w:r w:rsidRPr="001059DE">
        <w:rPr>
          <w:rFonts w:hint="eastAsia"/>
          <w:color w:val="000000" w:themeColor="text1"/>
        </w:rPr>
        <w:t>c</w:t>
      </w:r>
      <w:r w:rsidRPr="001059DE">
        <w:rPr>
          <w:rFonts w:hint="eastAsia"/>
          <w:color w:val="000000" w:themeColor="text1"/>
        </w:rPr>
        <w:t>邀请有礼活动接口</w:t>
      </w:r>
      <w:r w:rsidR="00AC3021" w:rsidRPr="001059DE">
        <w:rPr>
          <w:rFonts w:hint="eastAsia"/>
          <w:color w:val="000000" w:themeColor="text1"/>
        </w:rPr>
        <w:t>智享</w:t>
      </w:r>
      <w:r w:rsidR="00341E2C" w:rsidRPr="001059DE">
        <w:rPr>
          <w:rFonts w:hint="eastAsia"/>
          <w:color w:val="000000" w:themeColor="text1"/>
        </w:rPr>
        <w:t>+</w:t>
      </w:r>
      <w:r w:rsidR="00341E2C" w:rsidRPr="001059DE">
        <w:rPr>
          <w:rFonts w:hint="eastAsia"/>
          <w:color w:val="000000" w:themeColor="text1"/>
        </w:rPr>
        <w:t>散标</w:t>
      </w:r>
    </w:p>
    <w:p w:rsidR="00C67352" w:rsidRPr="001059DE" w:rsidRDefault="00C67352" w:rsidP="00C67352">
      <w:pPr>
        <w:pStyle w:val="4"/>
        <w:rPr>
          <w:color w:val="000000" w:themeColor="text1"/>
        </w:rPr>
      </w:pPr>
      <w:r w:rsidRPr="001059DE">
        <w:rPr>
          <w:rFonts w:hint="eastAsia"/>
          <w:color w:val="000000" w:themeColor="text1"/>
        </w:rPr>
        <w:t>输入</w:t>
      </w:r>
    </w:p>
    <w:p w:rsidR="00C67352" w:rsidRPr="001059DE" w:rsidRDefault="00C67352" w:rsidP="00C6735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67352" w:rsidRPr="001059DE" w:rsidRDefault="00C67352" w:rsidP="00C67352">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/api/coupon/invitationBanner</w:t>
      </w:r>
    </w:p>
    <w:p w:rsidR="00C67352" w:rsidRPr="001059DE" w:rsidRDefault="00C67352" w:rsidP="00C6735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C67352" w:rsidRPr="001059DE" w:rsidTr="00224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67352" w:rsidRPr="001059DE" w:rsidRDefault="00C67352" w:rsidP="0022450C">
            <w:pPr>
              <w:rPr>
                <w:b w:val="0"/>
                <w:bCs w:val="0"/>
                <w:color w:val="000000" w:themeColor="text1"/>
              </w:rPr>
            </w:pPr>
            <w:r w:rsidRPr="001059DE">
              <w:rPr>
                <w:rFonts w:hint="eastAsia"/>
                <w:color w:val="000000" w:themeColor="text1"/>
              </w:rPr>
              <w:t>参数</w:t>
            </w:r>
          </w:p>
        </w:tc>
        <w:tc>
          <w:tcPr>
            <w:tcW w:w="1410" w:type="dxa"/>
            <w:vAlign w:val="center"/>
          </w:tcPr>
          <w:p w:rsidR="00C67352" w:rsidRPr="001059DE" w:rsidRDefault="00C67352"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67352" w:rsidRPr="001059DE" w:rsidRDefault="00C67352"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80A70"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580A70" w:rsidRPr="001059DE" w:rsidRDefault="00580A70" w:rsidP="0022450C">
            <w:pPr>
              <w:rPr>
                <w:color w:val="000000" w:themeColor="text1"/>
              </w:rPr>
            </w:pPr>
            <w:r w:rsidRPr="001059DE">
              <w:rPr>
                <w:color w:val="000000" w:themeColor="text1"/>
              </w:rPr>
              <w:t>rewardType</w:t>
            </w:r>
          </w:p>
        </w:tc>
        <w:tc>
          <w:tcPr>
            <w:tcW w:w="1410" w:type="dxa"/>
            <w:vAlign w:val="center"/>
          </w:tcPr>
          <w:p w:rsidR="00580A70" w:rsidRPr="001059DE" w:rsidRDefault="00580A70"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否</w:t>
            </w:r>
          </w:p>
        </w:tc>
        <w:tc>
          <w:tcPr>
            <w:tcW w:w="5113" w:type="dxa"/>
            <w:vAlign w:val="center"/>
          </w:tcPr>
          <w:p w:rsidR="00580A70" w:rsidRPr="001059DE" w:rsidRDefault="00580A70"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1</w:t>
            </w:r>
            <w:r w:rsidRPr="001059DE">
              <w:rPr>
                <w:color w:val="000000" w:themeColor="text1"/>
              </w:rPr>
              <w:t xml:space="preserve"> </w:t>
            </w:r>
            <w:r w:rsidRPr="001059DE">
              <w:rPr>
                <w:color w:val="000000" w:themeColor="text1"/>
              </w:rPr>
              <w:t>是智享</w:t>
            </w:r>
            <w:r w:rsidRPr="001059DE">
              <w:rPr>
                <w:rFonts w:hint="eastAsia"/>
                <w:color w:val="000000" w:themeColor="text1"/>
              </w:rPr>
              <w:t xml:space="preserve"> </w:t>
            </w:r>
            <w:r w:rsidRPr="001059DE">
              <w:rPr>
                <w:color w:val="000000" w:themeColor="text1"/>
              </w:rPr>
              <w:t xml:space="preserve">2 </w:t>
            </w:r>
            <w:r w:rsidRPr="001059DE">
              <w:rPr>
                <w:color w:val="000000" w:themeColor="text1"/>
              </w:rPr>
              <w:t>是</w:t>
            </w:r>
            <w:r w:rsidRPr="001059DE">
              <w:rPr>
                <w:rFonts w:hint="eastAsia"/>
                <w:color w:val="000000" w:themeColor="text1"/>
              </w:rPr>
              <w:t xml:space="preserve"> </w:t>
            </w:r>
            <w:r w:rsidRPr="001059DE">
              <w:rPr>
                <w:rFonts w:hint="eastAsia"/>
                <w:color w:val="000000" w:themeColor="text1"/>
              </w:rPr>
              <w:t>散标</w:t>
            </w:r>
            <w:r w:rsidRPr="001059DE">
              <w:rPr>
                <w:rFonts w:hint="eastAsia"/>
                <w:color w:val="000000" w:themeColor="text1"/>
              </w:rPr>
              <w:t xml:space="preserve"> </w:t>
            </w:r>
          </w:p>
        </w:tc>
      </w:tr>
    </w:tbl>
    <w:p w:rsidR="00C67352" w:rsidRPr="001059DE" w:rsidRDefault="00C67352" w:rsidP="00C67352">
      <w:pPr>
        <w:pStyle w:val="4"/>
        <w:rPr>
          <w:color w:val="000000" w:themeColor="text1"/>
        </w:rPr>
      </w:pPr>
      <w:r w:rsidRPr="001059DE">
        <w:rPr>
          <w:rFonts w:hint="eastAsia"/>
          <w:color w:val="000000" w:themeColor="text1"/>
        </w:rPr>
        <w:t>输出</w:t>
      </w:r>
    </w:p>
    <w:p w:rsidR="00C67352" w:rsidRPr="001059DE" w:rsidRDefault="00C67352" w:rsidP="00C67352"/>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C67352" w:rsidRPr="001059DE" w:rsidTr="00224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67352" w:rsidRPr="001059DE" w:rsidTr="0022450C">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67352" w:rsidRPr="001059DE" w:rsidTr="0022450C">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rPr>
                <w:bCs w:val="0"/>
                <w:color w:val="000000" w:themeColor="text1"/>
                <w:szCs w:val="21"/>
              </w:rPr>
            </w:pPr>
            <w:r w:rsidRPr="001059DE">
              <w:rPr>
                <w:color w:val="000000" w:themeColor="text1"/>
                <w:szCs w:val="21"/>
              </w:rPr>
              <w:lastRenderedPageBreak/>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67352"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C67352" w:rsidRPr="001059DE" w:rsidRDefault="00C67352" w:rsidP="0022450C">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C67352" w:rsidRPr="001059DE" w:rsidRDefault="00C67352"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67352"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67352" w:rsidRPr="001059DE" w:rsidRDefault="00C67352"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reward</w:t>
            </w:r>
          </w:p>
        </w:tc>
        <w:tc>
          <w:tcPr>
            <w:tcW w:w="1244"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获取奖励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67352"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67352" w:rsidRPr="001059DE" w:rsidRDefault="00C67352"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phone</w:t>
            </w:r>
          </w:p>
        </w:tc>
        <w:tc>
          <w:tcPr>
            <w:tcW w:w="1244"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好友显示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67352" w:rsidRPr="001059DE" w:rsidRDefault="00C67352"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C1B21"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AC1B21" w:rsidRPr="001059DE" w:rsidRDefault="00AC1B21"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startTime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 xml:space="preserve">String </w:t>
            </w:r>
          </w:p>
        </w:tc>
        <w:tc>
          <w:tcPr>
            <w:tcW w:w="1733" w:type="dxa"/>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活动开始日期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C1B21"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AC1B21" w:rsidRPr="001059DE" w:rsidRDefault="00AC1B21"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endTime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活动结束日期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C1B21" w:rsidRPr="001059DE" w:rsidRDefault="00AC1B21"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B63A1"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4B63A1" w:rsidRPr="001059DE" w:rsidRDefault="004B63A1" w:rsidP="00DB74C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webUrl</w:t>
            </w:r>
          </w:p>
        </w:tc>
        <w:tc>
          <w:tcPr>
            <w:tcW w:w="1244"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w:t>
            </w:r>
            <w:r w:rsidRPr="001059DE">
              <w:rPr>
                <w:rFonts w:hint="eastAsia"/>
              </w:rPr>
              <w:t>pp</w:t>
            </w:r>
            <w:r w:rsidRPr="001059DE">
              <w:rPr>
                <w:rFonts w:hint="eastAsia"/>
              </w:rPr>
              <w:t>快速注册链接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B63A1" w:rsidRPr="001059DE" w:rsidTr="00DB74C9">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4B63A1" w:rsidRPr="001059DE" w:rsidRDefault="004B63A1" w:rsidP="00DB74C9">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pcShareUrl</w:t>
            </w:r>
          </w:p>
        </w:tc>
        <w:tc>
          <w:tcPr>
            <w:tcW w:w="1244"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pc</w:t>
            </w:r>
            <w:r w:rsidRPr="001059DE">
              <w:t>快速注册链接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DB74C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B63A1"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4B63A1" w:rsidRPr="001059DE" w:rsidRDefault="004B63A1"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1244"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c>
          <w:tcPr>
            <w:tcW w:w="1733" w:type="dxa"/>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B63A1" w:rsidRPr="001059DE" w:rsidRDefault="004B63A1"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67352" w:rsidRPr="001059DE" w:rsidRDefault="00C67352" w:rsidP="00C67352"/>
    <w:p w:rsidR="00AC1B21" w:rsidRPr="001059DE" w:rsidRDefault="00AC1B21" w:rsidP="00AC1B21">
      <w:r w:rsidRPr="001059DE">
        <w:t>{</w:t>
      </w:r>
    </w:p>
    <w:p w:rsidR="00AC1B21" w:rsidRPr="001059DE" w:rsidRDefault="00AC1B21" w:rsidP="00AC1B21">
      <w:r w:rsidRPr="001059DE">
        <w:t xml:space="preserve">    "code": 0,</w:t>
      </w:r>
    </w:p>
    <w:p w:rsidR="00AC1B21" w:rsidRPr="001059DE" w:rsidRDefault="00AC1B21" w:rsidP="00AC1B21">
      <w:r w:rsidRPr="001059DE">
        <w:t xml:space="preserve">    "data": {</w:t>
      </w:r>
    </w:p>
    <w:p w:rsidR="00AC1B21" w:rsidRPr="001059DE" w:rsidRDefault="00AC1B21" w:rsidP="00AC1B21">
      <w:r w:rsidRPr="001059DE">
        <w:t xml:space="preserve">        "startTime": "2018-12-10",</w:t>
      </w:r>
    </w:p>
    <w:p w:rsidR="00AC1B21" w:rsidRPr="001059DE" w:rsidRDefault="00AC1B21" w:rsidP="00AC1B21">
      <w:r w:rsidRPr="001059DE">
        <w:t xml:space="preserve">        "endTime": "2019-02-01",</w:t>
      </w:r>
    </w:p>
    <w:p w:rsidR="00AC1B21" w:rsidRPr="001059DE" w:rsidRDefault="00AC1B21" w:rsidP="00AC1B21">
      <w:r w:rsidRPr="001059DE">
        <w:t xml:space="preserve">        "list": [</w:t>
      </w:r>
    </w:p>
    <w:p w:rsidR="00AC1B21" w:rsidRPr="001059DE" w:rsidRDefault="00AC1B21" w:rsidP="00AC1B21">
      <w:r w:rsidRPr="001059DE">
        <w:t xml:space="preserve">            {</w:t>
      </w:r>
    </w:p>
    <w:p w:rsidR="00AC1B21" w:rsidRPr="001059DE" w:rsidRDefault="00AC1B21" w:rsidP="00AC1B21">
      <w:r w:rsidRPr="001059DE">
        <w:t xml:space="preserve">                "phone": "155****5567",</w:t>
      </w:r>
    </w:p>
    <w:p w:rsidR="00AC1B21" w:rsidRPr="001059DE" w:rsidRDefault="00AC1B21" w:rsidP="00AC1B21">
      <w:r w:rsidRPr="001059DE">
        <w:t xml:space="preserve">                "reward": "20000"</w:t>
      </w:r>
    </w:p>
    <w:p w:rsidR="00AC1B21" w:rsidRPr="001059DE" w:rsidRDefault="00AC1B21" w:rsidP="00AC1B21">
      <w:r w:rsidRPr="001059DE">
        <w:t xml:space="preserve">            },</w:t>
      </w:r>
    </w:p>
    <w:p w:rsidR="00AC1B21" w:rsidRPr="001059DE" w:rsidRDefault="00AC1B21" w:rsidP="00AC1B21">
      <w:r w:rsidRPr="001059DE">
        <w:t xml:space="preserve">            {</w:t>
      </w:r>
    </w:p>
    <w:p w:rsidR="00AC1B21" w:rsidRPr="001059DE" w:rsidRDefault="00AC1B21" w:rsidP="00AC1B21">
      <w:r w:rsidRPr="001059DE">
        <w:t xml:space="preserve">                "phone": "170****5699",</w:t>
      </w:r>
    </w:p>
    <w:p w:rsidR="00AC1B21" w:rsidRPr="001059DE" w:rsidRDefault="00AC1B21" w:rsidP="00AC1B21">
      <w:r w:rsidRPr="001059DE">
        <w:t xml:space="preserve">                "reward": "40000"</w:t>
      </w:r>
    </w:p>
    <w:p w:rsidR="00AC1B21" w:rsidRPr="001059DE" w:rsidRDefault="00AC1B21" w:rsidP="00AC1B21">
      <w:r w:rsidRPr="001059DE">
        <w:t xml:space="preserve">            },</w:t>
      </w:r>
    </w:p>
    <w:p w:rsidR="00AC1B21" w:rsidRPr="001059DE" w:rsidRDefault="00AC1B21" w:rsidP="00AC1B21">
      <w:r w:rsidRPr="001059DE">
        <w:t xml:space="preserve">            {</w:t>
      </w:r>
    </w:p>
    <w:p w:rsidR="00AC1B21" w:rsidRPr="001059DE" w:rsidRDefault="00AC1B21" w:rsidP="00AC1B21">
      <w:r w:rsidRPr="001059DE">
        <w:t xml:space="preserve">                "phone": "186****6330",</w:t>
      </w:r>
    </w:p>
    <w:p w:rsidR="00AC1B21" w:rsidRPr="001059DE" w:rsidRDefault="00AC1B21" w:rsidP="00AC1B21">
      <w:r w:rsidRPr="001059DE">
        <w:t xml:space="preserve">                "reward": "50000"</w:t>
      </w:r>
    </w:p>
    <w:p w:rsidR="00AC1B21" w:rsidRPr="001059DE" w:rsidRDefault="00AC1B21" w:rsidP="00AC1B21">
      <w:r w:rsidRPr="001059DE">
        <w:t xml:space="preserve">            },</w:t>
      </w:r>
    </w:p>
    <w:p w:rsidR="00AC1B21" w:rsidRPr="001059DE" w:rsidRDefault="00AC1B21" w:rsidP="00AC1B21">
      <w:r w:rsidRPr="001059DE">
        <w:t xml:space="preserve">            {</w:t>
      </w:r>
    </w:p>
    <w:p w:rsidR="00AC1B21" w:rsidRPr="001059DE" w:rsidRDefault="00AC1B21" w:rsidP="00AC1B21">
      <w:r w:rsidRPr="001059DE">
        <w:t xml:space="preserve">                "phone": "186****3258",</w:t>
      </w:r>
    </w:p>
    <w:p w:rsidR="00AC1B21" w:rsidRPr="001059DE" w:rsidRDefault="00AC1B21" w:rsidP="00AC1B21">
      <w:r w:rsidRPr="001059DE">
        <w:t xml:space="preserve">                "reward": "10000"</w:t>
      </w:r>
    </w:p>
    <w:p w:rsidR="00BC6621" w:rsidRPr="001059DE" w:rsidRDefault="00AC1B21" w:rsidP="00C67352">
      <w:r w:rsidRPr="001059DE">
        <w:t xml:space="preserve">            },</w:t>
      </w:r>
    </w:p>
    <w:p w:rsidR="00CE08FB" w:rsidRPr="001059DE" w:rsidRDefault="00CE08FB" w:rsidP="00CE08FB">
      <w:pPr>
        <w:pStyle w:val="3"/>
        <w:rPr>
          <w:color w:val="000000" w:themeColor="text1"/>
        </w:rPr>
      </w:pPr>
      <w:r w:rsidRPr="001059DE">
        <w:rPr>
          <w:color w:val="000000" w:themeColor="text1"/>
        </w:rPr>
        <w:t>p</w:t>
      </w:r>
      <w:r w:rsidRPr="001059DE">
        <w:rPr>
          <w:rFonts w:hint="eastAsia"/>
          <w:color w:val="000000" w:themeColor="text1"/>
        </w:rPr>
        <w:t>c</w:t>
      </w:r>
      <w:r w:rsidRPr="001059DE">
        <w:rPr>
          <w:rFonts w:hint="eastAsia"/>
          <w:color w:val="000000" w:themeColor="text1"/>
        </w:rPr>
        <w:t>邀请有礼活动接口散标</w:t>
      </w:r>
    </w:p>
    <w:p w:rsidR="00CE08FB" w:rsidRPr="001059DE" w:rsidRDefault="00CE08FB" w:rsidP="00CE08FB">
      <w:pPr>
        <w:pStyle w:val="4"/>
        <w:rPr>
          <w:color w:val="000000" w:themeColor="text1"/>
        </w:rPr>
      </w:pPr>
      <w:r w:rsidRPr="001059DE">
        <w:rPr>
          <w:rFonts w:hint="eastAsia"/>
          <w:color w:val="000000" w:themeColor="text1"/>
        </w:rPr>
        <w:t>输入</w:t>
      </w:r>
    </w:p>
    <w:p w:rsidR="00CE08FB" w:rsidRPr="001059DE" w:rsidRDefault="00CE08FB" w:rsidP="00CE08F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E08FB" w:rsidRPr="001059DE" w:rsidRDefault="00CE08FB" w:rsidP="00CE08FB">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/api/coupon/invitationToBid</w:t>
      </w:r>
    </w:p>
    <w:p w:rsidR="00CE08FB" w:rsidRPr="001059DE" w:rsidRDefault="00CE08FB" w:rsidP="00CE08FB">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CE08FB" w:rsidRPr="001059DE" w:rsidTr="00CE0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E08FB" w:rsidRPr="001059DE" w:rsidRDefault="00CE08FB" w:rsidP="00CE08FB">
            <w:pPr>
              <w:rPr>
                <w:b w:val="0"/>
                <w:bCs w:val="0"/>
                <w:color w:val="000000" w:themeColor="text1"/>
              </w:rPr>
            </w:pPr>
            <w:r w:rsidRPr="001059DE">
              <w:rPr>
                <w:rFonts w:hint="eastAsia"/>
                <w:color w:val="000000" w:themeColor="text1"/>
              </w:rPr>
              <w:t>参数</w:t>
            </w:r>
          </w:p>
        </w:tc>
        <w:tc>
          <w:tcPr>
            <w:tcW w:w="1410" w:type="dxa"/>
            <w:vAlign w:val="center"/>
          </w:tcPr>
          <w:p w:rsidR="00CE08FB" w:rsidRPr="001059DE" w:rsidRDefault="00CE08FB" w:rsidP="00CE08F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E08FB" w:rsidRPr="001059DE" w:rsidRDefault="00CE08FB" w:rsidP="00CE08F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E08FB" w:rsidRPr="001059DE" w:rsidTr="00CE08FB">
        <w:tc>
          <w:tcPr>
            <w:cnfStyle w:val="001000000000" w:firstRow="0" w:lastRow="0" w:firstColumn="1" w:lastColumn="0" w:oddVBand="0" w:evenVBand="0" w:oddHBand="0" w:evenHBand="0" w:firstRowFirstColumn="0" w:firstRowLastColumn="0" w:lastRowFirstColumn="0" w:lastRowLastColumn="0"/>
            <w:tcW w:w="1773" w:type="dxa"/>
            <w:vAlign w:val="center"/>
          </w:tcPr>
          <w:p w:rsidR="00CE08FB" w:rsidRPr="001059DE" w:rsidRDefault="00CE08FB" w:rsidP="00CE08FB">
            <w:pPr>
              <w:rPr>
                <w:color w:val="000000" w:themeColor="text1"/>
              </w:rPr>
            </w:pPr>
            <w:r w:rsidRPr="001059DE">
              <w:rPr>
                <w:color w:val="000000" w:themeColor="text1"/>
              </w:rPr>
              <w:lastRenderedPageBreak/>
              <w:t>userId</w:t>
            </w:r>
          </w:p>
        </w:tc>
        <w:tc>
          <w:tcPr>
            <w:tcW w:w="1410" w:type="dxa"/>
            <w:vAlign w:val="center"/>
          </w:tcPr>
          <w:p w:rsidR="00CE08FB" w:rsidRPr="001059DE" w:rsidRDefault="00CE08FB" w:rsidP="00CE08F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是</w:t>
            </w:r>
          </w:p>
        </w:tc>
        <w:tc>
          <w:tcPr>
            <w:tcW w:w="5113" w:type="dxa"/>
            <w:vAlign w:val="center"/>
          </w:tcPr>
          <w:p w:rsidR="00CE08FB" w:rsidRPr="001059DE" w:rsidRDefault="00CE08FB" w:rsidP="00CE08F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CE08FB" w:rsidRPr="001059DE" w:rsidRDefault="00CE08FB" w:rsidP="00CE08FB">
      <w:pPr>
        <w:pStyle w:val="4"/>
        <w:rPr>
          <w:color w:val="000000" w:themeColor="text1"/>
        </w:rPr>
      </w:pPr>
      <w:r w:rsidRPr="001059DE">
        <w:rPr>
          <w:rFonts w:hint="eastAsia"/>
          <w:color w:val="000000" w:themeColor="text1"/>
        </w:rPr>
        <w:t>输出</w:t>
      </w:r>
    </w:p>
    <w:p w:rsidR="00CE08FB" w:rsidRPr="001059DE" w:rsidRDefault="00CE08FB" w:rsidP="00CE08FB"/>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CE08FB" w:rsidRPr="001059DE" w:rsidTr="00CE0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E08FB" w:rsidRPr="001059DE" w:rsidTr="00CE08F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E08FB" w:rsidRPr="001059DE" w:rsidTr="00CE08F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E08FB"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CE08FB" w:rsidRPr="001059DE" w:rsidRDefault="00CE08FB" w:rsidP="00CE08FB">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CE08FB" w:rsidRPr="001059DE" w:rsidRDefault="00CE08FB" w:rsidP="00CE08F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E08FB"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E08FB" w:rsidRPr="001059DE" w:rsidRDefault="00CE08FB"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reward</w:t>
            </w:r>
            <w:r w:rsidR="00616B6A" w:rsidRPr="001059DE">
              <w:t>(</w:t>
            </w:r>
            <w:r w:rsidR="00616B6A" w:rsidRPr="001059DE">
              <w:t>一重豪礼</w:t>
            </w:r>
            <w:r w:rsidR="00616B6A" w:rsidRPr="001059DE">
              <w:rPr>
                <w:rFonts w:hint="eastAsia"/>
              </w:rPr>
              <w:t>)</w:t>
            </w:r>
          </w:p>
        </w:tc>
        <w:tc>
          <w:tcPr>
            <w:tcW w:w="1244"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w:t>
            </w:r>
            <w:r w:rsidRPr="001059DE">
              <w:rPr>
                <w:rFonts w:cs="宋体"/>
                <w:b/>
                <w:bCs/>
                <w:color w:val="660E7A"/>
                <w:sz w:val="18"/>
                <w:szCs w:val="18"/>
              </w:rPr>
              <w:t>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获取奖励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E08FB"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E08FB" w:rsidRPr="001059DE" w:rsidRDefault="00CE08FB"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total</w:t>
            </w:r>
            <w:r w:rsidR="00616B6A" w:rsidRPr="001059DE">
              <w:rPr>
                <w:rFonts w:hint="eastAsia"/>
              </w:rPr>
              <w:t>(</w:t>
            </w:r>
            <w:r w:rsidR="00616B6A" w:rsidRPr="001059DE">
              <w:rPr>
                <w:rFonts w:hint="eastAsia"/>
              </w:rPr>
              <w:t>一重豪礼</w:t>
            </w:r>
            <w:r w:rsidR="00616B6A" w:rsidRPr="001059DE">
              <w:t>)</w:t>
            </w:r>
          </w:p>
        </w:tc>
        <w:tc>
          <w:tcPr>
            <w:tcW w:w="1244"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获得次数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E08FB"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CE08FB" w:rsidRPr="001059DE" w:rsidRDefault="00CE08FB"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startTime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 xml:space="preserve">String </w:t>
            </w:r>
          </w:p>
        </w:tc>
        <w:tc>
          <w:tcPr>
            <w:tcW w:w="17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活动开始日期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E08FB"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CE08FB" w:rsidRPr="001059DE" w:rsidRDefault="00CE08FB"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endTime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活动结束日期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E08FB" w:rsidRPr="001059DE" w:rsidRDefault="00CE08FB"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C7CA4"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2C7CA4" w:rsidRPr="001059DE" w:rsidRDefault="002C7CA4"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616B6A"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n</w:t>
            </w:r>
            <w:r w:rsidR="002C7CA4" w:rsidRPr="001059DE">
              <w:t>um</w:t>
            </w:r>
            <w:r w:rsidRPr="001059DE">
              <w:t>(</w:t>
            </w:r>
            <w:r w:rsidRPr="001059DE">
              <w:t>一重豪礼</w:t>
            </w:r>
            <w:r w:rsidRPr="001059DE">
              <w:t>)</w:t>
            </w:r>
          </w:p>
        </w:tc>
        <w:tc>
          <w:tcPr>
            <w:tcW w:w="1244"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w:t>
            </w:r>
          </w:p>
        </w:tc>
        <w:tc>
          <w:tcPr>
            <w:tcW w:w="17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剩余次数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C7CA4"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2C7CA4" w:rsidRPr="001059DE" w:rsidRDefault="002C7CA4"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one</w:t>
            </w:r>
          </w:p>
        </w:tc>
        <w:tc>
          <w:tcPr>
            <w:tcW w:w="1244"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 xml:space="preserve">Int </w:t>
            </w:r>
          </w:p>
        </w:tc>
        <w:tc>
          <w:tcPr>
            <w:tcW w:w="17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获取</w:t>
            </w:r>
            <w:r w:rsidRPr="001059DE">
              <w:rPr>
                <w:rFonts w:hint="eastAsia"/>
              </w:rPr>
              <w:t>2</w:t>
            </w:r>
            <w:r w:rsidRPr="001059DE">
              <w:t>8</w:t>
            </w:r>
            <w:r w:rsidRPr="001059DE">
              <w:t>元次数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C7CA4"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2C7CA4" w:rsidRPr="001059DE" w:rsidRDefault="002C7CA4"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two</w:t>
            </w:r>
          </w:p>
        </w:tc>
        <w:tc>
          <w:tcPr>
            <w:tcW w:w="1244"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w:t>
            </w:r>
          </w:p>
        </w:tc>
        <w:tc>
          <w:tcPr>
            <w:tcW w:w="17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2C7CA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获取</w:t>
            </w:r>
            <w:r w:rsidRPr="001059DE">
              <w:t>58</w:t>
            </w:r>
            <w:r w:rsidRPr="001059DE">
              <w:t>元次数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C7CA4"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2C7CA4" w:rsidRPr="001059DE" w:rsidRDefault="002C7CA4"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t</w:t>
            </w:r>
            <w:r w:rsidRPr="001059DE">
              <w:t>hree</w:t>
            </w:r>
          </w:p>
        </w:tc>
        <w:tc>
          <w:tcPr>
            <w:tcW w:w="1244"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w:t>
            </w:r>
          </w:p>
        </w:tc>
        <w:tc>
          <w:tcPr>
            <w:tcW w:w="17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获取</w:t>
            </w:r>
            <w:r w:rsidRPr="001059DE">
              <w:t>88</w:t>
            </w:r>
            <w:r w:rsidRPr="001059DE">
              <w:t>元次数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C7CA4"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2C7CA4" w:rsidRPr="001059DE" w:rsidRDefault="002C7CA4" w:rsidP="00CE08F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f</w:t>
            </w:r>
            <w:r w:rsidRPr="001059DE">
              <w:t>our</w:t>
            </w:r>
          </w:p>
        </w:tc>
        <w:tc>
          <w:tcPr>
            <w:tcW w:w="1244"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i</w:t>
            </w:r>
            <w:r w:rsidRPr="001059DE">
              <w:rPr>
                <w:rFonts w:cs="宋体"/>
                <w:b/>
                <w:bCs/>
                <w:color w:val="660E7A"/>
                <w:sz w:val="18"/>
                <w:szCs w:val="18"/>
              </w:rPr>
              <w:t>nt</w:t>
            </w:r>
          </w:p>
        </w:tc>
        <w:tc>
          <w:tcPr>
            <w:tcW w:w="1733" w:type="dxa"/>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获取</w:t>
            </w:r>
            <w:r w:rsidRPr="001059DE">
              <w:rPr>
                <w:rFonts w:hint="eastAsia"/>
              </w:rPr>
              <w:t>2</w:t>
            </w:r>
            <w:r w:rsidRPr="001059DE">
              <w:t>00</w:t>
            </w:r>
            <w:r w:rsidRPr="001059DE">
              <w:t>元次数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C7CA4" w:rsidRPr="001059DE" w:rsidRDefault="002C7CA4" w:rsidP="00CE08F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16B6A"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616B6A" w:rsidRPr="001059DE" w:rsidRDefault="00616B6A" w:rsidP="00616B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totalNum</w:t>
            </w:r>
            <w:r w:rsidRPr="001059DE">
              <w:rPr>
                <w:rFonts w:hint="eastAsia"/>
              </w:rPr>
              <w:t>(</w:t>
            </w:r>
            <w:r w:rsidRPr="001059DE">
              <w:t>二重豪礼</w:t>
            </w:r>
            <w:r w:rsidRPr="001059DE">
              <w:t>)</w:t>
            </w:r>
          </w:p>
        </w:tc>
        <w:tc>
          <w:tcPr>
            <w:tcW w:w="1244" w:type="dxa"/>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i</w:t>
            </w:r>
            <w:r w:rsidRPr="001059DE">
              <w:rPr>
                <w:rFonts w:cs="宋体"/>
                <w:b/>
                <w:bCs/>
                <w:color w:val="660E7A"/>
                <w:sz w:val="18"/>
                <w:szCs w:val="18"/>
              </w:rPr>
              <w:t>nt</w:t>
            </w:r>
          </w:p>
        </w:tc>
        <w:tc>
          <w:tcPr>
            <w:tcW w:w="1733" w:type="dxa"/>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获得次数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16B6A"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616B6A" w:rsidRPr="001059DE" w:rsidRDefault="00616B6A" w:rsidP="00616B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totalReward</w:t>
            </w:r>
            <w:r w:rsidRPr="001059DE">
              <w:rPr>
                <w:rFonts w:hint="eastAsia"/>
              </w:rPr>
              <w:t>(</w:t>
            </w:r>
            <w:r w:rsidRPr="001059DE">
              <w:rPr>
                <w:rFonts w:hint="eastAsia"/>
              </w:rPr>
              <w:t>二重豪礼</w:t>
            </w:r>
            <w:r w:rsidRPr="001059DE">
              <w:rPr>
                <w:rFonts w:hint="eastAsia"/>
              </w:rPr>
              <w:t>)</w:t>
            </w:r>
          </w:p>
        </w:tc>
        <w:tc>
          <w:tcPr>
            <w:tcW w:w="1244" w:type="dxa"/>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获取奖励</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16B6A" w:rsidRPr="001059DE" w:rsidRDefault="00616B6A" w:rsidP="00616B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BF5599" w:rsidRPr="001059DE" w:rsidTr="00CE08FB">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BF5599" w:rsidRPr="001059DE" w:rsidRDefault="00BF5599" w:rsidP="00616B6A">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BF5599" w:rsidRPr="001059DE" w:rsidRDefault="00BF5599" w:rsidP="00616B6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residualNum</w:t>
            </w:r>
            <w:r w:rsidRPr="001059DE">
              <w:rPr>
                <w:rFonts w:hint="eastAsia"/>
              </w:rPr>
              <w:t>（二重豪礼）</w:t>
            </w:r>
          </w:p>
        </w:tc>
        <w:tc>
          <w:tcPr>
            <w:tcW w:w="1244" w:type="dxa"/>
            <w:tcBorders>
              <w:top w:val="single" w:sz="4" w:space="0" w:color="BFBFBF"/>
              <w:left w:val="single" w:sz="4" w:space="0" w:color="BFBFBF"/>
              <w:bottom w:val="single" w:sz="4" w:space="0" w:color="BFBFBF"/>
              <w:right w:val="single" w:sz="4" w:space="0" w:color="BFBFBF"/>
            </w:tcBorders>
            <w:vAlign w:val="center"/>
          </w:tcPr>
          <w:p w:rsidR="00BF5599" w:rsidRPr="001059DE" w:rsidRDefault="00BF5599" w:rsidP="00616B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 xml:space="preserve">Int </w:t>
            </w:r>
          </w:p>
        </w:tc>
        <w:tc>
          <w:tcPr>
            <w:tcW w:w="1733" w:type="dxa"/>
            <w:tcBorders>
              <w:top w:val="single" w:sz="4" w:space="0" w:color="BFBFBF"/>
              <w:left w:val="single" w:sz="4" w:space="0" w:color="BFBFBF"/>
              <w:bottom w:val="single" w:sz="4" w:space="0" w:color="BFBFBF"/>
              <w:right w:val="single" w:sz="4" w:space="0" w:color="BFBFBF"/>
            </w:tcBorders>
            <w:vAlign w:val="center"/>
          </w:tcPr>
          <w:p w:rsidR="00BF5599" w:rsidRPr="001059DE" w:rsidRDefault="00BF5599" w:rsidP="00616B6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剩余次数</w:t>
            </w:r>
            <w:r w:rsidRPr="001059DE">
              <w:rPr>
                <w:rFonts w:hint="eastAsia"/>
              </w:rPr>
              <w:t>(</w:t>
            </w:r>
            <w:r w:rsidRPr="001059DE">
              <w:rPr>
                <w:rFonts w:hint="eastAsia"/>
              </w:rPr>
              <w:t>二重豪礼</w:t>
            </w:r>
            <w:r w:rsidRPr="001059DE">
              <w:t>)</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BF5599" w:rsidRPr="001059DE" w:rsidRDefault="00BF5599" w:rsidP="00616B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E08FB" w:rsidRPr="001059DE" w:rsidRDefault="00CE08FB" w:rsidP="00CE08FB"/>
    <w:p w:rsidR="00616B6A" w:rsidRPr="001059DE" w:rsidRDefault="00616B6A" w:rsidP="00616B6A">
      <w:r w:rsidRPr="001059DE">
        <w:t>{</w:t>
      </w:r>
    </w:p>
    <w:p w:rsidR="00616B6A" w:rsidRPr="001059DE" w:rsidRDefault="00616B6A" w:rsidP="00616B6A">
      <w:r w:rsidRPr="001059DE">
        <w:t xml:space="preserve">    "code": 0,</w:t>
      </w:r>
    </w:p>
    <w:p w:rsidR="00616B6A" w:rsidRPr="001059DE" w:rsidRDefault="00616B6A" w:rsidP="00616B6A">
      <w:r w:rsidRPr="001059DE">
        <w:t xml:space="preserve">    "data": {</w:t>
      </w:r>
    </w:p>
    <w:p w:rsidR="00616B6A" w:rsidRPr="001059DE" w:rsidRDefault="00616B6A" w:rsidP="00616B6A">
      <w:r w:rsidRPr="001059DE">
        <w:t xml:space="preserve">        "reward": "3360.00",</w:t>
      </w:r>
    </w:p>
    <w:p w:rsidR="00616B6A" w:rsidRPr="001059DE" w:rsidRDefault="00616B6A" w:rsidP="00616B6A">
      <w:r w:rsidRPr="001059DE">
        <w:t xml:space="preserve">        "total": 10,</w:t>
      </w:r>
    </w:p>
    <w:p w:rsidR="00616B6A" w:rsidRPr="001059DE" w:rsidRDefault="00616B6A" w:rsidP="00616B6A">
      <w:r w:rsidRPr="001059DE">
        <w:t xml:space="preserve">        "listTwo": {</w:t>
      </w:r>
    </w:p>
    <w:p w:rsidR="00616B6A" w:rsidRPr="001059DE" w:rsidRDefault="00616B6A" w:rsidP="00616B6A">
      <w:r w:rsidRPr="001059DE">
        <w:t xml:space="preserve">            "four": 0,</w:t>
      </w:r>
    </w:p>
    <w:p w:rsidR="00616B6A" w:rsidRPr="001059DE" w:rsidRDefault="00616B6A" w:rsidP="00616B6A">
      <w:r w:rsidRPr="001059DE">
        <w:t xml:space="preserve">            "one": 1,</w:t>
      </w:r>
    </w:p>
    <w:p w:rsidR="00616B6A" w:rsidRPr="001059DE" w:rsidRDefault="00616B6A" w:rsidP="00616B6A">
      <w:r w:rsidRPr="001059DE">
        <w:t xml:space="preserve">            "three": 0,</w:t>
      </w:r>
    </w:p>
    <w:p w:rsidR="00616B6A" w:rsidRPr="001059DE" w:rsidRDefault="00616B6A" w:rsidP="00616B6A">
      <w:r w:rsidRPr="001059DE">
        <w:t xml:space="preserve">            "totalNum": 1,</w:t>
      </w:r>
    </w:p>
    <w:p w:rsidR="00616B6A" w:rsidRPr="001059DE" w:rsidRDefault="00616B6A" w:rsidP="00616B6A">
      <w:r w:rsidRPr="001059DE">
        <w:t xml:space="preserve">            "totalReward": "2800.00",</w:t>
      </w:r>
    </w:p>
    <w:p w:rsidR="00616B6A" w:rsidRPr="001059DE" w:rsidRDefault="00616B6A" w:rsidP="00616B6A">
      <w:r w:rsidRPr="001059DE">
        <w:t xml:space="preserve">            "two": 0</w:t>
      </w:r>
    </w:p>
    <w:p w:rsidR="00616B6A" w:rsidRPr="001059DE" w:rsidRDefault="00616B6A" w:rsidP="00616B6A">
      <w:r w:rsidRPr="001059DE">
        <w:t xml:space="preserve">        },</w:t>
      </w:r>
    </w:p>
    <w:p w:rsidR="00616B6A" w:rsidRPr="001059DE" w:rsidRDefault="00616B6A" w:rsidP="00616B6A">
      <w:r w:rsidRPr="001059DE">
        <w:t xml:space="preserve">        "webUrl": "http://192.168.1.77:88/user/quick-register",</w:t>
      </w:r>
    </w:p>
    <w:p w:rsidR="00616B6A" w:rsidRPr="001059DE" w:rsidRDefault="00616B6A" w:rsidP="00616B6A">
      <w:r w:rsidRPr="001059DE">
        <w:t xml:space="preserve">        "num": 0,</w:t>
      </w:r>
    </w:p>
    <w:p w:rsidR="00616B6A" w:rsidRPr="001059DE" w:rsidRDefault="00616B6A" w:rsidP="00616B6A">
      <w:r w:rsidRPr="001059DE">
        <w:t xml:space="preserve">        "startTime": "2019-1-25",</w:t>
      </w:r>
    </w:p>
    <w:p w:rsidR="00616B6A" w:rsidRPr="001059DE" w:rsidRDefault="00616B6A" w:rsidP="00616B6A">
      <w:r w:rsidRPr="001059DE">
        <w:t xml:space="preserve">        "endTime": "2019-2-25",</w:t>
      </w:r>
    </w:p>
    <w:p w:rsidR="00616B6A" w:rsidRPr="001059DE" w:rsidRDefault="00616B6A" w:rsidP="00616B6A">
      <w:r w:rsidRPr="001059DE">
        <w:t xml:space="preserve">        "invitationCode": "BDBFDC6F895F6B78A22FC1B8E60A9F69",</w:t>
      </w:r>
    </w:p>
    <w:p w:rsidR="00616B6A" w:rsidRPr="001059DE" w:rsidRDefault="00616B6A" w:rsidP="00616B6A">
      <w:r w:rsidRPr="001059DE">
        <w:t xml:space="preserve">        "pcShareUrl": "http://192.168.1.77:85/hdzq/yaoqing-201902"</w:t>
      </w:r>
    </w:p>
    <w:p w:rsidR="00616B6A" w:rsidRPr="001059DE" w:rsidRDefault="00616B6A" w:rsidP="00616B6A">
      <w:r w:rsidRPr="001059DE">
        <w:t xml:space="preserve">    },</w:t>
      </w:r>
    </w:p>
    <w:p w:rsidR="00616B6A" w:rsidRPr="001059DE" w:rsidRDefault="00616B6A" w:rsidP="00616B6A">
      <w:r w:rsidRPr="001059DE">
        <w:rPr>
          <w:rFonts w:hint="eastAsia"/>
        </w:rPr>
        <w:lastRenderedPageBreak/>
        <w:t xml:space="preserve">    "message": "</w:t>
      </w:r>
      <w:r w:rsidRPr="001059DE">
        <w:rPr>
          <w:rFonts w:hint="eastAsia"/>
        </w:rPr>
        <w:t>查询成功</w:t>
      </w:r>
      <w:r w:rsidRPr="001059DE">
        <w:rPr>
          <w:rFonts w:hint="eastAsia"/>
        </w:rPr>
        <w:t>"</w:t>
      </w:r>
    </w:p>
    <w:p w:rsidR="00616B6A" w:rsidRPr="001059DE" w:rsidRDefault="00616B6A" w:rsidP="00616B6A">
      <w:r w:rsidRPr="001059DE">
        <w:t>}</w:t>
      </w:r>
    </w:p>
    <w:p w:rsidR="00BC6621" w:rsidRPr="001059DE" w:rsidRDefault="00BC6621" w:rsidP="00BC6621">
      <w:pPr>
        <w:pStyle w:val="3"/>
        <w:rPr>
          <w:color w:val="000000" w:themeColor="text1"/>
        </w:rPr>
      </w:pPr>
      <w:r w:rsidRPr="001059DE">
        <w:rPr>
          <w:color w:val="000000" w:themeColor="text1"/>
        </w:rPr>
        <w:t>App</w:t>
      </w:r>
      <w:r w:rsidRPr="001059DE">
        <w:rPr>
          <w:rFonts w:hint="eastAsia"/>
          <w:color w:val="000000" w:themeColor="text1"/>
        </w:rPr>
        <w:t>出借确认页优惠券使用</w:t>
      </w:r>
    </w:p>
    <w:p w:rsidR="00BC6621" w:rsidRPr="001059DE" w:rsidRDefault="00BC6621" w:rsidP="00BC6621">
      <w:pPr>
        <w:pStyle w:val="4"/>
        <w:rPr>
          <w:color w:val="000000" w:themeColor="text1"/>
        </w:rPr>
      </w:pPr>
      <w:r w:rsidRPr="001059DE">
        <w:rPr>
          <w:rFonts w:hint="eastAsia"/>
          <w:color w:val="000000" w:themeColor="text1"/>
        </w:rPr>
        <w:t>输入</w:t>
      </w:r>
    </w:p>
    <w:p w:rsidR="00BC6621" w:rsidRPr="001059DE" w:rsidRDefault="00BC6621" w:rsidP="00BC6621">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C6621" w:rsidRPr="001059DE" w:rsidRDefault="00BC6621" w:rsidP="00BC6621">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/api/userCoupon/{platform:pc|app|h5}/findUserMayUseCoupon</w:t>
      </w:r>
    </w:p>
    <w:p w:rsidR="00BC6621" w:rsidRPr="001059DE" w:rsidRDefault="00BC6621" w:rsidP="00BC6621">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C6621" w:rsidRPr="001059DE" w:rsidTr="00224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C6621" w:rsidRPr="001059DE" w:rsidRDefault="00BC6621" w:rsidP="0022450C">
            <w:pPr>
              <w:rPr>
                <w:b w:val="0"/>
                <w:bCs w:val="0"/>
                <w:color w:val="000000" w:themeColor="text1"/>
              </w:rPr>
            </w:pPr>
            <w:r w:rsidRPr="001059DE">
              <w:rPr>
                <w:rFonts w:hint="eastAsia"/>
                <w:color w:val="000000" w:themeColor="text1"/>
              </w:rPr>
              <w:t>参数</w:t>
            </w:r>
          </w:p>
        </w:tc>
        <w:tc>
          <w:tcPr>
            <w:tcW w:w="1410" w:type="dxa"/>
            <w:vAlign w:val="center"/>
          </w:tcPr>
          <w:p w:rsidR="00BC6621" w:rsidRPr="001059DE" w:rsidRDefault="00BC6621"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C6621" w:rsidRPr="001059DE" w:rsidRDefault="00BC6621"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产品编号</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investAmount</w:t>
            </w:r>
          </w:p>
        </w:tc>
        <w:tc>
          <w:tcPr>
            <w:tcW w:w="1410"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投资金额</w:t>
            </w:r>
          </w:p>
        </w:tc>
      </w:tr>
      <w:tr w:rsidR="009C5F12"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9C5F12" w:rsidRPr="001059DE" w:rsidRDefault="009C5F12"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productType</w:t>
            </w:r>
          </w:p>
        </w:tc>
        <w:tc>
          <w:tcPr>
            <w:tcW w:w="1410" w:type="dxa"/>
            <w:vAlign w:val="center"/>
          </w:tcPr>
          <w:p w:rsidR="009C5F12" w:rsidRPr="001059DE" w:rsidRDefault="009C5F12"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9C5F12" w:rsidRPr="001059DE" w:rsidRDefault="009C5F12"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1</w:t>
            </w:r>
            <w:r w:rsidRPr="001059DE">
              <w:rPr>
                <w:rFonts w:hint="eastAsia"/>
                <w:color w:val="000000" w:themeColor="text1"/>
              </w:rPr>
              <w:t>，散标</w:t>
            </w:r>
            <w:r w:rsidRPr="001059DE">
              <w:rPr>
                <w:rFonts w:hint="eastAsia"/>
                <w:color w:val="000000" w:themeColor="text1"/>
              </w:rPr>
              <w:t xml:space="preserve"> </w:t>
            </w:r>
            <w:r w:rsidRPr="001059DE">
              <w:rPr>
                <w:color w:val="000000" w:themeColor="text1"/>
              </w:rPr>
              <w:t xml:space="preserve"> 2</w:t>
            </w:r>
            <w:r w:rsidRPr="001059DE">
              <w:rPr>
                <w:color w:val="000000" w:themeColor="text1"/>
              </w:rPr>
              <w:t>，</w:t>
            </w:r>
            <w:r w:rsidRPr="001059DE">
              <w:rPr>
                <w:rFonts w:hint="eastAsia"/>
                <w:color w:val="000000" w:themeColor="text1"/>
              </w:rPr>
              <w:t>智享</w:t>
            </w:r>
            <w:r w:rsidR="002837A8" w:rsidRPr="001059DE">
              <w:rPr>
                <w:rFonts w:hint="eastAsia"/>
                <w:color w:val="000000" w:themeColor="text1"/>
              </w:rPr>
              <w:t>，</w:t>
            </w:r>
            <w:r w:rsidR="002837A8" w:rsidRPr="001059DE">
              <w:rPr>
                <w:rFonts w:hint="eastAsia"/>
                <w:color w:val="000000" w:themeColor="text1"/>
              </w:rPr>
              <w:t>3</w:t>
            </w:r>
            <w:r w:rsidR="002837A8" w:rsidRPr="001059DE">
              <w:rPr>
                <w:rFonts w:hint="eastAsia"/>
                <w:color w:val="000000" w:themeColor="text1"/>
              </w:rPr>
              <w:t>，债转</w:t>
            </w:r>
          </w:p>
        </w:tc>
      </w:tr>
    </w:tbl>
    <w:p w:rsidR="00BC6621" w:rsidRPr="001059DE" w:rsidRDefault="00BC6621" w:rsidP="00BC6621">
      <w:pPr>
        <w:pStyle w:val="4"/>
        <w:rPr>
          <w:color w:val="000000" w:themeColor="text1"/>
        </w:rPr>
      </w:pPr>
      <w:r w:rsidRPr="001059DE">
        <w:rPr>
          <w:rFonts w:hint="eastAsia"/>
          <w:color w:val="000000" w:themeColor="text1"/>
        </w:rPr>
        <w:t>输出</w:t>
      </w:r>
    </w:p>
    <w:p w:rsidR="00BC6621" w:rsidRPr="001059DE" w:rsidRDefault="00BC6621" w:rsidP="00BC6621"/>
    <w:tbl>
      <w:tblPr>
        <w:tblStyle w:val="11"/>
        <w:tblW w:w="8928" w:type="dxa"/>
        <w:tblLayout w:type="fixed"/>
        <w:tblLook w:val="04A0" w:firstRow="1" w:lastRow="0" w:firstColumn="1" w:lastColumn="0" w:noHBand="0" w:noVBand="1"/>
      </w:tblPr>
      <w:tblGrid>
        <w:gridCol w:w="1773"/>
        <w:gridCol w:w="2333"/>
        <w:gridCol w:w="1244"/>
        <w:gridCol w:w="363"/>
        <w:gridCol w:w="1370"/>
        <w:gridCol w:w="56"/>
        <w:gridCol w:w="181"/>
        <w:gridCol w:w="1608"/>
      </w:tblGrid>
      <w:tr w:rsidR="00BC6621" w:rsidRPr="001059DE" w:rsidTr="00224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C6621" w:rsidRPr="001059DE" w:rsidRDefault="00BC6621" w:rsidP="0022450C">
            <w:pPr>
              <w:rPr>
                <w:b w:val="0"/>
                <w:bCs w:val="0"/>
                <w:color w:val="000000" w:themeColor="text1"/>
              </w:rPr>
            </w:pPr>
            <w:r w:rsidRPr="001059DE">
              <w:rPr>
                <w:rFonts w:hint="eastAsia"/>
                <w:color w:val="000000" w:themeColor="text1"/>
              </w:rPr>
              <w:t>参数</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BC6621" w:rsidRPr="001059DE" w:rsidRDefault="00BC6621"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C6621" w:rsidRPr="001059DE" w:rsidTr="0022450C">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C6621" w:rsidRPr="001059DE" w:rsidRDefault="00BC6621" w:rsidP="0022450C">
            <w:pPr>
              <w:rPr>
                <w:bCs w:val="0"/>
                <w:color w:val="000000" w:themeColor="text1"/>
                <w:szCs w:val="21"/>
              </w:rPr>
            </w:pPr>
            <w:r w:rsidRPr="001059DE">
              <w:rPr>
                <w:color w:val="000000" w:themeColor="text1"/>
                <w:szCs w:val="21"/>
              </w:rPr>
              <w:t>code</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BC6621" w:rsidRPr="001059DE" w:rsidRDefault="00BC6621" w:rsidP="0022450C">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C6621" w:rsidRPr="001059DE" w:rsidTr="0022450C">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BC6621" w:rsidRPr="001059DE" w:rsidRDefault="00BC6621" w:rsidP="0022450C">
            <w:pPr>
              <w:rPr>
                <w:bCs w:val="0"/>
                <w:color w:val="000000" w:themeColor="text1"/>
                <w:szCs w:val="21"/>
              </w:rPr>
            </w:pPr>
            <w:r w:rsidRPr="001059DE">
              <w:rPr>
                <w:color w:val="000000" w:themeColor="text1"/>
                <w:szCs w:val="21"/>
              </w:rPr>
              <w:t>message</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BC6621" w:rsidRPr="001059DE" w:rsidRDefault="00BC6621" w:rsidP="0022450C">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2450C"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22450C" w:rsidRPr="001059DE" w:rsidRDefault="0022450C" w:rsidP="0022450C">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3"/>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22450C"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tableTile</w:t>
            </w:r>
          </w:p>
        </w:tc>
        <w:tc>
          <w:tcPr>
            <w:tcW w:w="1244"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33"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是否有可用优惠券</w:t>
            </w:r>
          </w:p>
        </w:tc>
        <w:tc>
          <w:tcPr>
            <w:tcW w:w="1845"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2450C" w:rsidRPr="001059DE" w:rsidTr="0022450C">
        <w:trPr>
          <w:trHeight w:val="59"/>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val="restart"/>
            <w:tcBorders>
              <w:top w:val="single" w:sz="4" w:space="0" w:color="BFBFBF"/>
              <w:left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userCoupon</w:t>
            </w: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userCouponId</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w:t>
            </w:r>
            <w:r w:rsidRPr="001059DE">
              <w:rPr>
                <w:rFonts w:ascii="宋体" w:hAnsi="宋体" w:cs="宋体" w:hint="eastAsia"/>
                <w:color w:val="000000"/>
                <w:sz w:val="18"/>
                <w:szCs w:val="18"/>
              </w:rPr>
              <w:t>ID</w:t>
            </w:r>
          </w:p>
        </w:tc>
      </w:tr>
      <w:tr w:rsidR="0022450C"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couponType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3A407D" w:rsidRPr="001059DE" w:rsidRDefault="003A407D"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优惠券类型</w:t>
            </w:r>
          </w:p>
          <w:p w:rsidR="0022450C" w:rsidRPr="001059DE" w:rsidRDefault="003A407D"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1：普通红包 2：现金红包 3：加息券</w:t>
            </w:r>
          </w:p>
        </w:tc>
      </w:tr>
      <w:tr w:rsidR="0022450C"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couponAmount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优惠券面额</w:t>
            </w:r>
          </w:p>
        </w:tc>
      </w:tr>
      <w:tr w:rsidR="0022450C"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tcBorders>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targetReturn</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BigDecimal</w:t>
            </w:r>
          </w:p>
        </w:tc>
        <w:tc>
          <w:tcPr>
            <w:tcW w:w="1608"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目标回报</w:t>
            </w:r>
          </w:p>
        </w:tc>
      </w:tr>
    </w:tbl>
    <w:p w:rsidR="00BC6621" w:rsidRPr="001059DE" w:rsidRDefault="00BC6621" w:rsidP="00BC6621"/>
    <w:p w:rsidR="0022450C" w:rsidRPr="001059DE" w:rsidRDefault="0022450C" w:rsidP="00BC6621"/>
    <w:p w:rsidR="0022450C" w:rsidRPr="001059DE" w:rsidRDefault="0022450C" w:rsidP="0022450C">
      <w:pPr>
        <w:pStyle w:val="3"/>
        <w:rPr>
          <w:color w:val="000000" w:themeColor="text1"/>
        </w:rPr>
      </w:pPr>
      <w:r w:rsidRPr="001059DE">
        <w:rPr>
          <w:color w:val="000000" w:themeColor="text1"/>
        </w:rPr>
        <w:t>App</w:t>
      </w:r>
      <w:r w:rsidRPr="001059DE">
        <w:rPr>
          <w:rFonts w:hint="eastAsia"/>
          <w:color w:val="000000" w:themeColor="text1"/>
        </w:rPr>
        <w:t>出借</w:t>
      </w:r>
      <w:r w:rsidR="00D020C0" w:rsidRPr="001059DE">
        <w:rPr>
          <w:rFonts w:hint="eastAsia"/>
          <w:color w:val="000000" w:themeColor="text1"/>
        </w:rPr>
        <w:t>优惠券详情</w:t>
      </w:r>
    </w:p>
    <w:p w:rsidR="0022450C" w:rsidRPr="001059DE" w:rsidRDefault="0022450C" w:rsidP="0022450C">
      <w:pPr>
        <w:pStyle w:val="4"/>
        <w:rPr>
          <w:color w:val="000000" w:themeColor="text1"/>
        </w:rPr>
      </w:pPr>
      <w:r w:rsidRPr="001059DE">
        <w:rPr>
          <w:rFonts w:hint="eastAsia"/>
          <w:color w:val="000000" w:themeColor="text1"/>
        </w:rPr>
        <w:t>输入</w:t>
      </w:r>
    </w:p>
    <w:p w:rsidR="0022450C" w:rsidRPr="001059DE" w:rsidRDefault="0022450C" w:rsidP="0022450C">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2450C" w:rsidRPr="001059DE" w:rsidRDefault="0022450C" w:rsidP="0022450C">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lastRenderedPageBreak/>
        <w:t>请求URL：http://平台域名</w:t>
      </w:r>
      <w:r w:rsidRPr="001059DE">
        <w:rPr>
          <w:rFonts w:cs="宋体"/>
          <w:b/>
          <w:bCs/>
          <w:color w:val="008000"/>
          <w:sz w:val="18"/>
          <w:szCs w:val="18"/>
        </w:rPr>
        <w:t>/api/userCoupon/{platform:pc|app|h5}/findUserCoupon</w:t>
      </w:r>
    </w:p>
    <w:p w:rsidR="0022450C" w:rsidRPr="001059DE" w:rsidRDefault="0022450C" w:rsidP="0022450C">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22450C" w:rsidRPr="001059DE" w:rsidTr="00224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rPr>
                <w:b w:val="0"/>
                <w:bCs w:val="0"/>
                <w:color w:val="000000" w:themeColor="text1"/>
              </w:rPr>
            </w:pPr>
            <w:r w:rsidRPr="001059DE">
              <w:rPr>
                <w:rFonts w:hint="eastAsia"/>
                <w:color w:val="000000" w:themeColor="text1"/>
              </w:rPr>
              <w:t>参数</w:t>
            </w:r>
          </w:p>
        </w:tc>
        <w:tc>
          <w:tcPr>
            <w:tcW w:w="1410" w:type="dxa"/>
            <w:vAlign w:val="center"/>
          </w:tcPr>
          <w:p w:rsidR="0022450C" w:rsidRPr="001059DE" w:rsidRDefault="0022450C"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2450C" w:rsidRPr="001059DE" w:rsidRDefault="0022450C"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pactissueNo</w:t>
            </w:r>
          </w:p>
        </w:tc>
        <w:tc>
          <w:tcPr>
            <w:tcW w:w="1410"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产品编号</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investAmount</w:t>
            </w:r>
          </w:p>
        </w:tc>
        <w:tc>
          <w:tcPr>
            <w:tcW w:w="1410"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否</w:t>
            </w:r>
          </w:p>
        </w:tc>
        <w:tc>
          <w:tcPr>
            <w:tcW w:w="5113" w:type="dxa"/>
            <w:vAlign w:val="center"/>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投资金额</w:t>
            </w:r>
          </w:p>
        </w:tc>
      </w:tr>
      <w:tr w:rsidR="009C5F12" w:rsidRPr="001059DE" w:rsidTr="0022450C">
        <w:tc>
          <w:tcPr>
            <w:cnfStyle w:val="001000000000" w:firstRow="0" w:lastRow="0" w:firstColumn="1" w:lastColumn="0" w:oddVBand="0" w:evenVBand="0" w:oddHBand="0" w:evenHBand="0" w:firstRowFirstColumn="0" w:firstRowLastColumn="0" w:lastRowFirstColumn="0" w:lastRowLastColumn="0"/>
            <w:tcW w:w="1773" w:type="dxa"/>
            <w:vAlign w:val="center"/>
          </w:tcPr>
          <w:p w:rsidR="009C5F12" w:rsidRPr="001059DE" w:rsidRDefault="009C5F12" w:rsidP="009C5F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productType</w:t>
            </w:r>
          </w:p>
        </w:tc>
        <w:tc>
          <w:tcPr>
            <w:tcW w:w="1410" w:type="dxa"/>
            <w:vAlign w:val="center"/>
          </w:tcPr>
          <w:p w:rsidR="009C5F12" w:rsidRPr="001059DE" w:rsidRDefault="009C5F12" w:rsidP="009C5F1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9C5F12" w:rsidRPr="001059DE" w:rsidRDefault="009C5F12" w:rsidP="009C5F1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1</w:t>
            </w:r>
            <w:r w:rsidRPr="001059DE">
              <w:rPr>
                <w:rFonts w:hint="eastAsia"/>
                <w:color w:val="000000" w:themeColor="text1"/>
              </w:rPr>
              <w:t>，散标</w:t>
            </w:r>
            <w:r w:rsidRPr="001059DE">
              <w:rPr>
                <w:rFonts w:hint="eastAsia"/>
                <w:color w:val="000000" w:themeColor="text1"/>
              </w:rPr>
              <w:t xml:space="preserve"> </w:t>
            </w:r>
            <w:r w:rsidRPr="001059DE">
              <w:rPr>
                <w:color w:val="000000" w:themeColor="text1"/>
              </w:rPr>
              <w:t xml:space="preserve"> 2</w:t>
            </w:r>
            <w:r w:rsidRPr="001059DE">
              <w:rPr>
                <w:color w:val="000000" w:themeColor="text1"/>
              </w:rPr>
              <w:t>，</w:t>
            </w:r>
            <w:r w:rsidRPr="001059DE">
              <w:rPr>
                <w:rFonts w:hint="eastAsia"/>
                <w:color w:val="000000" w:themeColor="text1"/>
              </w:rPr>
              <w:t>智享</w:t>
            </w:r>
            <w:r w:rsidR="000116AB" w:rsidRPr="001059DE">
              <w:rPr>
                <w:rFonts w:hint="eastAsia"/>
                <w:color w:val="000000" w:themeColor="text1"/>
              </w:rPr>
              <w:t>，</w:t>
            </w:r>
            <w:r w:rsidR="000116AB" w:rsidRPr="001059DE">
              <w:rPr>
                <w:rFonts w:hint="eastAsia"/>
                <w:color w:val="000000" w:themeColor="text1"/>
              </w:rPr>
              <w:t>3</w:t>
            </w:r>
            <w:r w:rsidR="005360CF" w:rsidRPr="001059DE">
              <w:rPr>
                <w:rFonts w:hint="eastAsia"/>
                <w:color w:val="000000" w:themeColor="text1"/>
              </w:rPr>
              <w:t>，</w:t>
            </w:r>
            <w:r w:rsidR="000116AB" w:rsidRPr="001059DE">
              <w:rPr>
                <w:rFonts w:hint="eastAsia"/>
                <w:color w:val="000000" w:themeColor="text1"/>
              </w:rPr>
              <w:t>债转</w:t>
            </w:r>
          </w:p>
        </w:tc>
      </w:tr>
    </w:tbl>
    <w:p w:rsidR="0022450C" w:rsidRPr="001059DE" w:rsidRDefault="0022450C" w:rsidP="0022450C">
      <w:pPr>
        <w:pStyle w:val="4"/>
        <w:rPr>
          <w:color w:val="000000" w:themeColor="text1"/>
        </w:rPr>
      </w:pPr>
      <w:r w:rsidRPr="001059DE">
        <w:rPr>
          <w:rFonts w:hint="eastAsia"/>
          <w:color w:val="000000" w:themeColor="text1"/>
        </w:rPr>
        <w:t>输出</w:t>
      </w:r>
    </w:p>
    <w:p w:rsidR="0022450C" w:rsidRPr="001059DE" w:rsidRDefault="0022450C" w:rsidP="0022450C"/>
    <w:tbl>
      <w:tblPr>
        <w:tblStyle w:val="11"/>
        <w:tblW w:w="8928" w:type="dxa"/>
        <w:tblLayout w:type="fixed"/>
        <w:tblLook w:val="04A0" w:firstRow="1" w:lastRow="0" w:firstColumn="1" w:lastColumn="0" w:noHBand="0" w:noVBand="1"/>
      </w:tblPr>
      <w:tblGrid>
        <w:gridCol w:w="1773"/>
        <w:gridCol w:w="2333"/>
        <w:gridCol w:w="1244"/>
        <w:gridCol w:w="363"/>
        <w:gridCol w:w="1370"/>
        <w:gridCol w:w="56"/>
        <w:gridCol w:w="181"/>
        <w:gridCol w:w="1608"/>
      </w:tblGrid>
      <w:tr w:rsidR="0022450C" w:rsidRPr="001059DE" w:rsidTr="00224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rPr>
                <w:b w:val="0"/>
                <w:bCs w:val="0"/>
                <w:color w:val="000000" w:themeColor="text1"/>
              </w:rPr>
            </w:pPr>
            <w:r w:rsidRPr="001059DE">
              <w:rPr>
                <w:rFonts w:hint="eastAsia"/>
                <w:color w:val="000000" w:themeColor="text1"/>
              </w:rPr>
              <w:t>参数</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rPr>
                <w:bCs w:val="0"/>
                <w:color w:val="000000" w:themeColor="text1"/>
                <w:szCs w:val="21"/>
              </w:rPr>
            </w:pPr>
            <w:r w:rsidRPr="001059DE">
              <w:rPr>
                <w:color w:val="000000" w:themeColor="text1"/>
                <w:szCs w:val="21"/>
              </w:rPr>
              <w:t>code</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2450C" w:rsidRPr="001059DE" w:rsidTr="0022450C">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rPr>
                <w:bCs w:val="0"/>
                <w:color w:val="000000" w:themeColor="text1"/>
                <w:szCs w:val="21"/>
              </w:rPr>
            </w:pPr>
            <w:r w:rsidRPr="001059DE">
              <w:rPr>
                <w:color w:val="000000" w:themeColor="text1"/>
                <w:szCs w:val="21"/>
              </w:rPr>
              <w:t>message</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2450C"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22450C" w:rsidRPr="001059DE" w:rsidRDefault="0022450C" w:rsidP="0022450C">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3"/>
            <w:tcBorders>
              <w:top w:val="single" w:sz="4" w:space="0" w:color="BFBFBF"/>
              <w:left w:val="single" w:sz="4" w:space="0" w:color="BFBFBF"/>
              <w:bottom w:val="single" w:sz="4" w:space="0" w:color="BFBFBF"/>
              <w:right w:val="single" w:sz="4" w:space="0" w:color="BFBFBF"/>
            </w:tcBorders>
            <w:vAlign w:val="center"/>
            <w:hideMark/>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22450C"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tableTile</w:t>
            </w:r>
          </w:p>
        </w:tc>
        <w:tc>
          <w:tcPr>
            <w:tcW w:w="1244"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33"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D020C0" w:rsidP="00D020C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优惠券详情</w:t>
            </w:r>
          </w:p>
        </w:tc>
        <w:tc>
          <w:tcPr>
            <w:tcW w:w="1845"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D020C0" w:rsidRPr="001059DE" w:rsidTr="0022450C">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isUseCoupon</w:t>
            </w:r>
          </w:p>
        </w:tc>
        <w:tc>
          <w:tcPr>
            <w:tcW w:w="1244"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33"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是否有可使用优惠券</w:t>
            </w:r>
          </w:p>
        </w:tc>
        <w:tc>
          <w:tcPr>
            <w:tcW w:w="1845"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true</w:t>
            </w:r>
            <w:r w:rsidRPr="001059DE">
              <w:rPr>
                <w:rFonts w:cs="宋体" w:hint="eastAsia"/>
                <w:b/>
                <w:bCs/>
                <w:color w:val="660E7A"/>
                <w:sz w:val="18"/>
                <w:szCs w:val="18"/>
              </w:rPr>
              <w:t>代表有</w:t>
            </w:r>
          </w:p>
          <w:p w:rsidR="00D020C0" w:rsidRPr="001059DE" w:rsidRDefault="00D020C0" w:rsidP="00D020C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b/>
                <w:bCs/>
                <w:color w:val="660E7A"/>
                <w:sz w:val="18"/>
                <w:szCs w:val="18"/>
              </w:rPr>
              <w:t>false代表没有,当没有false是判断</w:t>
            </w:r>
            <w:r w:rsidRPr="001059DE">
              <w:rPr>
                <w:rFonts w:cs="宋体"/>
                <w:b/>
                <w:bCs/>
                <w:color w:val="008000"/>
                <w:sz w:val="18"/>
                <w:szCs w:val="18"/>
              </w:rPr>
              <w:t>userCouponList是否为空</w:t>
            </w:r>
          </w:p>
        </w:tc>
      </w:tr>
      <w:tr w:rsidR="0022450C" w:rsidRPr="001059DE" w:rsidTr="0022450C">
        <w:trPr>
          <w:trHeight w:val="59"/>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val="restart"/>
            <w:tcBorders>
              <w:top w:val="single" w:sz="4" w:space="0" w:color="BFBFBF"/>
              <w:left w:val="single" w:sz="4" w:space="0" w:color="BFBFBF"/>
              <w:right w:val="single" w:sz="4" w:space="0" w:color="BFBFBF"/>
            </w:tcBorders>
            <w:vAlign w:val="center"/>
          </w:tcPr>
          <w:p w:rsidR="0022450C"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userCouponList</w:t>
            </w: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userCouponId</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w:t>
            </w:r>
            <w:r w:rsidRPr="001059DE">
              <w:rPr>
                <w:rFonts w:ascii="宋体" w:hAnsi="宋体" w:cs="宋体" w:hint="eastAsia"/>
                <w:color w:val="000000"/>
                <w:sz w:val="18"/>
                <w:szCs w:val="18"/>
              </w:rPr>
              <w:t>ID</w:t>
            </w:r>
          </w:p>
        </w:tc>
      </w:tr>
      <w:tr w:rsidR="0022450C"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couponType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4F0A9A" w:rsidRPr="001059DE" w:rsidRDefault="004F0A9A"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优惠券类型</w:t>
            </w:r>
          </w:p>
          <w:p w:rsidR="0022450C" w:rsidRPr="001059DE" w:rsidRDefault="00EA0D44"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1：普通红包 2：现金红包 3：加息券</w:t>
            </w:r>
          </w:p>
        </w:tc>
      </w:tr>
      <w:tr w:rsidR="0022450C"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couponAmount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优惠券面额</w:t>
            </w:r>
          </w:p>
        </w:tc>
      </w:tr>
      <w:tr w:rsidR="00D020C0"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termOfValidity</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有效期</w:t>
            </w:r>
          </w:p>
        </w:tc>
      </w:tr>
      <w:tr w:rsidR="00D020C0"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amountLimit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金额限制</w:t>
            </w:r>
          </w:p>
        </w:tc>
      </w:tr>
      <w:tr w:rsidR="00D020C0"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periodLimit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期限限制</w:t>
            </w:r>
          </w:p>
        </w:tc>
      </w:tr>
      <w:tr w:rsidR="00D020C0"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gainSource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获取来源</w:t>
            </w:r>
          </w:p>
        </w:tc>
      </w:tr>
      <w:tr w:rsidR="00D020C0"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useExplain</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使用说明</w:t>
            </w:r>
          </w:p>
        </w:tc>
      </w:tr>
      <w:tr w:rsidR="00D020C0"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D020C0" w:rsidRPr="001059DE" w:rsidRDefault="00D020C0" w:rsidP="0022450C">
            <w:pPr>
              <w:rPr>
                <w:color w:val="000000" w:themeColor="text1"/>
                <w:sz w:val="24"/>
                <w:szCs w:val="24"/>
              </w:rPr>
            </w:pPr>
          </w:p>
        </w:tc>
        <w:tc>
          <w:tcPr>
            <w:tcW w:w="2333" w:type="dxa"/>
            <w:vMerge/>
            <w:tcBorders>
              <w:left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isUsable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D020C0" w:rsidRPr="001059DE" w:rsidRDefault="00D020C0"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是否可用 0可用 1不可使用</w:t>
            </w:r>
          </w:p>
        </w:tc>
      </w:tr>
      <w:tr w:rsidR="0022450C" w:rsidRPr="001059DE" w:rsidTr="0022450C">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2450C" w:rsidRPr="001059DE" w:rsidRDefault="0022450C" w:rsidP="0022450C">
            <w:pPr>
              <w:rPr>
                <w:color w:val="000000" w:themeColor="text1"/>
                <w:sz w:val="24"/>
                <w:szCs w:val="24"/>
              </w:rPr>
            </w:pPr>
          </w:p>
        </w:tc>
        <w:tc>
          <w:tcPr>
            <w:tcW w:w="2333" w:type="dxa"/>
            <w:vMerge/>
            <w:tcBorders>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targetReturn</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BigDecimal</w:t>
            </w:r>
          </w:p>
        </w:tc>
        <w:tc>
          <w:tcPr>
            <w:tcW w:w="1608" w:type="dxa"/>
            <w:tcBorders>
              <w:top w:val="single" w:sz="4" w:space="0" w:color="BFBFBF"/>
              <w:left w:val="single" w:sz="4" w:space="0" w:color="BFBFBF"/>
              <w:bottom w:val="single" w:sz="4" w:space="0" w:color="BFBFBF"/>
              <w:right w:val="single" w:sz="4" w:space="0" w:color="BFBFBF"/>
            </w:tcBorders>
            <w:vAlign w:val="center"/>
          </w:tcPr>
          <w:p w:rsidR="0022450C" w:rsidRPr="001059DE" w:rsidRDefault="0022450C" w:rsidP="00224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目标回报</w:t>
            </w:r>
          </w:p>
        </w:tc>
      </w:tr>
    </w:tbl>
    <w:p w:rsidR="0022450C" w:rsidRPr="001059DE" w:rsidRDefault="0022450C" w:rsidP="00BC6621"/>
    <w:p w:rsidR="00F60004" w:rsidRPr="001059DE" w:rsidRDefault="00F60004" w:rsidP="00F60004">
      <w:pPr>
        <w:pStyle w:val="3"/>
        <w:rPr>
          <w:color w:val="000000" w:themeColor="text1"/>
        </w:rPr>
      </w:pPr>
      <w:r w:rsidRPr="001059DE">
        <w:rPr>
          <w:rFonts w:hint="eastAsia"/>
          <w:color w:val="000000" w:themeColor="text1"/>
        </w:rPr>
        <w:lastRenderedPageBreak/>
        <w:t>我的优惠券</w:t>
      </w:r>
    </w:p>
    <w:p w:rsidR="00F60004" w:rsidRPr="001059DE" w:rsidRDefault="00F60004" w:rsidP="00F60004">
      <w:pPr>
        <w:pStyle w:val="4"/>
        <w:rPr>
          <w:color w:val="000000" w:themeColor="text1"/>
        </w:rPr>
      </w:pPr>
      <w:r w:rsidRPr="001059DE">
        <w:rPr>
          <w:rFonts w:hint="eastAsia"/>
          <w:color w:val="000000" w:themeColor="text1"/>
        </w:rPr>
        <w:t>输入</w:t>
      </w:r>
    </w:p>
    <w:p w:rsidR="00F60004" w:rsidRPr="001059DE" w:rsidRDefault="00F60004" w:rsidP="00F60004">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60004" w:rsidRPr="001059DE" w:rsidRDefault="00F60004" w:rsidP="00F60004">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/api/userCoupon/{platform:pc|app|h5}/</w:t>
      </w:r>
      <w:r w:rsidR="0032629F" w:rsidRPr="001059DE">
        <w:rPr>
          <w:rFonts w:cs="宋体"/>
          <w:color w:val="000000"/>
          <w:sz w:val="18"/>
          <w:szCs w:val="18"/>
        </w:rPr>
        <w:t>findMyCoupon</w:t>
      </w:r>
    </w:p>
    <w:p w:rsidR="00F60004" w:rsidRPr="001059DE" w:rsidRDefault="00F60004" w:rsidP="00F6000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60004" w:rsidRPr="001059DE" w:rsidTr="00625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60004" w:rsidRPr="001059DE" w:rsidRDefault="00F60004" w:rsidP="0062597B">
            <w:pPr>
              <w:rPr>
                <w:b w:val="0"/>
                <w:bCs w:val="0"/>
                <w:color w:val="000000" w:themeColor="text1"/>
              </w:rPr>
            </w:pPr>
            <w:r w:rsidRPr="001059DE">
              <w:rPr>
                <w:rFonts w:hint="eastAsia"/>
                <w:color w:val="000000" w:themeColor="text1"/>
              </w:rPr>
              <w:t>参数</w:t>
            </w:r>
          </w:p>
        </w:tc>
        <w:tc>
          <w:tcPr>
            <w:tcW w:w="1410" w:type="dxa"/>
            <w:vAlign w:val="center"/>
          </w:tcPr>
          <w:p w:rsidR="00F60004" w:rsidRPr="001059DE" w:rsidRDefault="00F60004" w:rsidP="0062597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60004" w:rsidRPr="001059DE" w:rsidRDefault="00F60004" w:rsidP="0062597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60004" w:rsidRPr="001059DE" w:rsidTr="0062597B">
        <w:tc>
          <w:tcPr>
            <w:cnfStyle w:val="001000000000" w:firstRow="0" w:lastRow="0" w:firstColumn="1" w:lastColumn="0" w:oddVBand="0" w:evenVBand="0" w:oddHBand="0" w:evenHBand="0" w:firstRowFirstColumn="0" w:firstRowLastColumn="0" w:lastRowFirstColumn="0" w:lastRowLastColumn="0"/>
            <w:tcW w:w="1773" w:type="dxa"/>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F60004" w:rsidRPr="001059DE" w:rsidRDefault="00F60004"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F60004" w:rsidRPr="001059DE" w:rsidRDefault="00F60004"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62597B" w:rsidRPr="001059DE" w:rsidTr="0062597B">
        <w:tc>
          <w:tcPr>
            <w:cnfStyle w:val="001000000000" w:firstRow="0" w:lastRow="0" w:firstColumn="1" w:lastColumn="0" w:oddVBand="0" w:evenVBand="0" w:oddHBand="0" w:evenHBand="0" w:firstRowFirstColumn="0" w:firstRowLastColumn="0" w:lastRowFirstColumn="0" w:lastRowLastColumn="0"/>
            <w:tcW w:w="1773" w:type="dxa"/>
            <w:vAlign w:val="center"/>
          </w:tcPr>
          <w:p w:rsidR="0062597B" w:rsidRPr="001059DE" w:rsidRDefault="0062597B"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isAbleUse</w:t>
            </w:r>
          </w:p>
        </w:tc>
        <w:tc>
          <w:tcPr>
            <w:tcW w:w="1410" w:type="dxa"/>
            <w:vAlign w:val="center"/>
          </w:tcPr>
          <w:p w:rsidR="0062597B" w:rsidRPr="001059DE" w:rsidRDefault="0062597B"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62597B" w:rsidRPr="001059DE" w:rsidRDefault="0062597B"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是否失效优惠券</w:t>
            </w:r>
            <w:r w:rsidRPr="001059DE">
              <w:rPr>
                <w:rFonts w:hint="eastAsia"/>
                <w:color w:val="000000" w:themeColor="text1"/>
              </w:rPr>
              <w:t xml:space="preserve"> </w:t>
            </w:r>
            <w:r w:rsidRPr="001059DE">
              <w:rPr>
                <w:color w:val="000000" w:themeColor="text1"/>
              </w:rPr>
              <w:t xml:space="preserve"> 0</w:t>
            </w:r>
            <w:r w:rsidRPr="001059DE">
              <w:rPr>
                <w:rFonts w:hint="eastAsia"/>
                <w:color w:val="000000" w:themeColor="text1"/>
              </w:rPr>
              <w:t>未失效</w:t>
            </w:r>
            <w:r w:rsidRPr="001059DE">
              <w:rPr>
                <w:rFonts w:hint="eastAsia"/>
                <w:color w:val="000000" w:themeColor="text1"/>
              </w:rPr>
              <w:t xml:space="preserve"> </w:t>
            </w:r>
            <w:r w:rsidRPr="001059DE">
              <w:rPr>
                <w:color w:val="000000" w:themeColor="text1"/>
              </w:rPr>
              <w:t xml:space="preserve"> 1</w:t>
            </w:r>
            <w:r w:rsidRPr="001059DE">
              <w:rPr>
                <w:rFonts w:hint="eastAsia"/>
                <w:color w:val="000000" w:themeColor="text1"/>
              </w:rPr>
              <w:t>失效</w:t>
            </w:r>
          </w:p>
        </w:tc>
      </w:tr>
      <w:tr w:rsidR="0062597B" w:rsidRPr="001059DE" w:rsidTr="0062597B">
        <w:tc>
          <w:tcPr>
            <w:cnfStyle w:val="001000000000" w:firstRow="0" w:lastRow="0" w:firstColumn="1" w:lastColumn="0" w:oddVBand="0" w:evenVBand="0" w:oddHBand="0" w:evenHBand="0" w:firstRowFirstColumn="0" w:firstRowLastColumn="0" w:lastRowFirstColumn="0" w:lastRowLastColumn="0"/>
            <w:tcW w:w="1773" w:type="dxa"/>
            <w:vAlign w:val="center"/>
          </w:tcPr>
          <w:p w:rsidR="0062597B" w:rsidRPr="001059DE" w:rsidRDefault="0062597B"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62597B" w:rsidRPr="001059DE" w:rsidRDefault="0062597B"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62597B" w:rsidRPr="001059DE" w:rsidRDefault="0002162D"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页码</w:t>
            </w:r>
          </w:p>
        </w:tc>
      </w:tr>
      <w:tr w:rsidR="0062597B" w:rsidRPr="001059DE" w:rsidTr="0062597B">
        <w:tc>
          <w:tcPr>
            <w:cnfStyle w:val="001000000000" w:firstRow="0" w:lastRow="0" w:firstColumn="1" w:lastColumn="0" w:oddVBand="0" w:evenVBand="0" w:oddHBand="0" w:evenHBand="0" w:firstRowFirstColumn="0" w:firstRowLastColumn="0" w:lastRowFirstColumn="0" w:lastRowLastColumn="0"/>
            <w:tcW w:w="1773" w:type="dxa"/>
            <w:vAlign w:val="center"/>
          </w:tcPr>
          <w:p w:rsidR="0062597B" w:rsidRPr="001059DE" w:rsidRDefault="0062597B"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62597B" w:rsidRPr="001059DE" w:rsidRDefault="0062597B"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62597B" w:rsidRPr="001059DE" w:rsidRDefault="0002162D" w:rsidP="0062597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分页数</w:t>
            </w:r>
          </w:p>
        </w:tc>
      </w:tr>
    </w:tbl>
    <w:p w:rsidR="00F60004" w:rsidRPr="001059DE" w:rsidRDefault="00F60004" w:rsidP="00F60004">
      <w:pPr>
        <w:pStyle w:val="4"/>
        <w:rPr>
          <w:color w:val="000000" w:themeColor="text1"/>
        </w:rPr>
      </w:pPr>
      <w:r w:rsidRPr="001059DE">
        <w:rPr>
          <w:rFonts w:hint="eastAsia"/>
          <w:color w:val="000000" w:themeColor="text1"/>
        </w:rPr>
        <w:t>输出</w:t>
      </w:r>
    </w:p>
    <w:p w:rsidR="00F60004" w:rsidRPr="001059DE" w:rsidRDefault="00F60004" w:rsidP="00F60004"/>
    <w:tbl>
      <w:tblPr>
        <w:tblStyle w:val="11"/>
        <w:tblW w:w="8928" w:type="dxa"/>
        <w:tblLayout w:type="fixed"/>
        <w:tblLook w:val="04A0" w:firstRow="1" w:lastRow="0" w:firstColumn="1" w:lastColumn="0" w:noHBand="0" w:noVBand="1"/>
      </w:tblPr>
      <w:tblGrid>
        <w:gridCol w:w="1773"/>
        <w:gridCol w:w="2333"/>
        <w:gridCol w:w="1244"/>
        <w:gridCol w:w="363"/>
        <w:gridCol w:w="1370"/>
        <w:gridCol w:w="56"/>
        <w:gridCol w:w="181"/>
        <w:gridCol w:w="1608"/>
      </w:tblGrid>
      <w:tr w:rsidR="00F60004" w:rsidRPr="001059DE" w:rsidTr="00625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rPr>
                <w:b w:val="0"/>
                <w:bCs w:val="0"/>
                <w:color w:val="000000" w:themeColor="text1"/>
              </w:rPr>
            </w:pPr>
            <w:r w:rsidRPr="001059DE">
              <w:rPr>
                <w:rFonts w:hint="eastAsia"/>
                <w:color w:val="000000" w:themeColor="text1"/>
              </w:rPr>
              <w:t>参数</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60004" w:rsidRPr="001059DE" w:rsidTr="0062597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rPr>
                <w:bCs w:val="0"/>
                <w:color w:val="000000" w:themeColor="text1"/>
                <w:szCs w:val="21"/>
              </w:rPr>
            </w:pPr>
            <w:r w:rsidRPr="001059DE">
              <w:rPr>
                <w:color w:val="000000" w:themeColor="text1"/>
                <w:szCs w:val="21"/>
              </w:rPr>
              <w:t>code</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60004" w:rsidRPr="001059DE" w:rsidTr="0062597B">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rPr>
                <w:bCs w:val="0"/>
                <w:color w:val="000000" w:themeColor="text1"/>
                <w:szCs w:val="21"/>
              </w:rPr>
            </w:pPr>
            <w:r w:rsidRPr="001059DE">
              <w:rPr>
                <w:color w:val="000000" w:themeColor="text1"/>
                <w:szCs w:val="21"/>
              </w:rPr>
              <w:t>message</w:t>
            </w:r>
          </w:p>
        </w:tc>
        <w:tc>
          <w:tcPr>
            <w:tcW w:w="7155" w:type="dxa"/>
            <w:gridSpan w:val="7"/>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F60004" w:rsidRPr="001059DE" w:rsidTr="0062597B">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F60004" w:rsidRPr="001059DE" w:rsidRDefault="00F60004" w:rsidP="0062597B">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3"/>
            <w:tcBorders>
              <w:top w:val="single" w:sz="4" w:space="0" w:color="BFBFBF"/>
              <w:left w:val="single" w:sz="4" w:space="0" w:color="BFBFBF"/>
              <w:bottom w:val="single" w:sz="4" w:space="0" w:color="BFBFBF"/>
              <w:right w:val="single" w:sz="4" w:space="0" w:color="BFBFBF"/>
            </w:tcBorders>
            <w:vAlign w:val="center"/>
            <w:hideMark/>
          </w:tcPr>
          <w:p w:rsidR="00F60004" w:rsidRPr="001059DE" w:rsidRDefault="00F60004" w:rsidP="0062597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F60004" w:rsidRPr="001059DE" w:rsidTr="0062597B">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tableTile</w:t>
            </w:r>
          </w:p>
        </w:tc>
        <w:tc>
          <w:tcPr>
            <w:tcW w:w="1244"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33"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优惠券详情</w:t>
            </w:r>
          </w:p>
        </w:tc>
        <w:tc>
          <w:tcPr>
            <w:tcW w:w="1845"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02162D"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如：多少张优惠券</w:t>
            </w:r>
          </w:p>
        </w:tc>
      </w:tr>
      <w:tr w:rsidR="00F60004" w:rsidRPr="001059DE" w:rsidTr="0062597B">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008000"/>
                <w:sz w:val="18"/>
                <w:szCs w:val="18"/>
              </w:rPr>
              <w:t>isUseCoupon</w:t>
            </w:r>
          </w:p>
        </w:tc>
        <w:tc>
          <w:tcPr>
            <w:tcW w:w="1244"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733"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是否有可使用优惠券</w:t>
            </w:r>
          </w:p>
        </w:tc>
        <w:tc>
          <w:tcPr>
            <w:tcW w:w="1845"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true</w:t>
            </w:r>
            <w:r w:rsidRPr="001059DE">
              <w:rPr>
                <w:rFonts w:cs="宋体" w:hint="eastAsia"/>
                <w:b/>
                <w:bCs/>
                <w:color w:val="660E7A"/>
                <w:sz w:val="18"/>
                <w:szCs w:val="18"/>
              </w:rPr>
              <w:t>代表有</w:t>
            </w:r>
          </w:p>
          <w:p w:rsidR="00F60004" w:rsidRPr="001059DE" w:rsidRDefault="00F60004" w:rsidP="0062597B">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b/>
                <w:bCs/>
                <w:color w:val="660E7A"/>
                <w:sz w:val="18"/>
                <w:szCs w:val="18"/>
              </w:rPr>
              <w:t>false代表没有,当没有false是判断</w:t>
            </w:r>
            <w:r w:rsidRPr="001059DE">
              <w:rPr>
                <w:rFonts w:cs="宋体"/>
                <w:b/>
                <w:bCs/>
                <w:color w:val="008000"/>
                <w:sz w:val="18"/>
                <w:szCs w:val="18"/>
              </w:rPr>
              <w:t>userCouponList是否为空</w:t>
            </w:r>
          </w:p>
        </w:tc>
      </w:tr>
      <w:tr w:rsidR="00F60004" w:rsidRPr="001059DE" w:rsidTr="0062597B">
        <w:trPr>
          <w:trHeight w:val="59"/>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val="restart"/>
            <w:tcBorders>
              <w:top w:val="single" w:sz="4" w:space="0" w:color="BFBFBF"/>
              <w:left w:val="single" w:sz="4" w:space="0" w:color="BFBFBF"/>
              <w:right w:val="single" w:sz="4" w:space="0" w:color="BFBFBF"/>
            </w:tcBorders>
            <w:vAlign w:val="center"/>
          </w:tcPr>
          <w:p w:rsidR="00F60004"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b/>
                <w:bCs/>
                <w:color w:val="008000"/>
                <w:sz w:val="18"/>
                <w:szCs w:val="18"/>
              </w:rPr>
              <w:t>list</w:t>
            </w: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userCouponId</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w:t>
            </w:r>
            <w:r w:rsidRPr="001059DE">
              <w:rPr>
                <w:rFonts w:ascii="宋体" w:hAnsi="宋体" w:cs="宋体" w:hint="eastAsia"/>
                <w:color w:val="000000"/>
                <w:sz w:val="18"/>
                <w:szCs w:val="18"/>
              </w:rPr>
              <w:t>ID</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couponType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优惠券类型</w:t>
            </w:r>
          </w:p>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1：普通红包 2：现金红包 3：加息券</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couponAmount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优惠券面额</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termOfValidity</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有效期</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amountLimit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金额限制</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periodLimit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期限限制</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gainSource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获取来源</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useExplain</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使用说明</w:t>
            </w:r>
          </w:p>
        </w:tc>
      </w:tr>
      <w:tr w:rsidR="00F60004"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isUsable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是否可用 0可用 1不可使用</w:t>
            </w:r>
          </w:p>
        </w:tc>
      </w:tr>
      <w:tr w:rsidR="0002162D"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02162D" w:rsidRPr="001059DE" w:rsidRDefault="0002162D"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02162D" w:rsidRPr="001059DE" w:rsidRDefault="0002162D"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02162D" w:rsidRPr="001059DE" w:rsidRDefault="0002162D"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couponState</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02162D" w:rsidRPr="001059DE" w:rsidRDefault="0002162D" w:rsidP="0062597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int</w:t>
            </w:r>
          </w:p>
        </w:tc>
        <w:tc>
          <w:tcPr>
            <w:tcW w:w="1608" w:type="dxa"/>
            <w:tcBorders>
              <w:top w:val="single" w:sz="4" w:space="0" w:color="BFBFBF"/>
              <w:left w:val="single" w:sz="4" w:space="0" w:color="BFBFBF"/>
              <w:bottom w:val="single" w:sz="4" w:space="0" w:color="BFBFBF"/>
              <w:right w:val="single" w:sz="4" w:space="0" w:color="BFBFBF"/>
            </w:tcBorders>
            <w:vAlign w:val="center"/>
          </w:tcPr>
          <w:p w:rsidR="0002162D" w:rsidRPr="001059DE" w:rsidRDefault="0002162D"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 xml:space="preserve">  1 已使用  2失效</w:t>
            </w:r>
          </w:p>
        </w:tc>
      </w:tr>
      <w:tr w:rsidR="00932DC0"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32DC0" w:rsidRPr="001059DE" w:rsidRDefault="00932DC0"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productSet</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932DC0" w:rsidRPr="001059DE" w:rsidRDefault="00932DC0" w:rsidP="00932D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set</w:t>
            </w:r>
          </w:p>
        </w:tc>
        <w:tc>
          <w:tcPr>
            <w:tcW w:w="1608" w:type="dxa"/>
            <w:tcBorders>
              <w:top w:val="single" w:sz="4" w:space="0" w:color="BFBFBF"/>
              <w:left w:val="single" w:sz="4" w:space="0" w:color="BFBFBF"/>
              <w:bottom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适用产品范围</w:t>
            </w:r>
          </w:p>
          <w:p w:rsidR="009E3D68" w:rsidRPr="001059DE" w:rsidRDefault="009E3D68"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i/>
                <w:iCs/>
                <w:color w:val="808080"/>
                <w:sz w:val="18"/>
                <w:szCs w:val="18"/>
              </w:rPr>
              <w:t>1，</w:t>
            </w:r>
            <w:r w:rsidRPr="001059DE">
              <w:rPr>
                <w:rFonts w:ascii="宋体" w:hAnsi="宋体" w:cs="宋体" w:hint="eastAsia"/>
                <w:i/>
                <w:iCs/>
                <w:color w:val="808080"/>
                <w:sz w:val="18"/>
                <w:szCs w:val="18"/>
              </w:rPr>
              <w:t>散标 2</w:t>
            </w:r>
            <w:r w:rsidRPr="001059DE">
              <w:rPr>
                <w:rFonts w:ascii="宋体" w:hAnsi="宋体" w:cs="宋体"/>
                <w:i/>
                <w:iCs/>
                <w:color w:val="808080"/>
                <w:sz w:val="18"/>
                <w:szCs w:val="18"/>
              </w:rPr>
              <w:t xml:space="preserve"> </w:t>
            </w:r>
            <w:r w:rsidRPr="001059DE">
              <w:rPr>
                <w:rFonts w:ascii="宋体" w:hAnsi="宋体" w:cs="宋体" w:hint="eastAsia"/>
                <w:i/>
                <w:iCs/>
                <w:color w:val="808080"/>
                <w:sz w:val="18"/>
                <w:szCs w:val="18"/>
              </w:rPr>
              <w:t>智享 3</w:t>
            </w:r>
            <w:r w:rsidRPr="001059DE">
              <w:rPr>
                <w:rFonts w:ascii="宋体" w:hAnsi="宋体" w:cs="宋体"/>
                <w:i/>
                <w:iCs/>
                <w:color w:val="808080"/>
                <w:sz w:val="18"/>
                <w:szCs w:val="18"/>
              </w:rPr>
              <w:t xml:space="preserve"> </w:t>
            </w:r>
            <w:r w:rsidRPr="001059DE">
              <w:rPr>
                <w:rFonts w:ascii="宋体" w:hAnsi="宋体" w:cs="宋体" w:hint="eastAsia"/>
                <w:i/>
                <w:iCs/>
                <w:color w:val="808080"/>
                <w:sz w:val="18"/>
                <w:szCs w:val="18"/>
              </w:rPr>
              <w:t>债转</w:t>
            </w:r>
          </w:p>
        </w:tc>
      </w:tr>
      <w:tr w:rsidR="00F60004" w:rsidRPr="001059DE" w:rsidTr="00932DC0">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F60004" w:rsidRPr="001059DE" w:rsidRDefault="00F60004" w:rsidP="0062597B">
            <w:pPr>
              <w:rPr>
                <w:color w:val="000000" w:themeColor="text1"/>
                <w:sz w:val="24"/>
                <w:szCs w:val="24"/>
              </w:rPr>
            </w:pPr>
          </w:p>
        </w:tc>
        <w:tc>
          <w:tcPr>
            <w:tcW w:w="2333" w:type="dxa"/>
            <w:vMerge/>
            <w:tcBorders>
              <w:left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targetReturn</w:t>
            </w: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BigDecimal</w:t>
            </w:r>
          </w:p>
        </w:tc>
        <w:tc>
          <w:tcPr>
            <w:tcW w:w="1608" w:type="dxa"/>
            <w:tcBorders>
              <w:top w:val="single" w:sz="4" w:space="0" w:color="BFBFBF"/>
              <w:left w:val="single" w:sz="4" w:space="0" w:color="BFBFBF"/>
              <w:bottom w:val="single" w:sz="4" w:space="0" w:color="BFBFBF"/>
              <w:right w:val="single" w:sz="4" w:space="0" w:color="BFBFBF"/>
            </w:tcBorders>
            <w:vAlign w:val="center"/>
          </w:tcPr>
          <w:p w:rsidR="00F60004" w:rsidRPr="001059DE" w:rsidRDefault="00F60004"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目标回报</w:t>
            </w:r>
          </w:p>
        </w:tc>
      </w:tr>
      <w:tr w:rsidR="00932DC0" w:rsidRPr="001059DE" w:rsidTr="0062597B">
        <w:trPr>
          <w:trHeight w:val="56"/>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932DC0" w:rsidRPr="001059DE" w:rsidRDefault="00932DC0" w:rsidP="0062597B">
            <w:pPr>
              <w:rPr>
                <w:color w:val="000000" w:themeColor="text1"/>
                <w:sz w:val="24"/>
                <w:szCs w:val="24"/>
              </w:rPr>
            </w:pPr>
          </w:p>
        </w:tc>
        <w:tc>
          <w:tcPr>
            <w:tcW w:w="2333" w:type="dxa"/>
            <w:tcBorders>
              <w:left w:val="single" w:sz="4" w:space="0" w:color="BFBFBF"/>
              <w:bottom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rPr>
                <w:rFonts w:ascii="宋体" w:hAnsi="宋体" w:cs="宋体"/>
                <w:b/>
                <w:bCs/>
                <w:color w:val="008000"/>
                <w:sz w:val="18"/>
                <w:szCs w:val="18"/>
              </w:rPr>
              <w:t>count</w:t>
            </w:r>
          </w:p>
        </w:tc>
        <w:tc>
          <w:tcPr>
            <w:tcW w:w="1607" w:type="dxa"/>
            <w:gridSpan w:val="2"/>
            <w:tcBorders>
              <w:top w:val="single" w:sz="4" w:space="0" w:color="BFBFBF"/>
              <w:left w:val="single" w:sz="4" w:space="0" w:color="BFBFBF"/>
              <w:bottom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660E7A"/>
                <w:sz w:val="18"/>
                <w:szCs w:val="18"/>
              </w:rPr>
            </w:pPr>
          </w:p>
        </w:tc>
        <w:tc>
          <w:tcPr>
            <w:tcW w:w="1607" w:type="dxa"/>
            <w:gridSpan w:val="3"/>
            <w:tcBorders>
              <w:top w:val="single" w:sz="4" w:space="0" w:color="BFBFBF"/>
              <w:left w:val="single" w:sz="4" w:space="0" w:color="BFBFBF"/>
              <w:bottom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608" w:type="dxa"/>
            <w:tcBorders>
              <w:top w:val="single" w:sz="4" w:space="0" w:color="BFBFBF"/>
              <w:left w:val="single" w:sz="4" w:space="0" w:color="BFBFBF"/>
              <w:bottom w:val="single" w:sz="4" w:space="0" w:color="BFBFBF"/>
              <w:right w:val="single" w:sz="4" w:space="0" w:color="BFBFBF"/>
            </w:tcBorders>
            <w:vAlign w:val="center"/>
          </w:tcPr>
          <w:p w:rsidR="00932DC0" w:rsidRPr="001059DE" w:rsidRDefault="00932DC0" w:rsidP="006259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p>
        </w:tc>
      </w:tr>
    </w:tbl>
    <w:p w:rsidR="00F60004" w:rsidRPr="001059DE" w:rsidRDefault="00F60004" w:rsidP="00F60004"/>
    <w:p w:rsidR="00F60004" w:rsidRPr="001059DE" w:rsidRDefault="00F60004" w:rsidP="00BC6621"/>
    <w:p w:rsidR="000A5A18" w:rsidRPr="001059DE" w:rsidRDefault="000A5A18" w:rsidP="000A5A18">
      <w:pPr>
        <w:pStyle w:val="3"/>
        <w:rPr>
          <w:color w:val="000000" w:themeColor="text1"/>
        </w:rPr>
      </w:pPr>
      <w:r w:rsidRPr="001059DE">
        <w:rPr>
          <w:rFonts w:hint="eastAsia"/>
          <w:color w:val="000000" w:themeColor="text1"/>
        </w:rPr>
        <w:t>P</w:t>
      </w:r>
      <w:r w:rsidRPr="001059DE">
        <w:rPr>
          <w:color w:val="000000" w:themeColor="text1"/>
        </w:rPr>
        <w:t>C</w:t>
      </w:r>
      <w:r w:rsidRPr="001059DE">
        <w:rPr>
          <w:rFonts w:hint="eastAsia"/>
          <w:color w:val="000000" w:themeColor="text1"/>
        </w:rPr>
        <w:t>我的优惠券</w:t>
      </w:r>
      <w:r w:rsidRPr="001059DE">
        <w:rPr>
          <w:color w:val="000000" w:themeColor="text1"/>
        </w:rPr>
        <w:t>,</w:t>
      </w:r>
      <w:r w:rsidRPr="001059DE">
        <w:rPr>
          <w:rFonts w:hint="eastAsia"/>
          <w:color w:val="000000" w:themeColor="text1"/>
        </w:rPr>
        <w:t>已使用，已失效</w:t>
      </w:r>
    </w:p>
    <w:p w:rsidR="000A5A18" w:rsidRPr="001059DE" w:rsidRDefault="000A5A18" w:rsidP="000A5A18">
      <w:pPr>
        <w:pStyle w:val="4"/>
        <w:rPr>
          <w:color w:val="000000" w:themeColor="text1"/>
        </w:rPr>
      </w:pPr>
      <w:r w:rsidRPr="001059DE">
        <w:rPr>
          <w:rFonts w:hint="eastAsia"/>
          <w:color w:val="000000" w:themeColor="text1"/>
        </w:rPr>
        <w:t>输入</w:t>
      </w:r>
    </w:p>
    <w:p w:rsidR="000A5A18" w:rsidRPr="001059DE" w:rsidRDefault="000A5A18" w:rsidP="000A5A18">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0A5A18" w:rsidRPr="001059DE" w:rsidRDefault="000A5A18" w:rsidP="000A5A18">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/api/userCoupon/{platform:pc|app|h5}/</w:t>
      </w:r>
      <w:r w:rsidR="00745988" w:rsidRPr="001059DE">
        <w:rPr>
          <w:rFonts w:cs="宋体"/>
          <w:b/>
          <w:bCs/>
          <w:color w:val="008000"/>
          <w:sz w:val="18"/>
          <w:szCs w:val="18"/>
        </w:rPr>
        <w:t>findMyUsedAndOverduedCoupon</w:t>
      </w:r>
    </w:p>
    <w:p w:rsidR="000A5A18" w:rsidRPr="001059DE" w:rsidRDefault="000A5A18" w:rsidP="000A5A18">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0A5A18" w:rsidRPr="001059DE" w:rsidTr="00745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A5A18" w:rsidRPr="001059DE" w:rsidRDefault="000A5A18" w:rsidP="00745988">
            <w:pPr>
              <w:rPr>
                <w:b w:val="0"/>
                <w:bCs w:val="0"/>
                <w:color w:val="000000" w:themeColor="text1"/>
              </w:rPr>
            </w:pPr>
            <w:r w:rsidRPr="001059DE">
              <w:rPr>
                <w:rFonts w:hint="eastAsia"/>
                <w:color w:val="000000" w:themeColor="text1"/>
              </w:rPr>
              <w:t>参数</w:t>
            </w:r>
          </w:p>
        </w:tc>
        <w:tc>
          <w:tcPr>
            <w:tcW w:w="1410" w:type="dxa"/>
            <w:vAlign w:val="center"/>
          </w:tcPr>
          <w:p w:rsidR="000A5A18" w:rsidRPr="001059DE" w:rsidRDefault="000A5A18" w:rsidP="0074598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0A5A18" w:rsidRPr="001059DE" w:rsidRDefault="000A5A18" w:rsidP="0074598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A5A18" w:rsidRPr="001059DE" w:rsidTr="00745988">
        <w:tc>
          <w:tcPr>
            <w:cnfStyle w:val="001000000000" w:firstRow="0" w:lastRow="0" w:firstColumn="1" w:lastColumn="0" w:oddVBand="0" w:evenVBand="0" w:oddHBand="0" w:evenHBand="0" w:firstRowFirstColumn="0" w:firstRowLastColumn="0" w:lastRowFirstColumn="0" w:lastRowLastColumn="0"/>
            <w:tcW w:w="1773" w:type="dxa"/>
            <w:vAlign w:val="center"/>
          </w:tcPr>
          <w:p w:rsidR="000A5A18" w:rsidRPr="001059DE" w:rsidRDefault="000A5A1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0A5A18" w:rsidRPr="001059DE" w:rsidTr="00745988">
        <w:tc>
          <w:tcPr>
            <w:cnfStyle w:val="001000000000" w:firstRow="0" w:lastRow="0" w:firstColumn="1" w:lastColumn="0" w:oddVBand="0" w:evenVBand="0" w:oddHBand="0" w:evenHBand="0" w:firstRowFirstColumn="0" w:firstRowLastColumn="0" w:lastRowFirstColumn="0" w:lastRowLastColumn="0"/>
            <w:tcW w:w="1773" w:type="dxa"/>
            <w:vAlign w:val="center"/>
          </w:tcPr>
          <w:p w:rsidR="000A5A18" w:rsidRPr="001059DE" w:rsidRDefault="000A5A1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isAbleUse</w:t>
            </w:r>
          </w:p>
        </w:tc>
        <w:tc>
          <w:tcPr>
            <w:tcW w:w="1410"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是否失效优惠券</w:t>
            </w:r>
            <w:r w:rsidRPr="001059DE">
              <w:rPr>
                <w:rFonts w:hint="eastAsia"/>
                <w:color w:val="000000" w:themeColor="text1"/>
              </w:rPr>
              <w:t xml:space="preserve"> </w:t>
            </w:r>
            <w:r w:rsidRPr="001059DE">
              <w:rPr>
                <w:color w:val="000000" w:themeColor="text1"/>
              </w:rPr>
              <w:t xml:space="preserve"> 0</w:t>
            </w:r>
            <w:r w:rsidR="00745988" w:rsidRPr="001059DE">
              <w:rPr>
                <w:rFonts w:hint="eastAsia"/>
                <w:color w:val="000000" w:themeColor="text1"/>
              </w:rPr>
              <w:t>已使用</w:t>
            </w:r>
            <w:r w:rsidRPr="001059DE">
              <w:rPr>
                <w:rFonts w:hint="eastAsia"/>
                <w:color w:val="000000" w:themeColor="text1"/>
              </w:rPr>
              <w:t xml:space="preserve"> </w:t>
            </w:r>
            <w:r w:rsidRPr="001059DE">
              <w:rPr>
                <w:color w:val="000000" w:themeColor="text1"/>
              </w:rPr>
              <w:t xml:space="preserve"> 1</w:t>
            </w:r>
            <w:r w:rsidR="00745988" w:rsidRPr="001059DE">
              <w:rPr>
                <w:rFonts w:hint="eastAsia"/>
                <w:color w:val="000000" w:themeColor="text1"/>
              </w:rPr>
              <w:t>失效</w:t>
            </w:r>
          </w:p>
        </w:tc>
      </w:tr>
      <w:tr w:rsidR="000A5A18" w:rsidRPr="001059DE" w:rsidTr="00745988">
        <w:tc>
          <w:tcPr>
            <w:cnfStyle w:val="001000000000" w:firstRow="0" w:lastRow="0" w:firstColumn="1" w:lastColumn="0" w:oddVBand="0" w:evenVBand="0" w:oddHBand="0" w:evenHBand="0" w:firstRowFirstColumn="0" w:firstRowLastColumn="0" w:lastRowFirstColumn="0" w:lastRowLastColumn="0"/>
            <w:tcW w:w="1773" w:type="dxa"/>
            <w:vAlign w:val="center"/>
          </w:tcPr>
          <w:p w:rsidR="000A5A18" w:rsidRPr="001059DE" w:rsidRDefault="000A5A1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pageNum</w:t>
            </w:r>
          </w:p>
        </w:tc>
        <w:tc>
          <w:tcPr>
            <w:tcW w:w="1410"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页码</w:t>
            </w:r>
          </w:p>
        </w:tc>
      </w:tr>
      <w:tr w:rsidR="000A5A18" w:rsidRPr="001059DE" w:rsidTr="00745988">
        <w:tc>
          <w:tcPr>
            <w:cnfStyle w:val="001000000000" w:firstRow="0" w:lastRow="0" w:firstColumn="1" w:lastColumn="0" w:oddVBand="0" w:evenVBand="0" w:oddHBand="0" w:evenHBand="0" w:firstRowFirstColumn="0" w:firstRowLastColumn="0" w:lastRowFirstColumn="0" w:lastRowLastColumn="0"/>
            <w:tcW w:w="1773" w:type="dxa"/>
            <w:vAlign w:val="center"/>
          </w:tcPr>
          <w:p w:rsidR="000A5A18" w:rsidRPr="001059DE" w:rsidRDefault="000A5A1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pageSize</w:t>
            </w:r>
          </w:p>
        </w:tc>
        <w:tc>
          <w:tcPr>
            <w:tcW w:w="1410"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分页数</w:t>
            </w:r>
          </w:p>
        </w:tc>
      </w:tr>
    </w:tbl>
    <w:p w:rsidR="000A5A18" w:rsidRPr="001059DE" w:rsidRDefault="000A5A18" w:rsidP="000A5A18">
      <w:pPr>
        <w:pStyle w:val="4"/>
        <w:rPr>
          <w:color w:val="000000" w:themeColor="text1"/>
        </w:rPr>
      </w:pPr>
      <w:r w:rsidRPr="001059DE">
        <w:rPr>
          <w:rFonts w:hint="eastAsia"/>
          <w:color w:val="000000" w:themeColor="text1"/>
        </w:rPr>
        <w:t>输出</w:t>
      </w:r>
    </w:p>
    <w:p w:rsidR="000A5A18" w:rsidRPr="001059DE" w:rsidRDefault="000A5A18" w:rsidP="000A5A18"/>
    <w:tbl>
      <w:tblPr>
        <w:tblStyle w:val="11"/>
        <w:tblW w:w="8928" w:type="dxa"/>
        <w:tblLayout w:type="fixed"/>
        <w:tblLook w:val="04A0" w:firstRow="1" w:lastRow="0" w:firstColumn="1" w:lastColumn="0" w:noHBand="0" w:noVBand="1"/>
      </w:tblPr>
      <w:tblGrid>
        <w:gridCol w:w="1773"/>
        <w:gridCol w:w="2333"/>
        <w:gridCol w:w="1607"/>
        <w:gridCol w:w="1607"/>
        <w:gridCol w:w="1608"/>
      </w:tblGrid>
      <w:tr w:rsidR="000A5A18" w:rsidRPr="001059DE" w:rsidTr="00745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A5A18" w:rsidRPr="001059DE" w:rsidRDefault="000A5A18" w:rsidP="00745988">
            <w:pPr>
              <w:rPr>
                <w:b w:val="0"/>
                <w:bCs w:val="0"/>
                <w:color w:val="000000" w:themeColor="text1"/>
              </w:rPr>
            </w:pPr>
            <w:r w:rsidRPr="001059DE">
              <w:rPr>
                <w:rFonts w:hint="eastAsia"/>
                <w:color w:val="000000" w:themeColor="text1"/>
              </w:rPr>
              <w:t>参数</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A5A18" w:rsidRPr="001059DE" w:rsidRDefault="000A5A18" w:rsidP="0074598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A5A18" w:rsidRPr="001059DE" w:rsidTr="0074598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A5A18" w:rsidRPr="001059DE" w:rsidRDefault="000A5A18" w:rsidP="00745988">
            <w:pPr>
              <w:rPr>
                <w:bCs w:val="0"/>
                <w:color w:val="000000" w:themeColor="text1"/>
                <w:szCs w:val="21"/>
              </w:rPr>
            </w:pPr>
            <w:r w:rsidRPr="001059DE">
              <w:rPr>
                <w:color w:val="000000" w:themeColor="text1"/>
                <w:szCs w:val="21"/>
              </w:rPr>
              <w:t>code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A5A18" w:rsidRPr="001059DE" w:rsidTr="00745988">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A5A18" w:rsidRPr="001059DE" w:rsidRDefault="000A5A18" w:rsidP="00745988">
            <w:pPr>
              <w:rPr>
                <w:bCs w:val="0"/>
                <w:color w:val="000000" w:themeColor="text1"/>
                <w:szCs w:val="21"/>
              </w:rPr>
            </w:pPr>
            <w:r w:rsidRPr="001059DE">
              <w:rPr>
                <w:color w:val="000000" w:themeColor="text1"/>
                <w:szCs w:val="21"/>
              </w:rPr>
              <w:t>message</w:t>
            </w:r>
          </w:p>
        </w:tc>
        <w:tc>
          <w:tcPr>
            <w:tcW w:w="7155" w:type="dxa"/>
            <w:gridSpan w:val="4"/>
            <w:tcBorders>
              <w:top w:val="single" w:sz="4" w:space="0" w:color="BFBFBF"/>
              <w:left w:val="single" w:sz="4" w:space="0" w:color="BFBFBF"/>
              <w:bottom w:val="single" w:sz="4" w:space="0" w:color="BFBFBF"/>
              <w:right w:val="single" w:sz="4" w:space="0" w:color="BFBFBF"/>
            </w:tcBorders>
            <w:vAlign w:val="center"/>
            <w:hideMark/>
          </w:tcPr>
          <w:p w:rsidR="000A5A18" w:rsidRPr="001059DE" w:rsidRDefault="000A5A18" w:rsidP="0074598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745988" w:rsidRPr="001059DE" w:rsidTr="00745988">
        <w:trPr>
          <w:trHeight w:val="59"/>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r w:rsidRPr="001059DE">
              <w:rPr>
                <w:color w:val="000000" w:themeColor="text1"/>
                <w:sz w:val="24"/>
                <w:szCs w:val="24"/>
              </w:rPr>
              <w:t>data</w:t>
            </w:r>
          </w:p>
        </w:tc>
        <w:tc>
          <w:tcPr>
            <w:tcW w:w="2333" w:type="dxa"/>
            <w:vMerge w:val="restart"/>
            <w:tcBorders>
              <w:top w:val="single" w:sz="4" w:space="0" w:color="BFBFBF"/>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b/>
                <w:bCs/>
                <w:color w:val="008000"/>
                <w:sz w:val="18"/>
                <w:szCs w:val="18"/>
              </w:rPr>
              <w:t>list</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useTime</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使用时间</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vMerge/>
            <w:tcBorders>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couponType</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优惠券类型</w:t>
            </w:r>
          </w:p>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1：普通红包 2：现金红包 3：加息券</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vMerge/>
            <w:tcBorders>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couponAmount</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i/>
                <w:iCs/>
                <w:color w:val="808080"/>
                <w:sz w:val="18"/>
                <w:szCs w:val="18"/>
              </w:rPr>
              <w:t>优惠券面额</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vMerge/>
            <w:tcBorders>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couponReward</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优惠券奖励</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vMerge/>
            <w:tcBorders>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useState</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5B7B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1，已生效 2，已失效 3，已到账</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vMerge/>
            <w:tcBorders>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sendTime</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发送时间</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vMerge/>
            <w:tcBorders>
              <w:left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endTime</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hint="eastAsia"/>
                <w:b/>
                <w:bCs/>
                <w:color w:val="660E7A"/>
                <w:sz w:val="18"/>
                <w:szCs w:val="18"/>
              </w:rPr>
              <w:t>String</w:t>
            </w: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r w:rsidRPr="001059DE">
              <w:rPr>
                <w:rFonts w:ascii="宋体" w:hAnsi="宋体" w:cs="宋体" w:hint="eastAsia"/>
                <w:i/>
                <w:iCs/>
                <w:color w:val="808080"/>
                <w:sz w:val="18"/>
                <w:szCs w:val="18"/>
              </w:rPr>
              <w:t>过期时间</w:t>
            </w:r>
          </w:p>
        </w:tc>
      </w:tr>
      <w:tr w:rsidR="00745988" w:rsidRPr="001059DE" w:rsidTr="00745988">
        <w:trPr>
          <w:trHeight w:val="56"/>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745988" w:rsidRPr="001059DE" w:rsidRDefault="00745988" w:rsidP="00745988">
            <w:pPr>
              <w:rPr>
                <w:color w:val="000000" w:themeColor="text1"/>
                <w:sz w:val="24"/>
                <w:szCs w:val="24"/>
              </w:rPr>
            </w:pPr>
          </w:p>
        </w:tc>
        <w:tc>
          <w:tcPr>
            <w:tcW w:w="2333" w:type="dxa"/>
            <w:tcBorders>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008000"/>
                <w:sz w:val="18"/>
                <w:szCs w:val="18"/>
              </w:rPr>
            </w:pPr>
            <w:r w:rsidRPr="001059DE">
              <w:rPr>
                <w:rFonts w:ascii="宋体" w:hAnsi="宋体" w:cs="宋体" w:hint="eastAsia"/>
                <w:b/>
                <w:bCs/>
                <w:color w:val="008000"/>
                <w:sz w:val="18"/>
                <w:szCs w:val="18"/>
              </w:rPr>
              <w:t>c</w:t>
            </w:r>
            <w:r w:rsidRPr="001059DE">
              <w:rPr>
                <w:rFonts w:ascii="宋体" w:hAnsi="宋体" w:cs="宋体"/>
                <w:b/>
                <w:bCs/>
                <w:color w:val="008000"/>
                <w:sz w:val="18"/>
                <w:szCs w:val="18"/>
              </w:rPr>
              <w:t>ount</w:t>
            </w: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
                <w:bCs/>
                <w:color w:val="660E7A"/>
                <w:sz w:val="18"/>
                <w:szCs w:val="18"/>
              </w:rPr>
            </w:pPr>
          </w:p>
        </w:tc>
        <w:tc>
          <w:tcPr>
            <w:tcW w:w="1607"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608" w:type="dxa"/>
            <w:tcBorders>
              <w:top w:val="single" w:sz="4" w:space="0" w:color="BFBFBF"/>
              <w:left w:val="single" w:sz="4" w:space="0" w:color="BFBFBF"/>
              <w:bottom w:val="single" w:sz="4" w:space="0" w:color="BFBFBF"/>
              <w:right w:val="single" w:sz="4" w:space="0" w:color="BFBFBF"/>
            </w:tcBorders>
            <w:vAlign w:val="center"/>
          </w:tcPr>
          <w:p w:rsidR="00745988" w:rsidRPr="001059DE" w:rsidRDefault="00745988" w:rsidP="007459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i/>
                <w:iCs/>
                <w:color w:val="808080"/>
                <w:sz w:val="18"/>
                <w:szCs w:val="18"/>
              </w:rPr>
            </w:pPr>
          </w:p>
        </w:tc>
      </w:tr>
    </w:tbl>
    <w:p w:rsidR="000A5A18" w:rsidRPr="001059DE" w:rsidRDefault="000A5A18" w:rsidP="000A5A18"/>
    <w:p w:rsidR="000A5A18" w:rsidRPr="001059DE" w:rsidRDefault="000A5A18" w:rsidP="00BC6621"/>
    <w:p w:rsidR="00BC6621" w:rsidRPr="001059DE" w:rsidRDefault="00BC6621" w:rsidP="00C67352"/>
    <w:p w:rsidR="0052746F" w:rsidRPr="00C661DA" w:rsidRDefault="00DF63E2" w:rsidP="005E03EA">
      <w:pPr>
        <w:pStyle w:val="2"/>
        <w:rPr>
          <w:highlight w:val="yellow"/>
        </w:rPr>
      </w:pPr>
      <w:r w:rsidRPr="00C661DA">
        <w:rPr>
          <w:rFonts w:hint="eastAsia"/>
          <w:highlight w:val="yellow"/>
        </w:rPr>
        <w:t>首页相关接口</w:t>
      </w:r>
    </w:p>
    <w:p w:rsidR="005E03EA" w:rsidRPr="00C661DA" w:rsidRDefault="005E03EA" w:rsidP="005E03EA">
      <w:pPr>
        <w:pStyle w:val="3"/>
        <w:rPr>
          <w:color w:val="000000" w:themeColor="text1"/>
          <w:highlight w:val="yellow"/>
        </w:rPr>
      </w:pPr>
      <w:r w:rsidRPr="00C661DA">
        <w:rPr>
          <w:rFonts w:hint="eastAsia"/>
          <w:color w:val="000000" w:themeColor="text1"/>
          <w:highlight w:val="yellow"/>
        </w:rPr>
        <w:t>A</w:t>
      </w:r>
      <w:r w:rsidRPr="00C661DA">
        <w:rPr>
          <w:color w:val="000000" w:themeColor="text1"/>
          <w:highlight w:val="yellow"/>
        </w:rPr>
        <w:t>PP</w:t>
      </w:r>
      <w:r w:rsidRPr="00C661DA">
        <w:rPr>
          <w:color w:val="000000" w:themeColor="text1"/>
          <w:highlight w:val="yellow"/>
        </w:rPr>
        <w:t>首页</w:t>
      </w:r>
      <w:r w:rsidRPr="00C661DA">
        <w:rPr>
          <w:rFonts w:hint="eastAsia"/>
          <w:color w:val="000000" w:themeColor="text1"/>
          <w:highlight w:val="yellow"/>
        </w:rPr>
        <w:t>接口</w:t>
      </w:r>
    </w:p>
    <w:p w:rsidR="005E03EA" w:rsidRPr="001059DE" w:rsidRDefault="005E03EA" w:rsidP="005E03EA">
      <w:pPr>
        <w:pStyle w:val="4"/>
        <w:rPr>
          <w:color w:val="000000" w:themeColor="text1"/>
        </w:rPr>
      </w:pPr>
      <w:r w:rsidRPr="001059DE">
        <w:rPr>
          <w:rFonts w:hint="eastAsia"/>
          <w:color w:val="000000" w:themeColor="text1"/>
        </w:rPr>
        <w:t>输入</w:t>
      </w:r>
    </w:p>
    <w:p w:rsidR="005E03EA" w:rsidRPr="001059DE" w:rsidRDefault="005E03EA" w:rsidP="005E03EA">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5E03EA" w:rsidRPr="001059DE" w:rsidRDefault="005E03EA" w:rsidP="005E03EA">
      <w:pPr>
        <w:pStyle w:val="HTML"/>
        <w:shd w:val="clear" w:color="auto" w:fill="FFFFFF"/>
        <w:tabs>
          <w:tab w:val="clear" w:pos="916"/>
          <w:tab w:val="left" w:pos="435"/>
        </w:tabs>
        <w:rPr>
          <w:rFonts w:cs="宋体" w:hint="default"/>
          <w:color w:val="000000"/>
          <w:sz w:val="23"/>
          <w:szCs w:val="23"/>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请求URL：http://平台域名/api/home</w:t>
      </w:r>
      <w:r w:rsidRPr="001059DE">
        <w:rPr>
          <w:rFonts w:ascii="黑体" w:eastAsia="黑体" w:hAnsi="黑体" w:cstheme="minorEastAsia" w:hint="default"/>
          <w:color w:val="000000" w:themeColor="text1"/>
          <w:kern w:val="2"/>
        </w:rPr>
        <w:t>/app/index</w:t>
      </w:r>
    </w:p>
    <w:p w:rsidR="005E03EA" w:rsidRPr="001059DE" w:rsidRDefault="005E03EA" w:rsidP="005E03EA">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5E03EA"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E03EA" w:rsidRPr="001059DE" w:rsidRDefault="005E03EA" w:rsidP="005905E0">
            <w:pPr>
              <w:rPr>
                <w:b w:val="0"/>
                <w:bCs w:val="0"/>
                <w:color w:val="000000" w:themeColor="text1"/>
              </w:rPr>
            </w:pPr>
            <w:r w:rsidRPr="001059DE">
              <w:rPr>
                <w:rFonts w:hint="eastAsia"/>
                <w:color w:val="000000" w:themeColor="text1"/>
              </w:rPr>
              <w:t>参数</w:t>
            </w:r>
          </w:p>
        </w:tc>
        <w:tc>
          <w:tcPr>
            <w:tcW w:w="1410" w:type="dxa"/>
            <w:vAlign w:val="center"/>
          </w:tcPr>
          <w:p w:rsidR="005E03EA" w:rsidRPr="001059DE" w:rsidRDefault="005E03EA"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5E03EA" w:rsidRPr="001059DE" w:rsidRDefault="005E03EA"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E03EA"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E03EA" w:rsidRPr="001059DE" w:rsidRDefault="00FF140F" w:rsidP="00FF14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8000"/>
                <w:sz w:val="23"/>
                <w:szCs w:val="23"/>
              </w:rPr>
              <w:t>userId</w:t>
            </w:r>
          </w:p>
        </w:tc>
        <w:tc>
          <w:tcPr>
            <w:tcW w:w="1410" w:type="dxa"/>
            <w:vAlign w:val="center"/>
          </w:tcPr>
          <w:p w:rsidR="005E03EA" w:rsidRPr="001059DE" w:rsidRDefault="00FF140F"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否</w:t>
            </w:r>
          </w:p>
        </w:tc>
        <w:tc>
          <w:tcPr>
            <w:tcW w:w="5113" w:type="dxa"/>
            <w:vAlign w:val="center"/>
          </w:tcPr>
          <w:p w:rsidR="005E03EA" w:rsidRPr="001059DE" w:rsidRDefault="00FF140F"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用户</w:t>
            </w:r>
            <w:r w:rsidRPr="001059DE">
              <w:rPr>
                <w:color w:val="000000" w:themeColor="text1"/>
              </w:rPr>
              <w:t>id</w:t>
            </w:r>
          </w:p>
        </w:tc>
      </w:tr>
    </w:tbl>
    <w:p w:rsidR="005E03EA" w:rsidRPr="001059DE" w:rsidRDefault="005E03EA" w:rsidP="005E03EA">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624"/>
        <w:gridCol w:w="2765"/>
        <w:gridCol w:w="2766"/>
      </w:tblGrid>
      <w:tr w:rsidR="005E03EA"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E03EA" w:rsidRPr="001059DE" w:rsidRDefault="005E03EA" w:rsidP="005905E0">
            <w:pPr>
              <w:rPr>
                <w:b w:val="0"/>
                <w:bCs w:val="0"/>
                <w:color w:val="000000" w:themeColor="text1"/>
              </w:rPr>
            </w:pPr>
            <w:r w:rsidRPr="001059DE">
              <w:rPr>
                <w:rFonts w:hint="eastAsia"/>
                <w:color w:val="000000" w:themeColor="text1"/>
              </w:rPr>
              <w:t>参数</w:t>
            </w:r>
          </w:p>
        </w:tc>
        <w:tc>
          <w:tcPr>
            <w:tcW w:w="7155" w:type="dxa"/>
            <w:gridSpan w:val="3"/>
            <w:vAlign w:val="center"/>
          </w:tcPr>
          <w:p w:rsidR="005E03EA" w:rsidRPr="001059DE" w:rsidRDefault="005E03EA"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E03EA"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E03EA" w:rsidRPr="001059DE" w:rsidRDefault="005E03EA" w:rsidP="005905E0">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5E03EA" w:rsidRPr="001059DE" w:rsidRDefault="005E03EA" w:rsidP="005905E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5E03EA"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5E03EA" w:rsidRPr="001059DE" w:rsidRDefault="005E03EA" w:rsidP="005905E0">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5E03EA" w:rsidRPr="001059DE" w:rsidRDefault="005E03EA" w:rsidP="005905E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A77A1C" w:rsidRPr="001059DE" w:rsidRDefault="00A77A1C" w:rsidP="005905E0">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1624" w:type="dxa"/>
            <w:vMerge w:val="restart"/>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noticeList</w:t>
            </w: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content</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createTime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createUser</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modifyTime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modifyTime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noticeSource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oid</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releaseDate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releaseTime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releaseTimeStr</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removeYn</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status</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title</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topYn</w:t>
            </w:r>
          </w:p>
        </w:tc>
        <w:tc>
          <w:tcPr>
            <w:tcW w:w="2766" w:type="dxa"/>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restart"/>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3"/>
                <w:szCs w:val="23"/>
              </w:rPr>
            </w:pPr>
            <w:r w:rsidRPr="001059DE">
              <w:rPr>
                <w:rFonts w:ascii="宋体" w:hAnsi="宋体" w:cs="宋体" w:hint="eastAsia"/>
                <w:color w:val="000000"/>
                <w:sz w:val="22"/>
                <w:lang w:bidi="ar"/>
              </w:rPr>
              <w:t>bannerList</w:t>
            </w: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createTime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createUser</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imgHeight</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imgPath</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imgSize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imgUrl</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imgWidth</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modifyTime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modifyUser</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oid</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releaseDate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releaseTime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removeYn</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siteSort</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status</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title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restart"/>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orderList</w:t>
            </w: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business_rate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pactissue_name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term_month</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apply_amt</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bid_state</w:t>
            </w:r>
          </w:p>
        </w:tc>
        <w:tc>
          <w:tcPr>
            <w:tcW w:w="2766" w:type="dxa"/>
          </w:tcPr>
          <w:p w:rsidR="00A77A1C" w:rsidRPr="001059DE" w:rsidRDefault="00A77A1C" w:rsidP="005905E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hint="eastAsia"/>
                <w:sz w:val="24"/>
                <w:szCs w:val="24"/>
              </w:rPr>
              <w:t>标的</w:t>
            </w:r>
            <w:r w:rsidRPr="001059DE">
              <w:rPr>
                <w:rFonts w:ascii="宋体" w:hAnsi="宋体" w:cs="宋体"/>
                <w:sz w:val="24"/>
                <w:szCs w:val="24"/>
              </w:rPr>
              <w:t>状态 1出借，2满标，3还款, 5.预发布6已结清</w:t>
            </w: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restart"/>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planList</w:t>
            </w: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returnRateDesc</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investNum</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availableAmt</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progress</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incomeRate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B47313"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B47313" w:rsidRPr="001059DE" w:rsidRDefault="00B47313" w:rsidP="005905E0">
            <w:pPr>
              <w:rPr>
                <w:color w:val="000000" w:themeColor="text1"/>
                <w:szCs w:val="21"/>
              </w:rPr>
            </w:pPr>
          </w:p>
        </w:tc>
        <w:tc>
          <w:tcPr>
            <w:tcW w:w="1624" w:type="dxa"/>
            <w:vMerge/>
            <w:vAlign w:val="center"/>
          </w:tcPr>
          <w:p w:rsidR="00B47313" w:rsidRPr="001059DE" w:rsidRDefault="00B47313"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B47313" w:rsidRPr="001059DE" w:rsidRDefault="00B47313" w:rsidP="005905E0">
            <w:pPr>
              <w:cnfStyle w:val="000000000000" w:firstRow="0" w:lastRow="0" w:firstColumn="0" w:lastColumn="0" w:oddVBand="0" w:evenVBand="0" w:oddHBand="0" w:evenHBand="0" w:firstRowFirstColumn="0" w:firstRowLastColumn="0" w:lastRowFirstColumn="0" w:lastRowLastColumn="0"/>
            </w:pPr>
            <w:r w:rsidRPr="001059DE">
              <w:t>incomeRateExtOne</w:t>
            </w:r>
          </w:p>
        </w:tc>
        <w:tc>
          <w:tcPr>
            <w:tcW w:w="2766" w:type="dxa"/>
          </w:tcPr>
          <w:p w:rsidR="00B47313" w:rsidRPr="001059DE" w:rsidRDefault="00B47313"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分段利率</w:t>
            </w:r>
            <w:r w:rsidRPr="001059DE">
              <w:rPr>
                <w:rFonts w:hint="eastAsia"/>
              </w:rPr>
              <w:tab/>
              <w:t>0</w:t>
            </w:r>
            <w:r w:rsidRPr="001059DE">
              <w:rPr>
                <w:rFonts w:hint="eastAsia"/>
              </w:rPr>
              <w:t>时取上面的年利率，有值时取这两个利率的值，以</w:t>
            </w:r>
            <w:r w:rsidRPr="001059DE">
              <w:rPr>
                <w:rFonts w:hint="eastAsia"/>
              </w:rPr>
              <w:t>+</w:t>
            </w:r>
            <w:r w:rsidRPr="001059DE">
              <w:rPr>
                <w:rFonts w:hint="eastAsia"/>
              </w:rPr>
              <w:t>号的形式</w:t>
            </w:r>
          </w:p>
        </w:tc>
      </w:tr>
      <w:tr w:rsidR="00B47313"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B47313" w:rsidRPr="001059DE" w:rsidRDefault="00B47313" w:rsidP="005905E0">
            <w:pPr>
              <w:rPr>
                <w:color w:val="000000" w:themeColor="text1"/>
                <w:szCs w:val="21"/>
              </w:rPr>
            </w:pPr>
          </w:p>
        </w:tc>
        <w:tc>
          <w:tcPr>
            <w:tcW w:w="1624" w:type="dxa"/>
            <w:vMerge/>
            <w:vAlign w:val="center"/>
          </w:tcPr>
          <w:p w:rsidR="00B47313" w:rsidRPr="001059DE" w:rsidRDefault="00B47313"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B47313" w:rsidRPr="001059DE" w:rsidRDefault="00B47313" w:rsidP="005905E0">
            <w:pPr>
              <w:cnfStyle w:val="000000000000" w:firstRow="0" w:lastRow="0" w:firstColumn="0" w:lastColumn="0" w:oddVBand="0" w:evenVBand="0" w:oddHBand="0" w:evenHBand="0" w:firstRowFirstColumn="0" w:firstRowLastColumn="0" w:lastRowFirstColumn="0" w:lastRowLastColumn="0"/>
            </w:pPr>
            <w:r w:rsidRPr="001059DE">
              <w:t>incomeRateExtTwo</w:t>
            </w:r>
          </w:p>
        </w:tc>
        <w:tc>
          <w:tcPr>
            <w:tcW w:w="2766" w:type="dxa"/>
          </w:tcPr>
          <w:p w:rsidR="00B47313" w:rsidRPr="001059DE" w:rsidRDefault="00B47313"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分段利率</w:t>
            </w: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minAmt</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btnFlag</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bidName</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t>productNo</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5905E0">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5905E0">
            <w:pPr>
              <w:rPr>
                <w:color w:val="000000" w:themeColor="text1"/>
                <w:szCs w:val="21"/>
              </w:rPr>
            </w:pPr>
          </w:p>
        </w:tc>
        <w:tc>
          <w:tcPr>
            <w:tcW w:w="1624" w:type="dxa"/>
            <w:vMerge/>
            <w:vAlign w:val="center"/>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c>
          <w:tcPr>
            <w:tcW w:w="2765"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bidDesc</w:t>
            </w:r>
          </w:p>
        </w:tc>
        <w:tc>
          <w:tcPr>
            <w:tcW w:w="2766" w:type="dxa"/>
          </w:tcPr>
          <w:p w:rsidR="00A77A1C" w:rsidRPr="001059DE" w:rsidRDefault="00A77A1C" w:rsidP="005905E0">
            <w:pPr>
              <w:cnfStyle w:val="000000000000" w:firstRow="0" w:lastRow="0" w:firstColumn="0" w:lastColumn="0" w:oddVBand="0" w:evenVBand="0" w:oddHBand="0" w:evenHBand="0" w:firstRowFirstColumn="0" w:firstRowLastColumn="0" w:lastRowFirstColumn="0" w:lastRowLastColumn="0"/>
            </w:pP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restart"/>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r w:rsidRPr="001059DE">
              <w:t>newsList</w:t>
            </w:r>
            <w:r w:rsidRPr="001059DE">
              <w:t>（</w:t>
            </w:r>
            <w:r w:rsidRPr="001059DE">
              <w:rPr>
                <w:rFonts w:hint="eastAsia"/>
              </w:rPr>
              <w:t>新闻资讯</w:t>
            </w:r>
            <w:r w:rsidRPr="001059DE">
              <w:t>）</w:t>
            </w: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title</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summary</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摘要</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content</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releaseDate</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发布日期</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releaseTime</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releaseTimeStr</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发布日期（格式：年</w:t>
            </w:r>
            <w:r w:rsidRPr="001059DE">
              <w:rPr>
                <w:rFonts w:hint="eastAsia"/>
              </w:rPr>
              <w:t>-</w:t>
            </w:r>
            <w:r w:rsidRPr="001059DE">
              <w:rPr>
                <w:rFonts w:hint="eastAsia"/>
              </w:rPr>
              <w:t>月</w:t>
            </w:r>
            <w:r w:rsidRPr="001059DE">
              <w:rPr>
                <w:rFonts w:hint="eastAsia"/>
              </w:rPr>
              <w:t>-</w:t>
            </w:r>
            <w:r w:rsidRPr="001059DE">
              <w:rPr>
                <w:rFonts w:hint="eastAsia"/>
              </w:rPr>
              <w:t>日）</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newsSource</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来源</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Merge/>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p>
        </w:tc>
        <w:tc>
          <w:tcPr>
            <w:tcW w:w="2765"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u</w:t>
            </w:r>
            <w:r w:rsidRPr="001059DE">
              <w:t>rl</w:t>
            </w:r>
          </w:p>
        </w:tc>
        <w:tc>
          <w:tcPr>
            <w:tcW w:w="2766" w:type="dxa"/>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详情链接</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r w:rsidRPr="001059DE">
              <w:t>isInviteFriValid</w:t>
            </w:r>
          </w:p>
        </w:tc>
        <w:tc>
          <w:tcPr>
            <w:tcW w:w="5531" w:type="dxa"/>
            <w:gridSpan w:val="2"/>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邀请好友活动是否有效（</w:t>
            </w:r>
            <w:r w:rsidRPr="001059DE">
              <w:rPr>
                <w:rFonts w:hint="eastAsia"/>
              </w:rPr>
              <w:t>Y</w:t>
            </w:r>
            <w:r w:rsidRPr="001059DE">
              <w:rPr>
                <w:rFonts w:hint="eastAsia"/>
              </w:rPr>
              <w:t>：是，</w:t>
            </w:r>
            <w:r w:rsidRPr="001059DE">
              <w:rPr>
                <w:rFonts w:hint="eastAsia"/>
              </w:rPr>
              <w:t>N</w:t>
            </w:r>
            <w:r w:rsidRPr="001059DE">
              <w:rPr>
                <w:rFonts w:hint="eastAsia"/>
              </w:rPr>
              <w:t>：否）</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r w:rsidRPr="001059DE">
              <w:t>operatingdDays</w:t>
            </w:r>
          </w:p>
        </w:tc>
        <w:tc>
          <w:tcPr>
            <w:tcW w:w="5531" w:type="dxa"/>
            <w:gridSpan w:val="2"/>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平台安全运营</w:t>
            </w:r>
            <w:r w:rsidR="009451F3" w:rsidRPr="001059DE">
              <w:rPr>
                <w:rFonts w:hint="eastAsia"/>
              </w:rPr>
              <w:t>天数</w:t>
            </w:r>
          </w:p>
        </w:tc>
      </w:tr>
      <w:tr w:rsidR="00A77A1C"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A77A1C" w:rsidRPr="001059DE" w:rsidRDefault="00A77A1C" w:rsidP="00A77A1C">
            <w:pPr>
              <w:rPr>
                <w:color w:val="000000" w:themeColor="text1"/>
                <w:szCs w:val="21"/>
              </w:rPr>
            </w:pPr>
          </w:p>
        </w:tc>
        <w:tc>
          <w:tcPr>
            <w:tcW w:w="1624" w:type="dxa"/>
            <w:vAlign w:val="center"/>
          </w:tcPr>
          <w:p w:rsidR="00A77A1C" w:rsidRPr="001059DE" w:rsidRDefault="00A77A1C" w:rsidP="00A77A1C">
            <w:pPr>
              <w:cnfStyle w:val="000000000000" w:firstRow="0" w:lastRow="0" w:firstColumn="0" w:lastColumn="0" w:oddVBand="0" w:evenVBand="0" w:oddHBand="0" w:evenHBand="0" w:firstRowFirstColumn="0" w:firstRowLastColumn="0" w:lastRowFirstColumn="0" w:lastRowLastColumn="0"/>
            </w:pPr>
            <w:r w:rsidRPr="001059DE">
              <w:t>registeredCapital</w:t>
            </w:r>
          </w:p>
        </w:tc>
        <w:tc>
          <w:tcPr>
            <w:tcW w:w="5531" w:type="dxa"/>
            <w:gridSpan w:val="2"/>
            <w:vAlign w:val="center"/>
          </w:tcPr>
          <w:p w:rsidR="00A77A1C" w:rsidRPr="001059DE" w:rsidRDefault="00A77A1C" w:rsidP="00A77A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注册</w:t>
            </w:r>
            <w:r w:rsidRPr="001059DE">
              <w:rPr>
                <w:rFonts w:hint="eastAsia"/>
              </w:rPr>
              <w:t>/</w:t>
            </w:r>
            <w:r w:rsidRPr="001059DE">
              <w:rPr>
                <w:rFonts w:hint="eastAsia"/>
              </w:rPr>
              <w:t>实缴资本</w:t>
            </w:r>
          </w:p>
        </w:tc>
      </w:tr>
    </w:tbl>
    <w:p w:rsidR="005E03EA" w:rsidRPr="001059DE" w:rsidRDefault="005E03EA" w:rsidP="005E03EA"/>
    <w:p w:rsidR="005E03EA" w:rsidRPr="001059DE" w:rsidRDefault="005E03EA" w:rsidP="005E03EA">
      <w:r w:rsidRPr="001059DE">
        <w:lastRenderedPageBreak/>
        <w:t>{</w:t>
      </w:r>
    </w:p>
    <w:p w:rsidR="005E03EA" w:rsidRPr="001059DE" w:rsidRDefault="005E03EA" w:rsidP="005E03EA">
      <w:r w:rsidRPr="001059DE">
        <w:t xml:space="preserve">    "code": 0,</w:t>
      </w:r>
    </w:p>
    <w:p w:rsidR="005E03EA" w:rsidRPr="001059DE" w:rsidRDefault="005E03EA" w:rsidP="005E03EA">
      <w:r w:rsidRPr="001059DE">
        <w:t xml:space="preserve">    "data": {</w:t>
      </w:r>
    </w:p>
    <w:p w:rsidR="005E03EA" w:rsidRPr="001059DE" w:rsidRDefault="005E03EA" w:rsidP="005E03EA">
      <w:r w:rsidRPr="001059DE">
        <w:t xml:space="preserve">        "noticeList": [</w:t>
      </w:r>
    </w:p>
    <w:p w:rsidR="005E03EA" w:rsidRPr="001059DE" w:rsidRDefault="005E03EA" w:rsidP="005E03EA">
      <w:r w:rsidRPr="001059DE">
        <w:t xml:space="preserve">            {</w:t>
      </w:r>
    </w:p>
    <w:p w:rsidR="005E03EA" w:rsidRPr="001059DE" w:rsidRDefault="005E03EA" w:rsidP="005E03EA">
      <w:r w:rsidRPr="001059DE">
        <w:rPr>
          <w:rFonts w:hint="eastAsia"/>
        </w:rPr>
        <w:t xml:space="preserve">                "content": "&amp;ltp&amp;gt</w:t>
      </w:r>
      <w:r w:rsidRPr="001059DE">
        <w:rPr>
          <w:rFonts w:hint="eastAsia"/>
        </w:rPr>
        <w:t>撒看见洒家扩大京卡是可见的撒娇看</w:t>
      </w:r>
      <w:r w:rsidRPr="001059DE">
        <w:rPr>
          <w:rFonts w:hint="eastAsia"/>
        </w:rPr>
        <w:t>&amp;lt/p&amp;gt",</w:t>
      </w:r>
    </w:p>
    <w:p w:rsidR="005E03EA" w:rsidRPr="001059DE" w:rsidRDefault="005E03EA" w:rsidP="005E03EA">
      <w:r w:rsidRPr="001059DE">
        <w:t xml:space="preserve">                "createTime": null,</w:t>
      </w:r>
    </w:p>
    <w:p w:rsidR="005E03EA" w:rsidRPr="001059DE" w:rsidRDefault="005E03EA" w:rsidP="005E03EA">
      <w:r w:rsidRPr="001059DE">
        <w:t xml:space="preserve">                "createUser": "",</w:t>
      </w:r>
    </w:p>
    <w:p w:rsidR="005E03EA" w:rsidRPr="001059DE" w:rsidRDefault="005E03EA" w:rsidP="005E03EA">
      <w:r w:rsidRPr="001059DE">
        <w:t xml:space="preserve">                "modifyTime": null,</w:t>
      </w:r>
    </w:p>
    <w:p w:rsidR="005E03EA" w:rsidRPr="001059DE" w:rsidRDefault="005E03EA" w:rsidP="005E03EA">
      <w:r w:rsidRPr="001059DE">
        <w:t xml:space="preserve">                "modifyUser": "",</w:t>
      </w:r>
    </w:p>
    <w:p w:rsidR="005E03EA" w:rsidRPr="001059DE" w:rsidRDefault="005E03EA" w:rsidP="005E03EA">
      <w:r w:rsidRPr="001059DE">
        <w:t xml:space="preserve">                "noticeSource": "Google",</w:t>
      </w:r>
    </w:p>
    <w:p w:rsidR="005E03EA" w:rsidRPr="001059DE" w:rsidRDefault="005E03EA" w:rsidP="005E03EA">
      <w:r w:rsidRPr="001059DE">
        <w:t xml:space="preserve">                "oid": 1,</w:t>
      </w:r>
    </w:p>
    <w:p w:rsidR="005E03EA" w:rsidRPr="001059DE" w:rsidRDefault="005E03EA" w:rsidP="005E03EA">
      <w:r w:rsidRPr="001059DE">
        <w:t xml:space="preserve">                "releaseDate": null,</w:t>
      </w:r>
    </w:p>
    <w:p w:rsidR="005E03EA" w:rsidRPr="001059DE" w:rsidRDefault="005E03EA" w:rsidP="005E03EA">
      <w:r w:rsidRPr="001059DE">
        <w:t xml:space="preserve">                "releaseTime": null,</w:t>
      </w:r>
    </w:p>
    <w:p w:rsidR="005E03EA" w:rsidRPr="001059DE" w:rsidRDefault="005E03EA" w:rsidP="005E03EA">
      <w:r w:rsidRPr="001059DE">
        <w:t xml:space="preserve">                "releaseTimeStr": "",</w:t>
      </w:r>
    </w:p>
    <w:p w:rsidR="005E03EA" w:rsidRPr="001059DE" w:rsidRDefault="005E03EA" w:rsidP="005E03EA">
      <w:r w:rsidRPr="001059DE">
        <w:t xml:space="preserve">                "removeYn": "\u0000",</w:t>
      </w:r>
    </w:p>
    <w:p w:rsidR="005E03EA" w:rsidRPr="001059DE" w:rsidRDefault="005E03EA" w:rsidP="005E03EA">
      <w:r w:rsidRPr="001059DE">
        <w:t xml:space="preserve">                "status": "",</w:t>
      </w:r>
    </w:p>
    <w:p w:rsidR="005E03EA" w:rsidRPr="001059DE" w:rsidRDefault="005E03EA" w:rsidP="005E03EA">
      <w:r w:rsidRPr="001059DE">
        <w:rPr>
          <w:rFonts w:hint="eastAsia"/>
        </w:rPr>
        <w:t xml:space="preserve">                "title": "</w:t>
      </w:r>
      <w:r w:rsidRPr="001059DE">
        <w:rPr>
          <w:rFonts w:hint="eastAsia"/>
        </w:rPr>
        <w:t>网站</w:t>
      </w:r>
      <w:r w:rsidRPr="001059DE">
        <w:rPr>
          <w:rFonts w:hint="eastAsia"/>
        </w:rPr>
        <w:t>0001",</w:t>
      </w:r>
    </w:p>
    <w:p w:rsidR="005E03EA" w:rsidRPr="001059DE" w:rsidRDefault="005E03EA" w:rsidP="005E03EA">
      <w:r w:rsidRPr="001059DE">
        <w:t xml:space="preserve">                "topYn": ""</w:t>
      </w:r>
    </w:p>
    <w:p w:rsidR="005E03EA" w:rsidRPr="001059DE" w:rsidRDefault="005E03EA" w:rsidP="005E03EA">
      <w:r w:rsidRPr="001059DE">
        <w:t xml:space="preserve">            }</w:t>
      </w:r>
    </w:p>
    <w:p w:rsidR="005E03EA" w:rsidRPr="001059DE" w:rsidRDefault="005E03EA" w:rsidP="005E03EA">
      <w:r w:rsidRPr="001059DE">
        <w:t xml:space="preserve">        ],</w:t>
      </w:r>
    </w:p>
    <w:p w:rsidR="005E03EA" w:rsidRPr="001059DE" w:rsidRDefault="005E03EA" w:rsidP="005E03EA">
      <w:r w:rsidRPr="001059DE">
        <w:t xml:space="preserve">        "bannerList": [</w:t>
      </w:r>
    </w:p>
    <w:p w:rsidR="005E03EA" w:rsidRPr="001059DE" w:rsidRDefault="005E03EA" w:rsidP="005E03EA">
      <w:r w:rsidRPr="001059DE">
        <w:t xml:space="preserve">            {</w:t>
      </w:r>
    </w:p>
    <w:p w:rsidR="005E03EA" w:rsidRPr="001059DE" w:rsidRDefault="005E03EA" w:rsidP="005E03EA">
      <w:r w:rsidRPr="001059DE">
        <w:t xml:space="preserve">                "createTime": null,</w:t>
      </w:r>
    </w:p>
    <w:p w:rsidR="005E03EA" w:rsidRPr="001059DE" w:rsidRDefault="005E03EA" w:rsidP="005E03EA">
      <w:r w:rsidRPr="001059DE">
        <w:t xml:space="preserve">                "createUser": "",</w:t>
      </w:r>
    </w:p>
    <w:p w:rsidR="005E03EA" w:rsidRPr="001059DE" w:rsidRDefault="005E03EA" w:rsidP="005E03EA">
      <w:r w:rsidRPr="001059DE">
        <w:t xml:space="preserve">                "imgHeight": 0,</w:t>
      </w:r>
    </w:p>
    <w:p w:rsidR="005E03EA" w:rsidRPr="001059DE" w:rsidRDefault="005E03EA" w:rsidP="005E03EA">
      <w:r w:rsidRPr="001059DE">
        <w:t xml:space="preserve">                "imgPath": "",</w:t>
      </w:r>
    </w:p>
    <w:p w:rsidR="005E03EA" w:rsidRPr="001059DE" w:rsidRDefault="005E03EA" w:rsidP="005E03EA">
      <w:r w:rsidRPr="001059DE">
        <w:t xml:space="preserve">                "imgSize": 0,</w:t>
      </w:r>
    </w:p>
    <w:p w:rsidR="005E03EA" w:rsidRPr="001059DE" w:rsidRDefault="005E03EA" w:rsidP="005E03EA">
      <w:r w:rsidRPr="001059DE">
        <w:t xml:space="preserve">                "imgUrl": "",</w:t>
      </w:r>
    </w:p>
    <w:p w:rsidR="005E03EA" w:rsidRPr="001059DE" w:rsidRDefault="005E03EA" w:rsidP="005E03EA">
      <w:r w:rsidRPr="001059DE">
        <w:t xml:space="preserve">                "imgWidth": 0,</w:t>
      </w:r>
    </w:p>
    <w:p w:rsidR="005E03EA" w:rsidRPr="001059DE" w:rsidRDefault="005E03EA" w:rsidP="005E03EA">
      <w:r w:rsidRPr="001059DE">
        <w:t xml:space="preserve">                "modifyTime": null,</w:t>
      </w:r>
    </w:p>
    <w:p w:rsidR="005E03EA" w:rsidRPr="001059DE" w:rsidRDefault="005E03EA" w:rsidP="005E03EA">
      <w:r w:rsidRPr="001059DE">
        <w:t xml:space="preserve">                "modifyUser": "",</w:t>
      </w:r>
    </w:p>
    <w:p w:rsidR="005E03EA" w:rsidRPr="001059DE" w:rsidRDefault="005E03EA" w:rsidP="005E03EA">
      <w:r w:rsidRPr="001059DE">
        <w:t xml:space="preserve">                "oid": 9,</w:t>
      </w:r>
    </w:p>
    <w:p w:rsidR="005E03EA" w:rsidRPr="001059DE" w:rsidRDefault="005E03EA" w:rsidP="005E03EA">
      <w:r w:rsidRPr="001059DE">
        <w:t xml:space="preserve">                "releaseDate": null,</w:t>
      </w:r>
    </w:p>
    <w:p w:rsidR="005E03EA" w:rsidRPr="001059DE" w:rsidRDefault="005E03EA" w:rsidP="005E03EA">
      <w:r w:rsidRPr="001059DE">
        <w:t xml:space="preserve">                "releaseTime": null,</w:t>
      </w:r>
    </w:p>
    <w:p w:rsidR="005E03EA" w:rsidRPr="001059DE" w:rsidRDefault="005E03EA" w:rsidP="005E03EA">
      <w:r w:rsidRPr="001059DE">
        <w:t xml:space="preserve">                "removeYn": "\u0000",</w:t>
      </w:r>
    </w:p>
    <w:p w:rsidR="005E03EA" w:rsidRPr="001059DE" w:rsidRDefault="005E03EA" w:rsidP="005E03EA">
      <w:r w:rsidRPr="001059DE">
        <w:t xml:space="preserve">                "siteSort": "",</w:t>
      </w:r>
    </w:p>
    <w:p w:rsidR="005E03EA" w:rsidRPr="001059DE" w:rsidRDefault="005E03EA" w:rsidP="005E03EA">
      <w:r w:rsidRPr="001059DE">
        <w:t xml:space="preserve">                "status": "",</w:t>
      </w:r>
    </w:p>
    <w:p w:rsidR="005E03EA" w:rsidRPr="001059DE" w:rsidRDefault="005E03EA" w:rsidP="005E03EA">
      <w:r w:rsidRPr="001059DE">
        <w:t xml:space="preserve">                "title": "3432"</w:t>
      </w:r>
    </w:p>
    <w:p w:rsidR="005E03EA" w:rsidRPr="001059DE" w:rsidRDefault="005E03EA" w:rsidP="005E03EA">
      <w:r w:rsidRPr="001059DE">
        <w:t xml:space="preserve">            }</w:t>
      </w:r>
    </w:p>
    <w:p w:rsidR="005E03EA" w:rsidRPr="001059DE" w:rsidRDefault="005E03EA" w:rsidP="005E03EA">
      <w:r w:rsidRPr="001059DE">
        <w:t xml:space="preserve">        ],</w:t>
      </w:r>
    </w:p>
    <w:p w:rsidR="005E03EA" w:rsidRPr="001059DE" w:rsidRDefault="005E03EA" w:rsidP="005E03EA">
      <w:r w:rsidRPr="001059DE">
        <w:t xml:space="preserve">        "orderList": [</w:t>
      </w:r>
    </w:p>
    <w:p w:rsidR="005E03EA" w:rsidRPr="001059DE" w:rsidRDefault="005E03EA" w:rsidP="005E03EA">
      <w:r w:rsidRPr="001059DE">
        <w:t xml:space="preserve">            {</w:t>
      </w:r>
    </w:p>
    <w:p w:rsidR="005E03EA" w:rsidRPr="001059DE" w:rsidRDefault="005E03EA" w:rsidP="005E03EA">
      <w:r w:rsidRPr="001059DE">
        <w:t xml:space="preserve">                "business_rate": "7.20%",</w:t>
      </w:r>
    </w:p>
    <w:p w:rsidR="005E03EA" w:rsidRPr="001059DE" w:rsidRDefault="005E03EA" w:rsidP="005E03EA">
      <w:r w:rsidRPr="001059DE">
        <w:rPr>
          <w:rFonts w:hint="eastAsia"/>
        </w:rPr>
        <w:lastRenderedPageBreak/>
        <w:t xml:space="preserve">                "pactissue_name": "</w:t>
      </w:r>
      <w:r w:rsidRPr="001059DE">
        <w:rPr>
          <w:rFonts w:hint="eastAsia"/>
        </w:rPr>
        <w:t>散标</w:t>
      </w:r>
      <w:r w:rsidRPr="001059DE">
        <w:rPr>
          <w:rFonts w:hint="eastAsia"/>
        </w:rPr>
        <w:t>-bd2018103000002",</w:t>
      </w:r>
    </w:p>
    <w:p w:rsidR="005E03EA" w:rsidRPr="001059DE" w:rsidRDefault="005E03EA" w:rsidP="005E03EA">
      <w:r w:rsidRPr="001059DE">
        <w:t xml:space="preserve">                "term_month": "3",</w:t>
      </w:r>
    </w:p>
    <w:p w:rsidR="005E03EA" w:rsidRPr="001059DE" w:rsidRDefault="005E03EA" w:rsidP="005E03EA">
      <w:r w:rsidRPr="001059DE">
        <w:t xml:space="preserve">                "apply_amt": 5160000,</w:t>
      </w:r>
    </w:p>
    <w:p w:rsidR="005E03EA" w:rsidRPr="001059DE" w:rsidRDefault="005E03EA" w:rsidP="005E03EA">
      <w:r w:rsidRPr="001059DE">
        <w:t xml:space="preserve">                "bid_state": "1"</w:t>
      </w:r>
    </w:p>
    <w:p w:rsidR="005E03EA" w:rsidRPr="001059DE" w:rsidRDefault="005E03EA" w:rsidP="005E03EA">
      <w:r w:rsidRPr="001059DE">
        <w:t xml:space="preserve">            }</w:t>
      </w:r>
    </w:p>
    <w:p w:rsidR="005E03EA" w:rsidRPr="001059DE" w:rsidRDefault="005E03EA" w:rsidP="005E03EA">
      <w:r w:rsidRPr="001059DE">
        <w:t xml:space="preserve">        ],</w:t>
      </w:r>
    </w:p>
    <w:p w:rsidR="005E03EA" w:rsidRPr="001059DE" w:rsidRDefault="005E03EA" w:rsidP="005E03EA">
      <w:r w:rsidRPr="001059DE">
        <w:t xml:space="preserve">        "planList": [</w:t>
      </w:r>
    </w:p>
    <w:p w:rsidR="005E03EA" w:rsidRPr="001059DE" w:rsidRDefault="005E03EA" w:rsidP="005E03EA">
      <w:r w:rsidRPr="001059DE">
        <w:t xml:space="preserve">            {</w:t>
      </w:r>
    </w:p>
    <w:p w:rsidR="005E03EA" w:rsidRPr="001059DE" w:rsidRDefault="005E03EA" w:rsidP="005E03EA">
      <w:r w:rsidRPr="001059DE">
        <w:rPr>
          <w:rFonts w:hint="eastAsia"/>
        </w:rPr>
        <w:t xml:space="preserve">                "returnRateDesc": "</w:t>
      </w:r>
      <w:r w:rsidRPr="001059DE">
        <w:rPr>
          <w:rFonts w:hint="eastAsia"/>
        </w:rPr>
        <w:t>参考年回报率仅供出借人参考，不代表未来实际收益</w:t>
      </w:r>
      <w:r w:rsidRPr="001059DE">
        <w:rPr>
          <w:rFonts w:hint="eastAsia"/>
        </w:rPr>
        <w:t>",</w:t>
      </w:r>
    </w:p>
    <w:p w:rsidR="005E03EA" w:rsidRPr="001059DE" w:rsidRDefault="005E03EA" w:rsidP="005E03EA">
      <w:r w:rsidRPr="001059DE">
        <w:t xml:space="preserve">                "investNum": 0,</w:t>
      </w:r>
    </w:p>
    <w:p w:rsidR="005E03EA" w:rsidRPr="001059DE" w:rsidRDefault="005E03EA" w:rsidP="005E03EA">
      <w:r w:rsidRPr="001059DE">
        <w:t xml:space="preserve">                "availableAmt": "50,000.00",</w:t>
      </w:r>
    </w:p>
    <w:p w:rsidR="005E03EA" w:rsidRPr="001059DE" w:rsidRDefault="005E03EA" w:rsidP="005E03EA">
      <w:r w:rsidRPr="001059DE">
        <w:t xml:space="preserve">                "progress": 0,</w:t>
      </w:r>
    </w:p>
    <w:p w:rsidR="005E03EA" w:rsidRPr="001059DE" w:rsidRDefault="005E03EA" w:rsidP="005E03EA">
      <w:r w:rsidRPr="001059DE">
        <w:t xml:space="preserve">                "incomeRate": 5600000,</w:t>
      </w:r>
    </w:p>
    <w:p w:rsidR="005E03EA" w:rsidRPr="001059DE" w:rsidRDefault="005E03EA" w:rsidP="005E03EA">
      <w:r w:rsidRPr="001059DE">
        <w:t xml:space="preserve">                "minAmt": "500.00",</w:t>
      </w:r>
    </w:p>
    <w:p w:rsidR="005E03EA" w:rsidRPr="001059DE" w:rsidRDefault="005E03EA" w:rsidP="005E03EA">
      <w:r w:rsidRPr="001059DE">
        <w:t xml:space="preserve">                "btnFlag": 1,</w:t>
      </w:r>
    </w:p>
    <w:p w:rsidR="005E03EA" w:rsidRPr="001059DE" w:rsidRDefault="005E03EA" w:rsidP="005E03EA">
      <w:r w:rsidRPr="001059DE">
        <w:rPr>
          <w:rFonts w:hint="eastAsia"/>
        </w:rPr>
        <w:t xml:space="preserve">                "bidName": "</w:t>
      </w:r>
      <w:r w:rsidRPr="001059DE">
        <w:rPr>
          <w:rFonts w:hint="eastAsia"/>
        </w:rPr>
        <w:t>双年鑫</w:t>
      </w:r>
      <w:r w:rsidRPr="001059DE">
        <w:rPr>
          <w:rFonts w:hint="eastAsia"/>
        </w:rPr>
        <w:t>20181114001",</w:t>
      </w:r>
    </w:p>
    <w:p w:rsidR="005E03EA" w:rsidRPr="001059DE" w:rsidRDefault="005E03EA" w:rsidP="005E03EA">
      <w:r w:rsidRPr="001059DE">
        <w:t xml:space="preserve">                "productNo": "snx20181114001",</w:t>
      </w:r>
    </w:p>
    <w:p w:rsidR="005E03EA" w:rsidRPr="001059DE" w:rsidRDefault="005E03EA" w:rsidP="005E03EA">
      <w:r w:rsidRPr="001059DE">
        <w:rPr>
          <w:rFonts w:hint="eastAsia"/>
        </w:rPr>
        <w:t xml:space="preserve">                "bidDesc": "</w:t>
      </w:r>
      <w:r w:rsidRPr="001059DE">
        <w:rPr>
          <w:rFonts w:hint="eastAsia"/>
        </w:rPr>
        <w:t>小额分散</w:t>
      </w:r>
      <w:r w:rsidRPr="001059DE">
        <w:rPr>
          <w:rFonts w:hint="eastAsia"/>
        </w:rPr>
        <w:t xml:space="preserve"> </w:t>
      </w:r>
      <w:r w:rsidRPr="001059DE">
        <w:rPr>
          <w:rFonts w:hint="eastAsia"/>
        </w:rPr>
        <w:t>智能出借</w:t>
      </w:r>
      <w:r w:rsidRPr="001059DE">
        <w:rPr>
          <w:rFonts w:hint="eastAsia"/>
        </w:rPr>
        <w:t>"</w:t>
      </w:r>
    </w:p>
    <w:p w:rsidR="005E03EA" w:rsidRPr="001059DE" w:rsidRDefault="005E03EA" w:rsidP="005E03EA">
      <w:r w:rsidRPr="001059DE">
        <w:t xml:space="preserve">            }</w:t>
      </w:r>
    </w:p>
    <w:p w:rsidR="005E03EA" w:rsidRPr="001059DE" w:rsidRDefault="005E03EA" w:rsidP="005E03EA">
      <w:r w:rsidRPr="001059DE">
        <w:t xml:space="preserve">        ]</w:t>
      </w:r>
    </w:p>
    <w:p w:rsidR="005E03EA" w:rsidRPr="001059DE" w:rsidRDefault="005E03EA" w:rsidP="005E03EA">
      <w:r w:rsidRPr="001059DE">
        <w:t xml:space="preserve">    },</w:t>
      </w:r>
    </w:p>
    <w:p w:rsidR="005E03EA" w:rsidRPr="001059DE" w:rsidRDefault="005E03EA" w:rsidP="005E03EA">
      <w:r w:rsidRPr="001059DE">
        <w:rPr>
          <w:rFonts w:hint="eastAsia"/>
        </w:rPr>
        <w:t xml:space="preserve">    "message": "</w:t>
      </w:r>
      <w:r w:rsidRPr="001059DE">
        <w:rPr>
          <w:rFonts w:hint="eastAsia"/>
        </w:rPr>
        <w:t>成功</w:t>
      </w:r>
      <w:r w:rsidRPr="001059DE">
        <w:rPr>
          <w:rFonts w:hint="eastAsia"/>
        </w:rPr>
        <w:t>"</w:t>
      </w:r>
    </w:p>
    <w:p w:rsidR="005E03EA" w:rsidRPr="001059DE" w:rsidRDefault="005E03EA" w:rsidP="005E03EA">
      <w:r w:rsidRPr="001059DE">
        <w:t>}</w:t>
      </w:r>
    </w:p>
    <w:p w:rsidR="00E9496E" w:rsidRPr="00C661DA" w:rsidRDefault="00E9496E" w:rsidP="00E9496E">
      <w:pPr>
        <w:pStyle w:val="3"/>
        <w:rPr>
          <w:color w:val="000000" w:themeColor="text1"/>
          <w:highlight w:val="yellow"/>
        </w:rPr>
      </w:pPr>
      <w:r w:rsidRPr="00C661DA">
        <w:rPr>
          <w:rFonts w:hint="eastAsia"/>
          <w:color w:val="000000" w:themeColor="text1"/>
          <w:highlight w:val="yellow"/>
        </w:rPr>
        <w:t>A</w:t>
      </w:r>
      <w:r w:rsidRPr="00C661DA">
        <w:rPr>
          <w:color w:val="000000" w:themeColor="text1"/>
          <w:highlight w:val="yellow"/>
        </w:rPr>
        <w:t>PP</w:t>
      </w:r>
      <w:r w:rsidRPr="00C661DA">
        <w:rPr>
          <w:color w:val="000000" w:themeColor="text1"/>
          <w:highlight w:val="yellow"/>
        </w:rPr>
        <w:t>版本升级接口</w:t>
      </w:r>
      <w:r w:rsidRPr="00C661DA">
        <w:rPr>
          <w:color w:val="000000" w:themeColor="text1"/>
          <w:highlight w:val="yellow"/>
        </w:rPr>
        <w:t xml:space="preserve"> </w:t>
      </w:r>
    </w:p>
    <w:p w:rsidR="00E9496E" w:rsidRPr="001059DE" w:rsidRDefault="00E9496E" w:rsidP="00E9496E">
      <w:pPr>
        <w:pStyle w:val="4"/>
        <w:rPr>
          <w:color w:val="000000" w:themeColor="text1"/>
        </w:rPr>
      </w:pPr>
      <w:r w:rsidRPr="001059DE">
        <w:rPr>
          <w:rFonts w:hint="eastAsia"/>
          <w:color w:val="000000" w:themeColor="text1"/>
        </w:rPr>
        <w:t>输入</w:t>
      </w:r>
    </w:p>
    <w:p w:rsidR="00E9496E" w:rsidRPr="001059DE" w:rsidRDefault="00E9496E" w:rsidP="00E9496E">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E9496E" w:rsidRPr="001059DE" w:rsidRDefault="00E9496E" w:rsidP="00E9496E">
      <w:pPr>
        <w:pStyle w:val="HTML"/>
        <w:shd w:val="clear" w:color="auto" w:fill="FFFFFF"/>
        <w:tabs>
          <w:tab w:val="clear" w:pos="916"/>
          <w:tab w:val="left" w:pos="435"/>
        </w:tabs>
        <w:rPr>
          <w:rFonts w:ascii="黑体" w:eastAsia="黑体" w:hAnsi="黑体" w:cstheme="minorEastAsia" w:hint="default"/>
          <w:color w:val="000000" w:themeColor="text1"/>
          <w:kern w:val="2"/>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请求URL：http://平台域名/api/home</w:t>
      </w:r>
      <w:r w:rsidR="006F539E" w:rsidRPr="001059DE">
        <w:rPr>
          <w:rFonts w:ascii="黑体" w:eastAsia="黑体" w:hAnsi="黑体" w:cstheme="minorEastAsia" w:hint="default"/>
          <w:color w:val="000000" w:themeColor="text1"/>
          <w:kern w:val="2"/>
        </w:rPr>
        <w:t>/app</w:t>
      </w:r>
      <w:r w:rsidRPr="001059DE">
        <w:rPr>
          <w:rFonts w:ascii="黑体" w:eastAsia="黑体" w:hAnsi="黑体" w:cstheme="minorEastAsia" w:hint="default"/>
          <w:color w:val="000000" w:themeColor="text1"/>
          <w:kern w:val="2"/>
        </w:rPr>
        <w:t>/</w:t>
      </w:r>
      <w:r w:rsidRPr="001059DE">
        <w:rPr>
          <w:rFonts w:ascii="黑体" w:eastAsia="黑体" w:hAnsi="黑体" w:cstheme="minorEastAsia"/>
          <w:color w:val="000000" w:themeColor="text1"/>
          <w:kern w:val="2"/>
        </w:rPr>
        <w:t>version</w:t>
      </w:r>
    </w:p>
    <w:p w:rsidR="00393D85" w:rsidRPr="001059DE" w:rsidRDefault="00393D85" w:rsidP="00E9496E">
      <w:pPr>
        <w:ind w:firstLine="420"/>
        <w:rPr>
          <w:color w:val="000000" w:themeColor="text1"/>
        </w:rPr>
      </w:pPr>
    </w:p>
    <w:p w:rsidR="00E9496E" w:rsidRPr="001059DE" w:rsidRDefault="00E9496E" w:rsidP="00E9496E">
      <w:pPr>
        <w:ind w:firstLine="420"/>
        <w:rPr>
          <w:color w:val="000000" w:themeColor="text1"/>
        </w:rPr>
      </w:pPr>
      <w:r w:rsidRPr="001059DE">
        <w:rPr>
          <w:rFonts w:hint="eastAsia"/>
          <w:color w:val="000000" w:themeColor="text1"/>
        </w:rPr>
        <w:t>参数说明</w:t>
      </w:r>
      <w:r w:rsidRPr="001059DE">
        <w:rPr>
          <w:color w:val="000000" w:themeColor="text1"/>
        </w:rPr>
        <w:t>：</w:t>
      </w:r>
    </w:p>
    <w:p w:rsidR="00393D85" w:rsidRPr="001059DE" w:rsidRDefault="00393D85" w:rsidP="00E9496E">
      <w:pPr>
        <w:ind w:firstLine="420"/>
        <w:rPr>
          <w:color w:val="000000" w:themeColor="text1"/>
        </w:rPr>
      </w:pPr>
    </w:p>
    <w:p w:rsidR="00393D85" w:rsidRPr="001059DE" w:rsidRDefault="00393D85" w:rsidP="00E9496E">
      <w:pPr>
        <w:ind w:firstLine="420"/>
        <w:rPr>
          <w:color w:val="000000" w:themeColor="text1"/>
        </w:rPr>
      </w:pPr>
    </w:p>
    <w:tbl>
      <w:tblPr>
        <w:tblStyle w:val="11"/>
        <w:tblW w:w="8296" w:type="dxa"/>
        <w:tblLayout w:type="fixed"/>
        <w:tblLook w:val="04A0" w:firstRow="1" w:lastRow="0" w:firstColumn="1" w:lastColumn="0" w:noHBand="0" w:noVBand="1"/>
      </w:tblPr>
      <w:tblGrid>
        <w:gridCol w:w="1773"/>
        <w:gridCol w:w="1410"/>
        <w:gridCol w:w="5113"/>
      </w:tblGrid>
      <w:tr w:rsidR="00E9496E"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9496E" w:rsidRPr="001059DE" w:rsidRDefault="00E9496E" w:rsidP="00843808">
            <w:pPr>
              <w:rPr>
                <w:b w:val="0"/>
                <w:bCs w:val="0"/>
                <w:color w:val="000000" w:themeColor="text1"/>
              </w:rPr>
            </w:pPr>
            <w:r w:rsidRPr="001059DE">
              <w:rPr>
                <w:rFonts w:hint="eastAsia"/>
                <w:color w:val="000000" w:themeColor="text1"/>
              </w:rPr>
              <w:t>参数</w:t>
            </w:r>
          </w:p>
        </w:tc>
        <w:tc>
          <w:tcPr>
            <w:tcW w:w="1410" w:type="dxa"/>
            <w:vAlign w:val="center"/>
          </w:tcPr>
          <w:p w:rsidR="00E9496E" w:rsidRPr="001059DE" w:rsidRDefault="00E9496E"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E9496E" w:rsidRPr="001059DE" w:rsidRDefault="00E9496E"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9496E"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393D85" w:rsidRPr="001059DE" w:rsidRDefault="00393D85" w:rsidP="00393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appName</w:t>
            </w:r>
          </w:p>
          <w:p w:rsidR="00E9496E" w:rsidRPr="001059DE" w:rsidRDefault="00E9496E" w:rsidP="00843808">
            <w:pPr>
              <w:rPr>
                <w:b w:val="0"/>
                <w:bCs w:val="0"/>
                <w:color w:val="000000" w:themeColor="text1"/>
                <w:szCs w:val="21"/>
              </w:rPr>
            </w:pPr>
          </w:p>
        </w:tc>
        <w:tc>
          <w:tcPr>
            <w:tcW w:w="1410" w:type="dxa"/>
            <w:vAlign w:val="center"/>
          </w:tcPr>
          <w:p w:rsidR="00E9496E" w:rsidRPr="001059DE" w:rsidRDefault="00393D85"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是</w:t>
            </w:r>
          </w:p>
        </w:tc>
        <w:tc>
          <w:tcPr>
            <w:tcW w:w="5113" w:type="dxa"/>
            <w:vAlign w:val="center"/>
          </w:tcPr>
          <w:p w:rsidR="00E9496E" w:rsidRPr="001059DE" w:rsidRDefault="00393D85"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App</w:t>
            </w:r>
            <w:r w:rsidRPr="001059DE">
              <w:rPr>
                <w:color w:val="000000" w:themeColor="text1"/>
              </w:rPr>
              <w:t>名称</w:t>
            </w:r>
          </w:p>
        </w:tc>
      </w:tr>
      <w:tr w:rsidR="00393D85"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393D85" w:rsidRPr="001059DE" w:rsidRDefault="00393D85" w:rsidP="00393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deviceType</w:t>
            </w:r>
          </w:p>
        </w:tc>
        <w:tc>
          <w:tcPr>
            <w:tcW w:w="1410" w:type="dxa"/>
            <w:vAlign w:val="center"/>
          </w:tcPr>
          <w:p w:rsidR="00393D85" w:rsidRPr="001059DE" w:rsidRDefault="00393D85"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是</w:t>
            </w:r>
          </w:p>
        </w:tc>
        <w:tc>
          <w:tcPr>
            <w:tcW w:w="5113" w:type="dxa"/>
            <w:vAlign w:val="center"/>
          </w:tcPr>
          <w:p w:rsidR="00393D85" w:rsidRPr="001059DE" w:rsidRDefault="00393D85"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设备类型</w:t>
            </w:r>
          </w:p>
        </w:tc>
      </w:tr>
      <w:tr w:rsidR="00393D85"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393D85" w:rsidRPr="001059DE" w:rsidRDefault="00393D85" w:rsidP="00393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version</w:t>
            </w:r>
          </w:p>
        </w:tc>
        <w:tc>
          <w:tcPr>
            <w:tcW w:w="1410" w:type="dxa"/>
            <w:vAlign w:val="center"/>
          </w:tcPr>
          <w:p w:rsidR="00393D85" w:rsidRPr="001059DE" w:rsidRDefault="00393D85"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是</w:t>
            </w:r>
          </w:p>
        </w:tc>
        <w:tc>
          <w:tcPr>
            <w:tcW w:w="5113" w:type="dxa"/>
            <w:vAlign w:val="center"/>
          </w:tcPr>
          <w:p w:rsidR="00393D85" w:rsidRPr="001059DE" w:rsidRDefault="00393D85" w:rsidP="00843808">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版本号</w:t>
            </w:r>
          </w:p>
        </w:tc>
      </w:tr>
    </w:tbl>
    <w:p w:rsidR="00E9496E" w:rsidRPr="001059DE" w:rsidRDefault="00E9496E" w:rsidP="00E9496E">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3577"/>
        <w:gridCol w:w="3578"/>
      </w:tblGrid>
      <w:tr w:rsidR="00E9496E"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9496E" w:rsidRPr="001059DE" w:rsidRDefault="00E9496E" w:rsidP="00843808">
            <w:pPr>
              <w:rPr>
                <w:b w:val="0"/>
                <w:bCs w:val="0"/>
                <w:color w:val="000000" w:themeColor="text1"/>
              </w:rPr>
            </w:pPr>
            <w:r w:rsidRPr="001059DE">
              <w:rPr>
                <w:rFonts w:hint="eastAsia"/>
                <w:color w:val="000000" w:themeColor="text1"/>
              </w:rPr>
              <w:t>参数</w:t>
            </w:r>
          </w:p>
        </w:tc>
        <w:tc>
          <w:tcPr>
            <w:tcW w:w="7155" w:type="dxa"/>
            <w:gridSpan w:val="2"/>
            <w:vAlign w:val="center"/>
          </w:tcPr>
          <w:p w:rsidR="00E9496E" w:rsidRPr="001059DE" w:rsidRDefault="00E9496E"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9496E"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E9496E" w:rsidRPr="001059DE" w:rsidRDefault="00E9496E" w:rsidP="00843808">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E9496E" w:rsidRPr="001059DE" w:rsidRDefault="00E9496E"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E9496E"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E9496E" w:rsidRPr="001059DE" w:rsidRDefault="00E9496E" w:rsidP="00843808">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E9496E" w:rsidRPr="001059DE" w:rsidRDefault="00E9496E"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88247D" w:rsidRPr="001059DE" w:rsidRDefault="0088247D" w:rsidP="0088247D">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物理主键</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app_name</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app</w:t>
            </w:r>
            <w:r w:rsidRPr="001059DE">
              <w:rPr>
                <w:rFonts w:hint="eastAsia"/>
              </w:rPr>
              <w:t>名称</w:t>
            </w:r>
            <w:r w:rsidRPr="001059DE">
              <w:rPr>
                <w:rFonts w:hint="eastAsia"/>
              </w:rPr>
              <w:t>(</w:t>
            </w:r>
            <w:r w:rsidRPr="001059DE">
              <w:rPr>
                <w:rFonts w:hint="eastAsia"/>
              </w:rPr>
              <w:t>通过字典进行管理</w:t>
            </w:r>
            <w:r w:rsidRPr="001059DE">
              <w:rPr>
                <w:rFonts w:hint="eastAsia"/>
              </w:rPr>
              <w:t>)</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version</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版本号</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device_type</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设备类型：</w:t>
            </w:r>
            <w:r w:rsidRPr="001059DE">
              <w:rPr>
                <w:rFonts w:hint="eastAsia"/>
              </w:rPr>
              <w:t>0-ios;1-android;</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app_url</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app</w:t>
            </w:r>
            <w:r w:rsidRPr="001059DE">
              <w:rPr>
                <w:rFonts w:hint="eastAsia"/>
              </w:rPr>
              <w:t>更新链接</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force_update</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是否强制更新：</w:t>
            </w:r>
            <w:r w:rsidRPr="001059DE">
              <w:rPr>
                <w:rFonts w:hint="eastAsia"/>
              </w:rPr>
              <w:t>0-</w:t>
            </w:r>
            <w:r w:rsidRPr="001059DE">
              <w:rPr>
                <w:rFonts w:hint="eastAsia"/>
              </w:rPr>
              <w:t>否</w:t>
            </w:r>
            <w:r w:rsidRPr="001059DE">
              <w:rPr>
                <w:rFonts w:hint="eastAsia"/>
              </w:rPr>
              <w:t>;1-</w:t>
            </w:r>
            <w:r w:rsidRPr="001059DE">
              <w:rPr>
                <w:rFonts w:hint="eastAsia"/>
              </w:rPr>
              <w:t>是</w:t>
            </w:r>
            <w:r w:rsidRPr="001059DE">
              <w:rPr>
                <w:rFonts w:hint="eastAsia"/>
              </w:rPr>
              <w:t>;</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need_web</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是否需要备用</w:t>
            </w:r>
            <w:r w:rsidRPr="001059DE">
              <w:rPr>
                <w:rFonts w:hint="eastAsia"/>
              </w:rPr>
              <w:t>url</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web_url</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备用下载</w:t>
            </w:r>
            <w:r w:rsidRPr="001059DE">
              <w:rPr>
                <w:rFonts w:hint="eastAsia"/>
              </w:rPr>
              <w:t>url</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remarks</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版本描述</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operator_id</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操作人主键</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operator</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操作人名称</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update_time</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更新时间</w:t>
            </w:r>
          </w:p>
        </w:tc>
      </w:tr>
      <w:tr w:rsidR="0088247D"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8247D" w:rsidRPr="001059DE" w:rsidRDefault="0088247D" w:rsidP="0088247D">
            <w:pPr>
              <w:rPr>
                <w:color w:val="000000" w:themeColor="text1"/>
                <w:szCs w:val="21"/>
              </w:rPr>
            </w:pPr>
          </w:p>
        </w:tc>
        <w:tc>
          <w:tcPr>
            <w:tcW w:w="3577"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t>del_flag</w:t>
            </w:r>
          </w:p>
        </w:tc>
        <w:tc>
          <w:tcPr>
            <w:tcW w:w="3578" w:type="dxa"/>
          </w:tcPr>
          <w:p w:rsidR="0088247D" w:rsidRPr="001059DE" w:rsidRDefault="0088247D" w:rsidP="0088247D">
            <w:pPr>
              <w:cnfStyle w:val="000000000000" w:firstRow="0" w:lastRow="0" w:firstColumn="0" w:lastColumn="0" w:oddVBand="0" w:evenVBand="0" w:oddHBand="0" w:evenHBand="0" w:firstRowFirstColumn="0" w:firstRowLastColumn="0" w:lastRowFirstColumn="0" w:lastRowLastColumn="0"/>
            </w:pPr>
            <w:r w:rsidRPr="001059DE">
              <w:rPr>
                <w:rFonts w:hint="eastAsia"/>
              </w:rPr>
              <w:t>删除标识：</w:t>
            </w:r>
            <w:r w:rsidRPr="001059DE">
              <w:rPr>
                <w:rFonts w:hint="eastAsia"/>
              </w:rPr>
              <w:t>0-</w:t>
            </w:r>
            <w:r w:rsidRPr="001059DE">
              <w:rPr>
                <w:rFonts w:hint="eastAsia"/>
              </w:rPr>
              <w:t>未删除</w:t>
            </w:r>
            <w:r w:rsidRPr="001059DE">
              <w:rPr>
                <w:rFonts w:hint="eastAsia"/>
              </w:rPr>
              <w:t>;1-</w:t>
            </w:r>
            <w:r w:rsidRPr="001059DE">
              <w:rPr>
                <w:rFonts w:hint="eastAsia"/>
              </w:rPr>
              <w:t>已删除</w:t>
            </w:r>
            <w:r w:rsidRPr="001059DE">
              <w:rPr>
                <w:rFonts w:hint="eastAsia"/>
              </w:rPr>
              <w:t>;</w:t>
            </w:r>
          </w:p>
        </w:tc>
      </w:tr>
    </w:tbl>
    <w:p w:rsidR="0079735E" w:rsidRPr="001059DE" w:rsidRDefault="0079735E" w:rsidP="0079735E">
      <w:r w:rsidRPr="001059DE">
        <w:t>{</w:t>
      </w:r>
    </w:p>
    <w:p w:rsidR="0079735E" w:rsidRPr="001059DE" w:rsidRDefault="0079735E" w:rsidP="0079735E">
      <w:r w:rsidRPr="001059DE">
        <w:t xml:space="preserve">    "code": 0,</w:t>
      </w:r>
    </w:p>
    <w:p w:rsidR="0079735E" w:rsidRPr="001059DE" w:rsidRDefault="0079735E" w:rsidP="0079735E">
      <w:r w:rsidRPr="001059DE">
        <w:t xml:space="preserve">    "data": {</w:t>
      </w:r>
    </w:p>
    <w:p w:rsidR="0079735E" w:rsidRPr="001059DE" w:rsidRDefault="0079735E" w:rsidP="0079735E">
      <w:r w:rsidRPr="001059DE">
        <w:t xml:space="preserve">        "appName": 1,</w:t>
      </w:r>
    </w:p>
    <w:p w:rsidR="0079735E" w:rsidRPr="001059DE" w:rsidRDefault="0079735E" w:rsidP="0079735E">
      <w:r w:rsidRPr="001059DE">
        <w:t xml:space="preserve">        "appUrl": "app_url4",</w:t>
      </w:r>
    </w:p>
    <w:p w:rsidR="0079735E" w:rsidRPr="001059DE" w:rsidRDefault="0079735E" w:rsidP="0079735E">
      <w:r w:rsidRPr="001059DE">
        <w:t xml:space="preserve">        "appnameList": null,</w:t>
      </w:r>
    </w:p>
    <w:p w:rsidR="0079735E" w:rsidRPr="001059DE" w:rsidRDefault="0079735E" w:rsidP="0079735E">
      <w:r w:rsidRPr="001059DE">
        <w:t xml:space="preserve">        "code": 0,</w:t>
      </w:r>
    </w:p>
    <w:p w:rsidR="0079735E" w:rsidRPr="001059DE" w:rsidRDefault="0079735E" w:rsidP="0079735E">
      <w:r w:rsidRPr="001059DE">
        <w:t xml:space="preserve">        "createTime": 1541507666000,</w:t>
      </w:r>
    </w:p>
    <w:p w:rsidR="0079735E" w:rsidRPr="001059DE" w:rsidRDefault="0079735E" w:rsidP="0079735E">
      <w:r w:rsidRPr="001059DE">
        <w:t xml:space="preserve">        "data": null,</w:t>
      </w:r>
    </w:p>
    <w:p w:rsidR="0079735E" w:rsidRPr="001059DE" w:rsidRDefault="0079735E" w:rsidP="0079735E">
      <w:r w:rsidRPr="001059DE">
        <w:t xml:space="preserve">        "delFlag": 0,</w:t>
      </w:r>
    </w:p>
    <w:p w:rsidR="0079735E" w:rsidRPr="001059DE" w:rsidRDefault="0079735E" w:rsidP="0079735E">
      <w:r w:rsidRPr="001059DE">
        <w:t xml:space="preserve">        "deviceType": 1,</w:t>
      </w:r>
    </w:p>
    <w:p w:rsidR="0079735E" w:rsidRPr="001059DE" w:rsidRDefault="0079735E" w:rsidP="0079735E">
      <w:r w:rsidRPr="001059DE">
        <w:t xml:space="preserve">        "devicetypeList": null,</w:t>
      </w:r>
    </w:p>
    <w:p w:rsidR="0079735E" w:rsidRPr="001059DE" w:rsidRDefault="0079735E" w:rsidP="0079735E">
      <w:r w:rsidRPr="001059DE">
        <w:t xml:space="preserve">        "forceUpdate": 1,</w:t>
      </w:r>
    </w:p>
    <w:p w:rsidR="0079735E" w:rsidRPr="001059DE" w:rsidRDefault="0079735E" w:rsidP="0079735E">
      <w:r w:rsidRPr="001059DE">
        <w:t xml:space="preserve">        "message": "",</w:t>
      </w:r>
    </w:p>
    <w:p w:rsidR="0079735E" w:rsidRPr="001059DE" w:rsidRDefault="0079735E" w:rsidP="0079735E">
      <w:r w:rsidRPr="001059DE">
        <w:t xml:space="preserve">        "needWeb": 0,</w:t>
      </w:r>
    </w:p>
    <w:p w:rsidR="0079735E" w:rsidRPr="001059DE" w:rsidRDefault="0079735E" w:rsidP="0079735E">
      <w:r w:rsidRPr="001059DE">
        <w:t xml:space="preserve">        "oid": 10,</w:t>
      </w:r>
    </w:p>
    <w:p w:rsidR="0079735E" w:rsidRPr="001059DE" w:rsidRDefault="0079735E" w:rsidP="0079735E">
      <w:r w:rsidRPr="001059DE">
        <w:t xml:space="preserve">        "operator": "zzl",</w:t>
      </w:r>
    </w:p>
    <w:p w:rsidR="0079735E" w:rsidRPr="001059DE" w:rsidRDefault="0079735E" w:rsidP="0079735E">
      <w:r w:rsidRPr="001059DE">
        <w:t xml:space="preserve">        "operatorId": 11,</w:t>
      </w:r>
    </w:p>
    <w:p w:rsidR="0079735E" w:rsidRPr="001059DE" w:rsidRDefault="0079735E" w:rsidP="0079735E">
      <w:r w:rsidRPr="001059DE">
        <w:rPr>
          <w:rFonts w:hint="eastAsia"/>
        </w:rPr>
        <w:t xml:space="preserve">        "remarks": "1</w:t>
      </w:r>
      <w:r w:rsidRPr="001059DE">
        <w:rPr>
          <w:rFonts w:hint="eastAsia"/>
        </w:rPr>
        <w:t>、升级了版本</w:t>
      </w:r>
      <w:r w:rsidRPr="001059DE">
        <w:rPr>
          <w:rFonts w:hint="eastAsia"/>
        </w:rPr>
        <w:t>\r\n2</w:t>
      </w:r>
      <w:r w:rsidRPr="001059DE">
        <w:rPr>
          <w:rFonts w:hint="eastAsia"/>
        </w:rPr>
        <w:t>、做了优化</w:t>
      </w:r>
      <w:r w:rsidRPr="001059DE">
        <w:rPr>
          <w:rFonts w:hint="eastAsia"/>
        </w:rPr>
        <w:t>\r\n3</w:t>
      </w:r>
      <w:r w:rsidRPr="001059DE">
        <w:rPr>
          <w:rFonts w:hint="eastAsia"/>
        </w:rPr>
        <w:t>、我很帅</w:t>
      </w:r>
      <w:r w:rsidRPr="001059DE">
        <w:rPr>
          <w:rFonts w:hint="eastAsia"/>
        </w:rPr>
        <w:t>",</w:t>
      </w:r>
    </w:p>
    <w:p w:rsidR="0079735E" w:rsidRPr="001059DE" w:rsidRDefault="0079735E" w:rsidP="0079735E">
      <w:r w:rsidRPr="001059DE">
        <w:t xml:space="preserve">        "updateTime": 1541507666000,</w:t>
      </w:r>
    </w:p>
    <w:p w:rsidR="0079735E" w:rsidRPr="001059DE" w:rsidRDefault="0079735E" w:rsidP="0079735E">
      <w:r w:rsidRPr="001059DE">
        <w:t xml:space="preserve">        "version": "4.0",</w:t>
      </w:r>
    </w:p>
    <w:p w:rsidR="0079735E" w:rsidRPr="001059DE" w:rsidRDefault="0079735E" w:rsidP="0079735E">
      <w:r w:rsidRPr="001059DE">
        <w:t xml:space="preserve">        "webUrl": "web_url4"</w:t>
      </w:r>
    </w:p>
    <w:p w:rsidR="0079735E" w:rsidRPr="001059DE" w:rsidRDefault="0079735E" w:rsidP="0079735E">
      <w:r w:rsidRPr="001059DE">
        <w:t xml:space="preserve">    },</w:t>
      </w:r>
    </w:p>
    <w:p w:rsidR="0079735E" w:rsidRPr="001059DE" w:rsidRDefault="0079735E" w:rsidP="0079735E">
      <w:r w:rsidRPr="001059DE">
        <w:rPr>
          <w:rFonts w:hint="eastAsia"/>
        </w:rPr>
        <w:t xml:space="preserve">    "message": "</w:t>
      </w:r>
      <w:r w:rsidRPr="001059DE">
        <w:rPr>
          <w:rFonts w:hint="eastAsia"/>
        </w:rPr>
        <w:t>成功</w:t>
      </w:r>
      <w:r w:rsidRPr="001059DE">
        <w:rPr>
          <w:rFonts w:hint="eastAsia"/>
        </w:rPr>
        <w:t>"</w:t>
      </w:r>
    </w:p>
    <w:p w:rsidR="00393ABD" w:rsidRPr="001059DE" w:rsidRDefault="0079735E" w:rsidP="0079735E">
      <w:r w:rsidRPr="001059DE">
        <w:lastRenderedPageBreak/>
        <w:t>}</w:t>
      </w:r>
    </w:p>
    <w:p w:rsidR="00DB74C9" w:rsidRPr="00C661DA" w:rsidRDefault="00DB74C9" w:rsidP="00DB74C9">
      <w:pPr>
        <w:pStyle w:val="3"/>
        <w:rPr>
          <w:color w:val="000000" w:themeColor="text1"/>
          <w:highlight w:val="yellow"/>
        </w:rPr>
      </w:pPr>
      <w:r w:rsidRPr="00C661DA">
        <w:rPr>
          <w:rFonts w:hint="eastAsia"/>
          <w:color w:val="000000" w:themeColor="text1"/>
          <w:highlight w:val="yellow"/>
        </w:rPr>
        <w:t>A</w:t>
      </w:r>
      <w:r w:rsidRPr="00C661DA">
        <w:rPr>
          <w:color w:val="000000" w:themeColor="text1"/>
          <w:highlight w:val="yellow"/>
        </w:rPr>
        <w:t>PP</w:t>
      </w:r>
      <w:r w:rsidRPr="00C661DA">
        <w:rPr>
          <w:color w:val="000000" w:themeColor="text1"/>
          <w:highlight w:val="yellow"/>
        </w:rPr>
        <w:t>首页</w:t>
      </w:r>
      <w:r w:rsidRPr="00C661DA">
        <w:rPr>
          <w:rFonts w:hint="eastAsia"/>
          <w:color w:val="000000" w:themeColor="text1"/>
          <w:highlight w:val="yellow"/>
        </w:rPr>
        <w:t>banner</w:t>
      </w:r>
      <w:r w:rsidRPr="00C661DA">
        <w:rPr>
          <w:color w:val="000000" w:themeColor="text1"/>
          <w:highlight w:val="yellow"/>
        </w:rPr>
        <w:t>接口</w:t>
      </w:r>
      <w:r w:rsidRPr="00C661DA">
        <w:rPr>
          <w:color w:val="000000" w:themeColor="text1"/>
          <w:highlight w:val="yellow"/>
        </w:rPr>
        <w:t xml:space="preserve"> </w:t>
      </w:r>
    </w:p>
    <w:p w:rsidR="00DB74C9" w:rsidRPr="001059DE" w:rsidRDefault="00DB74C9" w:rsidP="00DB74C9">
      <w:pPr>
        <w:pStyle w:val="4"/>
        <w:rPr>
          <w:color w:val="000000" w:themeColor="text1"/>
        </w:rPr>
      </w:pPr>
      <w:r w:rsidRPr="001059DE">
        <w:rPr>
          <w:rFonts w:hint="eastAsia"/>
          <w:color w:val="000000" w:themeColor="text1"/>
        </w:rPr>
        <w:t>输入</w:t>
      </w:r>
    </w:p>
    <w:p w:rsidR="00DB74C9" w:rsidRPr="001059DE" w:rsidRDefault="00DB74C9" w:rsidP="00DB74C9">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DB74C9" w:rsidRPr="001059DE" w:rsidRDefault="00DB74C9" w:rsidP="00DB74C9">
      <w:pPr>
        <w:pStyle w:val="HTML"/>
        <w:shd w:val="clear" w:color="auto" w:fill="FFFFFF"/>
        <w:tabs>
          <w:tab w:val="clear" w:pos="916"/>
          <w:tab w:val="left" w:pos="435"/>
        </w:tabs>
        <w:rPr>
          <w:rFonts w:ascii="黑体" w:eastAsia="黑体" w:hAnsi="黑体" w:cstheme="minorEastAsia" w:hint="default"/>
          <w:color w:val="000000" w:themeColor="text1"/>
          <w:kern w:val="2"/>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请求URL：http://平台域名/api/home/app/findAppBannerList</w:t>
      </w:r>
    </w:p>
    <w:p w:rsidR="00DB74C9" w:rsidRPr="001059DE" w:rsidRDefault="00DB74C9" w:rsidP="00DB74C9">
      <w:pPr>
        <w:ind w:firstLine="420"/>
        <w:rPr>
          <w:color w:val="000000" w:themeColor="text1"/>
        </w:rPr>
      </w:pPr>
      <w:r w:rsidRPr="001059DE">
        <w:rPr>
          <w:rFonts w:hint="eastAsia"/>
          <w:color w:val="000000" w:themeColor="text1"/>
        </w:rPr>
        <w:t>参数说明</w:t>
      </w:r>
      <w:r w:rsidRPr="001059DE">
        <w:rPr>
          <w:color w:val="000000" w:themeColor="text1"/>
        </w:rPr>
        <w:t>：</w:t>
      </w:r>
    </w:p>
    <w:p w:rsidR="00DB74C9" w:rsidRPr="001059DE" w:rsidRDefault="00DB74C9" w:rsidP="00DB74C9">
      <w:pPr>
        <w:ind w:firstLine="420"/>
        <w:rPr>
          <w:color w:val="000000" w:themeColor="text1"/>
        </w:rPr>
      </w:pPr>
    </w:p>
    <w:p w:rsidR="00DB74C9" w:rsidRPr="001059DE" w:rsidRDefault="00DB74C9" w:rsidP="00DB74C9">
      <w:pPr>
        <w:ind w:firstLine="420"/>
        <w:rPr>
          <w:color w:val="000000" w:themeColor="text1"/>
        </w:rPr>
      </w:pPr>
    </w:p>
    <w:tbl>
      <w:tblPr>
        <w:tblStyle w:val="11"/>
        <w:tblW w:w="8296" w:type="dxa"/>
        <w:tblLayout w:type="fixed"/>
        <w:tblLook w:val="04A0" w:firstRow="1" w:lastRow="0" w:firstColumn="1" w:lastColumn="0" w:noHBand="0" w:noVBand="1"/>
      </w:tblPr>
      <w:tblGrid>
        <w:gridCol w:w="1773"/>
        <w:gridCol w:w="1410"/>
        <w:gridCol w:w="5113"/>
      </w:tblGrid>
      <w:tr w:rsidR="00DB74C9" w:rsidRPr="001059DE" w:rsidTr="00DB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B74C9" w:rsidRPr="001059DE" w:rsidRDefault="00DB74C9" w:rsidP="00DB74C9">
            <w:pPr>
              <w:rPr>
                <w:b w:val="0"/>
                <w:bCs w:val="0"/>
                <w:color w:val="000000" w:themeColor="text1"/>
              </w:rPr>
            </w:pPr>
            <w:r w:rsidRPr="001059DE">
              <w:rPr>
                <w:rFonts w:hint="eastAsia"/>
                <w:color w:val="000000" w:themeColor="text1"/>
              </w:rPr>
              <w:t>参数</w:t>
            </w:r>
          </w:p>
        </w:tc>
        <w:tc>
          <w:tcPr>
            <w:tcW w:w="1410" w:type="dxa"/>
            <w:vAlign w:val="center"/>
          </w:tcPr>
          <w:p w:rsidR="00DB74C9" w:rsidRPr="001059DE" w:rsidRDefault="00DB74C9" w:rsidP="00DB74C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B74C9" w:rsidRPr="001059DE" w:rsidRDefault="00DB74C9" w:rsidP="00DB74C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B74C9" w:rsidRPr="001059DE" w:rsidTr="00DB74C9">
        <w:tc>
          <w:tcPr>
            <w:cnfStyle w:val="001000000000" w:firstRow="0" w:lastRow="0" w:firstColumn="1" w:lastColumn="0" w:oddVBand="0" w:evenVBand="0" w:oddHBand="0" w:evenHBand="0" w:firstRowFirstColumn="0" w:firstRowLastColumn="0" w:lastRowFirstColumn="0" w:lastRowLastColumn="0"/>
            <w:tcW w:w="1773" w:type="dxa"/>
            <w:vAlign w:val="center"/>
          </w:tcPr>
          <w:p w:rsidR="00DB74C9" w:rsidRPr="001059DE" w:rsidRDefault="00DB74C9" w:rsidP="00DB74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DB74C9" w:rsidRPr="001059DE" w:rsidRDefault="00DB74C9" w:rsidP="00DB7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DB74C9" w:rsidRPr="001059DE" w:rsidRDefault="00DB74C9" w:rsidP="00DB74C9">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DB74C9" w:rsidRPr="001059DE" w:rsidRDefault="00DB74C9" w:rsidP="00DB74C9">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758"/>
        <w:gridCol w:w="4397"/>
      </w:tblGrid>
      <w:tr w:rsidR="00DB74C9" w:rsidRPr="001059DE" w:rsidTr="00DB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B74C9" w:rsidRPr="001059DE" w:rsidRDefault="00DB74C9" w:rsidP="00DB74C9">
            <w:pPr>
              <w:rPr>
                <w:b w:val="0"/>
                <w:bCs w:val="0"/>
                <w:color w:val="000000" w:themeColor="text1"/>
              </w:rPr>
            </w:pPr>
            <w:r w:rsidRPr="001059DE">
              <w:rPr>
                <w:rFonts w:hint="eastAsia"/>
                <w:color w:val="000000" w:themeColor="text1"/>
              </w:rPr>
              <w:t>参数</w:t>
            </w:r>
          </w:p>
        </w:tc>
        <w:tc>
          <w:tcPr>
            <w:tcW w:w="7155" w:type="dxa"/>
            <w:gridSpan w:val="2"/>
            <w:vAlign w:val="center"/>
          </w:tcPr>
          <w:p w:rsidR="00DB74C9" w:rsidRPr="001059DE" w:rsidRDefault="00DB74C9" w:rsidP="00DB74C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B74C9" w:rsidRPr="001059DE" w:rsidTr="00DB74C9">
        <w:tc>
          <w:tcPr>
            <w:cnfStyle w:val="001000000000" w:firstRow="0" w:lastRow="0" w:firstColumn="1" w:lastColumn="0" w:oddVBand="0" w:evenVBand="0" w:oddHBand="0" w:evenHBand="0" w:firstRowFirstColumn="0" w:firstRowLastColumn="0" w:lastRowFirstColumn="0" w:lastRowLastColumn="0"/>
            <w:tcW w:w="1773" w:type="dxa"/>
            <w:vAlign w:val="center"/>
          </w:tcPr>
          <w:p w:rsidR="00DB74C9" w:rsidRPr="001059DE" w:rsidRDefault="00DB74C9" w:rsidP="00DB74C9">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DB74C9" w:rsidRPr="001059DE" w:rsidRDefault="00DB74C9" w:rsidP="00DB74C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DB74C9" w:rsidRPr="001059DE" w:rsidTr="00DB74C9">
        <w:tc>
          <w:tcPr>
            <w:cnfStyle w:val="001000000000" w:firstRow="0" w:lastRow="0" w:firstColumn="1" w:lastColumn="0" w:oddVBand="0" w:evenVBand="0" w:oddHBand="0" w:evenHBand="0" w:firstRowFirstColumn="0" w:firstRowLastColumn="0" w:lastRowFirstColumn="0" w:lastRowLastColumn="0"/>
            <w:tcW w:w="1773" w:type="dxa"/>
            <w:vAlign w:val="center"/>
          </w:tcPr>
          <w:p w:rsidR="00DB74C9" w:rsidRPr="001059DE" w:rsidRDefault="00DB74C9" w:rsidP="00DB74C9">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DB74C9" w:rsidRPr="001059DE" w:rsidRDefault="00DB74C9" w:rsidP="00DB74C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6E0EC1" w:rsidRPr="001059DE" w:rsidRDefault="006E0EC1" w:rsidP="006E0EC1">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createTime</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createTime</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createUser</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createUser</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imgHeight</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imgHeight</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imgPath</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imgPath</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imgSize</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imgSize</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imgUrl</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imgUrl</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imgWidth</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imgWidth</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modifyTime</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modifyTime</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modifyUser</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modifyUser</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oid</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oid</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releaseDate</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releaseDate</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releaseTime</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releaseTime</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removeYn</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removeYn</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siteSort</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siteSort</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status</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status</w:t>
            </w:r>
          </w:p>
        </w:tc>
      </w:tr>
      <w:tr w:rsidR="006E0EC1" w:rsidRPr="001059DE" w:rsidTr="00C75A75">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6E0EC1" w:rsidRPr="001059DE" w:rsidRDefault="006E0EC1" w:rsidP="006E0EC1">
            <w:pPr>
              <w:rPr>
                <w:color w:val="000000" w:themeColor="text1"/>
                <w:szCs w:val="21"/>
              </w:rPr>
            </w:pPr>
          </w:p>
        </w:tc>
        <w:tc>
          <w:tcPr>
            <w:tcW w:w="2758"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title</w:t>
            </w:r>
          </w:p>
        </w:tc>
        <w:tc>
          <w:tcPr>
            <w:tcW w:w="4397" w:type="dxa"/>
          </w:tcPr>
          <w:p w:rsidR="006E0EC1" w:rsidRPr="001059DE" w:rsidRDefault="006E0EC1" w:rsidP="006E0EC1">
            <w:pPr>
              <w:cnfStyle w:val="000000000000" w:firstRow="0" w:lastRow="0" w:firstColumn="0" w:lastColumn="0" w:oddVBand="0" w:evenVBand="0" w:oddHBand="0" w:evenHBand="0" w:firstRowFirstColumn="0" w:firstRowLastColumn="0" w:lastRowFirstColumn="0" w:lastRowLastColumn="0"/>
            </w:pPr>
            <w:r w:rsidRPr="001059DE">
              <w:t>title</w:t>
            </w:r>
          </w:p>
        </w:tc>
      </w:tr>
    </w:tbl>
    <w:p w:rsidR="006E0EC1" w:rsidRPr="001059DE" w:rsidRDefault="006E0EC1" w:rsidP="006E0EC1">
      <w:r w:rsidRPr="001059DE">
        <w:t>{</w:t>
      </w:r>
    </w:p>
    <w:p w:rsidR="006E0EC1" w:rsidRPr="001059DE" w:rsidRDefault="006E0EC1" w:rsidP="006E0EC1">
      <w:r w:rsidRPr="001059DE">
        <w:t xml:space="preserve">    "code": 0,</w:t>
      </w:r>
    </w:p>
    <w:p w:rsidR="006E0EC1" w:rsidRPr="001059DE" w:rsidRDefault="006E0EC1" w:rsidP="006E0EC1">
      <w:r w:rsidRPr="001059DE">
        <w:t xml:space="preserve">    "data": [</w:t>
      </w:r>
    </w:p>
    <w:p w:rsidR="006E0EC1" w:rsidRPr="001059DE" w:rsidRDefault="006E0EC1" w:rsidP="006E0EC1">
      <w:r w:rsidRPr="001059DE">
        <w:t xml:space="preserve">        {</w:t>
      </w:r>
    </w:p>
    <w:p w:rsidR="006E0EC1" w:rsidRPr="001059DE" w:rsidRDefault="006E0EC1" w:rsidP="006E0EC1">
      <w:r w:rsidRPr="001059DE">
        <w:t xml:space="preserve">            "activitySubType": "",</w:t>
      </w:r>
    </w:p>
    <w:p w:rsidR="006E0EC1" w:rsidRPr="001059DE" w:rsidRDefault="006E0EC1" w:rsidP="006E0EC1">
      <w:r w:rsidRPr="001059DE">
        <w:t xml:space="preserve">            "bannerType": "OTH",</w:t>
      </w:r>
    </w:p>
    <w:p w:rsidR="006E0EC1" w:rsidRPr="001059DE" w:rsidRDefault="006E0EC1" w:rsidP="006E0EC1">
      <w:r w:rsidRPr="001059DE">
        <w:lastRenderedPageBreak/>
        <w:t xml:space="preserve">            "cmsId": 0,</w:t>
      </w:r>
    </w:p>
    <w:p w:rsidR="006E0EC1" w:rsidRPr="001059DE" w:rsidRDefault="006E0EC1" w:rsidP="006E0EC1">
      <w:r w:rsidRPr="001059DE">
        <w:t xml:space="preserve">            "createTime": null,</w:t>
      </w:r>
    </w:p>
    <w:p w:rsidR="006E0EC1" w:rsidRPr="001059DE" w:rsidRDefault="006E0EC1" w:rsidP="006E0EC1">
      <w:r w:rsidRPr="001059DE">
        <w:t xml:space="preserve">            "createUser": "",</w:t>
      </w:r>
    </w:p>
    <w:p w:rsidR="006E0EC1" w:rsidRPr="001059DE" w:rsidRDefault="006E0EC1" w:rsidP="006E0EC1">
      <w:r w:rsidRPr="001059DE">
        <w:t xml:space="preserve">            "endTime": 7257916800000,</w:t>
      </w:r>
    </w:p>
    <w:p w:rsidR="006E0EC1" w:rsidRPr="001059DE" w:rsidRDefault="006E0EC1" w:rsidP="006E0EC1">
      <w:r w:rsidRPr="001059DE">
        <w:t xml:space="preserve">            "imgHeight": 0,</w:t>
      </w:r>
    </w:p>
    <w:p w:rsidR="006E0EC1" w:rsidRPr="001059DE" w:rsidRDefault="006E0EC1" w:rsidP="006E0EC1">
      <w:r w:rsidRPr="001059DE">
        <w:t xml:space="preserve">            "imgPath": "http://192.168.1.77:86/hyxd_qtw/customer_invest_info/20181211112734101.png",</w:t>
      </w:r>
    </w:p>
    <w:p w:rsidR="006E0EC1" w:rsidRPr="001059DE" w:rsidRDefault="006E0EC1" w:rsidP="006E0EC1">
      <w:r w:rsidRPr="001059DE">
        <w:t xml:space="preserve">            "imgSize": 0,</w:t>
      </w:r>
    </w:p>
    <w:p w:rsidR="006E0EC1" w:rsidRPr="001059DE" w:rsidRDefault="006E0EC1" w:rsidP="006E0EC1">
      <w:r w:rsidRPr="001059DE">
        <w:t xml:space="preserve">            "imgWidth": 0,</w:t>
      </w:r>
    </w:p>
    <w:p w:rsidR="006E0EC1" w:rsidRPr="001059DE" w:rsidRDefault="006E0EC1" w:rsidP="006E0EC1">
      <w:r w:rsidRPr="001059DE">
        <w:t xml:space="preserve">            "linkUrl": "",</w:t>
      </w:r>
    </w:p>
    <w:p w:rsidR="006E0EC1" w:rsidRPr="001059DE" w:rsidRDefault="006E0EC1" w:rsidP="006E0EC1">
      <w:r w:rsidRPr="001059DE">
        <w:t xml:space="preserve">            "modifyTime": null,</w:t>
      </w:r>
    </w:p>
    <w:p w:rsidR="006E0EC1" w:rsidRPr="001059DE" w:rsidRDefault="006E0EC1" w:rsidP="006E0EC1">
      <w:r w:rsidRPr="001059DE">
        <w:t xml:space="preserve">            "modifyUser": "",</w:t>
      </w:r>
    </w:p>
    <w:p w:rsidR="006E0EC1" w:rsidRPr="001059DE" w:rsidRDefault="006E0EC1" w:rsidP="006E0EC1">
      <w:r w:rsidRPr="001059DE">
        <w:t xml:space="preserve">            "oid": 3,</w:t>
      </w:r>
    </w:p>
    <w:p w:rsidR="006E0EC1" w:rsidRPr="001059DE" w:rsidRDefault="006E0EC1" w:rsidP="006E0EC1">
      <w:r w:rsidRPr="001059DE">
        <w:t xml:space="preserve">            "releaseDate": null,</w:t>
      </w:r>
    </w:p>
    <w:p w:rsidR="006E0EC1" w:rsidRPr="001059DE" w:rsidRDefault="006E0EC1" w:rsidP="006E0EC1">
      <w:r w:rsidRPr="001059DE">
        <w:t xml:space="preserve">            "releaseTime": 1544498848000,</w:t>
      </w:r>
    </w:p>
    <w:p w:rsidR="006E0EC1" w:rsidRPr="001059DE" w:rsidRDefault="006E0EC1" w:rsidP="006E0EC1">
      <w:r w:rsidRPr="001059DE">
        <w:t xml:space="preserve">            "removeYn": "\u0000",</w:t>
      </w:r>
    </w:p>
    <w:p w:rsidR="006E0EC1" w:rsidRPr="001059DE" w:rsidRDefault="006E0EC1" w:rsidP="006E0EC1">
      <w:r w:rsidRPr="001059DE">
        <w:t xml:space="preserve">            "siteSort": "",</w:t>
      </w:r>
    </w:p>
    <w:p w:rsidR="006E0EC1" w:rsidRPr="001059DE" w:rsidRDefault="006E0EC1" w:rsidP="006E0EC1">
      <w:r w:rsidRPr="001059DE">
        <w:t xml:space="preserve">            "status": "",</w:t>
      </w:r>
    </w:p>
    <w:p w:rsidR="006E0EC1" w:rsidRPr="001059DE" w:rsidRDefault="006E0EC1" w:rsidP="006E0EC1">
      <w:r w:rsidRPr="001059DE">
        <w:rPr>
          <w:rFonts w:hint="eastAsia"/>
        </w:rPr>
        <w:t xml:space="preserve">            "title": "APP</w:t>
      </w:r>
      <w:r w:rsidRPr="001059DE">
        <w:rPr>
          <w:rFonts w:hint="eastAsia"/>
        </w:rPr>
        <w:t>首页顶部</w:t>
      </w:r>
      <w:r w:rsidRPr="001059DE">
        <w:rPr>
          <w:rFonts w:hint="eastAsia"/>
        </w:rPr>
        <w:t>banner1"</w:t>
      </w:r>
    </w:p>
    <w:p w:rsidR="006E0EC1" w:rsidRPr="001059DE" w:rsidRDefault="006E0EC1" w:rsidP="006E0EC1">
      <w:r w:rsidRPr="001059DE">
        <w:t xml:space="preserve">        }</w:t>
      </w:r>
    </w:p>
    <w:p w:rsidR="006E0EC1" w:rsidRPr="001059DE" w:rsidRDefault="006E0EC1" w:rsidP="006E0EC1">
      <w:r w:rsidRPr="001059DE">
        <w:t xml:space="preserve">    ],</w:t>
      </w:r>
    </w:p>
    <w:p w:rsidR="006E0EC1" w:rsidRPr="001059DE" w:rsidRDefault="006E0EC1" w:rsidP="006E0EC1">
      <w:r w:rsidRPr="001059DE">
        <w:rPr>
          <w:rFonts w:hint="eastAsia"/>
        </w:rPr>
        <w:t xml:space="preserve">    "message": "</w:t>
      </w:r>
      <w:r w:rsidRPr="001059DE">
        <w:rPr>
          <w:rFonts w:hint="eastAsia"/>
        </w:rPr>
        <w:t>成功</w:t>
      </w:r>
      <w:r w:rsidRPr="001059DE">
        <w:rPr>
          <w:rFonts w:hint="eastAsia"/>
        </w:rPr>
        <w:t>"</w:t>
      </w:r>
    </w:p>
    <w:p w:rsidR="00DB74C9" w:rsidRPr="001059DE" w:rsidRDefault="006E0EC1" w:rsidP="006E0EC1">
      <w:r w:rsidRPr="001059DE">
        <w:t>}</w:t>
      </w:r>
    </w:p>
    <w:p w:rsidR="003C5DA7" w:rsidRPr="00C661DA" w:rsidRDefault="003C5DA7" w:rsidP="003C5DA7">
      <w:pPr>
        <w:pStyle w:val="3"/>
        <w:rPr>
          <w:color w:val="000000" w:themeColor="text1"/>
          <w:highlight w:val="yellow"/>
        </w:rPr>
      </w:pPr>
      <w:r w:rsidRPr="00C661DA">
        <w:rPr>
          <w:color w:val="000000" w:themeColor="text1"/>
          <w:highlight w:val="yellow"/>
        </w:rPr>
        <w:t>PC</w:t>
      </w:r>
      <w:r w:rsidRPr="00C661DA">
        <w:rPr>
          <w:color w:val="000000" w:themeColor="text1"/>
          <w:highlight w:val="yellow"/>
        </w:rPr>
        <w:t>首页</w:t>
      </w:r>
      <w:r w:rsidRPr="00C661DA">
        <w:rPr>
          <w:color w:val="000000" w:themeColor="text1"/>
          <w:highlight w:val="yellow"/>
        </w:rPr>
        <w:t xml:space="preserve">banner </w:t>
      </w:r>
    </w:p>
    <w:p w:rsidR="003C5DA7" w:rsidRPr="001059DE" w:rsidRDefault="003C5DA7" w:rsidP="003C5DA7">
      <w:pPr>
        <w:pStyle w:val="4"/>
        <w:rPr>
          <w:color w:val="000000" w:themeColor="text1"/>
        </w:rPr>
      </w:pPr>
      <w:r w:rsidRPr="001059DE">
        <w:rPr>
          <w:rFonts w:hint="eastAsia"/>
          <w:color w:val="000000" w:themeColor="text1"/>
        </w:rPr>
        <w:t>输入</w:t>
      </w:r>
    </w:p>
    <w:p w:rsidR="00545E85" w:rsidRPr="001059DE" w:rsidRDefault="003C5DA7" w:rsidP="00545E85">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3C5DA7" w:rsidRPr="001059DE" w:rsidRDefault="003C5DA7" w:rsidP="00545E85">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00545E85" w:rsidRPr="001059DE">
        <w:rPr>
          <w:rFonts w:ascii="黑体" w:eastAsia="黑体" w:hAnsi="黑体" w:cstheme="minorEastAsia" w:hint="default"/>
          <w:color w:val="000000" w:themeColor="text1"/>
          <w:kern w:val="2"/>
        </w:rPr>
        <w:t>/</w:t>
      </w:r>
      <w:r w:rsidR="00545E85" w:rsidRPr="001059DE">
        <w:rPr>
          <w:rFonts w:ascii="黑体" w:eastAsia="黑体" w:hAnsi="黑体" w:cstheme="minorEastAsia"/>
          <w:color w:val="000000" w:themeColor="text1"/>
          <w:kern w:val="2"/>
        </w:rPr>
        <w:t>findPcBannerList</w:t>
      </w:r>
    </w:p>
    <w:p w:rsidR="003C5DA7" w:rsidRPr="001059DE" w:rsidRDefault="003C5DA7" w:rsidP="003C5DA7">
      <w:pPr>
        <w:ind w:firstLine="420"/>
        <w:rPr>
          <w:color w:val="000000" w:themeColor="text1"/>
        </w:rPr>
      </w:pPr>
    </w:p>
    <w:p w:rsidR="003C5DA7" w:rsidRPr="001059DE" w:rsidRDefault="003C5DA7" w:rsidP="003C5DA7">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C5DA7"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C5DA7" w:rsidRPr="001059DE" w:rsidRDefault="003C5DA7" w:rsidP="00843808">
            <w:pPr>
              <w:rPr>
                <w:b w:val="0"/>
                <w:bCs w:val="0"/>
                <w:color w:val="000000" w:themeColor="text1"/>
              </w:rPr>
            </w:pPr>
            <w:r w:rsidRPr="001059DE">
              <w:rPr>
                <w:rFonts w:hint="eastAsia"/>
                <w:color w:val="000000" w:themeColor="text1"/>
              </w:rPr>
              <w:t>参数</w:t>
            </w:r>
          </w:p>
        </w:tc>
        <w:tc>
          <w:tcPr>
            <w:tcW w:w="1410" w:type="dxa"/>
            <w:vAlign w:val="center"/>
          </w:tcPr>
          <w:p w:rsidR="003C5DA7" w:rsidRPr="001059DE" w:rsidRDefault="003C5DA7"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C5DA7" w:rsidRPr="001059DE" w:rsidRDefault="003C5DA7"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C5DA7"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3C5DA7" w:rsidRPr="001059DE" w:rsidRDefault="003C5DA7"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3C5DA7" w:rsidRPr="001059DE" w:rsidRDefault="003C5DA7"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3C5DA7" w:rsidRPr="001059DE" w:rsidRDefault="003C5DA7"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3C5DA7" w:rsidRPr="001059DE" w:rsidRDefault="003C5DA7" w:rsidP="003C5DA7">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3C5DA7"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C5DA7" w:rsidRPr="001059DE" w:rsidRDefault="003C5DA7" w:rsidP="00843808">
            <w:pPr>
              <w:rPr>
                <w:b w:val="0"/>
                <w:bCs w:val="0"/>
                <w:color w:val="000000" w:themeColor="text1"/>
              </w:rPr>
            </w:pPr>
            <w:r w:rsidRPr="001059DE">
              <w:rPr>
                <w:rFonts w:hint="eastAsia"/>
                <w:color w:val="000000" w:themeColor="text1"/>
              </w:rPr>
              <w:t>参数</w:t>
            </w:r>
          </w:p>
        </w:tc>
        <w:tc>
          <w:tcPr>
            <w:tcW w:w="7155" w:type="dxa"/>
            <w:gridSpan w:val="2"/>
            <w:vAlign w:val="center"/>
          </w:tcPr>
          <w:p w:rsidR="003C5DA7" w:rsidRPr="001059DE" w:rsidRDefault="003C5DA7"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C5DA7"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3C5DA7" w:rsidRPr="001059DE" w:rsidRDefault="003C5DA7" w:rsidP="00843808">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3C5DA7" w:rsidRPr="001059DE" w:rsidRDefault="003C5DA7"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C5DA7"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3C5DA7" w:rsidRPr="001059DE" w:rsidRDefault="003C5DA7" w:rsidP="00843808">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3C5DA7" w:rsidRPr="001059DE" w:rsidRDefault="003C5DA7"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87095" w:rsidRPr="001059DE" w:rsidRDefault="00C87095" w:rsidP="006A333B">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banner_title</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名称</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img_url</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图片链接</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site_sort</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位置描述</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img_width</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图片宽</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img_height</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图片高</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img_size</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图片大小</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img_path</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图片路径</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C87095"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7095" w:rsidRPr="001059DE" w:rsidRDefault="00C87095" w:rsidP="006A333B">
            <w:pPr>
              <w:rPr>
                <w:color w:val="000000" w:themeColor="text1"/>
                <w:szCs w:val="21"/>
              </w:rPr>
            </w:pPr>
          </w:p>
        </w:tc>
        <w:tc>
          <w:tcPr>
            <w:tcW w:w="3577"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C87095" w:rsidRPr="001059DE" w:rsidRDefault="00C87095" w:rsidP="006A333B">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bl>
    <w:p w:rsidR="00537189" w:rsidRPr="00C661DA" w:rsidRDefault="00537189" w:rsidP="00537189">
      <w:pPr>
        <w:pStyle w:val="3"/>
        <w:rPr>
          <w:color w:val="000000" w:themeColor="text1"/>
          <w:highlight w:val="yellow"/>
        </w:rPr>
      </w:pPr>
      <w:r w:rsidRPr="00C661DA">
        <w:rPr>
          <w:color w:val="000000" w:themeColor="text1"/>
          <w:highlight w:val="yellow"/>
        </w:rPr>
        <w:t>PC</w:t>
      </w:r>
      <w:r w:rsidRPr="00C661DA">
        <w:rPr>
          <w:color w:val="000000" w:themeColor="text1"/>
          <w:highlight w:val="yellow"/>
        </w:rPr>
        <w:t>首页</w:t>
      </w:r>
      <w:r w:rsidRPr="00C661DA">
        <w:rPr>
          <w:rFonts w:hint="eastAsia"/>
          <w:color w:val="000000" w:themeColor="text1"/>
          <w:highlight w:val="yellow"/>
        </w:rPr>
        <w:t>通告</w:t>
      </w:r>
      <w:r w:rsidRPr="00C661DA">
        <w:rPr>
          <w:color w:val="000000" w:themeColor="text1"/>
          <w:highlight w:val="yellow"/>
        </w:rPr>
        <w:t>列表</w:t>
      </w:r>
    </w:p>
    <w:p w:rsidR="00537189" w:rsidRPr="001059DE" w:rsidRDefault="00537189" w:rsidP="00537189">
      <w:pPr>
        <w:pStyle w:val="4"/>
        <w:rPr>
          <w:color w:val="000000" w:themeColor="text1"/>
        </w:rPr>
      </w:pPr>
      <w:r w:rsidRPr="001059DE">
        <w:rPr>
          <w:rFonts w:hint="eastAsia"/>
          <w:color w:val="000000" w:themeColor="text1"/>
        </w:rPr>
        <w:t>输入</w:t>
      </w:r>
    </w:p>
    <w:p w:rsidR="00537189" w:rsidRPr="001059DE" w:rsidRDefault="00537189" w:rsidP="00537189">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537189" w:rsidRPr="001059DE" w:rsidRDefault="00537189" w:rsidP="00537189">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Pr="001059DE">
        <w:rPr>
          <w:rFonts w:ascii="黑体" w:eastAsia="黑体" w:hAnsi="黑体" w:cstheme="minorEastAsia" w:hint="default"/>
          <w:color w:val="000000" w:themeColor="text1"/>
          <w:kern w:val="2"/>
        </w:rPr>
        <w:t>/</w:t>
      </w:r>
      <w:r w:rsidRPr="001059DE">
        <w:rPr>
          <w:rFonts w:ascii="黑体" w:eastAsia="黑体" w:hAnsi="黑体" w:cstheme="minorEastAsia"/>
          <w:color w:val="000000" w:themeColor="text1"/>
          <w:kern w:val="2"/>
        </w:rPr>
        <w:t>findPcNoticeList</w:t>
      </w:r>
    </w:p>
    <w:p w:rsidR="00537189" w:rsidRPr="001059DE" w:rsidRDefault="00537189" w:rsidP="00537189">
      <w:pPr>
        <w:ind w:firstLine="420"/>
        <w:rPr>
          <w:color w:val="000000" w:themeColor="text1"/>
        </w:rPr>
      </w:pPr>
    </w:p>
    <w:p w:rsidR="00537189" w:rsidRPr="001059DE" w:rsidRDefault="00537189" w:rsidP="00537189">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537189"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37189" w:rsidRPr="001059DE" w:rsidRDefault="00537189" w:rsidP="00843808">
            <w:pPr>
              <w:rPr>
                <w:b w:val="0"/>
                <w:bCs w:val="0"/>
                <w:color w:val="000000" w:themeColor="text1"/>
              </w:rPr>
            </w:pPr>
            <w:r w:rsidRPr="001059DE">
              <w:rPr>
                <w:rFonts w:hint="eastAsia"/>
                <w:color w:val="000000" w:themeColor="text1"/>
              </w:rPr>
              <w:t>参数</w:t>
            </w:r>
          </w:p>
        </w:tc>
        <w:tc>
          <w:tcPr>
            <w:tcW w:w="1410" w:type="dxa"/>
            <w:vAlign w:val="center"/>
          </w:tcPr>
          <w:p w:rsidR="00537189" w:rsidRPr="001059DE" w:rsidRDefault="00537189"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537189" w:rsidRPr="001059DE" w:rsidRDefault="00537189"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3718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537189" w:rsidRPr="001059DE" w:rsidRDefault="00537189"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537189" w:rsidRPr="001059DE" w:rsidRDefault="00537189"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537189" w:rsidRPr="001059DE" w:rsidRDefault="00537189"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537189" w:rsidRPr="001059DE" w:rsidRDefault="00537189" w:rsidP="00537189">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537189"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37189" w:rsidRPr="001059DE" w:rsidRDefault="00537189" w:rsidP="00843808">
            <w:pPr>
              <w:rPr>
                <w:b w:val="0"/>
                <w:bCs w:val="0"/>
                <w:color w:val="000000" w:themeColor="text1"/>
              </w:rPr>
            </w:pPr>
            <w:r w:rsidRPr="001059DE">
              <w:rPr>
                <w:rFonts w:hint="eastAsia"/>
                <w:color w:val="000000" w:themeColor="text1"/>
              </w:rPr>
              <w:t>参数</w:t>
            </w:r>
          </w:p>
        </w:tc>
        <w:tc>
          <w:tcPr>
            <w:tcW w:w="7155" w:type="dxa"/>
            <w:gridSpan w:val="2"/>
            <w:vAlign w:val="center"/>
          </w:tcPr>
          <w:p w:rsidR="00537189" w:rsidRPr="001059DE" w:rsidRDefault="00537189"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3718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537189" w:rsidRPr="001059DE" w:rsidRDefault="00537189" w:rsidP="00843808">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537189" w:rsidRPr="001059DE" w:rsidRDefault="00537189"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537189"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537189" w:rsidRPr="001059DE" w:rsidRDefault="00537189" w:rsidP="00843808">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537189" w:rsidRPr="001059DE" w:rsidRDefault="00537189"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B089C" w:rsidRPr="001059DE" w:rsidRDefault="003B089C" w:rsidP="003B089C">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notice_desc</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公告描述</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notice_source</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来源</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notice_content</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新闻内容</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top_yn</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是否置顶</w:t>
            </w:r>
            <w:r w:rsidRPr="001059DE">
              <w:rPr>
                <w:rFonts w:hint="eastAsia"/>
              </w:rPr>
              <w:t xml:space="preserve"> 0</w:t>
            </w:r>
            <w:r w:rsidRPr="001059DE">
              <w:rPr>
                <w:rFonts w:hint="eastAsia"/>
              </w:rPr>
              <w:t>：是；</w:t>
            </w:r>
            <w:r w:rsidRPr="001059DE">
              <w:rPr>
                <w:rFonts w:hint="eastAsia"/>
              </w:rPr>
              <w:t>1</w:t>
            </w:r>
            <w:r w:rsidRPr="001059DE">
              <w:rPr>
                <w:rFonts w:hint="eastAsia"/>
              </w:rPr>
              <w:t>：否</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r w:rsidRPr="001059DE">
              <w:rPr>
                <w:rFonts w:hint="eastAsia"/>
              </w:rPr>
              <w:t xml:space="preserve"> 0</w:t>
            </w:r>
            <w:r w:rsidRPr="001059DE">
              <w:rPr>
                <w:rFonts w:hint="eastAsia"/>
              </w:rPr>
              <w:t>：未发布；</w:t>
            </w:r>
            <w:r w:rsidRPr="001059DE">
              <w:rPr>
                <w:rFonts w:hint="eastAsia"/>
              </w:rPr>
              <w:t>1</w:t>
            </w:r>
            <w:r w:rsidRPr="001059DE">
              <w:rPr>
                <w:rFonts w:hint="eastAsia"/>
              </w:rPr>
              <w:t>：已发布</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r w:rsidRPr="001059DE">
              <w:rPr>
                <w:rFonts w:hint="eastAsia"/>
              </w:rPr>
              <w:t xml:space="preserve"> 0</w:t>
            </w:r>
            <w:r w:rsidRPr="001059DE">
              <w:rPr>
                <w:rFonts w:hint="eastAsia"/>
              </w:rPr>
              <w:t>：是；</w:t>
            </w:r>
            <w:r w:rsidRPr="001059DE">
              <w:rPr>
                <w:rFonts w:hint="eastAsia"/>
              </w:rPr>
              <w:t>1</w:t>
            </w:r>
            <w:r w:rsidRPr="001059DE">
              <w:rPr>
                <w:rFonts w:hint="eastAsia"/>
              </w:rPr>
              <w:t>：否</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r w:rsidR="003B089C"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B089C" w:rsidRPr="001059DE" w:rsidRDefault="003B089C" w:rsidP="003B089C">
            <w:pPr>
              <w:rPr>
                <w:color w:val="000000" w:themeColor="text1"/>
                <w:szCs w:val="21"/>
              </w:rPr>
            </w:pPr>
          </w:p>
        </w:tc>
        <w:tc>
          <w:tcPr>
            <w:tcW w:w="3577"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t>notice_type</w:t>
            </w:r>
          </w:p>
        </w:tc>
        <w:tc>
          <w:tcPr>
            <w:tcW w:w="3578" w:type="dxa"/>
          </w:tcPr>
          <w:p w:rsidR="003B089C" w:rsidRPr="001059DE" w:rsidRDefault="003B089C" w:rsidP="003B089C">
            <w:pPr>
              <w:cnfStyle w:val="000000000000" w:firstRow="0" w:lastRow="0" w:firstColumn="0" w:lastColumn="0" w:oddVBand="0" w:evenVBand="0" w:oddHBand="0" w:evenHBand="0" w:firstRowFirstColumn="0" w:firstRowLastColumn="0" w:lastRowFirstColumn="0" w:lastRowLastColumn="0"/>
            </w:pPr>
            <w:r w:rsidRPr="001059DE">
              <w:rPr>
                <w:rFonts w:hint="eastAsia"/>
              </w:rPr>
              <w:t>公告类型</w:t>
            </w:r>
          </w:p>
        </w:tc>
      </w:tr>
    </w:tbl>
    <w:p w:rsidR="00537189" w:rsidRPr="001059DE" w:rsidRDefault="00537189" w:rsidP="00537189"/>
    <w:p w:rsidR="003C5DA7" w:rsidRPr="001059DE" w:rsidRDefault="003C5DA7" w:rsidP="003C5DA7"/>
    <w:p w:rsidR="0069582D" w:rsidRPr="00C661DA" w:rsidRDefault="0069582D" w:rsidP="0069582D">
      <w:pPr>
        <w:pStyle w:val="3"/>
        <w:rPr>
          <w:color w:val="000000" w:themeColor="text1"/>
          <w:highlight w:val="yellow"/>
        </w:rPr>
      </w:pPr>
      <w:r w:rsidRPr="00C661DA">
        <w:rPr>
          <w:color w:val="000000" w:themeColor="text1"/>
          <w:highlight w:val="yellow"/>
        </w:rPr>
        <w:t>PC</w:t>
      </w:r>
      <w:r w:rsidRPr="00C661DA">
        <w:rPr>
          <w:color w:val="000000" w:themeColor="text1"/>
          <w:highlight w:val="yellow"/>
        </w:rPr>
        <w:t>首页</w:t>
      </w:r>
      <w:r w:rsidRPr="00C661DA">
        <w:rPr>
          <w:rFonts w:hint="eastAsia"/>
          <w:color w:val="000000" w:themeColor="text1"/>
          <w:highlight w:val="yellow"/>
        </w:rPr>
        <w:t>新闻资讯</w:t>
      </w:r>
      <w:r w:rsidRPr="00C661DA">
        <w:rPr>
          <w:color w:val="000000" w:themeColor="text1"/>
          <w:highlight w:val="yellow"/>
        </w:rPr>
        <w:t>列表</w:t>
      </w:r>
    </w:p>
    <w:p w:rsidR="0069582D" w:rsidRPr="001059DE" w:rsidRDefault="0069582D" w:rsidP="0069582D">
      <w:pPr>
        <w:pStyle w:val="4"/>
        <w:rPr>
          <w:color w:val="000000" w:themeColor="text1"/>
        </w:rPr>
      </w:pPr>
      <w:r w:rsidRPr="001059DE">
        <w:rPr>
          <w:rFonts w:hint="eastAsia"/>
          <w:color w:val="000000" w:themeColor="text1"/>
        </w:rPr>
        <w:t>输入</w:t>
      </w:r>
    </w:p>
    <w:p w:rsidR="0069582D" w:rsidRPr="001059DE" w:rsidRDefault="0069582D" w:rsidP="0069582D">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69582D" w:rsidRPr="001059DE" w:rsidRDefault="0069582D" w:rsidP="0069582D">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Pr="001059DE">
        <w:rPr>
          <w:rFonts w:ascii="黑体" w:eastAsia="黑体" w:hAnsi="黑体" w:cstheme="minorEastAsia" w:hint="default"/>
          <w:color w:val="000000" w:themeColor="text1"/>
          <w:kern w:val="2"/>
        </w:rPr>
        <w:t>/</w:t>
      </w:r>
      <w:r w:rsidRPr="001059DE">
        <w:rPr>
          <w:rFonts w:ascii="黑体" w:eastAsia="黑体" w:hAnsi="黑体" w:cstheme="minorEastAsia"/>
          <w:color w:val="000000" w:themeColor="text1"/>
          <w:kern w:val="2"/>
        </w:rPr>
        <w:t>findPcNewsList</w:t>
      </w:r>
    </w:p>
    <w:p w:rsidR="0069582D" w:rsidRPr="001059DE" w:rsidRDefault="0069582D" w:rsidP="0069582D">
      <w:pPr>
        <w:pStyle w:val="HTML"/>
        <w:shd w:val="clear" w:color="auto" w:fill="FFFFFF"/>
        <w:rPr>
          <w:rFonts w:ascii="黑体" w:eastAsia="黑体" w:hAnsi="黑体" w:cstheme="minorEastAsia" w:hint="default"/>
          <w:color w:val="000000" w:themeColor="text1"/>
          <w:kern w:val="2"/>
        </w:rPr>
      </w:pPr>
    </w:p>
    <w:p w:rsidR="0069582D" w:rsidRPr="001059DE" w:rsidRDefault="0069582D" w:rsidP="0069582D">
      <w:pPr>
        <w:ind w:firstLine="420"/>
        <w:rPr>
          <w:color w:val="000000" w:themeColor="text1"/>
        </w:rPr>
      </w:pPr>
    </w:p>
    <w:p w:rsidR="0069582D" w:rsidRPr="001059DE" w:rsidRDefault="0069582D" w:rsidP="0069582D">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69582D"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9582D" w:rsidRPr="001059DE" w:rsidRDefault="0069582D" w:rsidP="00843808">
            <w:pPr>
              <w:rPr>
                <w:b w:val="0"/>
                <w:bCs w:val="0"/>
                <w:color w:val="000000" w:themeColor="text1"/>
              </w:rPr>
            </w:pPr>
            <w:r w:rsidRPr="001059DE">
              <w:rPr>
                <w:rFonts w:hint="eastAsia"/>
                <w:color w:val="000000" w:themeColor="text1"/>
              </w:rPr>
              <w:t>参数</w:t>
            </w:r>
          </w:p>
        </w:tc>
        <w:tc>
          <w:tcPr>
            <w:tcW w:w="1410" w:type="dxa"/>
            <w:vAlign w:val="center"/>
          </w:tcPr>
          <w:p w:rsidR="0069582D" w:rsidRPr="001059DE" w:rsidRDefault="0069582D"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69582D" w:rsidRPr="001059DE" w:rsidRDefault="0069582D"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9582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69582D" w:rsidRPr="001059DE" w:rsidRDefault="0069582D"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69582D" w:rsidRPr="001059DE" w:rsidRDefault="0069582D"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69582D" w:rsidRPr="001059DE" w:rsidRDefault="0069582D"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69582D" w:rsidRPr="001059DE" w:rsidRDefault="0069582D" w:rsidP="0069582D">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69582D"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9582D" w:rsidRPr="001059DE" w:rsidRDefault="0069582D" w:rsidP="00843808">
            <w:pPr>
              <w:rPr>
                <w:b w:val="0"/>
                <w:bCs w:val="0"/>
                <w:color w:val="000000" w:themeColor="text1"/>
              </w:rPr>
            </w:pPr>
            <w:r w:rsidRPr="001059DE">
              <w:rPr>
                <w:rFonts w:hint="eastAsia"/>
                <w:color w:val="000000" w:themeColor="text1"/>
              </w:rPr>
              <w:t>参数</w:t>
            </w:r>
          </w:p>
        </w:tc>
        <w:tc>
          <w:tcPr>
            <w:tcW w:w="7155" w:type="dxa"/>
            <w:gridSpan w:val="2"/>
            <w:vAlign w:val="center"/>
          </w:tcPr>
          <w:p w:rsidR="0069582D" w:rsidRPr="001059DE" w:rsidRDefault="0069582D"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9582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69582D" w:rsidRPr="001059DE" w:rsidRDefault="0069582D" w:rsidP="00843808">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69582D" w:rsidRPr="001059DE" w:rsidRDefault="0069582D"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69582D"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69582D" w:rsidRPr="001059DE" w:rsidRDefault="0069582D" w:rsidP="00843808">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69582D" w:rsidRPr="001059DE" w:rsidRDefault="0069582D"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0738B7" w:rsidRPr="001059DE" w:rsidRDefault="000738B7" w:rsidP="000738B7">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news_title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公告描述</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news_source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来源</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img_width</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图片宽</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img_height</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图片高</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img_size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图片大小</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news_content</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新闻内容</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top_yn</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是否置顶</w:t>
            </w:r>
            <w:r w:rsidRPr="001059DE">
              <w:rPr>
                <w:rFonts w:hint="eastAsia"/>
              </w:rPr>
              <w:t xml:space="preserve"> 0</w:t>
            </w:r>
            <w:r w:rsidRPr="001059DE">
              <w:rPr>
                <w:rFonts w:hint="eastAsia"/>
              </w:rPr>
              <w:t>：是；</w:t>
            </w:r>
            <w:r w:rsidRPr="001059DE">
              <w:rPr>
                <w:rFonts w:hint="eastAsia"/>
              </w:rPr>
              <w:t>1</w:t>
            </w:r>
            <w:r w:rsidRPr="001059DE">
              <w:rPr>
                <w:rFonts w:hint="eastAsia"/>
              </w:rPr>
              <w:t>：否</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r w:rsidRPr="001059DE">
              <w:rPr>
                <w:rFonts w:hint="eastAsia"/>
              </w:rPr>
              <w:t xml:space="preserve"> 0</w:t>
            </w:r>
            <w:r w:rsidRPr="001059DE">
              <w:rPr>
                <w:rFonts w:hint="eastAsia"/>
              </w:rPr>
              <w:t>：未发布；</w:t>
            </w:r>
            <w:r w:rsidRPr="001059DE">
              <w:rPr>
                <w:rFonts w:hint="eastAsia"/>
              </w:rPr>
              <w:t>1</w:t>
            </w:r>
            <w:r w:rsidRPr="001059DE">
              <w:rPr>
                <w:rFonts w:hint="eastAsia"/>
              </w:rPr>
              <w:t>：已发布</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r w:rsidRPr="001059DE">
              <w:rPr>
                <w:rFonts w:hint="eastAsia"/>
              </w:rPr>
              <w:t xml:space="preserve"> 0</w:t>
            </w:r>
            <w:r w:rsidRPr="001059DE">
              <w:rPr>
                <w:rFonts w:hint="eastAsia"/>
              </w:rPr>
              <w:t>：是；</w:t>
            </w:r>
            <w:r w:rsidRPr="001059DE">
              <w:rPr>
                <w:rFonts w:hint="eastAsia"/>
              </w:rPr>
              <w:t>1</w:t>
            </w:r>
            <w:r w:rsidRPr="001059DE">
              <w:rPr>
                <w:rFonts w:hint="eastAsia"/>
              </w:rPr>
              <w:t>：否</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img_path</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图片路径</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0738B7"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738B7" w:rsidRPr="001059DE" w:rsidRDefault="000738B7" w:rsidP="000738B7">
            <w:pPr>
              <w:rPr>
                <w:color w:val="000000" w:themeColor="text1"/>
                <w:szCs w:val="21"/>
              </w:rPr>
            </w:pPr>
          </w:p>
        </w:tc>
        <w:tc>
          <w:tcPr>
            <w:tcW w:w="3577"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0738B7" w:rsidRPr="001059DE" w:rsidRDefault="000738B7" w:rsidP="000738B7">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bl>
    <w:p w:rsidR="0069582D" w:rsidRPr="001059DE" w:rsidRDefault="0069582D" w:rsidP="0069582D"/>
    <w:p w:rsidR="00067961" w:rsidRPr="00C661DA" w:rsidRDefault="00067961" w:rsidP="00067961">
      <w:pPr>
        <w:pStyle w:val="3"/>
        <w:rPr>
          <w:color w:val="000000" w:themeColor="text1"/>
          <w:highlight w:val="yellow"/>
        </w:rPr>
      </w:pPr>
      <w:r w:rsidRPr="00C661DA">
        <w:rPr>
          <w:color w:val="000000" w:themeColor="text1"/>
          <w:highlight w:val="yellow"/>
        </w:rPr>
        <w:t>PC</w:t>
      </w:r>
      <w:r w:rsidRPr="00C661DA">
        <w:rPr>
          <w:color w:val="000000" w:themeColor="text1"/>
          <w:highlight w:val="yellow"/>
        </w:rPr>
        <w:t>首页</w:t>
      </w:r>
      <w:r w:rsidRPr="00C661DA">
        <w:rPr>
          <w:rFonts w:hint="eastAsia"/>
          <w:color w:val="000000" w:themeColor="text1"/>
          <w:highlight w:val="yellow"/>
        </w:rPr>
        <w:t>媒体报道</w:t>
      </w:r>
    </w:p>
    <w:p w:rsidR="00067961" w:rsidRPr="001059DE" w:rsidRDefault="00067961" w:rsidP="00067961">
      <w:pPr>
        <w:pStyle w:val="4"/>
        <w:rPr>
          <w:color w:val="000000" w:themeColor="text1"/>
        </w:rPr>
      </w:pPr>
      <w:r w:rsidRPr="001059DE">
        <w:rPr>
          <w:rFonts w:hint="eastAsia"/>
          <w:color w:val="000000" w:themeColor="text1"/>
        </w:rPr>
        <w:t>输入</w:t>
      </w:r>
    </w:p>
    <w:p w:rsidR="00067961" w:rsidRPr="001059DE" w:rsidRDefault="00067961" w:rsidP="00067961">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067961" w:rsidRPr="001059DE" w:rsidRDefault="00067961" w:rsidP="00067961">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Pr="001059DE">
        <w:rPr>
          <w:rFonts w:ascii="黑体" w:eastAsia="黑体" w:hAnsi="黑体" w:cstheme="minorEastAsia" w:hint="default"/>
          <w:color w:val="000000" w:themeColor="text1"/>
          <w:kern w:val="2"/>
        </w:rPr>
        <w:t>/</w:t>
      </w:r>
      <w:r w:rsidRPr="001059DE">
        <w:rPr>
          <w:rFonts w:ascii="黑体" w:eastAsia="黑体" w:hAnsi="黑体" w:cstheme="minorEastAsia"/>
          <w:color w:val="000000" w:themeColor="text1"/>
          <w:kern w:val="2"/>
        </w:rPr>
        <w:t xml:space="preserve"> findPcMediaList</w:t>
      </w:r>
    </w:p>
    <w:p w:rsidR="00067961" w:rsidRPr="001059DE" w:rsidRDefault="00067961" w:rsidP="00067961">
      <w:pPr>
        <w:pStyle w:val="HTML"/>
        <w:shd w:val="clear" w:color="auto" w:fill="FFFFFF"/>
        <w:rPr>
          <w:rFonts w:ascii="黑体" w:eastAsia="黑体" w:hAnsi="黑体" w:cstheme="minorEastAsia" w:hint="default"/>
          <w:color w:val="000000" w:themeColor="text1"/>
          <w:kern w:val="2"/>
        </w:rPr>
      </w:pPr>
    </w:p>
    <w:p w:rsidR="00067961" w:rsidRPr="001059DE" w:rsidRDefault="00067961" w:rsidP="00067961">
      <w:pPr>
        <w:ind w:firstLine="420"/>
        <w:rPr>
          <w:color w:val="000000" w:themeColor="text1"/>
        </w:rPr>
      </w:pPr>
    </w:p>
    <w:p w:rsidR="00067961" w:rsidRPr="001059DE" w:rsidRDefault="00067961" w:rsidP="00067961">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067961"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67961" w:rsidRPr="001059DE" w:rsidRDefault="00067961" w:rsidP="00843808">
            <w:pPr>
              <w:rPr>
                <w:b w:val="0"/>
                <w:bCs w:val="0"/>
                <w:color w:val="000000" w:themeColor="text1"/>
              </w:rPr>
            </w:pPr>
            <w:r w:rsidRPr="001059DE">
              <w:rPr>
                <w:rFonts w:hint="eastAsia"/>
                <w:color w:val="000000" w:themeColor="text1"/>
              </w:rPr>
              <w:t>参数</w:t>
            </w:r>
          </w:p>
        </w:tc>
        <w:tc>
          <w:tcPr>
            <w:tcW w:w="1410" w:type="dxa"/>
            <w:vAlign w:val="center"/>
          </w:tcPr>
          <w:p w:rsidR="00067961" w:rsidRPr="001059DE" w:rsidRDefault="00067961"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067961" w:rsidRPr="001059DE" w:rsidRDefault="00067961"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067961" w:rsidRPr="001059DE" w:rsidRDefault="00067961" w:rsidP="008438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067961" w:rsidRPr="001059DE" w:rsidRDefault="00067961"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067961" w:rsidRPr="001059DE" w:rsidRDefault="00067961" w:rsidP="0084380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067961" w:rsidRPr="001059DE" w:rsidRDefault="00067961" w:rsidP="00067961">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067961" w:rsidRPr="001059DE" w:rsidTr="0084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067961" w:rsidRPr="001059DE" w:rsidRDefault="00067961" w:rsidP="00843808">
            <w:pPr>
              <w:rPr>
                <w:b w:val="0"/>
                <w:bCs w:val="0"/>
                <w:color w:val="000000" w:themeColor="text1"/>
              </w:rPr>
            </w:pPr>
            <w:r w:rsidRPr="001059DE">
              <w:rPr>
                <w:rFonts w:hint="eastAsia"/>
                <w:color w:val="000000" w:themeColor="text1"/>
              </w:rPr>
              <w:t>参数</w:t>
            </w:r>
          </w:p>
        </w:tc>
        <w:tc>
          <w:tcPr>
            <w:tcW w:w="7155" w:type="dxa"/>
            <w:gridSpan w:val="2"/>
            <w:vAlign w:val="center"/>
          </w:tcPr>
          <w:p w:rsidR="00067961" w:rsidRPr="001059DE" w:rsidRDefault="00067961" w:rsidP="00843808">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067961" w:rsidRPr="001059DE" w:rsidRDefault="00067961" w:rsidP="00843808">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067961" w:rsidRPr="001059DE" w:rsidRDefault="00067961" w:rsidP="00843808">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067961" w:rsidRPr="001059DE" w:rsidRDefault="00067961" w:rsidP="00843808">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067961" w:rsidRPr="001059DE" w:rsidRDefault="00067961" w:rsidP="00843808">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067961" w:rsidRPr="001059DE" w:rsidRDefault="00067961" w:rsidP="00067961">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title_desc</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公告描述</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media_source</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来源</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img_width</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图片宽</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img_height</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图片高</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img_size</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图片大小</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media_content</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内容</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top_yn</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是否置顶</w:t>
            </w:r>
            <w:r w:rsidRPr="001059DE">
              <w:rPr>
                <w:rFonts w:hint="eastAsia"/>
              </w:rPr>
              <w:t xml:space="preserve"> 0</w:t>
            </w:r>
            <w:r w:rsidRPr="001059DE">
              <w:rPr>
                <w:rFonts w:hint="eastAsia"/>
              </w:rPr>
              <w:t>：是；</w:t>
            </w:r>
            <w:r w:rsidRPr="001059DE">
              <w:rPr>
                <w:rFonts w:hint="eastAsia"/>
              </w:rPr>
              <w:t>1</w:t>
            </w:r>
            <w:r w:rsidRPr="001059DE">
              <w:rPr>
                <w:rFonts w:hint="eastAsia"/>
              </w:rPr>
              <w:t>：否</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r w:rsidRPr="001059DE">
              <w:rPr>
                <w:rFonts w:hint="eastAsia"/>
              </w:rPr>
              <w:t xml:space="preserve"> 0</w:t>
            </w:r>
            <w:r w:rsidRPr="001059DE">
              <w:rPr>
                <w:rFonts w:hint="eastAsia"/>
              </w:rPr>
              <w:t>：未发布；</w:t>
            </w:r>
            <w:r w:rsidRPr="001059DE">
              <w:rPr>
                <w:rFonts w:hint="eastAsia"/>
              </w:rPr>
              <w:t>1</w:t>
            </w:r>
            <w:r w:rsidRPr="001059DE">
              <w:rPr>
                <w:rFonts w:hint="eastAsia"/>
              </w:rPr>
              <w:t>：已发布</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r w:rsidRPr="001059DE">
              <w:rPr>
                <w:rFonts w:hint="eastAsia"/>
              </w:rPr>
              <w:t xml:space="preserve"> 0</w:t>
            </w:r>
            <w:r w:rsidRPr="001059DE">
              <w:rPr>
                <w:rFonts w:hint="eastAsia"/>
              </w:rPr>
              <w:t>：是；</w:t>
            </w:r>
            <w:r w:rsidRPr="001059DE">
              <w:rPr>
                <w:rFonts w:hint="eastAsia"/>
              </w:rPr>
              <w:t>1</w:t>
            </w:r>
            <w:r w:rsidRPr="001059DE">
              <w:rPr>
                <w:rFonts w:hint="eastAsia"/>
              </w:rPr>
              <w:t>：否</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img_path</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图片路径</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r w:rsidR="00067961" w:rsidRPr="001059DE" w:rsidTr="00843808">
        <w:tc>
          <w:tcPr>
            <w:cnfStyle w:val="001000000000" w:firstRow="0" w:lastRow="0" w:firstColumn="1" w:lastColumn="0" w:oddVBand="0" w:evenVBand="0" w:oddHBand="0" w:evenHBand="0" w:firstRowFirstColumn="0" w:firstRowLastColumn="0" w:lastRowFirstColumn="0" w:lastRowLastColumn="0"/>
            <w:tcW w:w="1773" w:type="dxa"/>
            <w:vAlign w:val="center"/>
          </w:tcPr>
          <w:p w:rsidR="00067961" w:rsidRPr="001059DE" w:rsidRDefault="00067961" w:rsidP="00067961">
            <w:pPr>
              <w:rPr>
                <w:color w:val="000000" w:themeColor="text1"/>
                <w:szCs w:val="21"/>
              </w:rPr>
            </w:pPr>
          </w:p>
        </w:tc>
        <w:tc>
          <w:tcPr>
            <w:tcW w:w="3577"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r w:rsidRPr="001059DE">
              <w:t>media_url</w:t>
            </w:r>
          </w:p>
        </w:tc>
        <w:tc>
          <w:tcPr>
            <w:tcW w:w="3578" w:type="dxa"/>
          </w:tcPr>
          <w:p w:rsidR="00067961" w:rsidRPr="001059DE" w:rsidRDefault="00067961" w:rsidP="00067961">
            <w:pPr>
              <w:cnfStyle w:val="000000000000" w:firstRow="0" w:lastRow="0" w:firstColumn="0" w:lastColumn="0" w:oddVBand="0" w:evenVBand="0" w:oddHBand="0" w:evenHBand="0" w:firstRowFirstColumn="0" w:firstRowLastColumn="0" w:lastRowFirstColumn="0" w:lastRowLastColumn="0"/>
            </w:pPr>
          </w:p>
        </w:tc>
      </w:tr>
    </w:tbl>
    <w:p w:rsidR="00067961" w:rsidRPr="001059DE" w:rsidRDefault="00067961" w:rsidP="00067961"/>
    <w:p w:rsidR="003C5DA7" w:rsidRPr="001059DE" w:rsidRDefault="003C5DA7" w:rsidP="0079735E"/>
    <w:p w:rsidR="00C05400" w:rsidRPr="00C661DA" w:rsidRDefault="00C05400" w:rsidP="00C05400">
      <w:pPr>
        <w:pStyle w:val="3"/>
        <w:rPr>
          <w:color w:val="000000" w:themeColor="text1"/>
          <w:highlight w:val="yellow"/>
        </w:rPr>
      </w:pPr>
      <w:r w:rsidRPr="00C661DA">
        <w:rPr>
          <w:color w:val="000000" w:themeColor="text1"/>
          <w:highlight w:val="yellow"/>
        </w:rPr>
        <w:lastRenderedPageBreak/>
        <w:t>PC</w:t>
      </w:r>
      <w:r w:rsidRPr="00C661DA">
        <w:rPr>
          <w:color w:val="000000" w:themeColor="text1"/>
          <w:highlight w:val="yellow"/>
        </w:rPr>
        <w:t>首页</w:t>
      </w:r>
      <w:r w:rsidRPr="00C661DA">
        <w:rPr>
          <w:rFonts w:hint="eastAsia"/>
          <w:color w:val="000000" w:themeColor="text1"/>
          <w:highlight w:val="yellow"/>
        </w:rPr>
        <w:t>运营基础数据</w:t>
      </w:r>
    </w:p>
    <w:p w:rsidR="00C05400" w:rsidRPr="001059DE" w:rsidRDefault="00C05400" w:rsidP="00C05400">
      <w:pPr>
        <w:pStyle w:val="4"/>
        <w:rPr>
          <w:color w:val="000000" w:themeColor="text1"/>
        </w:rPr>
      </w:pPr>
      <w:r w:rsidRPr="001059DE">
        <w:rPr>
          <w:rFonts w:hint="eastAsia"/>
          <w:color w:val="000000" w:themeColor="text1"/>
        </w:rPr>
        <w:t>输入</w:t>
      </w:r>
    </w:p>
    <w:p w:rsidR="00C05400" w:rsidRPr="001059DE" w:rsidRDefault="00C05400" w:rsidP="00C05400">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C05400" w:rsidRPr="001059DE" w:rsidRDefault="00C05400" w:rsidP="00C05400">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Pr="001059DE">
        <w:rPr>
          <w:rFonts w:ascii="黑体" w:eastAsia="黑体" w:hAnsi="黑体" w:cstheme="minorEastAsia" w:hint="default"/>
          <w:color w:val="000000" w:themeColor="text1"/>
          <w:kern w:val="2"/>
        </w:rPr>
        <w:t>/</w:t>
      </w:r>
      <w:r w:rsidRPr="001059DE">
        <w:rPr>
          <w:rFonts w:ascii="黑体" w:eastAsia="黑体" w:hAnsi="黑体" w:cstheme="minorEastAsia"/>
          <w:color w:val="000000" w:themeColor="text1"/>
          <w:kern w:val="2"/>
        </w:rPr>
        <w:t>findOperatingBaseInfo</w:t>
      </w:r>
    </w:p>
    <w:p w:rsidR="00C05400" w:rsidRPr="001059DE" w:rsidRDefault="00C05400" w:rsidP="00C05400">
      <w:pPr>
        <w:pStyle w:val="HTML"/>
        <w:shd w:val="clear" w:color="auto" w:fill="FFFFFF"/>
        <w:rPr>
          <w:rFonts w:ascii="黑体" w:eastAsia="黑体" w:hAnsi="黑体" w:cstheme="minorEastAsia" w:hint="default"/>
          <w:color w:val="000000" w:themeColor="text1"/>
          <w:kern w:val="2"/>
        </w:rPr>
      </w:pPr>
    </w:p>
    <w:p w:rsidR="00C05400" w:rsidRPr="001059DE" w:rsidRDefault="00C05400" w:rsidP="00C05400">
      <w:pPr>
        <w:ind w:firstLine="420"/>
        <w:rPr>
          <w:color w:val="000000" w:themeColor="text1"/>
        </w:rPr>
      </w:pPr>
    </w:p>
    <w:p w:rsidR="00C05400" w:rsidRPr="001059DE" w:rsidRDefault="00C05400" w:rsidP="00C05400">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C05400" w:rsidRPr="001059DE" w:rsidTr="00CE0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400" w:rsidRPr="001059DE" w:rsidRDefault="00C05400" w:rsidP="00CE08FB">
            <w:pPr>
              <w:rPr>
                <w:b w:val="0"/>
                <w:bCs w:val="0"/>
                <w:color w:val="000000" w:themeColor="text1"/>
              </w:rPr>
            </w:pPr>
            <w:r w:rsidRPr="001059DE">
              <w:rPr>
                <w:rFonts w:hint="eastAsia"/>
                <w:color w:val="000000" w:themeColor="text1"/>
              </w:rPr>
              <w:t>参数</w:t>
            </w:r>
          </w:p>
        </w:tc>
        <w:tc>
          <w:tcPr>
            <w:tcW w:w="1410" w:type="dxa"/>
            <w:vAlign w:val="center"/>
          </w:tcPr>
          <w:p w:rsidR="00C05400" w:rsidRPr="001059DE" w:rsidRDefault="00C05400" w:rsidP="00CE08F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05400" w:rsidRPr="001059DE" w:rsidRDefault="00C05400" w:rsidP="00CE08F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400" w:rsidRPr="001059DE" w:rsidTr="00CE08FB">
        <w:tc>
          <w:tcPr>
            <w:cnfStyle w:val="001000000000" w:firstRow="0" w:lastRow="0" w:firstColumn="1" w:lastColumn="0" w:oddVBand="0" w:evenVBand="0" w:oddHBand="0" w:evenHBand="0" w:firstRowFirstColumn="0" w:firstRowLastColumn="0" w:lastRowFirstColumn="0" w:lastRowLastColumn="0"/>
            <w:tcW w:w="1773" w:type="dxa"/>
            <w:vAlign w:val="center"/>
          </w:tcPr>
          <w:p w:rsidR="00C05400" w:rsidRPr="001059DE" w:rsidRDefault="00C05400" w:rsidP="00CE08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C05400" w:rsidRPr="001059DE" w:rsidRDefault="00C05400" w:rsidP="00C05400">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C05400" w:rsidRPr="001059DE" w:rsidTr="00CE0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5400" w:rsidRPr="001059DE" w:rsidRDefault="00C05400" w:rsidP="00CE08FB">
            <w:pPr>
              <w:rPr>
                <w:b w:val="0"/>
                <w:bCs w:val="0"/>
                <w:color w:val="000000" w:themeColor="text1"/>
              </w:rPr>
            </w:pPr>
            <w:r w:rsidRPr="001059DE">
              <w:rPr>
                <w:rFonts w:hint="eastAsia"/>
                <w:color w:val="000000" w:themeColor="text1"/>
              </w:rPr>
              <w:t>参数</w:t>
            </w:r>
          </w:p>
        </w:tc>
        <w:tc>
          <w:tcPr>
            <w:tcW w:w="7155" w:type="dxa"/>
            <w:gridSpan w:val="2"/>
            <w:vAlign w:val="center"/>
          </w:tcPr>
          <w:p w:rsidR="00C05400" w:rsidRPr="001059DE" w:rsidRDefault="00C05400" w:rsidP="00CE08F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5400" w:rsidRPr="001059DE" w:rsidTr="00CE08FB">
        <w:tc>
          <w:tcPr>
            <w:cnfStyle w:val="001000000000" w:firstRow="0" w:lastRow="0" w:firstColumn="1" w:lastColumn="0" w:oddVBand="0" w:evenVBand="0" w:oddHBand="0" w:evenHBand="0" w:firstRowFirstColumn="0" w:firstRowLastColumn="0" w:lastRowFirstColumn="0" w:lastRowLastColumn="0"/>
            <w:tcW w:w="1773" w:type="dxa"/>
            <w:vAlign w:val="center"/>
          </w:tcPr>
          <w:p w:rsidR="00C05400" w:rsidRPr="001059DE" w:rsidRDefault="00C05400" w:rsidP="00CE08FB">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05400" w:rsidRPr="001059DE" w:rsidTr="00CE08FB">
        <w:tc>
          <w:tcPr>
            <w:cnfStyle w:val="001000000000" w:firstRow="0" w:lastRow="0" w:firstColumn="1" w:lastColumn="0" w:oddVBand="0" w:evenVBand="0" w:oddHBand="0" w:evenHBand="0" w:firstRowFirstColumn="0" w:firstRowLastColumn="0" w:lastRowFirstColumn="0" w:lastRowLastColumn="0"/>
            <w:tcW w:w="1773" w:type="dxa"/>
            <w:vAlign w:val="center"/>
          </w:tcPr>
          <w:p w:rsidR="00C05400" w:rsidRPr="001059DE" w:rsidRDefault="00C05400" w:rsidP="00CE08FB">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05400"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05400" w:rsidRPr="001059DE" w:rsidRDefault="00C05400" w:rsidP="00CE08FB">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pPr>
            <w:r w:rsidRPr="001059DE">
              <w:t>operatingdDays</w:t>
            </w:r>
          </w:p>
        </w:tc>
        <w:tc>
          <w:tcPr>
            <w:tcW w:w="3578" w:type="dxa"/>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pPr>
            <w:r w:rsidRPr="001059DE">
              <w:rPr>
                <w:rFonts w:hint="eastAsia"/>
              </w:rPr>
              <w:t>平台注册日</w:t>
            </w:r>
          </w:p>
        </w:tc>
      </w:tr>
      <w:tr w:rsidR="00C05400" w:rsidRPr="001059DE" w:rsidTr="00CE08FB">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05400" w:rsidRPr="001059DE" w:rsidRDefault="00C05400" w:rsidP="00CE08FB">
            <w:pPr>
              <w:rPr>
                <w:color w:val="000000" w:themeColor="text1"/>
                <w:szCs w:val="21"/>
              </w:rPr>
            </w:pPr>
          </w:p>
        </w:tc>
        <w:tc>
          <w:tcPr>
            <w:tcW w:w="3577" w:type="dxa"/>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pPr>
            <w:r w:rsidRPr="001059DE">
              <w:t>registeredCapital</w:t>
            </w:r>
          </w:p>
        </w:tc>
        <w:tc>
          <w:tcPr>
            <w:tcW w:w="3578" w:type="dxa"/>
          </w:tcPr>
          <w:p w:rsidR="00C05400" w:rsidRPr="001059DE" w:rsidRDefault="00C05400" w:rsidP="00CE08FB">
            <w:pPr>
              <w:cnfStyle w:val="000000000000" w:firstRow="0" w:lastRow="0" w:firstColumn="0" w:lastColumn="0" w:oddVBand="0" w:evenVBand="0" w:oddHBand="0" w:evenHBand="0" w:firstRowFirstColumn="0" w:firstRowLastColumn="0" w:lastRowFirstColumn="0" w:lastRowLastColumn="0"/>
            </w:pPr>
            <w:r w:rsidRPr="001059DE">
              <w:rPr>
                <w:rFonts w:hint="eastAsia"/>
              </w:rPr>
              <w:t>平台</w:t>
            </w:r>
            <w:r w:rsidRPr="001059DE">
              <w:rPr>
                <w:rFonts w:hint="eastAsia"/>
              </w:rPr>
              <w:t>/</w:t>
            </w:r>
            <w:r w:rsidRPr="001059DE">
              <w:rPr>
                <w:rFonts w:hint="eastAsia"/>
              </w:rPr>
              <w:t>实缴注册资本</w:t>
            </w:r>
          </w:p>
        </w:tc>
      </w:tr>
    </w:tbl>
    <w:p w:rsidR="00C05400" w:rsidRPr="001059DE" w:rsidRDefault="00C05400" w:rsidP="0079735E"/>
    <w:p w:rsidR="00267408" w:rsidRPr="00C661DA" w:rsidRDefault="00267408" w:rsidP="00267408">
      <w:pPr>
        <w:pStyle w:val="3"/>
        <w:rPr>
          <w:color w:val="000000" w:themeColor="text1"/>
          <w:highlight w:val="yellow"/>
        </w:rPr>
      </w:pPr>
      <w:r w:rsidRPr="00C661DA">
        <w:rPr>
          <w:color w:val="000000" w:themeColor="text1"/>
          <w:highlight w:val="yellow"/>
        </w:rPr>
        <w:t>友情链接接口</w:t>
      </w:r>
    </w:p>
    <w:p w:rsidR="00267408" w:rsidRPr="001059DE" w:rsidRDefault="00267408" w:rsidP="00267408">
      <w:pPr>
        <w:pStyle w:val="4"/>
        <w:rPr>
          <w:color w:val="000000" w:themeColor="text1"/>
        </w:rPr>
      </w:pPr>
      <w:r w:rsidRPr="001059DE">
        <w:rPr>
          <w:rFonts w:hint="eastAsia"/>
          <w:color w:val="000000" w:themeColor="text1"/>
        </w:rPr>
        <w:t>输入</w:t>
      </w:r>
    </w:p>
    <w:p w:rsidR="00267408" w:rsidRPr="001059DE" w:rsidRDefault="00267408" w:rsidP="00267408">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267408" w:rsidRPr="001059DE" w:rsidRDefault="00267408" w:rsidP="00267408">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请求URL：http://平台域名/api/link/friendship</w:t>
      </w:r>
    </w:p>
    <w:p w:rsidR="00267408" w:rsidRPr="001059DE" w:rsidRDefault="00267408" w:rsidP="00267408">
      <w:pPr>
        <w:ind w:firstLine="420"/>
        <w:rPr>
          <w:color w:val="000000" w:themeColor="text1"/>
        </w:rPr>
      </w:pPr>
    </w:p>
    <w:p w:rsidR="00267408" w:rsidRPr="001059DE" w:rsidRDefault="00267408" w:rsidP="00267408">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267408"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67408" w:rsidRPr="001059DE" w:rsidRDefault="00267408" w:rsidP="00B82BA7">
            <w:pPr>
              <w:rPr>
                <w:b w:val="0"/>
                <w:bCs w:val="0"/>
                <w:color w:val="000000" w:themeColor="text1"/>
              </w:rPr>
            </w:pPr>
            <w:r w:rsidRPr="001059DE">
              <w:rPr>
                <w:rFonts w:hint="eastAsia"/>
                <w:color w:val="000000" w:themeColor="text1"/>
              </w:rPr>
              <w:t>参数</w:t>
            </w:r>
          </w:p>
        </w:tc>
        <w:tc>
          <w:tcPr>
            <w:tcW w:w="1410" w:type="dxa"/>
            <w:vAlign w:val="center"/>
          </w:tcPr>
          <w:p w:rsidR="00267408" w:rsidRPr="001059DE" w:rsidRDefault="00267408"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67408" w:rsidRPr="001059DE" w:rsidRDefault="00267408"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67408" w:rsidRPr="001059DE" w:rsidTr="00B82BA7">
        <w:tc>
          <w:tcPr>
            <w:cnfStyle w:val="001000000000" w:firstRow="0" w:lastRow="0" w:firstColumn="1" w:lastColumn="0" w:oddVBand="0" w:evenVBand="0" w:oddHBand="0" w:evenHBand="0" w:firstRowFirstColumn="0" w:firstRowLastColumn="0" w:lastRowFirstColumn="0" w:lastRowLastColumn="0"/>
            <w:tcW w:w="1773" w:type="dxa"/>
            <w:vAlign w:val="center"/>
          </w:tcPr>
          <w:p w:rsidR="00267408" w:rsidRPr="001059DE" w:rsidRDefault="00267408"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p>
        </w:tc>
        <w:tc>
          <w:tcPr>
            <w:tcW w:w="1410" w:type="dxa"/>
            <w:vAlign w:val="center"/>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267408" w:rsidRPr="001059DE" w:rsidRDefault="00267408" w:rsidP="00267408">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3577"/>
        <w:gridCol w:w="3578"/>
      </w:tblGrid>
      <w:tr w:rsidR="00267408"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67408" w:rsidRPr="001059DE" w:rsidRDefault="00267408" w:rsidP="00B82BA7">
            <w:pPr>
              <w:rPr>
                <w:b w:val="0"/>
                <w:bCs w:val="0"/>
                <w:color w:val="000000" w:themeColor="text1"/>
              </w:rPr>
            </w:pPr>
            <w:r w:rsidRPr="001059DE">
              <w:rPr>
                <w:rFonts w:hint="eastAsia"/>
                <w:color w:val="000000" w:themeColor="text1"/>
              </w:rPr>
              <w:t>参数</w:t>
            </w:r>
          </w:p>
        </w:tc>
        <w:tc>
          <w:tcPr>
            <w:tcW w:w="7155" w:type="dxa"/>
            <w:gridSpan w:val="2"/>
            <w:vAlign w:val="center"/>
          </w:tcPr>
          <w:p w:rsidR="00267408" w:rsidRPr="001059DE" w:rsidRDefault="00267408"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67408" w:rsidRPr="001059DE" w:rsidTr="00B82BA7">
        <w:tc>
          <w:tcPr>
            <w:cnfStyle w:val="001000000000" w:firstRow="0" w:lastRow="0" w:firstColumn="1" w:lastColumn="0" w:oddVBand="0" w:evenVBand="0" w:oddHBand="0" w:evenHBand="0" w:firstRowFirstColumn="0" w:firstRowLastColumn="0" w:lastRowFirstColumn="0" w:lastRowLastColumn="0"/>
            <w:tcW w:w="1773" w:type="dxa"/>
            <w:vAlign w:val="center"/>
          </w:tcPr>
          <w:p w:rsidR="00267408" w:rsidRPr="001059DE" w:rsidRDefault="00267408" w:rsidP="00B82BA7">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67408" w:rsidRPr="001059DE" w:rsidTr="00B82BA7">
        <w:tc>
          <w:tcPr>
            <w:cnfStyle w:val="001000000000" w:firstRow="0" w:lastRow="0" w:firstColumn="1" w:lastColumn="0" w:oddVBand="0" w:evenVBand="0" w:oddHBand="0" w:evenHBand="0" w:firstRowFirstColumn="0" w:firstRowLastColumn="0" w:lastRowFirstColumn="0" w:lastRowLastColumn="0"/>
            <w:tcW w:w="1773" w:type="dxa"/>
            <w:vAlign w:val="center"/>
          </w:tcPr>
          <w:p w:rsidR="00267408" w:rsidRPr="001059DE" w:rsidRDefault="00267408" w:rsidP="00B82BA7">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267408" w:rsidRPr="001059DE" w:rsidTr="00B82BA7">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267408" w:rsidRPr="001059DE" w:rsidRDefault="00267408" w:rsidP="00B82BA7">
            <w:pPr>
              <w:rPr>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3577" w:type="dxa"/>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name</w:t>
            </w:r>
          </w:p>
        </w:tc>
        <w:tc>
          <w:tcPr>
            <w:tcW w:w="3578" w:type="dxa"/>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链接名称</w:t>
            </w:r>
          </w:p>
        </w:tc>
      </w:tr>
      <w:tr w:rsidR="00267408" w:rsidRPr="001059DE" w:rsidTr="00B82BA7">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67408" w:rsidRPr="001059DE" w:rsidRDefault="00267408" w:rsidP="00B82BA7">
            <w:pPr>
              <w:rPr>
                <w:color w:val="000000" w:themeColor="text1"/>
                <w:szCs w:val="21"/>
              </w:rPr>
            </w:pPr>
          </w:p>
        </w:tc>
        <w:tc>
          <w:tcPr>
            <w:tcW w:w="3577" w:type="dxa"/>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url</w:t>
            </w:r>
          </w:p>
        </w:tc>
        <w:tc>
          <w:tcPr>
            <w:tcW w:w="3578" w:type="dxa"/>
          </w:tcPr>
          <w:p w:rsidR="00267408" w:rsidRPr="001059DE" w:rsidRDefault="002674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链接</w:t>
            </w:r>
            <w:r w:rsidRPr="001059DE">
              <w:rPr>
                <w:rFonts w:hint="eastAsia"/>
              </w:rPr>
              <w:t>url</w:t>
            </w:r>
          </w:p>
        </w:tc>
      </w:tr>
    </w:tbl>
    <w:p w:rsidR="00267408" w:rsidRPr="001059DE" w:rsidRDefault="00267408" w:rsidP="00267408">
      <w:r w:rsidRPr="001059DE">
        <w:lastRenderedPageBreak/>
        <w:t>{</w:t>
      </w:r>
    </w:p>
    <w:p w:rsidR="00267408" w:rsidRPr="001059DE" w:rsidRDefault="00267408" w:rsidP="00267408">
      <w:r w:rsidRPr="001059DE">
        <w:t xml:space="preserve">    "code": 0,</w:t>
      </w:r>
    </w:p>
    <w:p w:rsidR="00267408" w:rsidRPr="001059DE" w:rsidRDefault="00267408" w:rsidP="00267408">
      <w:r w:rsidRPr="001059DE">
        <w:t xml:space="preserve">    "data": {</w:t>
      </w:r>
    </w:p>
    <w:p w:rsidR="00267408" w:rsidRPr="001059DE" w:rsidRDefault="00267408" w:rsidP="00267408">
      <w:r w:rsidRPr="001059DE">
        <w:t xml:space="preserve">        "list": [</w:t>
      </w:r>
    </w:p>
    <w:p w:rsidR="00267408" w:rsidRPr="001059DE" w:rsidRDefault="00267408" w:rsidP="00267408">
      <w:r w:rsidRPr="001059DE">
        <w:t xml:space="preserve">            {</w:t>
      </w:r>
    </w:p>
    <w:p w:rsidR="00267408" w:rsidRPr="001059DE" w:rsidRDefault="00267408" w:rsidP="00267408">
      <w:r w:rsidRPr="001059DE">
        <w:rPr>
          <w:rFonts w:hint="eastAsia"/>
        </w:rPr>
        <w:t xml:space="preserve">                "name": "</w:t>
      </w:r>
      <w:r w:rsidRPr="001059DE">
        <w:rPr>
          <w:rFonts w:hint="eastAsia"/>
        </w:rPr>
        <w:t>网贷之家</w:t>
      </w:r>
      <w:r w:rsidRPr="001059DE">
        <w:rPr>
          <w:rFonts w:hint="eastAsia"/>
        </w:rPr>
        <w:t>",</w:t>
      </w:r>
    </w:p>
    <w:p w:rsidR="00267408" w:rsidRPr="001059DE" w:rsidRDefault="00267408" w:rsidP="00267408">
      <w:r w:rsidRPr="001059DE">
        <w:rPr>
          <w:rFonts w:hint="eastAsia"/>
        </w:rPr>
        <w:t xml:space="preserve">                "url": "[</w:t>
      </w:r>
      <w:r w:rsidRPr="001059DE">
        <w:rPr>
          <w:rFonts w:hint="eastAsia"/>
        </w:rPr>
        <w:t>图片</w:t>
      </w:r>
      <w:r w:rsidRPr="001059DE">
        <w:rPr>
          <w:rFonts w:hint="eastAsia"/>
        </w:rPr>
        <w:t>]https://www.wdzj.com/dangan/qtw/"</w:t>
      </w:r>
    </w:p>
    <w:p w:rsidR="00267408" w:rsidRPr="001059DE" w:rsidRDefault="00267408" w:rsidP="00267408">
      <w:r w:rsidRPr="001059DE">
        <w:t xml:space="preserve">            },</w:t>
      </w:r>
    </w:p>
    <w:p w:rsidR="00267408" w:rsidRPr="001059DE" w:rsidRDefault="00267408" w:rsidP="00267408">
      <w:r w:rsidRPr="001059DE">
        <w:t xml:space="preserve">            {</w:t>
      </w:r>
    </w:p>
    <w:p w:rsidR="00267408" w:rsidRPr="001059DE" w:rsidRDefault="00267408" w:rsidP="00267408">
      <w:r w:rsidRPr="001059DE">
        <w:rPr>
          <w:rFonts w:hint="eastAsia"/>
        </w:rPr>
        <w:t xml:space="preserve">                "name": "</w:t>
      </w:r>
      <w:r w:rsidRPr="001059DE">
        <w:rPr>
          <w:rFonts w:hint="eastAsia"/>
        </w:rPr>
        <w:t>网贷天眼</w:t>
      </w:r>
      <w:r w:rsidRPr="001059DE">
        <w:rPr>
          <w:rFonts w:hint="eastAsia"/>
        </w:rPr>
        <w:t>",</w:t>
      </w:r>
    </w:p>
    <w:p w:rsidR="00267408" w:rsidRPr="001059DE" w:rsidRDefault="00267408" w:rsidP="00267408">
      <w:r w:rsidRPr="001059DE">
        <w:t xml:space="preserve">                "url": "https://qutouwang.p2peye.com/"</w:t>
      </w:r>
    </w:p>
    <w:p w:rsidR="00267408" w:rsidRPr="001059DE" w:rsidRDefault="00267408" w:rsidP="00267408">
      <w:r w:rsidRPr="001059DE">
        <w:t xml:space="preserve">            }</w:t>
      </w:r>
    </w:p>
    <w:p w:rsidR="00267408" w:rsidRPr="001059DE" w:rsidRDefault="00267408" w:rsidP="00267408">
      <w:r w:rsidRPr="001059DE">
        <w:t xml:space="preserve">        ]</w:t>
      </w:r>
    </w:p>
    <w:p w:rsidR="00267408" w:rsidRPr="001059DE" w:rsidRDefault="00267408" w:rsidP="00267408">
      <w:r w:rsidRPr="001059DE">
        <w:t xml:space="preserve">    },</w:t>
      </w:r>
    </w:p>
    <w:p w:rsidR="00267408" w:rsidRPr="001059DE" w:rsidRDefault="00267408" w:rsidP="00267408">
      <w:r w:rsidRPr="001059DE">
        <w:rPr>
          <w:rFonts w:hint="eastAsia"/>
        </w:rPr>
        <w:t xml:space="preserve">    "message": "</w:t>
      </w:r>
      <w:r w:rsidRPr="001059DE">
        <w:rPr>
          <w:rFonts w:hint="eastAsia"/>
        </w:rPr>
        <w:t>查询成功</w:t>
      </w:r>
      <w:r w:rsidRPr="001059DE">
        <w:rPr>
          <w:rFonts w:hint="eastAsia"/>
        </w:rPr>
        <w:t>"</w:t>
      </w:r>
    </w:p>
    <w:p w:rsidR="00267408" w:rsidRPr="001059DE" w:rsidRDefault="00267408" w:rsidP="00267408">
      <w:r w:rsidRPr="001059DE">
        <w:t>}</w:t>
      </w:r>
    </w:p>
    <w:p w:rsidR="00267408" w:rsidRPr="001059DE" w:rsidRDefault="00267408" w:rsidP="00267408"/>
    <w:p w:rsidR="00AC6808" w:rsidRPr="00C661DA" w:rsidRDefault="0073204F" w:rsidP="00AC6808">
      <w:pPr>
        <w:pStyle w:val="3"/>
        <w:rPr>
          <w:color w:val="000000" w:themeColor="text1"/>
          <w:highlight w:val="yellow"/>
        </w:rPr>
      </w:pPr>
      <w:r w:rsidRPr="00C661DA">
        <w:rPr>
          <w:color w:val="000000" w:themeColor="text1"/>
          <w:highlight w:val="yellow"/>
        </w:rPr>
        <w:t>H5</w:t>
      </w:r>
      <w:r w:rsidR="00A51DBD" w:rsidRPr="00C661DA">
        <w:rPr>
          <w:color w:val="000000" w:themeColor="text1"/>
          <w:highlight w:val="yellow"/>
        </w:rPr>
        <w:t>活动</w:t>
      </w:r>
      <w:r w:rsidRPr="00C661DA">
        <w:rPr>
          <w:color w:val="000000" w:themeColor="text1"/>
          <w:highlight w:val="yellow"/>
        </w:rPr>
        <w:t>页面</w:t>
      </w:r>
      <w:r w:rsidR="00AC6808" w:rsidRPr="00C661DA">
        <w:rPr>
          <w:color w:val="000000" w:themeColor="text1"/>
          <w:highlight w:val="yellow"/>
        </w:rPr>
        <w:t xml:space="preserve"> </w:t>
      </w:r>
    </w:p>
    <w:p w:rsidR="00AC6808" w:rsidRPr="001059DE" w:rsidRDefault="00AC6808" w:rsidP="00AC6808">
      <w:pPr>
        <w:pStyle w:val="4"/>
        <w:rPr>
          <w:color w:val="000000" w:themeColor="text1"/>
        </w:rPr>
      </w:pPr>
      <w:r w:rsidRPr="001059DE">
        <w:rPr>
          <w:rFonts w:hint="eastAsia"/>
          <w:color w:val="000000" w:themeColor="text1"/>
        </w:rPr>
        <w:t>输入</w:t>
      </w:r>
    </w:p>
    <w:p w:rsidR="00AC6808" w:rsidRPr="001059DE" w:rsidRDefault="00AC6808" w:rsidP="00AC6808">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AC6808" w:rsidRPr="001059DE" w:rsidRDefault="00AC6808" w:rsidP="00AC6808">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Pr="001059DE">
        <w:rPr>
          <w:rFonts w:ascii="黑体" w:eastAsia="黑体" w:hAnsi="黑体" w:cstheme="minorEastAsia" w:hint="default"/>
          <w:color w:val="000000" w:themeColor="text1"/>
          <w:kern w:val="2"/>
        </w:rPr>
        <w:t>/</w:t>
      </w:r>
      <w:r w:rsidR="00B317A8" w:rsidRPr="001059DE">
        <w:rPr>
          <w:rFonts w:ascii="黑体" w:eastAsia="黑体" w:hAnsi="黑体" w:cstheme="minorEastAsia"/>
          <w:color w:val="000000" w:themeColor="text1"/>
          <w:kern w:val="2"/>
        </w:rPr>
        <w:t>findH5BannerList</w:t>
      </w:r>
    </w:p>
    <w:p w:rsidR="00AC6808" w:rsidRPr="001059DE" w:rsidRDefault="00AC6808" w:rsidP="00AC6808">
      <w:pPr>
        <w:ind w:firstLine="420"/>
        <w:rPr>
          <w:color w:val="000000" w:themeColor="text1"/>
        </w:rPr>
      </w:pPr>
    </w:p>
    <w:p w:rsidR="00AC6808" w:rsidRPr="001059DE" w:rsidRDefault="00AC6808" w:rsidP="00AC6808">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C6808"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C6808" w:rsidRPr="001059DE" w:rsidRDefault="00AC6808" w:rsidP="00B82BA7">
            <w:pPr>
              <w:rPr>
                <w:b w:val="0"/>
                <w:bCs w:val="0"/>
                <w:color w:val="000000" w:themeColor="text1"/>
              </w:rPr>
            </w:pPr>
            <w:r w:rsidRPr="001059DE">
              <w:rPr>
                <w:rFonts w:hint="eastAsia"/>
                <w:color w:val="000000" w:themeColor="text1"/>
              </w:rPr>
              <w:t>参数</w:t>
            </w:r>
          </w:p>
        </w:tc>
        <w:tc>
          <w:tcPr>
            <w:tcW w:w="1410" w:type="dxa"/>
            <w:vAlign w:val="center"/>
          </w:tcPr>
          <w:p w:rsidR="00AC6808" w:rsidRPr="001059DE" w:rsidRDefault="00AC6808"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C6808" w:rsidRPr="001059DE" w:rsidRDefault="00AC6808"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1773" w:type="dxa"/>
            <w:vAlign w:val="center"/>
          </w:tcPr>
          <w:p w:rsidR="00AC6808" w:rsidRPr="001059DE" w:rsidRDefault="00B317A8" w:rsidP="00B82B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color w:val="000000"/>
                <w:sz w:val="23"/>
                <w:szCs w:val="23"/>
              </w:rPr>
              <w:t>platform</w:t>
            </w:r>
          </w:p>
        </w:tc>
        <w:tc>
          <w:tcPr>
            <w:tcW w:w="1410" w:type="dxa"/>
            <w:vAlign w:val="center"/>
          </w:tcPr>
          <w:p w:rsidR="00AC6808" w:rsidRPr="001059DE" w:rsidRDefault="00B317A8" w:rsidP="00B82BA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否</w:t>
            </w:r>
          </w:p>
        </w:tc>
        <w:tc>
          <w:tcPr>
            <w:tcW w:w="5113" w:type="dxa"/>
            <w:vAlign w:val="center"/>
          </w:tcPr>
          <w:p w:rsidR="00AC6808" w:rsidRPr="001059DE" w:rsidRDefault="00B317A8" w:rsidP="00B82BA7">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设备类型</w:t>
            </w:r>
            <w:r w:rsidRPr="001059DE">
              <w:rPr>
                <w:rFonts w:hint="eastAsia"/>
                <w:color w:val="000000" w:themeColor="text1"/>
              </w:rPr>
              <w:t xml:space="preserve"> </w:t>
            </w:r>
            <w:r w:rsidRPr="001059DE">
              <w:rPr>
                <w:color w:val="000000" w:themeColor="text1"/>
              </w:rPr>
              <w:t>h5</w:t>
            </w:r>
          </w:p>
        </w:tc>
      </w:tr>
    </w:tbl>
    <w:p w:rsidR="00AC6808" w:rsidRPr="001059DE" w:rsidRDefault="00AC6808" w:rsidP="00AC6808">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886"/>
        <w:gridCol w:w="887"/>
        <w:gridCol w:w="3577"/>
        <w:gridCol w:w="3578"/>
      </w:tblGrid>
      <w:tr w:rsidR="00AC6808"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AC6808" w:rsidRPr="001059DE" w:rsidRDefault="00AC6808" w:rsidP="00B82BA7">
            <w:pPr>
              <w:rPr>
                <w:b w:val="0"/>
                <w:bCs w:val="0"/>
                <w:color w:val="000000" w:themeColor="text1"/>
              </w:rPr>
            </w:pPr>
            <w:r w:rsidRPr="001059DE">
              <w:rPr>
                <w:rFonts w:hint="eastAsia"/>
                <w:color w:val="000000" w:themeColor="text1"/>
              </w:rPr>
              <w:t>参数</w:t>
            </w:r>
          </w:p>
        </w:tc>
        <w:tc>
          <w:tcPr>
            <w:tcW w:w="7155" w:type="dxa"/>
            <w:gridSpan w:val="2"/>
            <w:vAlign w:val="center"/>
          </w:tcPr>
          <w:p w:rsidR="00AC6808" w:rsidRPr="001059DE" w:rsidRDefault="00AC6808"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AC6808" w:rsidRPr="001059DE" w:rsidRDefault="00AC6808" w:rsidP="00B82BA7">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AC6808" w:rsidRPr="001059DE" w:rsidRDefault="00AC6808" w:rsidP="00B82BA7">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restart"/>
            <w:vAlign w:val="center"/>
          </w:tcPr>
          <w:p w:rsidR="00AC6808" w:rsidRPr="001059DE" w:rsidRDefault="00AC6808" w:rsidP="00B82BA7">
            <w:pPr>
              <w:rPr>
                <w:b w:val="0"/>
                <w:bCs w:val="0"/>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887" w:type="dxa"/>
            <w:vMerge w:val="restart"/>
            <w:vAlign w:val="center"/>
          </w:tcPr>
          <w:p w:rsidR="00AC6808" w:rsidRPr="001059DE" w:rsidRDefault="00B317A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t>bannerList</w:t>
            </w: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banner_title</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名称</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img_url</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图片链接</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site_sort</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位置描述</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img_width</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图片宽</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img_height</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图片高</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img_size</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图片大小</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img_path</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图片路径</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B82BA7">
            <w:pPr>
              <w:rPr>
                <w:b w:val="0"/>
                <w:bCs w:val="0"/>
                <w:color w:val="000000" w:themeColor="text1"/>
                <w:szCs w:val="21"/>
              </w:rPr>
            </w:pPr>
          </w:p>
        </w:tc>
        <w:tc>
          <w:tcPr>
            <w:tcW w:w="887" w:type="dxa"/>
            <w:vMerge/>
            <w:vAlign w:val="center"/>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AC6808" w:rsidRPr="001059DE" w:rsidRDefault="00AC6808"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restart"/>
            <w:vAlign w:val="center"/>
          </w:tcPr>
          <w:p w:rsidR="00AC6808" w:rsidRPr="001059DE" w:rsidRDefault="00AC6808" w:rsidP="00AC6808">
            <w:pPr>
              <w:rPr>
                <w:b w:val="0"/>
                <w:bCs w:val="0"/>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887" w:type="dxa"/>
            <w:vMerge w:val="restart"/>
            <w:vAlign w:val="center"/>
          </w:tcPr>
          <w:p w:rsidR="00AC6808" w:rsidRPr="001059DE" w:rsidRDefault="00B317A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t>activityList</w:t>
            </w:r>
            <w:r w:rsidR="000D20D2" w:rsidRPr="001059DE">
              <w:t>A</w:t>
            </w: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banner_title</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名称</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img_url</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图片链接</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site_sort</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位置描述</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img_width</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图片宽</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img_height</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图片高</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img_size</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图片大小</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img_path</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图片路径</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AC6808"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AC6808" w:rsidRPr="001059DE" w:rsidRDefault="00AC6808" w:rsidP="00AC6808">
            <w:pPr>
              <w:rPr>
                <w:b w:val="0"/>
                <w:bCs w:val="0"/>
                <w:color w:val="000000" w:themeColor="text1"/>
                <w:szCs w:val="21"/>
              </w:rPr>
            </w:pPr>
          </w:p>
        </w:tc>
        <w:tc>
          <w:tcPr>
            <w:tcW w:w="887" w:type="dxa"/>
            <w:vMerge/>
            <w:vAlign w:val="center"/>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AC6808" w:rsidRPr="001059DE" w:rsidRDefault="00AC6808" w:rsidP="00AC6808">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restart"/>
            <w:vAlign w:val="center"/>
          </w:tcPr>
          <w:p w:rsidR="0040376C" w:rsidRPr="001059DE" w:rsidRDefault="0040376C" w:rsidP="000D20D2">
            <w:pPr>
              <w:rPr>
                <w:b w:val="0"/>
                <w:bCs w:val="0"/>
                <w:color w:val="000000" w:themeColor="text1"/>
                <w:szCs w:val="21"/>
              </w:rPr>
            </w:pPr>
            <w:r w:rsidRPr="001059DE">
              <w:rPr>
                <w:color w:val="000000" w:themeColor="text1"/>
                <w:szCs w:val="21"/>
              </w:rPr>
              <w:t>D</w:t>
            </w:r>
            <w:r w:rsidRPr="001059DE">
              <w:rPr>
                <w:rFonts w:hint="eastAsia"/>
                <w:color w:val="000000" w:themeColor="text1"/>
                <w:szCs w:val="21"/>
              </w:rPr>
              <w:t>ata</w:t>
            </w:r>
          </w:p>
        </w:tc>
        <w:tc>
          <w:tcPr>
            <w:tcW w:w="887" w:type="dxa"/>
            <w:vMerge w:val="restart"/>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t>bannerListB</w:t>
            </w: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oid</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banner_title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名称</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img_url</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图片链接</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site_sort</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位置描述</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img_width</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图片宽</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img_height</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图片高</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img_size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图片大小</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release_date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发布日期</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release_time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status</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状态</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remove_yn</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是否删除</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img_path</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图片路径</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create_time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创建时间</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modify_time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修改时间</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create_user</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创建人</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modify_user</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修改人</w:t>
            </w:r>
          </w:p>
        </w:tc>
      </w:tr>
      <w:tr w:rsidR="0040376C" w:rsidRPr="001059DE" w:rsidTr="00267408">
        <w:trPr>
          <w:trHeight w:val="379"/>
        </w:trPr>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restart"/>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productList</w:t>
            </w: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termMonth</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借款期限</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businessRate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rPr>
                <w:rFonts w:hint="eastAsia"/>
              </w:rPr>
              <w:t>年化利率</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Merge/>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applyTitle</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智享</w:t>
            </w:r>
            <w:r w:rsidRPr="001059DE">
              <w:rPr>
                <w:rFonts w:hint="eastAsia"/>
              </w:rPr>
              <w:t xml:space="preserve"> </w:t>
            </w:r>
            <w:r w:rsidRPr="001059DE">
              <w:t>标的名称</w:t>
            </w:r>
            <w:r w:rsidRPr="001059DE">
              <w:rPr>
                <w:rFonts w:hint="eastAsia"/>
              </w:rPr>
              <w:t>/</w:t>
            </w:r>
            <w:r w:rsidRPr="001059DE">
              <w:t>散标</w:t>
            </w:r>
            <w:r w:rsidRPr="001059DE">
              <w:rPr>
                <w:rFonts w:hint="eastAsia"/>
              </w:rPr>
              <w:t xml:space="preserve"> </w:t>
            </w:r>
            <w:r w:rsidRPr="001059DE">
              <w:rPr>
                <w:rFonts w:hint="eastAsia"/>
              </w:rPr>
              <w:t>借款用途</w:t>
            </w:r>
          </w:p>
        </w:tc>
      </w:tr>
      <w:tr w:rsidR="0040376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40376C" w:rsidRPr="001059DE" w:rsidRDefault="0040376C" w:rsidP="000D20D2">
            <w:pPr>
              <w:rPr>
                <w:b w:val="0"/>
                <w:bCs w:val="0"/>
                <w:color w:val="000000" w:themeColor="text1"/>
                <w:szCs w:val="21"/>
              </w:rPr>
            </w:pPr>
          </w:p>
        </w:tc>
        <w:tc>
          <w:tcPr>
            <w:tcW w:w="887" w:type="dxa"/>
            <w:vAlign w:val="center"/>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IsNewSign</w:t>
            </w:r>
          </w:p>
        </w:tc>
        <w:tc>
          <w:tcPr>
            <w:tcW w:w="3578" w:type="dxa"/>
          </w:tcPr>
          <w:p w:rsidR="0040376C" w:rsidRPr="001059DE" w:rsidRDefault="0040376C" w:rsidP="000D20D2">
            <w:pPr>
              <w:cnfStyle w:val="000000000000" w:firstRow="0" w:lastRow="0" w:firstColumn="0" w:lastColumn="0" w:oddVBand="0" w:evenVBand="0" w:oddHBand="0" w:evenHBand="0" w:firstRowFirstColumn="0" w:firstRowLastColumn="0" w:lastRowFirstColumn="0" w:lastRowLastColumn="0"/>
            </w:pPr>
            <w:r w:rsidRPr="001059DE">
              <w:t xml:space="preserve">true </w:t>
            </w:r>
            <w:r w:rsidRPr="001059DE">
              <w:t>智享上线</w:t>
            </w:r>
            <w:r w:rsidRPr="001059DE">
              <w:rPr>
                <w:rFonts w:hint="eastAsia"/>
              </w:rPr>
              <w:t xml:space="preserve"> false</w:t>
            </w:r>
            <w:r w:rsidRPr="001059DE">
              <w:t xml:space="preserve"> </w:t>
            </w:r>
            <w:r w:rsidRPr="001059DE">
              <w:t>智享没有上线</w:t>
            </w:r>
          </w:p>
        </w:tc>
      </w:tr>
    </w:tbl>
    <w:p w:rsidR="00B317A8" w:rsidRPr="001059DE" w:rsidRDefault="00B317A8" w:rsidP="00B317A8">
      <w:r w:rsidRPr="001059DE">
        <w:t>{</w:t>
      </w:r>
    </w:p>
    <w:p w:rsidR="00B317A8" w:rsidRPr="001059DE" w:rsidRDefault="00B317A8" w:rsidP="00B317A8">
      <w:r w:rsidRPr="001059DE">
        <w:t xml:space="preserve">    "code": 0,</w:t>
      </w:r>
    </w:p>
    <w:p w:rsidR="00B317A8" w:rsidRPr="001059DE" w:rsidRDefault="00B317A8" w:rsidP="00B317A8">
      <w:r w:rsidRPr="001059DE">
        <w:t xml:space="preserve">    "data": {</w:t>
      </w:r>
    </w:p>
    <w:p w:rsidR="00B317A8" w:rsidRPr="001059DE" w:rsidRDefault="00B317A8" w:rsidP="00B317A8">
      <w:r w:rsidRPr="001059DE">
        <w:t xml:space="preserve">        "bannerList": [</w:t>
      </w:r>
    </w:p>
    <w:p w:rsidR="00B317A8" w:rsidRPr="001059DE" w:rsidRDefault="00B317A8" w:rsidP="00B317A8">
      <w:r w:rsidRPr="001059DE">
        <w:t xml:space="preserve">            {</w:t>
      </w:r>
    </w:p>
    <w:p w:rsidR="00B317A8" w:rsidRPr="001059DE" w:rsidRDefault="00B317A8" w:rsidP="00B317A8">
      <w:r w:rsidRPr="001059DE">
        <w:t xml:space="preserve">                "activitySubType": "1",</w:t>
      </w:r>
    </w:p>
    <w:p w:rsidR="00B317A8" w:rsidRPr="001059DE" w:rsidRDefault="00B317A8" w:rsidP="00B317A8">
      <w:r w:rsidRPr="001059DE">
        <w:t xml:space="preserve">                "bannerType": "ACTIVITY",</w:t>
      </w:r>
    </w:p>
    <w:p w:rsidR="00B317A8" w:rsidRPr="001059DE" w:rsidRDefault="00B317A8" w:rsidP="00B317A8">
      <w:r w:rsidRPr="001059DE">
        <w:t xml:space="preserve">                "cmsId": 0,</w:t>
      </w:r>
    </w:p>
    <w:p w:rsidR="00B317A8" w:rsidRPr="001059DE" w:rsidRDefault="00B317A8" w:rsidP="00B317A8">
      <w:r w:rsidRPr="001059DE">
        <w:t xml:space="preserve">                "createTime": null,</w:t>
      </w:r>
    </w:p>
    <w:p w:rsidR="00B317A8" w:rsidRPr="001059DE" w:rsidRDefault="00B317A8" w:rsidP="00B317A8">
      <w:r w:rsidRPr="001059DE">
        <w:t xml:space="preserve">                "createUser": "",</w:t>
      </w:r>
    </w:p>
    <w:p w:rsidR="00B317A8" w:rsidRPr="001059DE" w:rsidRDefault="00B317A8" w:rsidP="00B317A8">
      <w:r w:rsidRPr="001059DE">
        <w:t xml:space="preserve">                "endTime": 1559616197000,</w:t>
      </w:r>
    </w:p>
    <w:p w:rsidR="00B317A8" w:rsidRPr="001059DE" w:rsidRDefault="00B317A8" w:rsidP="00B317A8">
      <w:r w:rsidRPr="001059DE">
        <w:t xml:space="preserve">                "imgHeight": 0,</w:t>
      </w:r>
    </w:p>
    <w:p w:rsidR="00B317A8" w:rsidRPr="001059DE" w:rsidRDefault="00B317A8" w:rsidP="00B317A8">
      <w:r w:rsidRPr="001059DE">
        <w:t xml:space="preserve">                "imgPath": "http://192.168.1.77:86/hyxd_qtw/customer_invest_info/20190603104327.jpg",</w:t>
      </w:r>
    </w:p>
    <w:p w:rsidR="00B317A8" w:rsidRPr="001059DE" w:rsidRDefault="00B317A8" w:rsidP="00B317A8">
      <w:r w:rsidRPr="001059DE">
        <w:t xml:space="preserve">                "imgSize": 0,</w:t>
      </w:r>
    </w:p>
    <w:p w:rsidR="00B317A8" w:rsidRPr="001059DE" w:rsidRDefault="00B317A8" w:rsidP="00B317A8">
      <w:r w:rsidRPr="001059DE">
        <w:t xml:space="preserve">                "imgWidth": 0,</w:t>
      </w:r>
    </w:p>
    <w:p w:rsidR="00B317A8" w:rsidRPr="001059DE" w:rsidRDefault="00B317A8" w:rsidP="00B317A8">
      <w:r w:rsidRPr="001059DE">
        <w:t xml:space="preserve">                "linkUrl": "http://pic37.nipic.com/20140113/8800276_184927469000_2.png",</w:t>
      </w:r>
    </w:p>
    <w:p w:rsidR="00B317A8" w:rsidRPr="001059DE" w:rsidRDefault="00B317A8" w:rsidP="00B317A8">
      <w:r w:rsidRPr="001059DE">
        <w:t xml:space="preserve">                "modifyTime": null,</w:t>
      </w:r>
    </w:p>
    <w:p w:rsidR="00B317A8" w:rsidRPr="001059DE" w:rsidRDefault="00B317A8" w:rsidP="00B317A8">
      <w:r w:rsidRPr="001059DE">
        <w:t xml:space="preserve">                "modifyUser": "",</w:t>
      </w:r>
    </w:p>
    <w:p w:rsidR="00B317A8" w:rsidRPr="001059DE" w:rsidRDefault="00B317A8" w:rsidP="00B317A8">
      <w:r w:rsidRPr="001059DE">
        <w:t xml:space="preserve">                "oid": 32,</w:t>
      </w:r>
    </w:p>
    <w:p w:rsidR="00B317A8" w:rsidRPr="001059DE" w:rsidRDefault="00B317A8" w:rsidP="00B317A8">
      <w:r w:rsidRPr="001059DE">
        <w:t xml:space="preserve">                "releaseDate": null,</w:t>
      </w:r>
    </w:p>
    <w:p w:rsidR="00B317A8" w:rsidRPr="001059DE" w:rsidRDefault="00B317A8" w:rsidP="00B317A8">
      <w:r w:rsidRPr="001059DE">
        <w:t xml:space="preserve">                "releaseTime": null,</w:t>
      </w:r>
    </w:p>
    <w:p w:rsidR="00B317A8" w:rsidRPr="001059DE" w:rsidRDefault="00B317A8" w:rsidP="00B317A8">
      <w:r w:rsidRPr="001059DE">
        <w:t xml:space="preserve">                "removeYn": "\u0000",</w:t>
      </w:r>
    </w:p>
    <w:p w:rsidR="00B317A8" w:rsidRPr="001059DE" w:rsidRDefault="00B317A8" w:rsidP="00B317A8">
      <w:r w:rsidRPr="001059DE">
        <w:t xml:space="preserve">                "siteSort": "",</w:t>
      </w:r>
    </w:p>
    <w:p w:rsidR="00B317A8" w:rsidRPr="001059DE" w:rsidRDefault="00B317A8" w:rsidP="00B317A8">
      <w:r w:rsidRPr="001059DE">
        <w:t xml:space="preserve">                "status": "",</w:t>
      </w:r>
    </w:p>
    <w:p w:rsidR="00B317A8" w:rsidRPr="001059DE" w:rsidRDefault="00B317A8" w:rsidP="00B317A8">
      <w:r w:rsidRPr="001059DE">
        <w:rPr>
          <w:rFonts w:hint="eastAsia"/>
        </w:rPr>
        <w:t xml:space="preserve">                "title": "</w:t>
      </w:r>
      <w:r w:rsidRPr="001059DE">
        <w:rPr>
          <w:rFonts w:hint="eastAsia"/>
        </w:rPr>
        <w:t>邀请好友</w:t>
      </w:r>
      <w:r w:rsidRPr="001059DE">
        <w:rPr>
          <w:rFonts w:hint="eastAsia"/>
        </w:rPr>
        <w:t>"</w:t>
      </w:r>
    </w:p>
    <w:p w:rsidR="00B317A8" w:rsidRPr="001059DE" w:rsidRDefault="00B317A8" w:rsidP="00B317A8">
      <w:r w:rsidRPr="001059DE">
        <w:t xml:space="preserve">            }</w:t>
      </w:r>
    </w:p>
    <w:p w:rsidR="00B317A8" w:rsidRPr="001059DE" w:rsidRDefault="00B317A8" w:rsidP="00B317A8">
      <w:r w:rsidRPr="001059DE">
        <w:t xml:space="preserve">        ],</w:t>
      </w:r>
    </w:p>
    <w:p w:rsidR="00B317A8" w:rsidRPr="001059DE" w:rsidRDefault="00B317A8" w:rsidP="00B317A8">
      <w:r w:rsidRPr="001059DE">
        <w:t xml:space="preserve">        "activityList": [</w:t>
      </w:r>
    </w:p>
    <w:p w:rsidR="00B317A8" w:rsidRPr="001059DE" w:rsidRDefault="00B317A8" w:rsidP="00B317A8">
      <w:r w:rsidRPr="001059DE">
        <w:t xml:space="preserve">            {</w:t>
      </w:r>
    </w:p>
    <w:p w:rsidR="00B317A8" w:rsidRPr="001059DE" w:rsidRDefault="00B317A8" w:rsidP="00B317A8">
      <w:r w:rsidRPr="001059DE">
        <w:t xml:space="preserve">                "activitySubType": "",</w:t>
      </w:r>
    </w:p>
    <w:p w:rsidR="00B317A8" w:rsidRPr="001059DE" w:rsidRDefault="00B317A8" w:rsidP="00B317A8">
      <w:r w:rsidRPr="001059DE">
        <w:t xml:space="preserve">                "bannerType": "OTH",</w:t>
      </w:r>
    </w:p>
    <w:p w:rsidR="00B317A8" w:rsidRPr="001059DE" w:rsidRDefault="00B317A8" w:rsidP="00B317A8">
      <w:r w:rsidRPr="001059DE">
        <w:t xml:space="preserve">                "cmsId": 0,</w:t>
      </w:r>
    </w:p>
    <w:p w:rsidR="00B317A8" w:rsidRPr="001059DE" w:rsidRDefault="00B317A8" w:rsidP="00B317A8">
      <w:r w:rsidRPr="001059DE">
        <w:t xml:space="preserve">                "createTime": null,</w:t>
      </w:r>
    </w:p>
    <w:p w:rsidR="00B317A8" w:rsidRPr="001059DE" w:rsidRDefault="00B317A8" w:rsidP="00B317A8">
      <w:r w:rsidRPr="001059DE">
        <w:t xml:space="preserve">                "createUser": "",</w:t>
      </w:r>
    </w:p>
    <w:p w:rsidR="00B317A8" w:rsidRPr="001059DE" w:rsidRDefault="00B317A8" w:rsidP="00B317A8">
      <w:r w:rsidRPr="001059DE">
        <w:t xml:space="preserve">                "endTime": 1559273229000,</w:t>
      </w:r>
    </w:p>
    <w:p w:rsidR="00B317A8" w:rsidRPr="001059DE" w:rsidRDefault="00B317A8" w:rsidP="00B317A8">
      <w:r w:rsidRPr="001059DE">
        <w:t xml:space="preserve">                "imgHeight": 0,</w:t>
      </w:r>
    </w:p>
    <w:p w:rsidR="00B317A8" w:rsidRPr="001059DE" w:rsidRDefault="00B317A8" w:rsidP="00B317A8">
      <w:r w:rsidRPr="001059DE">
        <w:t xml:space="preserve">                "imgPath": "http://192.168.1.77:86/hyxd_qtw/customer_invest_info/20190528112716.png",</w:t>
      </w:r>
    </w:p>
    <w:p w:rsidR="00B317A8" w:rsidRPr="001059DE" w:rsidRDefault="00B317A8" w:rsidP="00B317A8">
      <w:r w:rsidRPr="001059DE">
        <w:t xml:space="preserve">                "imgSize": 0,</w:t>
      </w:r>
    </w:p>
    <w:p w:rsidR="00B317A8" w:rsidRPr="001059DE" w:rsidRDefault="00B317A8" w:rsidP="00B317A8">
      <w:r w:rsidRPr="001059DE">
        <w:t xml:space="preserve">                "imgWidth": 0,</w:t>
      </w:r>
    </w:p>
    <w:p w:rsidR="00B317A8" w:rsidRPr="001059DE" w:rsidRDefault="00B317A8" w:rsidP="00B317A8">
      <w:r w:rsidRPr="001059DE">
        <w:t xml:space="preserve">                "linkUrl": "https://m.qutouwang.com/hdzq/safeguard?platform=app",</w:t>
      </w:r>
    </w:p>
    <w:p w:rsidR="00B317A8" w:rsidRPr="001059DE" w:rsidRDefault="00B317A8" w:rsidP="00B317A8">
      <w:r w:rsidRPr="001059DE">
        <w:lastRenderedPageBreak/>
        <w:t xml:space="preserve">                "modifyTime": null,</w:t>
      </w:r>
    </w:p>
    <w:p w:rsidR="00B317A8" w:rsidRPr="001059DE" w:rsidRDefault="00B317A8" w:rsidP="00B317A8">
      <w:r w:rsidRPr="001059DE">
        <w:t xml:space="preserve">                "modifyUser": "",</w:t>
      </w:r>
    </w:p>
    <w:p w:rsidR="00B317A8" w:rsidRPr="001059DE" w:rsidRDefault="00B317A8" w:rsidP="00B317A8">
      <w:r w:rsidRPr="001059DE">
        <w:t xml:space="preserve">                "oid": 30,</w:t>
      </w:r>
    </w:p>
    <w:p w:rsidR="00B317A8" w:rsidRPr="001059DE" w:rsidRDefault="00B317A8" w:rsidP="00B317A8">
      <w:r w:rsidRPr="001059DE">
        <w:t xml:space="preserve">                "releaseDate": null,</w:t>
      </w:r>
    </w:p>
    <w:p w:rsidR="00B317A8" w:rsidRPr="001059DE" w:rsidRDefault="00B317A8" w:rsidP="00B317A8">
      <w:r w:rsidRPr="001059DE">
        <w:t xml:space="preserve">                "releaseTime": null,</w:t>
      </w:r>
    </w:p>
    <w:p w:rsidR="00B317A8" w:rsidRPr="001059DE" w:rsidRDefault="00B317A8" w:rsidP="00B317A8">
      <w:r w:rsidRPr="001059DE">
        <w:t xml:space="preserve">                "removeYn": "\u0000",</w:t>
      </w:r>
    </w:p>
    <w:p w:rsidR="00B317A8" w:rsidRPr="001059DE" w:rsidRDefault="00B317A8" w:rsidP="00B317A8">
      <w:r w:rsidRPr="001059DE">
        <w:t xml:space="preserve">                "siteSort": "",</w:t>
      </w:r>
    </w:p>
    <w:p w:rsidR="00B317A8" w:rsidRPr="001059DE" w:rsidRDefault="00B317A8" w:rsidP="00B317A8">
      <w:r w:rsidRPr="001059DE">
        <w:t xml:space="preserve">                "status": "",</w:t>
      </w:r>
    </w:p>
    <w:p w:rsidR="00B317A8" w:rsidRPr="001059DE" w:rsidRDefault="00B317A8" w:rsidP="00B317A8">
      <w:r w:rsidRPr="001059DE">
        <w:rPr>
          <w:rFonts w:hint="eastAsia"/>
        </w:rPr>
        <w:t xml:space="preserve">                "title": "</w:t>
      </w:r>
      <w:r w:rsidRPr="001059DE">
        <w:rPr>
          <w:rFonts w:hint="eastAsia"/>
        </w:rPr>
        <w:t>三级等保</w:t>
      </w:r>
      <w:r w:rsidRPr="001059DE">
        <w:rPr>
          <w:rFonts w:hint="eastAsia"/>
        </w:rPr>
        <w:t>"</w:t>
      </w:r>
    </w:p>
    <w:p w:rsidR="00B317A8" w:rsidRPr="001059DE" w:rsidRDefault="00B317A8" w:rsidP="00B317A8">
      <w:r w:rsidRPr="001059DE">
        <w:t xml:space="preserve">            }</w:t>
      </w:r>
    </w:p>
    <w:p w:rsidR="00B317A8" w:rsidRPr="001059DE" w:rsidRDefault="00B317A8" w:rsidP="00B317A8">
      <w:r w:rsidRPr="001059DE">
        <w:t xml:space="preserve">        ]</w:t>
      </w:r>
    </w:p>
    <w:p w:rsidR="00B317A8" w:rsidRPr="001059DE" w:rsidRDefault="00B317A8" w:rsidP="00B317A8">
      <w:r w:rsidRPr="001059DE">
        <w:t xml:space="preserve">    },</w:t>
      </w:r>
    </w:p>
    <w:p w:rsidR="00B317A8" w:rsidRPr="001059DE" w:rsidRDefault="00B317A8" w:rsidP="00B317A8">
      <w:r w:rsidRPr="001059DE">
        <w:rPr>
          <w:rFonts w:hint="eastAsia"/>
        </w:rPr>
        <w:t xml:space="preserve">    "message": "</w:t>
      </w:r>
      <w:r w:rsidRPr="001059DE">
        <w:rPr>
          <w:rFonts w:hint="eastAsia"/>
        </w:rPr>
        <w:t>查询成功</w:t>
      </w:r>
      <w:r w:rsidRPr="001059DE">
        <w:rPr>
          <w:rFonts w:hint="eastAsia"/>
        </w:rPr>
        <w:t>"</w:t>
      </w:r>
    </w:p>
    <w:p w:rsidR="00AC6808" w:rsidRPr="001059DE" w:rsidRDefault="00B317A8" w:rsidP="00B317A8">
      <w:r w:rsidRPr="001059DE">
        <w:t>}</w:t>
      </w:r>
    </w:p>
    <w:p w:rsidR="0082624C" w:rsidRPr="001059DE" w:rsidRDefault="0082624C" w:rsidP="00B317A8"/>
    <w:p w:rsidR="0082624C" w:rsidRPr="00C661DA" w:rsidRDefault="0082624C" w:rsidP="0082624C">
      <w:pPr>
        <w:pStyle w:val="3"/>
        <w:rPr>
          <w:color w:val="000000" w:themeColor="text1"/>
          <w:highlight w:val="yellow"/>
        </w:rPr>
      </w:pPr>
      <w:r w:rsidRPr="00C661DA">
        <w:rPr>
          <w:color w:val="000000" w:themeColor="text1"/>
          <w:highlight w:val="yellow"/>
        </w:rPr>
        <w:t>推荐标</w:t>
      </w:r>
      <w:r w:rsidRPr="00C661DA">
        <w:rPr>
          <w:color w:val="000000" w:themeColor="text1"/>
          <w:highlight w:val="yellow"/>
        </w:rPr>
        <w:t xml:space="preserve"> </w:t>
      </w:r>
    </w:p>
    <w:p w:rsidR="0082624C" w:rsidRPr="001059DE" w:rsidRDefault="0082624C" w:rsidP="0082624C">
      <w:pPr>
        <w:pStyle w:val="4"/>
        <w:rPr>
          <w:color w:val="000000" w:themeColor="text1"/>
        </w:rPr>
      </w:pPr>
      <w:r w:rsidRPr="001059DE">
        <w:rPr>
          <w:rFonts w:hint="eastAsia"/>
          <w:color w:val="000000" w:themeColor="text1"/>
        </w:rPr>
        <w:t>输入</w:t>
      </w:r>
    </w:p>
    <w:p w:rsidR="0082624C" w:rsidRPr="001059DE" w:rsidRDefault="0082624C" w:rsidP="0082624C">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82624C" w:rsidRPr="001059DE" w:rsidRDefault="0082624C" w:rsidP="0082624C">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请求URL：http://平台域名/api/home/pc</w:t>
      </w:r>
      <w:r w:rsidRPr="001059DE">
        <w:rPr>
          <w:rFonts w:ascii="黑体" w:eastAsia="黑体" w:hAnsi="黑体" w:cstheme="minorEastAsia" w:hint="default"/>
          <w:color w:val="000000" w:themeColor="text1"/>
          <w:kern w:val="2"/>
        </w:rPr>
        <w:t>/</w:t>
      </w:r>
      <w:r w:rsidRPr="001059DE">
        <w:rPr>
          <w:rFonts w:ascii="黑体" w:eastAsia="黑体" w:hAnsi="黑体" w:cstheme="minorEastAsia"/>
          <w:color w:val="000000" w:themeColor="text1"/>
          <w:kern w:val="2"/>
        </w:rPr>
        <w:t>findRecommendBid</w:t>
      </w:r>
    </w:p>
    <w:p w:rsidR="0082624C" w:rsidRPr="001059DE" w:rsidRDefault="0082624C" w:rsidP="0082624C">
      <w:pPr>
        <w:ind w:firstLine="420"/>
        <w:rPr>
          <w:color w:val="000000" w:themeColor="text1"/>
        </w:rPr>
      </w:pPr>
    </w:p>
    <w:p w:rsidR="0082624C" w:rsidRPr="001059DE" w:rsidRDefault="0082624C" w:rsidP="0082624C">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142"/>
        <w:gridCol w:w="928"/>
        <w:gridCol w:w="3113"/>
        <w:gridCol w:w="3113"/>
      </w:tblGrid>
      <w:tr w:rsidR="00400F37" w:rsidRPr="001059DE" w:rsidTr="00400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vAlign w:val="center"/>
          </w:tcPr>
          <w:p w:rsidR="00400F37" w:rsidRPr="001059DE" w:rsidRDefault="00400F37" w:rsidP="00B82BA7">
            <w:pPr>
              <w:rPr>
                <w:b w:val="0"/>
                <w:bCs w:val="0"/>
                <w:color w:val="000000" w:themeColor="text1"/>
              </w:rPr>
            </w:pPr>
            <w:r w:rsidRPr="001059DE">
              <w:rPr>
                <w:rFonts w:hint="eastAsia"/>
                <w:color w:val="000000" w:themeColor="text1"/>
              </w:rPr>
              <w:t>参数</w:t>
            </w:r>
          </w:p>
        </w:tc>
        <w:tc>
          <w:tcPr>
            <w:tcW w:w="928" w:type="dxa"/>
            <w:vAlign w:val="center"/>
          </w:tcPr>
          <w:p w:rsidR="00400F37" w:rsidRPr="001059DE" w:rsidRDefault="00400F37"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3113" w:type="dxa"/>
          </w:tcPr>
          <w:p w:rsidR="00400F37" w:rsidRPr="001059DE" w:rsidRDefault="00400F37" w:rsidP="00B82BA7">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3113" w:type="dxa"/>
            <w:vAlign w:val="center"/>
          </w:tcPr>
          <w:p w:rsidR="00400F37" w:rsidRPr="001059DE" w:rsidRDefault="00400F37"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bl>
    <w:p w:rsidR="0082624C" w:rsidRPr="001059DE" w:rsidRDefault="0082624C" w:rsidP="0082624C">
      <w:pPr>
        <w:pStyle w:val="4"/>
        <w:rPr>
          <w:color w:val="000000" w:themeColor="text1"/>
        </w:rPr>
      </w:pPr>
      <w:r w:rsidRPr="001059DE">
        <w:rPr>
          <w:rFonts w:hint="eastAsia"/>
          <w:color w:val="000000" w:themeColor="text1"/>
        </w:rPr>
        <w:t>输出</w:t>
      </w:r>
    </w:p>
    <w:p w:rsidR="0082624C" w:rsidRPr="001059DE" w:rsidRDefault="0082624C" w:rsidP="0082624C"/>
    <w:tbl>
      <w:tblPr>
        <w:tblStyle w:val="11"/>
        <w:tblW w:w="8928" w:type="dxa"/>
        <w:tblLayout w:type="fixed"/>
        <w:tblLook w:val="04A0" w:firstRow="1" w:lastRow="0" w:firstColumn="1" w:lastColumn="0" w:noHBand="0" w:noVBand="1"/>
      </w:tblPr>
      <w:tblGrid>
        <w:gridCol w:w="886"/>
        <w:gridCol w:w="887"/>
        <w:gridCol w:w="3577"/>
        <w:gridCol w:w="3578"/>
      </w:tblGrid>
      <w:tr w:rsidR="0082624C"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82624C" w:rsidRPr="001059DE" w:rsidRDefault="0082624C" w:rsidP="00B82BA7">
            <w:pPr>
              <w:rPr>
                <w:b w:val="0"/>
                <w:bCs w:val="0"/>
                <w:color w:val="000000" w:themeColor="text1"/>
              </w:rPr>
            </w:pPr>
            <w:r w:rsidRPr="001059DE">
              <w:rPr>
                <w:rFonts w:hint="eastAsia"/>
                <w:color w:val="000000" w:themeColor="text1"/>
              </w:rPr>
              <w:t>参数</w:t>
            </w:r>
          </w:p>
        </w:tc>
        <w:tc>
          <w:tcPr>
            <w:tcW w:w="7155" w:type="dxa"/>
            <w:gridSpan w:val="2"/>
            <w:vAlign w:val="center"/>
          </w:tcPr>
          <w:p w:rsidR="0082624C" w:rsidRPr="001059DE" w:rsidRDefault="0082624C"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2624C" w:rsidRPr="001059DE" w:rsidTr="00B82BA7">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82624C" w:rsidRPr="001059DE" w:rsidRDefault="0082624C" w:rsidP="00B82BA7">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82624C" w:rsidRPr="001059DE" w:rsidTr="00B82BA7">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82624C" w:rsidRPr="001059DE" w:rsidRDefault="0082624C" w:rsidP="00B82BA7">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82624C" w:rsidRPr="001059DE" w:rsidTr="00B82BA7">
        <w:trPr>
          <w:trHeight w:val="379"/>
        </w:trPr>
        <w:tc>
          <w:tcPr>
            <w:cnfStyle w:val="001000000000" w:firstRow="0" w:lastRow="0" w:firstColumn="1" w:lastColumn="0" w:oddVBand="0" w:evenVBand="0" w:oddHBand="0" w:evenHBand="0" w:firstRowFirstColumn="0" w:firstRowLastColumn="0" w:lastRowFirstColumn="0" w:lastRowLastColumn="0"/>
            <w:tcW w:w="886" w:type="dxa"/>
            <w:vMerge w:val="restart"/>
            <w:vAlign w:val="center"/>
          </w:tcPr>
          <w:p w:rsidR="0082624C" w:rsidRPr="001059DE" w:rsidRDefault="0082624C" w:rsidP="00B82BA7">
            <w:pPr>
              <w:rPr>
                <w:b w:val="0"/>
                <w:bCs w:val="0"/>
                <w:color w:val="000000" w:themeColor="text1"/>
                <w:szCs w:val="21"/>
              </w:rPr>
            </w:pPr>
            <w:r w:rsidRPr="001059DE">
              <w:rPr>
                <w:b w:val="0"/>
                <w:bCs w:val="0"/>
                <w:color w:val="000000" w:themeColor="text1"/>
                <w:szCs w:val="21"/>
              </w:rPr>
              <w:t>Data</w:t>
            </w:r>
          </w:p>
        </w:tc>
        <w:tc>
          <w:tcPr>
            <w:tcW w:w="887" w:type="dxa"/>
            <w:vMerge w:val="restart"/>
            <w:vAlign w:val="center"/>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productList</w:t>
            </w:r>
          </w:p>
        </w:tc>
        <w:tc>
          <w:tcPr>
            <w:tcW w:w="3577"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t>termMonth</w:t>
            </w:r>
          </w:p>
        </w:tc>
        <w:tc>
          <w:tcPr>
            <w:tcW w:w="3578"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借款期限</w:t>
            </w:r>
          </w:p>
        </w:tc>
      </w:tr>
      <w:tr w:rsidR="0082624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82624C" w:rsidRPr="001059DE" w:rsidRDefault="0082624C" w:rsidP="00B82BA7">
            <w:pPr>
              <w:rPr>
                <w:b w:val="0"/>
                <w:bCs w:val="0"/>
                <w:color w:val="000000" w:themeColor="text1"/>
                <w:szCs w:val="21"/>
              </w:rPr>
            </w:pPr>
          </w:p>
        </w:tc>
        <w:tc>
          <w:tcPr>
            <w:tcW w:w="887" w:type="dxa"/>
            <w:vMerge/>
            <w:vAlign w:val="center"/>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82624C" w:rsidRPr="001059DE" w:rsidRDefault="0082624C" w:rsidP="00B82BA7">
            <w:pPr>
              <w:tabs>
                <w:tab w:val="left" w:pos="2100"/>
              </w:tabs>
              <w:cnfStyle w:val="000000000000" w:firstRow="0" w:lastRow="0" w:firstColumn="0" w:lastColumn="0" w:oddVBand="0" w:evenVBand="0" w:oddHBand="0" w:evenHBand="0" w:firstRowFirstColumn="0" w:firstRowLastColumn="0" w:lastRowFirstColumn="0" w:lastRowLastColumn="0"/>
            </w:pPr>
            <w:r w:rsidRPr="001059DE">
              <w:t>businessRate</w:t>
            </w:r>
            <w:r w:rsidRPr="001059DE">
              <w:tab/>
            </w:r>
          </w:p>
        </w:tc>
        <w:tc>
          <w:tcPr>
            <w:tcW w:w="3578"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年化利率</w:t>
            </w:r>
          </w:p>
        </w:tc>
      </w:tr>
      <w:tr w:rsidR="0082624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82624C" w:rsidRPr="001059DE" w:rsidRDefault="0082624C" w:rsidP="00B82BA7">
            <w:pPr>
              <w:rPr>
                <w:b w:val="0"/>
                <w:bCs w:val="0"/>
                <w:color w:val="000000" w:themeColor="text1"/>
                <w:szCs w:val="21"/>
              </w:rPr>
            </w:pPr>
          </w:p>
        </w:tc>
        <w:tc>
          <w:tcPr>
            <w:tcW w:w="887" w:type="dxa"/>
            <w:vMerge/>
            <w:vAlign w:val="center"/>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t>applyTitle</w:t>
            </w:r>
          </w:p>
        </w:tc>
        <w:tc>
          <w:tcPr>
            <w:tcW w:w="3578"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t>智享</w:t>
            </w:r>
            <w:r w:rsidRPr="001059DE">
              <w:rPr>
                <w:rFonts w:hint="eastAsia"/>
              </w:rPr>
              <w:t xml:space="preserve"> </w:t>
            </w:r>
            <w:r w:rsidRPr="001059DE">
              <w:t>标的名称</w:t>
            </w:r>
            <w:r w:rsidRPr="001059DE">
              <w:rPr>
                <w:rFonts w:hint="eastAsia"/>
              </w:rPr>
              <w:t>/</w:t>
            </w:r>
            <w:r w:rsidRPr="001059DE">
              <w:t>散标</w:t>
            </w:r>
            <w:r w:rsidRPr="001059DE">
              <w:rPr>
                <w:rFonts w:hint="eastAsia"/>
              </w:rPr>
              <w:t xml:space="preserve"> </w:t>
            </w:r>
            <w:r w:rsidRPr="001059DE">
              <w:rPr>
                <w:rFonts w:hint="eastAsia"/>
              </w:rPr>
              <w:t>借款用途</w:t>
            </w:r>
          </w:p>
        </w:tc>
      </w:tr>
      <w:tr w:rsidR="0082624C"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82624C" w:rsidRPr="001059DE" w:rsidRDefault="0082624C" w:rsidP="00B82BA7">
            <w:pPr>
              <w:rPr>
                <w:b w:val="0"/>
                <w:bCs w:val="0"/>
                <w:color w:val="000000" w:themeColor="text1"/>
                <w:szCs w:val="21"/>
              </w:rPr>
            </w:pPr>
          </w:p>
        </w:tc>
        <w:tc>
          <w:tcPr>
            <w:tcW w:w="887" w:type="dxa"/>
            <w:vAlign w:val="center"/>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t>IsNewSign</w:t>
            </w:r>
          </w:p>
        </w:tc>
        <w:tc>
          <w:tcPr>
            <w:tcW w:w="3578" w:type="dxa"/>
          </w:tcPr>
          <w:p w:rsidR="0082624C" w:rsidRPr="001059DE" w:rsidRDefault="0082624C" w:rsidP="00B82BA7">
            <w:pPr>
              <w:cnfStyle w:val="000000000000" w:firstRow="0" w:lastRow="0" w:firstColumn="0" w:lastColumn="0" w:oddVBand="0" w:evenVBand="0" w:oddHBand="0" w:evenHBand="0" w:firstRowFirstColumn="0" w:firstRowLastColumn="0" w:lastRowFirstColumn="0" w:lastRowLastColumn="0"/>
            </w:pPr>
            <w:r w:rsidRPr="001059DE">
              <w:t xml:space="preserve">true </w:t>
            </w:r>
            <w:r w:rsidRPr="001059DE">
              <w:t>智享上线</w:t>
            </w:r>
            <w:r w:rsidRPr="001059DE">
              <w:rPr>
                <w:rFonts w:hint="eastAsia"/>
              </w:rPr>
              <w:t xml:space="preserve"> false</w:t>
            </w:r>
            <w:r w:rsidRPr="001059DE">
              <w:t xml:space="preserve"> </w:t>
            </w:r>
            <w:r w:rsidRPr="001059DE">
              <w:t>智享没有上线</w:t>
            </w:r>
          </w:p>
        </w:tc>
      </w:tr>
    </w:tbl>
    <w:p w:rsidR="0082624C" w:rsidRPr="001059DE" w:rsidRDefault="0082624C" w:rsidP="00B317A8"/>
    <w:p w:rsidR="00C80B50" w:rsidRPr="00C661DA" w:rsidRDefault="0082624C" w:rsidP="00C80B50">
      <w:pPr>
        <w:pStyle w:val="3"/>
        <w:rPr>
          <w:color w:val="000000" w:themeColor="text1"/>
          <w:highlight w:val="yellow"/>
        </w:rPr>
      </w:pPr>
      <w:r w:rsidRPr="00C661DA">
        <w:rPr>
          <w:rFonts w:hint="eastAsia"/>
          <w:color w:val="000000" w:themeColor="text1"/>
          <w:highlight w:val="yellow"/>
        </w:rPr>
        <w:lastRenderedPageBreak/>
        <w:t>好友邀请</w:t>
      </w:r>
      <w:r w:rsidR="00C80B50" w:rsidRPr="00C661DA">
        <w:rPr>
          <w:color w:val="000000" w:themeColor="text1"/>
          <w:highlight w:val="yellow"/>
        </w:rPr>
        <w:t xml:space="preserve"> </w:t>
      </w:r>
    </w:p>
    <w:p w:rsidR="00C80B50" w:rsidRPr="001059DE" w:rsidRDefault="00C80B50" w:rsidP="00C80B50">
      <w:pPr>
        <w:pStyle w:val="4"/>
        <w:rPr>
          <w:color w:val="000000" w:themeColor="text1"/>
        </w:rPr>
      </w:pPr>
      <w:r w:rsidRPr="001059DE">
        <w:rPr>
          <w:rFonts w:hint="eastAsia"/>
          <w:color w:val="000000" w:themeColor="text1"/>
        </w:rPr>
        <w:t>输入</w:t>
      </w:r>
    </w:p>
    <w:p w:rsidR="00C80B50" w:rsidRPr="001059DE" w:rsidRDefault="00C80B50" w:rsidP="00C80B50">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请求方式：POST</w:t>
      </w:r>
    </w:p>
    <w:p w:rsidR="00C80B50" w:rsidRPr="001059DE" w:rsidRDefault="00C80B50" w:rsidP="00C80B50">
      <w:pPr>
        <w:pStyle w:val="HTML"/>
        <w:shd w:val="clear" w:color="auto" w:fill="FFFFFF"/>
        <w:rPr>
          <w:rFonts w:ascii="黑体" w:eastAsia="黑体" w:hAnsi="黑体" w:cstheme="minorEastAsia" w:hint="default"/>
          <w:color w:val="000000" w:themeColor="text1"/>
          <w:kern w:val="2"/>
        </w:rPr>
      </w:pPr>
      <w:r w:rsidRPr="001059DE">
        <w:rPr>
          <w:rFonts w:ascii="黑体" w:eastAsia="黑体" w:hAnsi="黑体" w:cstheme="minorEastAsia"/>
          <w:color w:val="000000" w:themeColor="text1"/>
          <w:kern w:val="2"/>
        </w:rPr>
        <w:t>请求URL：http://平台域名/api/</w:t>
      </w:r>
      <w:r w:rsidR="00EF52EC" w:rsidRPr="001059DE">
        <w:rPr>
          <w:rFonts w:ascii="黑体" w:eastAsia="黑体" w:hAnsi="黑体" w:cstheme="minorEastAsia"/>
          <w:color w:val="000000" w:themeColor="text1"/>
          <w:kern w:val="2"/>
        </w:rPr>
        <w:t>sha</w:t>
      </w:r>
      <w:r w:rsidR="00EF52EC" w:rsidRPr="001059DE">
        <w:rPr>
          <w:rFonts w:ascii="黑体" w:eastAsia="黑体" w:hAnsi="黑体" w:cstheme="minorEastAsia" w:hint="default"/>
          <w:color w:val="000000" w:themeColor="text1"/>
          <w:kern w:val="2"/>
        </w:rPr>
        <w:t>re</w:t>
      </w:r>
      <w:r w:rsidRPr="001059DE">
        <w:rPr>
          <w:rFonts w:ascii="黑体" w:eastAsia="黑体" w:hAnsi="黑体" w:cstheme="minorEastAsia"/>
          <w:color w:val="000000" w:themeColor="text1"/>
          <w:kern w:val="2"/>
        </w:rPr>
        <w:t>/</w:t>
      </w:r>
      <w:r w:rsidR="003773ED" w:rsidRPr="001059DE">
        <w:rPr>
          <w:rFonts w:ascii="黑体" w:eastAsia="黑体" w:hAnsi="黑体" w:cstheme="minorEastAsia"/>
          <w:color w:val="000000" w:themeColor="text1"/>
          <w:kern w:val="2"/>
        </w:rPr>
        <w:t>inviteShare</w:t>
      </w:r>
    </w:p>
    <w:p w:rsidR="00C80B50" w:rsidRPr="001059DE" w:rsidRDefault="00C80B50" w:rsidP="00C80B50">
      <w:pPr>
        <w:ind w:firstLine="420"/>
        <w:rPr>
          <w:color w:val="000000" w:themeColor="text1"/>
        </w:rPr>
      </w:pPr>
    </w:p>
    <w:p w:rsidR="00C80B50" w:rsidRPr="001059DE" w:rsidRDefault="00C80B50" w:rsidP="00C80B50">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C80B50"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80B50" w:rsidRPr="001059DE" w:rsidRDefault="00C80B50" w:rsidP="00B82BA7">
            <w:pPr>
              <w:rPr>
                <w:b w:val="0"/>
                <w:bCs w:val="0"/>
                <w:color w:val="000000" w:themeColor="text1"/>
              </w:rPr>
            </w:pPr>
            <w:r w:rsidRPr="001059DE">
              <w:rPr>
                <w:rFonts w:hint="eastAsia"/>
                <w:color w:val="000000" w:themeColor="text1"/>
              </w:rPr>
              <w:t>参数</w:t>
            </w:r>
          </w:p>
        </w:tc>
        <w:tc>
          <w:tcPr>
            <w:tcW w:w="1410" w:type="dxa"/>
            <w:vAlign w:val="center"/>
          </w:tcPr>
          <w:p w:rsidR="00C80B50" w:rsidRPr="001059DE" w:rsidRDefault="00C80B50"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80B50" w:rsidRPr="001059DE" w:rsidRDefault="00C80B50"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bl>
    <w:p w:rsidR="00C80B50" w:rsidRPr="001059DE" w:rsidRDefault="00C80B50" w:rsidP="00C80B50">
      <w:pPr>
        <w:pStyle w:val="4"/>
        <w:rPr>
          <w:color w:val="000000" w:themeColor="text1"/>
        </w:rPr>
      </w:pPr>
      <w:r w:rsidRPr="001059DE">
        <w:rPr>
          <w:rFonts w:hint="eastAsia"/>
          <w:color w:val="000000" w:themeColor="text1"/>
        </w:rPr>
        <w:t>输出</w:t>
      </w:r>
    </w:p>
    <w:p w:rsidR="0082624C" w:rsidRPr="001059DE" w:rsidRDefault="0082624C" w:rsidP="0082624C"/>
    <w:tbl>
      <w:tblPr>
        <w:tblStyle w:val="11"/>
        <w:tblW w:w="8928" w:type="dxa"/>
        <w:tblLayout w:type="fixed"/>
        <w:tblLook w:val="04A0" w:firstRow="1" w:lastRow="0" w:firstColumn="1" w:lastColumn="0" w:noHBand="0" w:noVBand="1"/>
      </w:tblPr>
      <w:tblGrid>
        <w:gridCol w:w="886"/>
        <w:gridCol w:w="887"/>
        <w:gridCol w:w="3577"/>
        <w:gridCol w:w="3578"/>
      </w:tblGrid>
      <w:tr w:rsidR="00C80B50"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C80B50" w:rsidRPr="001059DE" w:rsidRDefault="00C80B50" w:rsidP="00B82BA7">
            <w:pPr>
              <w:rPr>
                <w:b w:val="0"/>
                <w:bCs w:val="0"/>
                <w:color w:val="000000" w:themeColor="text1"/>
              </w:rPr>
            </w:pPr>
            <w:r w:rsidRPr="001059DE">
              <w:rPr>
                <w:rFonts w:hint="eastAsia"/>
                <w:color w:val="000000" w:themeColor="text1"/>
              </w:rPr>
              <w:t>参数</w:t>
            </w:r>
          </w:p>
        </w:tc>
        <w:tc>
          <w:tcPr>
            <w:tcW w:w="7155" w:type="dxa"/>
            <w:gridSpan w:val="2"/>
            <w:vAlign w:val="center"/>
          </w:tcPr>
          <w:p w:rsidR="00C80B50" w:rsidRPr="001059DE" w:rsidRDefault="00C80B50"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80B50" w:rsidRPr="001059DE" w:rsidTr="00B82BA7">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C80B50" w:rsidRPr="001059DE" w:rsidRDefault="00C80B50" w:rsidP="00B82BA7">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C80B50" w:rsidRPr="001059DE" w:rsidRDefault="00C80B50" w:rsidP="00B82BA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80B50" w:rsidRPr="001059DE" w:rsidTr="00B82BA7">
        <w:tc>
          <w:tcPr>
            <w:cnfStyle w:val="001000000000" w:firstRow="0" w:lastRow="0" w:firstColumn="1" w:lastColumn="0" w:oddVBand="0" w:evenVBand="0" w:oddHBand="0" w:evenHBand="0" w:firstRowFirstColumn="0" w:firstRowLastColumn="0" w:lastRowFirstColumn="0" w:lastRowLastColumn="0"/>
            <w:tcW w:w="1773" w:type="dxa"/>
            <w:gridSpan w:val="2"/>
            <w:vAlign w:val="center"/>
          </w:tcPr>
          <w:p w:rsidR="00C80B50" w:rsidRPr="001059DE" w:rsidRDefault="00C80B50" w:rsidP="00B82BA7">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C80B50" w:rsidRPr="001059DE" w:rsidRDefault="00C80B50" w:rsidP="00B82BA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80B50" w:rsidRPr="001059DE" w:rsidTr="00B82BA7">
        <w:trPr>
          <w:trHeight w:val="379"/>
        </w:trPr>
        <w:tc>
          <w:tcPr>
            <w:cnfStyle w:val="001000000000" w:firstRow="0" w:lastRow="0" w:firstColumn="1" w:lastColumn="0" w:oddVBand="0" w:evenVBand="0" w:oddHBand="0" w:evenHBand="0" w:firstRowFirstColumn="0" w:firstRowLastColumn="0" w:lastRowFirstColumn="0" w:lastRowLastColumn="0"/>
            <w:tcW w:w="886" w:type="dxa"/>
            <w:vMerge w:val="restart"/>
            <w:vAlign w:val="center"/>
          </w:tcPr>
          <w:p w:rsidR="00C80B50" w:rsidRPr="001059DE" w:rsidRDefault="00C80B50" w:rsidP="00B82BA7">
            <w:pPr>
              <w:rPr>
                <w:b w:val="0"/>
                <w:bCs w:val="0"/>
                <w:color w:val="000000" w:themeColor="text1"/>
                <w:szCs w:val="21"/>
              </w:rPr>
            </w:pPr>
            <w:r w:rsidRPr="001059DE">
              <w:rPr>
                <w:b w:val="0"/>
                <w:bCs w:val="0"/>
                <w:color w:val="000000" w:themeColor="text1"/>
                <w:szCs w:val="21"/>
              </w:rPr>
              <w:t>Data</w:t>
            </w:r>
          </w:p>
        </w:tc>
        <w:tc>
          <w:tcPr>
            <w:tcW w:w="887" w:type="dxa"/>
            <w:vMerge w:val="restart"/>
            <w:vAlign w:val="center"/>
          </w:tcPr>
          <w:p w:rsidR="00C80B50" w:rsidRPr="001059DE" w:rsidRDefault="00C80B50"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C80B50" w:rsidRPr="001059DE" w:rsidRDefault="006844D4" w:rsidP="00B82BA7">
            <w:pPr>
              <w:cnfStyle w:val="000000000000" w:firstRow="0" w:lastRow="0" w:firstColumn="0" w:lastColumn="0" w:oddVBand="0" w:evenVBand="0" w:oddHBand="0" w:evenHBand="0" w:firstRowFirstColumn="0" w:firstRowLastColumn="0" w:lastRowFirstColumn="0" w:lastRowLastColumn="0"/>
            </w:pPr>
            <w:r w:rsidRPr="001059DE">
              <w:t>appId</w:t>
            </w:r>
          </w:p>
        </w:tc>
        <w:tc>
          <w:tcPr>
            <w:tcW w:w="3578" w:type="dxa"/>
          </w:tcPr>
          <w:p w:rsidR="00C80B50" w:rsidRPr="001059DE" w:rsidRDefault="003614AC"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账号</w:t>
            </w:r>
          </w:p>
        </w:tc>
      </w:tr>
      <w:tr w:rsidR="00C80B50"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C80B50" w:rsidRPr="001059DE" w:rsidRDefault="00C80B50" w:rsidP="00B82BA7">
            <w:pPr>
              <w:rPr>
                <w:b w:val="0"/>
                <w:bCs w:val="0"/>
                <w:color w:val="000000" w:themeColor="text1"/>
                <w:szCs w:val="21"/>
              </w:rPr>
            </w:pPr>
          </w:p>
        </w:tc>
        <w:tc>
          <w:tcPr>
            <w:tcW w:w="887" w:type="dxa"/>
            <w:vMerge/>
            <w:vAlign w:val="center"/>
          </w:tcPr>
          <w:p w:rsidR="00C80B50" w:rsidRPr="001059DE" w:rsidRDefault="00C80B50"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C80B50" w:rsidRPr="001059DE" w:rsidRDefault="006844D4" w:rsidP="00C80B50">
            <w:pPr>
              <w:tabs>
                <w:tab w:val="left" w:pos="2100"/>
              </w:tabs>
              <w:cnfStyle w:val="000000000000" w:firstRow="0" w:lastRow="0" w:firstColumn="0" w:lastColumn="0" w:oddVBand="0" w:evenVBand="0" w:oddHBand="0" w:evenHBand="0" w:firstRowFirstColumn="0" w:firstRowLastColumn="0" w:lastRowFirstColumn="0" w:lastRowLastColumn="0"/>
            </w:pPr>
            <w:r w:rsidRPr="001059DE">
              <w:t>timestamp</w:t>
            </w:r>
            <w:r w:rsidR="00C80B50" w:rsidRPr="001059DE">
              <w:tab/>
            </w:r>
          </w:p>
        </w:tc>
        <w:tc>
          <w:tcPr>
            <w:tcW w:w="3578" w:type="dxa"/>
          </w:tcPr>
          <w:p w:rsidR="00C80B50" w:rsidRPr="001059DE" w:rsidRDefault="003614AC"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时间戳</w:t>
            </w:r>
          </w:p>
        </w:tc>
      </w:tr>
      <w:tr w:rsidR="00C80B50"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C80B50" w:rsidRPr="001059DE" w:rsidRDefault="00C80B50" w:rsidP="00B82BA7">
            <w:pPr>
              <w:rPr>
                <w:b w:val="0"/>
                <w:bCs w:val="0"/>
                <w:color w:val="000000" w:themeColor="text1"/>
                <w:szCs w:val="21"/>
              </w:rPr>
            </w:pPr>
          </w:p>
        </w:tc>
        <w:tc>
          <w:tcPr>
            <w:tcW w:w="887" w:type="dxa"/>
            <w:vMerge/>
            <w:vAlign w:val="center"/>
          </w:tcPr>
          <w:p w:rsidR="00C80B50" w:rsidRPr="001059DE" w:rsidRDefault="00C80B50"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C80B50" w:rsidRPr="001059DE" w:rsidRDefault="006844D4" w:rsidP="00B82BA7">
            <w:pPr>
              <w:cnfStyle w:val="000000000000" w:firstRow="0" w:lastRow="0" w:firstColumn="0" w:lastColumn="0" w:oddVBand="0" w:evenVBand="0" w:oddHBand="0" w:evenHBand="0" w:firstRowFirstColumn="0" w:firstRowLastColumn="0" w:lastRowFirstColumn="0" w:lastRowLastColumn="0"/>
            </w:pPr>
            <w:r w:rsidRPr="001059DE">
              <w:t>nonceStr</w:t>
            </w:r>
          </w:p>
        </w:tc>
        <w:tc>
          <w:tcPr>
            <w:tcW w:w="3578" w:type="dxa"/>
          </w:tcPr>
          <w:p w:rsidR="00C80B50" w:rsidRPr="001059DE" w:rsidRDefault="003614AC" w:rsidP="00B82BA7">
            <w:pPr>
              <w:cnfStyle w:val="000000000000" w:firstRow="0" w:lastRow="0" w:firstColumn="0" w:lastColumn="0" w:oddVBand="0" w:evenVBand="0" w:oddHBand="0" w:evenHBand="0" w:firstRowFirstColumn="0" w:firstRowLastColumn="0" w:lastRowFirstColumn="0" w:lastRowLastColumn="0"/>
            </w:pPr>
            <w:r w:rsidRPr="001059DE">
              <w:rPr>
                <w:rFonts w:hint="eastAsia"/>
              </w:rPr>
              <w:t>签名</w:t>
            </w:r>
            <w:r w:rsidRPr="001059DE">
              <w:t>随机数</w:t>
            </w:r>
          </w:p>
        </w:tc>
      </w:tr>
      <w:tr w:rsidR="00C80B50" w:rsidRPr="001059DE" w:rsidTr="00B82BA7">
        <w:tc>
          <w:tcPr>
            <w:cnfStyle w:val="001000000000" w:firstRow="0" w:lastRow="0" w:firstColumn="1" w:lastColumn="0" w:oddVBand="0" w:evenVBand="0" w:oddHBand="0" w:evenHBand="0" w:firstRowFirstColumn="0" w:firstRowLastColumn="0" w:lastRowFirstColumn="0" w:lastRowLastColumn="0"/>
            <w:tcW w:w="886" w:type="dxa"/>
            <w:vMerge/>
            <w:vAlign w:val="center"/>
          </w:tcPr>
          <w:p w:rsidR="00C80B50" w:rsidRPr="001059DE" w:rsidRDefault="00C80B50" w:rsidP="00B82BA7">
            <w:pPr>
              <w:rPr>
                <w:b w:val="0"/>
                <w:bCs w:val="0"/>
                <w:color w:val="000000" w:themeColor="text1"/>
                <w:szCs w:val="21"/>
              </w:rPr>
            </w:pPr>
          </w:p>
        </w:tc>
        <w:tc>
          <w:tcPr>
            <w:tcW w:w="887" w:type="dxa"/>
            <w:vAlign w:val="center"/>
          </w:tcPr>
          <w:p w:rsidR="00C80B50" w:rsidRPr="001059DE" w:rsidRDefault="00C80B50"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p>
        </w:tc>
        <w:tc>
          <w:tcPr>
            <w:tcW w:w="3577" w:type="dxa"/>
          </w:tcPr>
          <w:p w:rsidR="00C80B50" w:rsidRPr="001059DE" w:rsidRDefault="006844D4" w:rsidP="00B82BA7">
            <w:pPr>
              <w:cnfStyle w:val="000000000000" w:firstRow="0" w:lastRow="0" w:firstColumn="0" w:lastColumn="0" w:oddVBand="0" w:evenVBand="0" w:oddHBand="0" w:evenHBand="0" w:firstRowFirstColumn="0" w:firstRowLastColumn="0" w:lastRowFirstColumn="0" w:lastRowLastColumn="0"/>
            </w:pPr>
            <w:r w:rsidRPr="001059DE">
              <w:t>signature</w:t>
            </w:r>
          </w:p>
        </w:tc>
        <w:tc>
          <w:tcPr>
            <w:tcW w:w="3578" w:type="dxa"/>
          </w:tcPr>
          <w:p w:rsidR="00C80B50" w:rsidRPr="001059DE" w:rsidRDefault="003614AC" w:rsidP="00B82BA7">
            <w:pPr>
              <w:cnfStyle w:val="000000000000" w:firstRow="0" w:lastRow="0" w:firstColumn="0" w:lastColumn="0" w:oddVBand="0" w:evenVBand="0" w:oddHBand="0" w:evenHBand="0" w:firstRowFirstColumn="0" w:firstRowLastColumn="0" w:lastRowFirstColumn="0" w:lastRowLastColumn="0"/>
            </w:pPr>
            <w:r w:rsidRPr="001059DE">
              <w:t>签名</w:t>
            </w:r>
          </w:p>
        </w:tc>
      </w:tr>
    </w:tbl>
    <w:p w:rsidR="0052746F" w:rsidRPr="001059DE" w:rsidRDefault="0052746F" w:rsidP="0052746F">
      <w:pPr>
        <w:pStyle w:val="2"/>
      </w:pPr>
      <w:r w:rsidRPr="001059DE">
        <w:rPr>
          <w:rFonts w:hint="eastAsia"/>
        </w:rPr>
        <w:t>PC</w:t>
      </w:r>
      <w:r w:rsidRPr="001059DE">
        <w:rPr>
          <w:rFonts w:hint="eastAsia"/>
        </w:rPr>
        <w:t>借款系统接口</w:t>
      </w:r>
    </w:p>
    <w:p w:rsidR="00542126" w:rsidRPr="001059DE" w:rsidRDefault="00542126" w:rsidP="00542126">
      <w:pPr>
        <w:pStyle w:val="3"/>
        <w:rPr>
          <w:color w:val="000000" w:themeColor="text1"/>
        </w:rPr>
      </w:pPr>
      <w:r w:rsidRPr="001059DE">
        <w:rPr>
          <w:rFonts w:hint="eastAsia"/>
          <w:color w:val="000000" w:themeColor="text1"/>
        </w:rPr>
        <w:t>借款人信息接口</w:t>
      </w:r>
    </w:p>
    <w:p w:rsidR="00542126" w:rsidRPr="001059DE" w:rsidRDefault="00542126" w:rsidP="00542126">
      <w:pPr>
        <w:pStyle w:val="4"/>
        <w:rPr>
          <w:color w:val="000000" w:themeColor="text1"/>
        </w:rPr>
      </w:pPr>
      <w:r w:rsidRPr="001059DE">
        <w:rPr>
          <w:rFonts w:hint="eastAsia"/>
          <w:color w:val="000000" w:themeColor="text1"/>
        </w:rPr>
        <w:t>输入</w:t>
      </w:r>
    </w:p>
    <w:p w:rsidR="00542126" w:rsidRPr="001059DE" w:rsidRDefault="00542126" w:rsidP="0054212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542126" w:rsidRPr="001059DE" w:rsidRDefault="00542126" w:rsidP="00542126">
      <w:pPr>
        <w:pStyle w:val="HTML"/>
        <w:shd w:val="clear" w:color="auto" w:fill="FFFFFF"/>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请求URL：http://平台域名/api/loan/loanUserMessage</w:t>
      </w:r>
    </w:p>
    <w:p w:rsidR="00542126" w:rsidRPr="001059DE" w:rsidRDefault="00542126" w:rsidP="00542126">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542126"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42126" w:rsidRPr="001059DE" w:rsidRDefault="00542126" w:rsidP="0070004D">
            <w:pPr>
              <w:rPr>
                <w:b w:val="0"/>
                <w:bCs w:val="0"/>
                <w:color w:val="000000" w:themeColor="text1"/>
              </w:rPr>
            </w:pPr>
            <w:r w:rsidRPr="001059DE">
              <w:rPr>
                <w:rFonts w:hint="eastAsia"/>
                <w:color w:val="000000" w:themeColor="text1"/>
              </w:rPr>
              <w:t>参数</w:t>
            </w:r>
          </w:p>
        </w:tc>
        <w:tc>
          <w:tcPr>
            <w:tcW w:w="1410" w:type="dxa"/>
            <w:vAlign w:val="center"/>
          </w:tcPr>
          <w:p w:rsidR="00542126" w:rsidRPr="001059DE" w:rsidRDefault="00542126"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542126" w:rsidRPr="001059DE" w:rsidRDefault="00542126"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42126"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542126" w:rsidRPr="001059DE" w:rsidRDefault="00542126"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542126" w:rsidRPr="001059DE" w:rsidRDefault="00542126"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542126" w:rsidRPr="001059DE" w:rsidRDefault="00542126" w:rsidP="0070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b/>
                <w:bCs/>
                <w:color w:val="000000" w:themeColor="text1"/>
                <w:kern w:val="2"/>
                <w:sz w:val="21"/>
                <w:szCs w:val="22"/>
              </w:rPr>
            </w:pPr>
            <w:r w:rsidRPr="001059DE">
              <w:rPr>
                <w:rFonts w:asciiTheme="minorEastAsia" w:eastAsiaTheme="minorEastAsia" w:hAnsiTheme="minorEastAsia" w:cstheme="minorEastAsia" w:hint="eastAsia"/>
                <w:b/>
                <w:bCs/>
                <w:color w:val="000000" w:themeColor="text1"/>
                <w:kern w:val="2"/>
                <w:sz w:val="21"/>
                <w:szCs w:val="22"/>
              </w:rPr>
              <w:t>用户ID</w:t>
            </w:r>
          </w:p>
        </w:tc>
      </w:tr>
    </w:tbl>
    <w:p w:rsidR="00542126" w:rsidRPr="001059DE" w:rsidRDefault="00542126" w:rsidP="0054212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442E61"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42E61"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442E61"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442E61" w:rsidRPr="001059DE" w:rsidRDefault="00442E61" w:rsidP="00691236">
            <w:pPr>
              <w:rPr>
                <w:bCs w:val="0"/>
                <w:color w:val="000000" w:themeColor="text1"/>
                <w:sz w:val="24"/>
                <w:szCs w:val="24"/>
              </w:rPr>
            </w:pPr>
            <w:r w:rsidRPr="001059DE">
              <w:rPr>
                <w:bCs w:val="0"/>
                <w:color w:val="000000" w:themeColor="text1"/>
                <w:sz w:val="24"/>
                <w:szCs w:val="24"/>
              </w:rPr>
              <w:lastRenderedPageBreak/>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442E61" w:rsidRPr="001059DE" w:rsidRDefault="00442E6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42E61" w:rsidRPr="001059DE" w:rsidRDefault="00442E61"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hint="eastAsia"/>
              </w:rPr>
              <w:t>education</w:t>
            </w:r>
          </w:p>
        </w:tc>
        <w:tc>
          <w:tcPr>
            <w:tcW w:w="1244"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最高学历</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42E61" w:rsidRPr="001059DE" w:rsidRDefault="00442E61"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 xml:space="preserve">houseareacode                      </w:t>
            </w:r>
          </w:p>
        </w:tc>
        <w:tc>
          <w:tcPr>
            <w:tcW w:w="1244"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地区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42E61" w:rsidRPr="001059DE" w:rsidRDefault="00442E61"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w:t>
            </w:r>
            <w:r w:rsidRPr="001059DE">
              <w:rPr>
                <w:rFonts w:hint="eastAsia"/>
              </w:rPr>
              <w:t>arriage</w:t>
            </w:r>
            <w:r w:rsidRPr="001059DE">
              <w:t xml:space="preserve">                         </w:t>
            </w:r>
          </w:p>
        </w:tc>
        <w:tc>
          <w:tcPr>
            <w:tcW w:w="1244"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婚姻状况</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42E61" w:rsidRPr="001059DE" w:rsidRDefault="00442E61"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b</w:t>
            </w:r>
            <w:r w:rsidRPr="001059DE">
              <w:rPr>
                <w:rFonts w:hint="eastAsia"/>
              </w:rPr>
              <w:t>orrowername</w:t>
            </w:r>
            <w:r w:rsidRPr="001059DE">
              <w:t xml:space="preserve">                     </w:t>
            </w:r>
          </w:p>
        </w:tc>
        <w:tc>
          <w:tcPr>
            <w:tcW w:w="1244"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用户名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42E61" w:rsidRPr="001059DE" w:rsidRDefault="00442E61"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 xml:space="preserve">homeaddr                         </w:t>
            </w:r>
          </w:p>
        </w:tc>
        <w:tc>
          <w:tcPr>
            <w:tcW w:w="1244"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详细地址</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442E6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442E61" w:rsidRPr="001059DE" w:rsidRDefault="00442E61"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pPr>
            <w:r w:rsidRPr="001059DE">
              <w:t xml:space="preserve">litigationCases                      </w:t>
            </w:r>
          </w:p>
        </w:tc>
        <w:tc>
          <w:tcPr>
            <w:tcW w:w="1244"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诉讼情况</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442E61" w:rsidRPr="001059DE" w:rsidRDefault="00442E61"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442E61" w:rsidRPr="001059DE" w:rsidRDefault="00442E61" w:rsidP="00442E61"/>
    <w:p w:rsidR="00542126" w:rsidRPr="001059DE" w:rsidRDefault="00542126" w:rsidP="00542126">
      <w:r w:rsidRPr="001059DE">
        <w:t>{</w:t>
      </w:r>
    </w:p>
    <w:p w:rsidR="00542126" w:rsidRPr="001059DE" w:rsidRDefault="00542126" w:rsidP="00542126">
      <w:r w:rsidRPr="001059DE">
        <w:t xml:space="preserve">    "code": 0,</w:t>
      </w:r>
    </w:p>
    <w:p w:rsidR="00542126" w:rsidRPr="001059DE" w:rsidRDefault="00542126" w:rsidP="00542126">
      <w:r w:rsidRPr="001059DE">
        <w:t xml:space="preserve">    "data": {</w:t>
      </w:r>
    </w:p>
    <w:p w:rsidR="00542126" w:rsidRPr="001059DE" w:rsidRDefault="00542126" w:rsidP="00542126">
      <w:r w:rsidRPr="001059DE">
        <w:rPr>
          <w:rFonts w:hint="eastAsia"/>
        </w:rPr>
        <w:t xml:space="preserve">        "education": "</w:t>
      </w:r>
      <w:r w:rsidRPr="001059DE">
        <w:rPr>
          <w:rFonts w:hint="eastAsia"/>
        </w:rPr>
        <w:t>本科</w:t>
      </w:r>
      <w:r w:rsidRPr="001059DE">
        <w:rPr>
          <w:rFonts w:hint="eastAsia"/>
        </w:rPr>
        <w:t>",</w:t>
      </w:r>
    </w:p>
    <w:p w:rsidR="00542126" w:rsidRPr="001059DE" w:rsidRDefault="00542126" w:rsidP="00542126">
      <w:r w:rsidRPr="001059DE">
        <w:t xml:space="preserve">        "houseareacode": "1232",</w:t>
      </w:r>
    </w:p>
    <w:p w:rsidR="00542126" w:rsidRPr="001059DE" w:rsidRDefault="00542126" w:rsidP="00542126">
      <w:r w:rsidRPr="001059DE">
        <w:rPr>
          <w:rFonts w:hint="eastAsia"/>
        </w:rPr>
        <w:t xml:space="preserve">        "marriage": "</w:t>
      </w:r>
      <w:r w:rsidRPr="001059DE">
        <w:rPr>
          <w:rFonts w:hint="eastAsia"/>
        </w:rPr>
        <w:t>好的</w:t>
      </w:r>
      <w:r w:rsidRPr="001059DE">
        <w:rPr>
          <w:rFonts w:hint="eastAsia"/>
        </w:rPr>
        <w:t>",</w:t>
      </w:r>
    </w:p>
    <w:p w:rsidR="00542126" w:rsidRPr="001059DE" w:rsidRDefault="00542126" w:rsidP="00542126">
      <w:r w:rsidRPr="001059DE">
        <w:rPr>
          <w:rFonts w:hint="eastAsia"/>
        </w:rPr>
        <w:t xml:space="preserve">        "borrowername": "</w:t>
      </w:r>
      <w:r w:rsidRPr="001059DE">
        <w:rPr>
          <w:rFonts w:hint="eastAsia"/>
        </w:rPr>
        <w:t>杨凯凯</w:t>
      </w:r>
      <w:r w:rsidRPr="001059DE">
        <w:rPr>
          <w:rFonts w:hint="eastAsia"/>
        </w:rPr>
        <w:t>",</w:t>
      </w:r>
    </w:p>
    <w:p w:rsidR="00542126" w:rsidRPr="001059DE" w:rsidRDefault="00542126" w:rsidP="00542126">
      <w:r w:rsidRPr="001059DE">
        <w:t xml:space="preserve">        "homeaddr": "1"</w:t>
      </w:r>
    </w:p>
    <w:p w:rsidR="00542126" w:rsidRPr="001059DE" w:rsidRDefault="00542126" w:rsidP="00542126">
      <w:r w:rsidRPr="001059DE">
        <w:t xml:space="preserve">    },</w:t>
      </w:r>
    </w:p>
    <w:p w:rsidR="00542126" w:rsidRPr="001059DE" w:rsidRDefault="00542126" w:rsidP="00542126">
      <w:r w:rsidRPr="001059DE">
        <w:rPr>
          <w:rFonts w:hint="eastAsia"/>
        </w:rPr>
        <w:t xml:space="preserve">    "message": "</w:t>
      </w:r>
      <w:r w:rsidRPr="001059DE">
        <w:rPr>
          <w:rFonts w:hint="eastAsia"/>
        </w:rPr>
        <w:t>查询成功</w:t>
      </w:r>
      <w:r w:rsidRPr="001059DE">
        <w:rPr>
          <w:rFonts w:hint="eastAsia"/>
        </w:rPr>
        <w:t>"</w:t>
      </w:r>
    </w:p>
    <w:p w:rsidR="00542126" w:rsidRPr="001059DE" w:rsidRDefault="00542126" w:rsidP="001777C9">
      <w:r w:rsidRPr="001059DE">
        <w:t>}</w:t>
      </w:r>
    </w:p>
    <w:p w:rsidR="00323AE7" w:rsidRPr="001059DE" w:rsidRDefault="00323AE7" w:rsidP="00323AE7">
      <w:pPr>
        <w:pStyle w:val="3"/>
        <w:rPr>
          <w:color w:val="000000" w:themeColor="text1"/>
        </w:rPr>
      </w:pPr>
      <w:r w:rsidRPr="001059DE">
        <w:rPr>
          <w:rFonts w:hint="eastAsia"/>
          <w:color w:val="000000" w:themeColor="text1"/>
        </w:rPr>
        <w:t>图片验证码</w:t>
      </w:r>
    </w:p>
    <w:p w:rsidR="00323AE7" w:rsidRPr="001059DE" w:rsidRDefault="00323AE7" w:rsidP="00323AE7">
      <w:pPr>
        <w:pStyle w:val="4"/>
        <w:rPr>
          <w:color w:val="000000" w:themeColor="text1"/>
        </w:rPr>
      </w:pPr>
      <w:r w:rsidRPr="001059DE">
        <w:rPr>
          <w:rFonts w:hint="eastAsia"/>
          <w:color w:val="000000" w:themeColor="text1"/>
        </w:rPr>
        <w:t>输入</w:t>
      </w:r>
    </w:p>
    <w:p w:rsidR="00323AE7" w:rsidRPr="001059DE" w:rsidRDefault="00323AE7" w:rsidP="00323AE7">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323AE7" w:rsidRPr="001059DE" w:rsidRDefault="00323AE7" w:rsidP="00323AE7">
      <w:pPr>
        <w:pStyle w:val="HTML"/>
        <w:shd w:val="clear" w:color="auto" w:fill="FFFFFF"/>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olor w:val="505050"/>
          <w:sz w:val="18"/>
          <w:szCs w:val="18"/>
          <w:shd w:val="clear" w:color="auto" w:fill="FAFAFA"/>
        </w:rPr>
        <w:t>api/random</w:t>
      </w:r>
    </w:p>
    <w:p w:rsidR="00323AE7" w:rsidRPr="001059DE" w:rsidRDefault="00323AE7" w:rsidP="00323AE7">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323AE7" w:rsidRPr="001059DE" w:rsidTr="0008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3AE7" w:rsidRPr="001059DE" w:rsidRDefault="00323AE7" w:rsidP="000869B0">
            <w:pPr>
              <w:rPr>
                <w:b w:val="0"/>
                <w:bCs w:val="0"/>
                <w:color w:val="000000" w:themeColor="text1"/>
              </w:rPr>
            </w:pPr>
            <w:r w:rsidRPr="001059DE">
              <w:rPr>
                <w:rFonts w:hint="eastAsia"/>
                <w:color w:val="000000" w:themeColor="text1"/>
              </w:rPr>
              <w:t>参数</w:t>
            </w:r>
          </w:p>
        </w:tc>
        <w:tc>
          <w:tcPr>
            <w:tcW w:w="1410" w:type="dxa"/>
            <w:vAlign w:val="center"/>
          </w:tcPr>
          <w:p w:rsidR="00323AE7" w:rsidRPr="001059DE" w:rsidRDefault="00323AE7"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23AE7" w:rsidRPr="001059DE" w:rsidRDefault="00323AE7"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bl>
    <w:p w:rsidR="00323AE7" w:rsidRPr="001059DE" w:rsidRDefault="00323AE7" w:rsidP="00323AE7">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323AE7" w:rsidRPr="001059DE" w:rsidTr="0008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3AE7" w:rsidRPr="001059DE" w:rsidRDefault="00323AE7" w:rsidP="000869B0">
            <w:pPr>
              <w:rPr>
                <w:b w:val="0"/>
                <w:bCs w:val="0"/>
                <w:color w:val="000000" w:themeColor="text1"/>
              </w:rPr>
            </w:pPr>
            <w:r w:rsidRPr="001059DE">
              <w:rPr>
                <w:rFonts w:hint="eastAsia"/>
                <w:color w:val="000000" w:themeColor="text1"/>
              </w:rPr>
              <w:t>参数</w:t>
            </w:r>
          </w:p>
        </w:tc>
        <w:tc>
          <w:tcPr>
            <w:tcW w:w="7155" w:type="dxa"/>
            <w:vAlign w:val="center"/>
          </w:tcPr>
          <w:p w:rsidR="00323AE7" w:rsidRPr="001059DE" w:rsidRDefault="00323AE7"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3AE7"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323AE7" w:rsidRPr="001059DE" w:rsidRDefault="00323AE7" w:rsidP="000869B0">
            <w:pPr>
              <w:rPr>
                <w:bCs w:val="0"/>
                <w:color w:val="000000" w:themeColor="text1"/>
                <w:szCs w:val="21"/>
              </w:rPr>
            </w:pPr>
            <w:r w:rsidRPr="001059DE">
              <w:rPr>
                <w:rFonts w:hint="eastAsia"/>
                <w:color w:val="000000" w:themeColor="text1"/>
                <w:szCs w:val="21"/>
              </w:rPr>
              <w:t>code</w:t>
            </w:r>
          </w:p>
        </w:tc>
        <w:tc>
          <w:tcPr>
            <w:tcW w:w="7155" w:type="dxa"/>
            <w:vAlign w:val="center"/>
          </w:tcPr>
          <w:p w:rsidR="00323AE7" w:rsidRPr="001059DE" w:rsidRDefault="00323AE7" w:rsidP="000869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23AE7" w:rsidRPr="001059DE" w:rsidTr="000869B0">
        <w:trPr>
          <w:trHeight w:val="463"/>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3AE7" w:rsidRPr="001059DE" w:rsidRDefault="00323AE7" w:rsidP="000869B0">
            <w:pPr>
              <w:rPr>
                <w:bCs w:val="0"/>
                <w:color w:val="000000" w:themeColor="text1"/>
                <w:szCs w:val="21"/>
              </w:rPr>
            </w:pPr>
            <w:r w:rsidRPr="001059DE">
              <w:rPr>
                <w:rFonts w:hint="eastAsia"/>
                <w:color w:val="000000" w:themeColor="text1"/>
                <w:szCs w:val="21"/>
              </w:rPr>
              <w:t>message</w:t>
            </w:r>
          </w:p>
        </w:tc>
        <w:tc>
          <w:tcPr>
            <w:tcW w:w="7155" w:type="dxa"/>
            <w:vAlign w:val="center"/>
          </w:tcPr>
          <w:p w:rsidR="00323AE7" w:rsidRPr="001059DE" w:rsidRDefault="00323AE7" w:rsidP="000869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23AE7" w:rsidRPr="001059DE" w:rsidTr="000869B0">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3AE7" w:rsidRPr="001059DE" w:rsidRDefault="00323AE7" w:rsidP="000869B0">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323AE7" w:rsidRPr="001059DE" w:rsidRDefault="00323AE7" w:rsidP="00086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图片验证码</w:t>
            </w:r>
          </w:p>
        </w:tc>
      </w:tr>
    </w:tbl>
    <w:p w:rsidR="00323AE7" w:rsidRPr="001059DE" w:rsidRDefault="00323AE7" w:rsidP="00323AE7"/>
    <w:p w:rsidR="00AF12C3" w:rsidRPr="001059DE" w:rsidRDefault="00323AE7" w:rsidP="00323AE7">
      <w:pPr>
        <w:pStyle w:val="3"/>
        <w:rPr>
          <w:color w:val="000000" w:themeColor="text1"/>
        </w:rPr>
      </w:pPr>
      <w:r w:rsidRPr="001059DE">
        <w:rPr>
          <w:rFonts w:hint="eastAsia"/>
          <w:color w:val="000000" w:themeColor="text1"/>
        </w:rPr>
        <w:lastRenderedPageBreak/>
        <w:t>借款资料上传</w:t>
      </w:r>
      <w:r w:rsidRPr="001059DE">
        <w:rPr>
          <w:rFonts w:hint="eastAsia"/>
          <w:color w:val="000000" w:themeColor="text1"/>
        </w:rPr>
        <w:t>ftp</w:t>
      </w:r>
    </w:p>
    <w:p w:rsidR="00AF12C3" w:rsidRPr="001059DE" w:rsidRDefault="00AF12C3" w:rsidP="00AF12C3">
      <w:pPr>
        <w:pStyle w:val="4"/>
        <w:rPr>
          <w:color w:val="000000" w:themeColor="text1"/>
        </w:rPr>
      </w:pPr>
      <w:r w:rsidRPr="001059DE">
        <w:rPr>
          <w:rFonts w:hint="eastAsia"/>
          <w:color w:val="000000" w:themeColor="text1"/>
        </w:rPr>
        <w:t>输入</w:t>
      </w:r>
    </w:p>
    <w:p w:rsidR="00AF12C3" w:rsidRPr="001059DE" w:rsidRDefault="00AF12C3" w:rsidP="00AF12C3">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F12C3" w:rsidRPr="001059DE" w:rsidRDefault="00AF12C3" w:rsidP="00AF12C3">
      <w:pPr>
        <w:pStyle w:val="HTML"/>
        <w:shd w:val="clear" w:color="auto" w:fill="FFFFFF"/>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w:t>
      </w:r>
      <w:r w:rsidR="00323AE7" w:rsidRPr="001059DE">
        <w:rPr>
          <w:rFonts w:asciiTheme="minorEastAsia" w:eastAsiaTheme="minorEastAsia" w:hAnsiTheme="minorEastAsia" w:cstheme="minorEastAsia"/>
          <w:color w:val="000000" w:themeColor="text1"/>
          <w:kern w:val="2"/>
          <w:sz w:val="21"/>
          <w:szCs w:val="22"/>
        </w:rPr>
        <w:t>/api/applicationLoan/uploadLoanData</w:t>
      </w:r>
    </w:p>
    <w:p w:rsidR="00AF12C3" w:rsidRPr="001059DE" w:rsidRDefault="00AF12C3" w:rsidP="00AF12C3">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AF12C3"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F12C3" w:rsidRPr="001059DE" w:rsidRDefault="00AF12C3" w:rsidP="002901D2">
            <w:pPr>
              <w:rPr>
                <w:b w:val="0"/>
                <w:bCs w:val="0"/>
                <w:color w:val="000000" w:themeColor="text1"/>
              </w:rPr>
            </w:pPr>
            <w:r w:rsidRPr="001059DE">
              <w:rPr>
                <w:rFonts w:hint="eastAsia"/>
                <w:color w:val="000000" w:themeColor="text1"/>
              </w:rPr>
              <w:t>参数</w:t>
            </w:r>
          </w:p>
        </w:tc>
        <w:tc>
          <w:tcPr>
            <w:tcW w:w="1410" w:type="dxa"/>
            <w:vAlign w:val="center"/>
          </w:tcPr>
          <w:p w:rsidR="00AF12C3" w:rsidRPr="001059DE" w:rsidRDefault="00AF12C3"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F12C3" w:rsidRPr="001059DE" w:rsidRDefault="00AF12C3"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254C3"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0254C3" w:rsidRPr="001059DE" w:rsidRDefault="000254C3" w:rsidP="002901D2">
            <w:pPr>
              <w:rPr>
                <w:color w:val="000000" w:themeColor="text1"/>
              </w:rPr>
            </w:pPr>
            <w:r w:rsidRPr="001059DE">
              <w:rPr>
                <w:color w:val="000000" w:themeColor="text1"/>
              </w:rPr>
              <w:t>f</w:t>
            </w:r>
            <w:r w:rsidRPr="001059DE">
              <w:rPr>
                <w:rFonts w:hint="eastAsia"/>
                <w:color w:val="000000" w:themeColor="text1"/>
              </w:rPr>
              <w:t>ile</w:t>
            </w:r>
          </w:p>
        </w:tc>
        <w:tc>
          <w:tcPr>
            <w:tcW w:w="1410" w:type="dxa"/>
            <w:vAlign w:val="center"/>
          </w:tcPr>
          <w:p w:rsidR="000254C3" w:rsidRPr="001059DE" w:rsidRDefault="000254C3"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0254C3" w:rsidRPr="001059DE" w:rsidRDefault="000254C3"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文件</w:t>
            </w:r>
          </w:p>
        </w:tc>
      </w:tr>
      <w:tr w:rsidR="00DC6388"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DC6388" w:rsidRPr="001059DE" w:rsidRDefault="00DC6388" w:rsidP="002901D2">
            <w:pPr>
              <w:rPr>
                <w:color w:val="000000" w:themeColor="text1"/>
              </w:rPr>
            </w:pPr>
            <w:r w:rsidRPr="001059DE">
              <w:rPr>
                <w:rFonts w:ascii="宋体" w:hAnsi="宋体" w:cs="宋体"/>
                <w:color w:val="000000"/>
                <w:sz w:val="18"/>
                <w:szCs w:val="18"/>
              </w:rPr>
              <w:t>verification</w:t>
            </w:r>
          </w:p>
        </w:tc>
        <w:tc>
          <w:tcPr>
            <w:tcW w:w="1410" w:type="dxa"/>
            <w:vAlign w:val="center"/>
          </w:tcPr>
          <w:p w:rsidR="00DC6388" w:rsidRPr="001059DE" w:rsidRDefault="00DC6388"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DC6388" w:rsidRPr="001059DE" w:rsidRDefault="00DC6388"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验证码</w:t>
            </w:r>
          </w:p>
        </w:tc>
      </w:tr>
    </w:tbl>
    <w:p w:rsidR="00AF12C3" w:rsidRPr="001059DE" w:rsidRDefault="00AF12C3" w:rsidP="00AF12C3">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2D090D" w:rsidRPr="001059DE" w:rsidTr="00086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D090D" w:rsidRPr="001059DE" w:rsidRDefault="002D090D" w:rsidP="000869B0">
            <w:pPr>
              <w:rPr>
                <w:b w:val="0"/>
                <w:bCs w:val="0"/>
                <w:color w:val="000000" w:themeColor="text1"/>
              </w:rPr>
            </w:pPr>
            <w:r w:rsidRPr="001059DE">
              <w:rPr>
                <w:rFonts w:hint="eastAsia"/>
                <w:color w:val="000000" w:themeColor="text1"/>
              </w:rPr>
              <w:t>参数</w:t>
            </w:r>
          </w:p>
        </w:tc>
        <w:tc>
          <w:tcPr>
            <w:tcW w:w="7155" w:type="dxa"/>
            <w:vAlign w:val="center"/>
          </w:tcPr>
          <w:p w:rsidR="002D090D" w:rsidRPr="001059DE" w:rsidRDefault="002D090D" w:rsidP="000869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D090D" w:rsidRPr="001059DE" w:rsidTr="000869B0">
        <w:tc>
          <w:tcPr>
            <w:cnfStyle w:val="001000000000" w:firstRow="0" w:lastRow="0" w:firstColumn="1" w:lastColumn="0" w:oddVBand="0" w:evenVBand="0" w:oddHBand="0" w:evenHBand="0" w:firstRowFirstColumn="0" w:firstRowLastColumn="0" w:lastRowFirstColumn="0" w:lastRowLastColumn="0"/>
            <w:tcW w:w="1773" w:type="dxa"/>
            <w:vAlign w:val="center"/>
          </w:tcPr>
          <w:p w:rsidR="002D090D" w:rsidRPr="001059DE" w:rsidRDefault="002D090D" w:rsidP="000869B0">
            <w:pPr>
              <w:rPr>
                <w:bCs w:val="0"/>
                <w:color w:val="000000" w:themeColor="text1"/>
                <w:szCs w:val="21"/>
              </w:rPr>
            </w:pPr>
            <w:r w:rsidRPr="001059DE">
              <w:rPr>
                <w:rFonts w:hint="eastAsia"/>
                <w:color w:val="000000" w:themeColor="text1"/>
                <w:szCs w:val="21"/>
              </w:rPr>
              <w:t>code</w:t>
            </w:r>
          </w:p>
        </w:tc>
        <w:tc>
          <w:tcPr>
            <w:tcW w:w="7155" w:type="dxa"/>
            <w:vAlign w:val="center"/>
          </w:tcPr>
          <w:p w:rsidR="002D090D" w:rsidRPr="001059DE" w:rsidRDefault="002D090D" w:rsidP="000869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D090D" w:rsidRPr="001059DE" w:rsidTr="000869B0">
        <w:trPr>
          <w:trHeight w:val="463"/>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D090D" w:rsidRPr="001059DE" w:rsidRDefault="002D090D" w:rsidP="000869B0">
            <w:pPr>
              <w:rPr>
                <w:bCs w:val="0"/>
                <w:color w:val="000000" w:themeColor="text1"/>
                <w:szCs w:val="21"/>
              </w:rPr>
            </w:pPr>
            <w:r w:rsidRPr="001059DE">
              <w:rPr>
                <w:rFonts w:hint="eastAsia"/>
                <w:color w:val="000000" w:themeColor="text1"/>
                <w:szCs w:val="21"/>
              </w:rPr>
              <w:t>message</w:t>
            </w:r>
          </w:p>
        </w:tc>
        <w:tc>
          <w:tcPr>
            <w:tcW w:w="7155" w:type="dxa"/>
            <w:vAlign w:val="center"/>
          </w:tcPr>
          <w:p w:rsidR="002D090D" w:rsidRPr="001059DE" w:rsidRDefault="002D090D" w:rsidP="000869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2D090D" w:rsidRPr="001059DE" w:rsidTr="000869B0">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D090D" w:rsidRPr="001059DE" w:rsidRDefault="002D090D" w:rsidP="000869B0">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2D090D" w:rsidRPr="001059DE" w:rsidRDefault="002D090D" w:rsidP="00086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2D090D" w:rsidRPr="001059DE" w:rsidRDefault="002D090D" w:rsidP="002D090D">
      <w:r w:rsidRPr="001059DE">
        <w:t>{</w:t>
      </w:r>
    </w:p>
    <w:p w:rsidR="002D090D" w:rsidRPr="001059DE" w:rsidRDefault="002D090D" w:rsidP="002D090D">
      <w:r w:rsidRPr="001059DE">
        <w:t xml:space="preserve">    "code": 0,</w:t>
      </w:r>
    </w:p>
    <w:p w:rsidR="002D090D" w:rsidRPr="001059DE" w:rsidRDefault="002D090D" w:rsidP="002D090D">
      <w:r w:rsidRPr="001059DE">
        <w:t xml:space="preserve">    "data": null,</w:t>
      </w:r>
    </w:p>
    <w:p w:rsidR="002D090D" w:rsidRPr="001059DE" w:rsidRDefault="002D090D" w:rsidP="002D090D">
      <w:r w:rsidRPr="001059DE">
        <w:rPr>
          <w:rFonts w:hint="eastAsia"/>
        </w:rPr>
        <w:t xml:space="preserve">    "message": "</w:t>
      </w:r>
      <w:r w:rsidRPr="001059DE">
        <w:rPr>
          <w:rFonts w:hint="eastAsia"/>
        </w:rPr>
        <w:t>上传成功</w:t>
      </w:r>
      <w:r w:rsidRPr="001059DE">
        <w:rPr>
          <w:rFonts w:hint="eastAsia"/>
        </w:rPr>
        <w:t>"</w:t>
      </w:r>
    </w:p>
    <w:p w:rsidR="002D090D" w:rsidRPr="001059DE" w:rsidRDefault="002D090D" w:rsidP="002D090D">
      <w:r w:rsidRPr="001059DE">
        <w:t>}</w:t>
      </w:r>
    </w:p>
    <w:p w:rsidR="002D090D" w:rsidRPr="001059DE" w:rsidRDefault="002D090D" w:rsidP="002D090D"/>
    <w:p w:rsidR="00C00B33" w:rsidRPr="001059DE" w:rsidRDefault="00C00B33" w:rsidP="00C00B33">
      <w:pPr>
        <w:pStyle w:val="3"/>
        <w:rPr>
          <w:color w:val="000000" w:themeColor="text1"/>
        </w:rPr>
      </w:pPr>
      <w:r w:rsidRPr="001059DE">
        <w:rPr>
          <w:rFonts w:hint="eastAsia"/>
          <w:color w:val="000000" w:themeColor="text1"/>
        </w:rPr>
        <w:t>我要借款</w:t>
      </w:r>
    </w:p>
    <w:p w:rsidR="00C00B33" w:rsidRPr="001059DE" w:rsidRDefault="00C00B33" w:rsidP="00C00B33">
      <w:pPr>
        <w:pStyle w:val="4"/>
        <w:rPr>
          <w:color w:val="000000" w:themeColor="text1"/>
        </w:rPr>
      </w:pPr>
      <w:r w:rsidRPr="001059DE">
        <w:rPr>
          <w:rFonts w:hint="eastAsia"/>
          <w:color w:val="000000" w:themeColor="text1"/>
        </w:rPr>
        <w:t>输入</w:t>
      </w:r>
    </w:p>
    <w:p w:rsidR="00C00B33" w:rsidRPr="001059DE" w:rsidRDefault="00C00B33" w:rsidP="00C00B33">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C00B33" w:rsidRPr="001059DE" w:rsidRDefault="00C00B33" w:rsidP="00C00B33">
      <w:pPr>
        <w:pStyle w:val="HTML"/>
        <w:shd w:val="clear" w:color="auto" w:fill="FFFFFF"/>
        <w:rPr>
          <w:rFonts w:asciiTheme="minorEastAsia" w:eastAsiaTheme="minorEastAsia" w:hAnsiTheme="minorEastAsia" w:cstheme="minorEastAsia" w:hint="default"/>
          <w:b/>
          <w:bCs/>
          <w:color w:val="000000" w:themeColor="text1"/>
          <w:kern w:val="2"/>
          <w:sz w:val="21"/>
          <w:szCs w:val="22"/>
        </w:rPr>
      </w:pPr>
      <w:r w:rsidRPr="001059DE">
        <w:rPr>
          <w:rFonts w:asciiTheme="minorEastAsia" w:eastAsiaTheme="minorEastAsia" w:hAnsiTheme="minorEastAsia" w:cstheme="minorEastAsia"/>
          <w:color w:val="000000" w:themeColor="text1"/>
          <w:kern w:val="2"/>
          <w:sz w:val="21"/>
          <w:szCs w:val="22"/>
        </w:rPr>
        <w:t>请求URL：http://平台域名/api/applicationLoan/myLoan</w:t>
      </w:r>
    </w:p>
    <w:p w:rsidR="00C00B33" w:rsidRPr="001059DE" w:rsidRDefault="00C00B33" w:rsidP="00C00B33">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C00B33"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C00B33" w:rsidP="002901D2">
            <w:pPr>
              <w:rPr>
                <w:b w:val="0"/>
                <w:bCs w:val="0"/>
                <w:color w:val="000000" w:themeColor="text1"/>
              </w:rPr>
            </w:pPr>
            <w:r w:rsidRPr="001059DE">
              <w:rPr>
                <w:rFonts w:hint="eastAsia"/>
                <w:color w:val="000000" w:themeColor="text1"/>
              </w:rPr>
              <w:t>参数</w:t>
            </w:r>
          </w:p>
        </w:tc>
        <w:tc>
          <w:tcPr>
            <w:tcW w:w="1410" w:type="dxa"/>
            <w:vAlign w:val="center"/>
          </w:tcPr>
          <w:p w:rsidR="00C00B33" w:rsidRPr="001059DE" w:rsidRDefault="00C00B33"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C00B33" w:rsidRPr="001059DE" w:rsidRDefault="00C00B33"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0B33"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userName</w:t>
            </w:r>
          </w:p>
        </w:tc>
        <w:tc>
          <w:tcPr>
            <w:tcW w:w="1410" w:type="dxa"/>
            <w:vAlign w:val="center"/>
          </w:tcPr>
          <w:p w:rsidR="00C00B33" w:rsidRPr="001059DE" w:rsidRDefault="005534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是</w:t>
            </w:r>
          </w:p>
        </w:tc>
        <w:tc>
          <w:tcPr>
            <w:tcW w:w="5113" w:type="dxa"/>
            <w:vAlign w:val="center"/>
          </w:tcPr>
          <w:p w:rsidR="00C00B33"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b/>
                <w:bCs/>
                <w:color w:val="000000" w:themeColor="text1"/>
                <w:kern w:val="2"/>
                <w:sz w:val="21"/>
                <w:szCs w:val="22"/>
              </w:rPr>
            </w:pPr>
            <w:r w:rsidRPr="001059DE">
              <w:rPr>
                <w:rFonts w:asciiTheme="minorEastAsia" w:eastAsiaTheme="minorEastAsia" w:hAnsiTheme="minorEastAsia" w:cstheme="minorEastAsia"/>
                <w:b/>
                <w:bCs/>
                <w:color w:val="000000" w:themeColor="text1"/>
                <w:kern w:val="2"/>
                <w:sz w:val="21"/>
                <w:szCs w:val="22"/>
              </w:rPr>
              <w:t>用户名</w:t>
            </w:r>
          </w:p>
        </w:tc>
      </w:tr>
      <w:tr w:rsidR="00C00B33"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phone</w:t>
            </w:r>
          </w:p>
        </w:tc>
        <w:tc>
          <w:tcPr>
            <w:tcW w:w="1410" w:type="dxa"/>
            <w:vAlign w:val="center"/>
          </w:tcPr>
          <w:p w:rsidR="00C00B33" w:rsidRPr="001059DE" w:rsidRDefault="005534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C00B33"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b/>
                <w:bCs/>
                <w:color w:val="000000" w:themeColor="text1"/>
              </w:rPr>
            </w:pPr>
            <w:r w:rsidRPr="001059DE">
              <w:rPr>
                <w:rFonts w:asciiTheme="minorEastAsia" w:hAnsiTheme="minorEastAsia" w:cstheme="minorEastAsia" w:hint="eastAsia"/>
                <w:b/>
                <w:bCs/>
                <w:color w:val="000000" w:themeColor="text1"/>
              </w:rPr>
              <w:t>手机号</w:t>
            </w:r>
          </w:p>
        </w:tc>
      </w:tr>
      <w:tr w:rsidR="0055341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55341F"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type</w:t>
            </w:r>
          </w:p>
        </w:tc>
        <w:tc>
          <w:tcPr>
            <w:tcW w:w="1410" w:type="dxa"/>
            <w:vAlign w:val="center"/>
          </w:tcPr>
          <w:p w:rsidR="0055341F" w:rsidRPr="001059DE" w:rsidRDefault="005534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55341F"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b/>
                <w:bCs/>
                <w:color w:val="000000" w:themeColor="text1"/>
              </w:rPr>
            </w:pPr>
            <w:r w:rsidRPr="001059DE">
              <w:rPr>
                <w:rFonts w:asciiTheme="minorEastAsia" w:hAnsiTheme="minorEastAsia" w:cstheme="minorEastAsia" w:hint="eastAsia"/>
                <w:b/>
                <w:bCs/>
                <w:color w:val="000000" w:themeColor="text1"/>
              </w:rPr>
              <w:t xml:space="preserve">类型 </w:t>
            </w:r>
            <w:r w:rsidRPr="001059DE">
              <w:rPr>
                <w:rFonts w:asciiTheme="minorEastAsia" w:hAnsiTheme="minorEastAsia" w:cstheme="minorEastAsia"/>
                <w:b/>
                <w:bCs/>
                <w:color w:val="000000" w:themeColor="text1"/>
              </w:rPr>
              <w:t>1 上班族</w:t>
            </w:r>
            <w:r w:rsidRPr="001059DE">
              <w:rPr>
                <w:rFonts w:asciiTheme="minorEastAsia" w:hAnsiTheme="minorEastAsia" w:cstheme="minorEastAsia" w:hint="eastAsia"/>
                <w:b/>
                <w:bCs/>
                <w:color w:val="000000" w:themeColor="text1"/>
              </w:rPr>
              <w:t xml:space="preserve"> </w:t>
            </w:r>
            <w:r w:rsidRPr="001059DE">
              <w:rPr>
                <w:rFonts w:asciiTheme="minorEastAsia" w:hAnsiTheme="minorEastAsia" w:cstheme="minorEastAsia"/>
                <w:b/>
                <w:bCs/>
                <w:color w:val="000000" w:themeColor="text1"/>
              </w:rPr>
              <w:t>2 个体经商</w:t>
            </w:r>
            <w:r w:rsidRPr="001059DE">
              <w:rPr>
                <w:rFonts w:asciiTheme="minorEastAsia" w:hAnsiTheme="minorEastAsia" w:cstheme="minorEastAsia" w:hint="eastAsia"/>
                <w:b/>
                <w:bCs/>
                <w:color w:val="000000" w:themeColor="text1"/>
              </w:rPr>
              <w:t xml:space="preserve"> </w:t>
            </w:r>
            <w:r w:rsidRPr="001059DE">
              <w:rPr>
                <w:rFonts w:asciiTheme="minorEastAsia" w:hAnsiTheme="minorEastAsia" w:cstheme="minorEastAsia"/>
                <w:b/>
                <w:bCs/>
                <w:color w:val="000000" w:themeColor="text1"/>
              </w:rPr>
              <w:t>3.其他</w:t>
            </w:r>
          </w:p>
        </w:tc>
      </w:tr>
      <w:tr w:rsidR="0055341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55341F"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verification</w:t>
            </w:r>
          </w:p>
        </w:tc>
        <w:tc>
          <w:tcPr>
            <w:tcW w:w="1410" w:type="dxa"/>
            <w:vAlign w:val="center"/>
          </w:tcPr>
          <w:p w:rsidR="0055341F" w:rsidRPr="001059DE" w:rsidRDefault="0055341F"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w:t>
            </w:r>
          </w:p>
        </w:tc>
        <w:tc>
          <w:tcPr>
            <w:tcW w:w="5113" w:type="dxa"/>
            <w:vAlign w:val="center"/>
          </w:tcPr>
          <w:p w:rsidR="0055341F" w:rsidRPr="001059DE" w:rsidRDefault="0055341F"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b/>
                <w:bCs/>
                <w:color w:val="000000" w:themeColor="text1"/>
              </w:rPr>
            </w:pPr>
            <w:r w:rsidRPr="001059DE">
              <w:rPr>
                <w:rFonts w:asciiTheme="minorEastAsia" w:hAnsiTheme="minorEastAsia" w:cstheme="minorEastAsia" w:hint="eastAsia"/>
                <w:b/>
                <w:bCs/>
                <w:color w:val="000000" w:themeColor="text1"/>
              </w:rPr>
              <w:t>验证码</w:t>
            </w:r>
          </w:p>
        </w:tc>
      </w:tr>
    </w:tbl>
    <w:p w:rsidR="00C00B33" w:rsidRPr="001059DE" w:rsidRDefault="00C00B33" w:rsidP="00C00B33">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C00B33"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C00B33" w:rsidP="002901D2">
            <w:pPr>
              <w:rPr>
                <w:b w:val="0"/>
                <w:bCs w:val="0"/>
                <w:color w:val="000000" w:themeColor="text1"/>
              </w:rPr>
            </w:pPr>
            <w:r w:rsidRPr="001059DE">
              <w:rPr>
                <w:rFonts w:hint="eastAsia"/>
                <w:color w:val="000000" w:themeColor="text1"/>
              </w:rPr>
              <w:t>参数</w:t>
            </w:r>
          </w:p>
        </w:tc>
        <w:tc>
          <w:tcPr>
            <w:tcW w:w="7155" w:type="dxa"/>
            <w:vAlign w:val="center"/>
          </w:tcPr>
          <w:p w:rsidR="00C00B33" w:rsidRPr="001059DE" w:rsidRDefault="00C00B33"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00B33"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C00B33" w:rsidP="002901D2">
            <w:pPr>
              <w:rPr>
                <w:bCs w:val="0"/>
                <w:color w:val="000000" w:themeColor="text1"/>
                <w:szCs w:val="21"/>
              </w:rPr>
            </w:pPr>
            <w:r w:rsidRPr="001059DE">
              <w:rPr>
                <w:rFonts w:hint="eastAsia"/>
                <w:color w:val="000000" w:themeColor="text1"/>
                <w:szCs w:val="21"/>
              </w:rPr>
              <w:t>code</w:t>
            </w:r>
          </w:p>
        </w:tc>
        <w:tc>
          <w:tcPr>
            <w:tcW w:w="7155" w:type="dxa"/>
            <w:vAlign w:val="center"/>
          </w:tcPr>
          <w:p w:rsidR="00C00B33" w:rsidRPr="001059DE" w:rsidRDefault="00C00B33" w:rsidP="002901D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00B33" w:rsidRPr="001059DE" w:rsidTr="002901D2">
        <w:trPr>
          <w:trHeight w:val="463"/>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C00B33" w:rsidP="002901D2">
            <w:pPr>
              <w:rPr>
                <w:bCs w:val="0"/>
                <w:color w:val="000000" w:themeColor="text1"/>
                <w:szCs w:val="21"/>
              </w:rPr>
            </w:pPr>
            <w:r w:rsidRPr="001059DE">
              <w:rPr>
                <w:rFonts w:hint="eastAsia"/>
                <w:color w:val="000000" w:themeColor="text1"/>
                <w:szCs w:val="21"/>
              </w:rPr>
              <w:t>message</w:t>
            </w:r>
          </w:p>
        </w:tc>
        <w:tc>
          <w:tcPr>
            <w:tcW w:w="7155" w:type="dxa"/>
            <w:vAlign w:val="center"/>
          </w:tcPr>
          <w:p w:rsidR="00C00B33" w:rsidRPr="001059DE" w:rsidRDefault="00C00B33" w:rsidP="002901D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00B33" w:rsidRPr="001059DE" w:rsidTr="002901D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C00B33" w:rsidRPr="001059DE" w:rsidRDefault="00C00B33" w:rsidP="002901D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C00B33" w:rsidRPr="001059DE" w:rsidRDefault="00C00B33"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bl>
    <w:p w:rsidR="0055341F" w:rsidRPr="001059DE" w:rsidRDefault="0055341F" w:rsidP="0055341F">
      <w:r w:rsidRPr="001059DE">
        <w:t>{</w:t>
      </w:r>
    </w:p>
    <w:p w:rsidR="0055341F" w:rsidRPr="001059DE" w:rsidRDefault="0055341F" w:rsidP="0055341F">
      <w:r w:rsidRPr="001059DE">
        <w:t xml:space="preserve">    "code": 0,</w:t>
      </w:r>
    </w:p>
    <w:p w:rsidR="0055341F" w:rsidRPr="001059DE" w:rsidRDefault="0055341F" w:rsidP="0055341F">
      <w:r w:rsidRPr="001059DE">
        <w:t xml:space="preserve">    "data": null,</w:t>
      </w:r>
    </w:p>
    <w:p w:rsidR="0055341F" w:rsidRPr="001059DE" w:rsidRDefault="0055341F" w:rsidP="0055341F">
      <w:r w:rsidRPr="001059DE">
        <w:rPr>
          <w:rFonts w:hint="eastAsia"/>
        </w:rPr>
        <w:t xml:space="preserve">    "message": "</w:t>
      </w:r>
      <w:r w:rsidRPr="001059DE">
        <w:rPr>
          <w:rFonts w:hint="eastAsia"/>
        </w:rPr>
        <w:t>提交成功</w:t>
      </w:r>
      <w:r w:rsidRPr="001059DE">
        <w:rPr>
          <w:rFonts w:hint="eastAsia"/>
        </w:rPr>
        <w:t>"</w:t>
      </w:r>
    </w:p>
    <w:p w:rsidR="0055341F" w:rsidRPr="001059DE" w:rsidRDefault="0055341F" w:rsidP="0055341F">
      <w:r w:rsidRPr="001059DE">
        <w:t>}</w:t>
      </w:r>
    </w:p>
    <w:p w:rsidR="0052746F" w:rsidRPr="001059DE" w:rsidRDefault="0052746F" w:rsidP="0052746F">
      <w:pPr>
        <w:pStyle w:val="3"/>
      </w:pPr>
      <w:r w:rsidRPr="001059DE">
        <w:rPr>
          <w:rFonts w:hint="eastAsia"/>
          <w:color w:val="000000" w:themeColor="text1"/>
        </w:rPr>
        <w:t>我的借款</w:t>
      </w:r>
      <w:r w:rsidRPr="001059DE">
        <w:rPr>
          <w:rFonts w:hint="eastAsia"/>
          <w:color w:val="000000" w:themeColor="text1"/>
        </w:rPr>
        <w:t xml:space="preserve"> </w:t>
      </w:r>
      <w:r w:rsidRPr="001059DE">
        <w:rPr>
          <w:rFonts w:hint="eastAsia"/>
        </w:rPr>
        <w:t xml:space="preserve"> </w:t>
      </w:r>
      <w:r w:rsidRPr="001059DE">
        <w:rPr>
          <w:rFonts w:hint="eastAsia"/>
        </w:rPr>
        <w:t>申请中借款</w:t>
      </w:r>
      <w:r w:rsidRPr="001059DE">
        <w:t xml:space="preserve"> </w:t>
      </w:r>
      <w:r w:rsidRPr="001059DE">
        <w:rPr>
          <w:rFonts w:hint="eastAsia"/>
        </w:rPr>
        <w:t>接口</w:t>
      </w:r>
    </w:p>
    <w:p w:rsidR="0052746F" w:rsidRPr="001059DE" w:rsidRDefault="0052746F" w:rsidP="0052746F">
      <w:pPr>
        <w:pStyle w:val="4"/>
        <w:rPr>
          <w:color w:val="000000" w:themeColor="text1"/>
        </w:rPr>
      </w:pPr>
      <w:r w:rsidRPr="001059DE">
        <w:rPr>
          <w:rFonts w:hint="eastAsia"/>
          <w:color w:val="000000" w:themeColor="text1"/>
        </w:rPr>
        <w:t>输入</w:t>
      </w:r>
    </w:p>
    <w:p w:rsidR="0052746F" w:rsidRPr="001059DE" w:rsidRDefault="0052746F" w:rsidP="0052746F">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52746F" w:rsidRPr="001059DE" w:rsidRDefault="0052746F" w:rsidP="0052746F">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/api/loan/loanSystemApplication</w:t>
      </w:r>
    </w:p>
    <w:p w:rsidR="0052746F" w:rsidRPr="001059DE" w:rsidRDefault="0052746F" w:rsidP="0052746F">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52746F"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2746F" w:rsidRPr="001059DE" w:rsidRDefault="0052746F" w:rsidP="00BA767A">
            <w:pPr>
              <w:rPr>
                <w:b w:val="0"/>
                <w:bCs w:val="0"/>
                <w:color w:val="000000" w:themeColor="text1"/>
              </w:rPr>
            </w:pPr>
            <w:r w:rsidRPr="001059DE">
              <w:rPr>
                <w:rFonts w:hint="eastAsia"/>
                <w:color w:val="000000" w:themeColor="text1"/>
              </w:rPr>
              <w:t>参数</w:t>
            </w:r>
          </w:p>
        </w:tc>
        <w:tc>
          <w:tcPr>
            <w:tcW w:w="1410" w:type="dxa"/>
            <w:vAlign w:val="center"/>
          </w:tcPr>
          <w:p w:rsidR="0052746F" w:rsidRPr="001059DE" w:rsidRDefault="0052746F"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52746F" w:rsidRPr="001059DE" w:rsidRDefault="0052746F"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2746F"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52746F" w:rsidRPr="001059DE" w:rsidRDefault="00DB2A36" w:rsidP="00BA767A">
            <w:pPr>
              <w:rPr>
                <w:b w:val="0"/>
                <w:bCs w:val="0"/>
                <w:color w:val="000000" w:themeColor="text1"/>
                <w:szCs w:val="21"/>
              </w:rPr>
            </w:pPr>
            <w:r w:rsidRPr="001059DE">
              <w:rPr>
                <w:b w:val="0"/>
                <w:bCs w:val="0"/>
                <w:color w:val="000000" w:themeColor="text1"/>
                <w:szCs w:val="21"/>
              </w:rPr>
              <w:t>userId</w:t>
            </w:r>
          </w:p>
        </w:tc>
        <w:tc>
          <w:tcPr>
            <w:tcW w:w="1410" w:type="dxa"/>
            <w:vAlign w:val="center"/>
          </w:tcPr>
          <w:p w:rsidR="0052746F" w:rsidRPr="001059DE" w:rsidRDefault="0052746F"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52746F" w:rsidRPr="001059DE" w:rsidRDefault="0052746F"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00DB2A36" w:rsidRPr="001059DE">
              <w:rPr>
                <w:color w:val="000000" w:themeColor="text1"/>
              </w:rPr>
              <w:t>id</w:t>
            </w:r>
          </w:p>
        </w:tc>
      </w:tr>
    </w:tbl>
    <w:p w:rsidR="0052746F" w:rsidRPr="001059DE" w:rsidRDefault="0052746F" w:rsidP="0052746F">
      <w:pPr>
        <w:pStyle w:val="4"/>
        <w:rPr>
          <w:color w:val="000000" w:themeColor="text1"/>
        </w:rPr>
      </w:pPr>
      <w:r w:rsidRPr="001059DE">
        <w:rPr>
          <w:rFonts w:hint="eastAsia"/>
          <w:color w:val="000000" w:themeColor="text1"/>
        </w:rPr>
        <w:t>输出</w:t>
      </w:r>
    </w:p>
    <w:p w:rsidR="00046079" w:rsidRPr="001059DE" w:rsidRDefault="00046079" w:rsidP="00046079"/>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046079"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046079"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046079"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046079"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046079" w:rsidRPr="001059DE" w:rsidRDefault="00046079"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046079" w:rsidRPr="001059DE" w:rsidRDefault="00046079"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046079" w:rsidRPr="001059DE" w:rsidRDefault="00046079"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debtcode</w:t>
            </w: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借款编号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loanmode</w:t>
            </w: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产品类型</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bookrate</w:t>
            </w: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借款利率（</w:t>
            </w:r>
            <w:r w:rsidRPr="001059DE">
              <w:rPr>
                <w:rFonts w:hint="eastAsia"/>
              </w:rPr>
              <w:t>%</w:t>
            </w:r>
            <w:r w:rsidRPr="001059DE">
              <w:rPr>
                <w:rFonts w:hint="eastAsia"/>
              </w:rPr>
              <w:t>）</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lo</w:t>
            </w:r>
            <w:r w:rsidRPr="001059DE">
              <w:t xml:space="preserve">oanstatus     </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 xml:space="preserve">     </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借款状态</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未开户</w:t>
            </w:r>
            <w:r w:rsidRPr="001059DE">
              <w:rPr>
                <w:rFonts w:hint="eastAsia"/>
              </w:rPr>
              <w:t>010</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待签约</w:t>
            </w:r>
            <w:r w:rsidRPr="001059DE">
              <w:rPr>
                <w:rFonts w:hint="eastAsia"/>
              </w:rPr>
              <w:t>020</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待编辑</w:t>
            </w:r>
            <w:r w:rsidRPr="001059DE">
              <w:rPr>
                <w:rFonts w:hint="eastAsia"/>
              </w:rPr>
              <w:t>030</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打回线下</w:t>
            </w:r>
            <w:r w:rsidRPr="001059DE">
              <w:rPr>
                <w:rFonts w:hint="eastAsia"/>
              </w:rPr>
              <w:t>040</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待审核</w:t>
            </w:r>
            <w:r w:rsidRPr="001059DE">
              <w:rPr>
                <w:rFonts w:hint="eastAsia"/>
              </w:rPr>
              <w:t>050</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lastRenderedPageBreak/>
              <w:t>审核未通过</w:t>
            </w:r>
            <w:r w:rsidRPr="001059DE">
              <w:rPr>
                <w:rFonts w:hint="eastAsia"/>
              </w:rPr>
              <w:t xml:space="preserve">060 </w:t>
            </w:r>
            <w:r w:rsidRPr="001059DE">
              <w:rPr>
                <w:rFonts w:hint="eastAsia"/>
              </w:rPr>
              <w:t>审核通过</w:t>
            </w:r>
            <w:r w:rsidRPr="001059DE">
              <w:rPr>
                <w:rFonts w:hint="eastAsia"/>
              </w:rPr>
              <w:t xml:space="preserve">070 </w:t>
            </w:r>
            <w:r w:rsidRPr="001059DE">
              <w:rPr>
                <w:rFonts w:hint="eastAsia"/>
              </w:rPr>
              <w:t>系统打回</w:t>
            </w:r>
            <w:r w:rsidRPr="001059DE">
              <w:rPr>
                <w:rFonts w:hint="eastAsia"/>
              </w:rPr>
              <w:t>080</w:t>
            </w:r>
          </w:p>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待授权</w:t>
            </w:r>
            <w:r w:rsidRPr="001059DE">
              <w:rPr>
                <w:rFonts w:hint="eastAsia"/>
              </w:rPr>
              <w:t>09</w:t>
            </w:r>
            <w:r w:rsidRPr="001059DE">
              <w:t xml:space="preserve">  </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applytol</w:t>
            </w: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借款金额（元）</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loanperiod</w:t>
            </w: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借款期限（月）</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515610"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515610" w:rsidRPr="001059DE" w:rsidRDefault="00515610" w:rsidP="00515610">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applydate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申请时间</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515610" w:rsidRPr="001059DE" w:rsidRDefault="00515610" w:rsidP="0051561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52746F" w:rsidRPr="001059DE" w:rsidRDefault="0052746F" w:rsidP="0052746F"/>
    <w:p w:rsidR="0052746F" w:rsidRPr="001059DE" w:rsidRDefault="0052746F" w:rsidP="0052746F">
      <w:r w:rsidRPr="001059DE">
        <w:tab/>
        <w:t>{</w:t>
      </w:r>
    </w:p>
    <w:p w:rsidR="0052746F" w:rsidRPr="001059DE" w:rsidRDefault="0052746F" w:rsidP="0052746F">
      <w:r w:rsidRPr="001059DE">
        <w:t xml:space="preserve">    "code": 0,</w:t>
      </w:r>
    </w:p>
    <w:p w:rsidR="0052746F" w:rsidRPr="001059DE" w:rsidRDefault="0052746F" w:rsidP="0052746F">
      <w:r w:rsidRPr="001059DE">
        <w:t xml:space="preserve">    "data": [</w:t>
      </w:r>
    </w:p>
    <w:p w:rsidR="0052746F" w:rsidRPr="001059DE" w:rsidRDefault="0052746F" w:rsidP="0052746F">
      <w:r w:rsidRPr="001059DE">
        <w:t xml:space="preserve">        {</w:t>
      </w:r>
    </w:p>
    <w:p w:rsidR="0052746F" w:rsidRPr="001059DE" w:rsidRDefault="0052746F" w:rsidP="0052746F">
      <w:r w:rsidRPr="001059DE">
        <w:t xml:space="preserve">            "debtcode": " ",</w:t>
      </w:r>
    </w:p>
    <w:p w:rsidR="0052746F" w:rsidRPr="001059DE" w:rsidRDefault="0052746F" w:rsidP="0052746F">
      <w:r w:rsidRPr="001059DE">
        <w:t xml:space="preserve">            "loanmode": 2,</w:t>
      </w:r>
    </w:p>
    <w:p w:rsidR="0052746F" w:rsidRPr="001059DE" w:rsidRDefault="0052746F" w:rsidP="0052746F">
      <w:r w:rsidRPr="001059DE">
        <w:rPr>
          <w:rFonts w:hint="eastAsia"/>
        </w:rPr>
        <w:t xml:space="preserve">            "bookrate": "</w:t>
      </w:r>
      <w:r w:rsidRPr="001059DE">
        <w:rPr>
          <w:rFonts w:hint="eastAsia"/>
        </w:rPr>
        <w:t>教育和培训</w:t>
      </w:r>
      <w:r w:rsidRPr="001059DE">
        <w:rPr>
          <w:rFonts w:hint="eastAsia"/>
        </w:rPr>
        <w:t>2",</w:t>
      </w:r>
    </w:p>
    <w:p w:rsidR="0052746F" w:rsidRPr="001059DE" w:rsidRDefault="0052746F" w:rsidP="0052746F">
      <w:r w:rsidRPr="001059DE">
        <w:t xml:space="preserve">            "loanstatus": "</w:t>
      </w:r>
      <w:r w:rsidRPr="001059DE">
        <w:rPr>
          <w:rFonts w:hint="eastAsia"/>
        </w:rPr>
        <w:t>010</w:t>
      </w:r>
      <w:r w:rsidRPr="001059DE">
        <w:t>",</w:t>
      </w:r>
    </w:p>
    <w:p w:rsidR="0052746F" w:rsidRPr="001059DE" w:rsidRDefault="0052746F" w:rsidP="0052746F">
      <w:r w:rsidRPr="001059DE">
        <w:t xml:space="preserve">            "applytol": null,</w:t>
      </w:r>
    </w:p>
    <w:p w:rsidR="0052746F" w:rsidRPr="001059DE" w:rsidRDefault="0052746F" w:rsidP="0052746F">
      <w:r w:rsidRPr="001059DE">
        <w:t xml:space="preserve">            "loanperiod": null,</w:t>
      </w:r>
    </w:p>
    <w:p w:rsidR="0052746F" w:rsidRPr="001059DE" w:rsidRDefault="0052746F" w:rsidP="0052746F">
      <w:r w:rsidRPr="001059DE">
        <w:t xml:space="preserve">            "applydate": null,</w:t>
      </w:r>
    </w:p>
    <w:p w:rsidR="0052746F" w:rsidRPr="001059DE" w:rsidRDefault="0052746F" w:rsidP="0052746F">
      <w:r w:rsidRPr="001059DE">
        <w:t xml:space="preserve">        }</w:t>
      </w:r>
    </w:p>
    <w:p w:rsidR="0052746F" w:rsidRPr="001059DE" w:rsidRDefault="0052746F" w:rsidP="0052746F">
      <w:r w:rsidRPr="001059DE">
        <w:t xml:space="preserve">    ],</w:t>
      </w:r>
    </w:p>
    <w:p w:rsidR="0052746F" w:rsidRPr="001059DE" w:rsidRDefault="0052746F" w:rsidP="0052746F">
      <w:r w:rsidRPr="001059DE">
        <w:rPr>
          <w:rFonts w:hint="eastAsia"/>
        </w:rPr>
        <w:t xml:space="preserve">    "message": "</w:t>
      </w:r>
      <w:r w:rsidRPr="001059DE">
        <w:rPr>
          <w:rFonts w:hint="eastAsia"/>
        </w:rPr>
        <w:t>查询借款人信息成功</w:t>
      </w:r>
      <w:r w:rsidRPr="001059DE">
        <w:rPr>
          <w:rFonts w:hint="eastAsia"/>
        </w:rPr>
        <w:t>"</w:t>
      </w:r>
    </w:p>
    <w:p w:rsidR="0052746F" w:rsidRPr="001059DE" w:rsidRDefault="0052746F" w:rsidP="0052746F">
      <w:r w:rsidRPr="001059DE">
        <w:t xml:space="preserve">}  </w:t>
      </w:r>
    </w:p>
    <w:p w:rsidR="007D1CE2" w:rsidRPr="001059DE" w:rsidRDefault="007D1CE2" w:rsidP="007D1CE2">
      <w:pPr>
        <w:pStyle w:val="3"/>
      </w:pPr>
      <w:r w:rsidRPr="001059DE">
        <w:rPr>
          <w:rFonts w:hint="eastAsia"/>
          <w:color w:val="000000" w:themeColor="text1"/>
        </w:rPr>
        <w:t>我的借款</w:t>
      </w:r>
      <w:r w:rsidRPr="001059DE">
        <w:rPr>
          <w:rFonts w:hint="eastAsia"/>
          <w:color w:val="000000" w:themeColor="text1"/>
        </w:rPr>
        <w:t xml:space="preserve"> </w:t>
      </w:r>
      <w:r w:rsidRPr="001059DE">
        <w:rPr>
          <w:rFonts w:hint="eastAsia"/>
        </w:rPr>
        <w:t xml:space="preserve"> </w:t>
      </w:r>
      <w:r w:rsidRPr="001059DE">
        <w:rPr>
          <w:rFonts w:hint="eastAsia"/>
        </w:rPr>
        <w:t>签约</w:t>
      </w:r>
      <w:r w:rsidR="00A53C8C" w:rsidRPr="001059DE">
        <w:rPr>
          <w:rFonts w:hint="eastAsia"/>
        </w:rPr>
        <w:t>信息展示</w:t>
      </w:r>
      <w:r w:rsidRPr="001059DE">
        <w:t xml:space="preserve"> </w:t>
      </w:r>
      <w:r w:rsidRPr="001059DE">
        <w:rPr>
          <w:rFonts w:hint="eastAsia"/>
        </w:rPr>
        <w:t>接口</w:t>
      </w:r>
    </w:p>
    <w:p w:rsidR="007D1CE2" w:rsidRPr="001059DE" w:rsidRDefault="007D1CE2" w:rsidP="007D1CE2">
      <w:pPr>
        <w:pStyle w:val="4"/>
        <w:rPr>
          <w:color w:val="000000" w:themeColor="text1"/>
        </w:rPr>
      </w:pPr>
      <w:r w:rsidRPr="001059DE">
        <w:rPr>
          <w:rFonts w:hint="eastAsia"/>
          <w:color w:val="000000" w:themeColor="text1"/>
        </w:rPr>
        <w:t>输入</w:t>
      </w:r>
    </w:p>
    <w:p w:rsidR="007D1CE2" w:rsidRPr="001059DE" w:rsidRDefault="007D1CE2" w:rsidP="007D1C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D1CE2" w:rsidRPr="001059DE" w:rsidRDefault="007D1CE2" w:rsidP="007D1CE2">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/api/loan/loanSystemContract</w:t>
      </w:r>
    </w:p>
    <w:p w:rsidR="007D1CE2" w:rsidRPr="001059DE" w:rsidRDefault="007D1CE2" w:rsidP="007D1C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D1CE2"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D1CE2" w:rsidRPr="001059DE" w:rsidRDefault="007D1CE2" w:rsidP="00875379">
            <w:pPr>
              <w:rPr>
                <w:b w:val="0"/>
                <w:bCs w:val="0"/>
                <w:color w:val="000000" w:themeColor="text1"/>
              </w:rPr>
            </w:pPr>
            <w:r w:rsidRPr="001059DE">
              <w:rPr>
                <w:rFonts w:hint="eastAsia"/>
                <w:color w:val="000000" w:themeColor="text1"/>
              </w:rPr>
              <w:t>参数</w:t>
            </w:r>
          </w:p>
        </w:tc>
        <w:tc>
          <w:tcPr>
            <w:tcW w:w="1410" w:type="dxa"/>
            <w:vAlign w:val="center"/>
          </w:tcPr>
          <w:p w:rsidR="007D1CE2" w:rsidRPr="001059DE" w:rsidRDefault="007D1CE2"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D1CE2" w:rsidRPr="001059DE" w:rsidRDefault="007D1CE2"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D1CE2"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D1CE2" w:rsidRPr="001059DE" w:rsidRDefault="007D1CE2" w:rsidP="00875379">
            <w:pPr>
              <w:rPr>
                <w:color w:val="000000" w:themeColor="text1"/>
                <w:szCs w:val="21"/>
              </w:rPr>
            </w:pPr>
            <w:r w:rsidRPr="001059DE">
              <w:rPr>
                <w:color w:val="000000" w:themeColor="text1"/>
                <w:szCs w:val="21"/>
              </w:rPr>
              <w:t>debtcode</w:t>
            </w:r>
          </w:p>
        </w:tc>
        <w:tc>
          <w:tcPr>
            <w:tcW w:w="1410" w:type="dxa"/>
            <w:vAlign w:val="center"/>
          </w:tcPr>
          <w:p w:rsidR="007D1CE2" w:rsidRPr="001059DE" w:rsidRDefault="007D1CE2"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D1CE2" w:rsidRPr="001059DE" w:rsidRDefault="007D1CE2"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bl>
    <w:p w:rsidR="007D1CE2" w:rsidRPr="001059DE" w:rsidRDefault="007D1CE2" w:rsidP="007D1CE2">
      <w:pPr>
        <w:pStyle w:val="4"/>
        <w:rPr>
          <w:color w:val="000000" w:themeColor="text1"/>
        </w:rPr>
      </w:pPr>
      <w:r w:rsidRPr="001059DE">
        <w:rPr>
          <w:rFonts w:hint="eastAsia"/>
          <w:color w:val="000000" w:themeColor="text1"/>
        </w:rPr>
        <w:t>输出</w:t>
      </w:r>
    </w:p>
    <w:p w:rsidR="00EB0B9F" w:rsidRPr="001059DE" w:rsidRDefault="00EB0B9F" w:rsidP="00EB0B9F"/>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EB0B9F"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B0B9F"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EB0B9F"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EB0B9F" w:rsidRPr="001059DE" w:rsidRDefault="00EB0B9F"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EB0B9F" w:rsidRPr="001059DE" w:rsidRDefault="00EB0B9F"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applytol</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productTypeName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产品类型</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bookrate</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借款利率（</w:t>
            </w:r>
            <w:r w:rsidRPr="001059DE">
              <w:rPr>
                <w:rFonts w:hint="eastAsia"/>
              </w:rPr>
              <w:t>%</w:t>
            </w:r>
            <w:r w:rsidRPr="001059DE">
              <w:rPr>
                <w:rFonts w:hint="eastAsia"/>
              </w:rPr>
              <w:t>）</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loanperiod</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借款期限</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servicefee</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multiReturnSum</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每期还款金额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title</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协议名称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detail</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协议名称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EB0B9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EB0B9F" w:rsidRPr="001059DE" w:rsidRDefault="00EB0B9F" w:rsidP="00EB0B9F">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url</w:t>
            </w:r>
          </w:p>
        </w:tc>
        <w:tc>
          <w:tcPr>
            <w:tcW w:w="1244"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协议链接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EB0B9F" w:rsidRPr="001059DE" w:rsidRDefault="00EB0B9F" w:rsidP="00EB0B9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7D1CE2" w:rsidRPr="001059DE" w:rsidRDefault="007D1CE2" w:rsidP="007D1CE2"/>
    <w:p w:rsidR="005C2A20" w:rsidRPr="001059DE" w:rsidRDefault="005C2A20" w:rsidP="005C2A20">
      <w:r w:rsidRPr="001059DE">
        <w:t>{</w:t>
      </w:r>
    </w:p>
    <w:p w:rsidR="005C2A20" w:rsidRPr="001059DE" w:rsidRDefault="005C2A20" w:rsidP="005C2A20">
      <w:r w:rsidRPr="001059DE">
        <w:t xml:space="preserve">    "code": 0,</w:t>
      </w:r>
    </w:p>
    <w:p w:rsidR="005C2A20" w:rsidRPr="001059DE" w:rsidRDefault="005C2A20" w:rsidP="005C2A20">
      <w:r w:rsidRPr="001059DE">
        <w:t xml:space="preserve">    "data": {</w:t>
      </w:r>
    </w:p>
    <w:p w:rsidR="005C2A20" w:rsidRPr="001059DE" w:rsidRDefault="005C2A20" w:rsidP="005C2A20">
      <w:r w:rsidRPr="001059DE">
        <w:t xml:space="preserve">        "loanTips": [</w:t>
      </w:r>
    </w:p>
    <w:p w:rsidR="005C2A20" w:rsidRPr="001059DE" w:rsidRDefault="005C2A20" w:rsidP="005C2A20">
      <w:r w:rsidRPr="001059DE">
        <w:t xml:space="preserve">            {</w:t>
      </w:r>
    </w:p>
    <w:p w:rsidR="005C2A20" w:rsidRPr="001059DE" w:rsidRDefault="005C2A20" w:rsidP="005C2A20">
      <w:r w:rsidRPr="001059DE">
        <w:rPr>
          <w:rFonts w:hint="eastAsia"/>
        </w:rPr>
        <w:t xml:space="preserve">                "detail": "</w:t>
      </w:r>
      <w:r w:rsidRPr="001059DE">
        <w:rPr>
          <w:rFonts w:hint="eastAsia"/>
        </w:rPr>
        <w:t>借款人特别提示</w:t>
      </w:r>
      <w:r w:rsidRPr="001059DE">
        <w:rPr>
          <w:rFonts w:hint="eastAsia"/>
        </w:rPr>
        <w:t>",</w:t>
      </w:r>
    </w:p>
    <w:p w:rsidR="005C2A20" w:rsidRPr="001059DE" w:rsidRDefault="005C2A20" w:rsidP="005C2A20">
      <w:r w:rsidRPr="001059DE">
        <w:rPr>
          <w:rFonts w:hint="eastAsia"/>
        </w:rPr>
        <w:t xml:space="preserve">                "title": "</w:t>
      </w:r>
      <w:r w:rsidRPr="001059DE">
        <w:rPr>
          <w:rFonts w:hint="eastAsia"/>
        </w:rPr>
        <w:t>借款人特别提示</w:t>
      </w:r>
      <w:r w:rsidRPr="001059DE">
        <w:rPr>
          <w:rFonts w:hint="eastAsia"/>
        </w:rPr>
        <w:t>",</w:t>
      </w:r>
    </w:p>
    <w:p w:rsidR="005C2A20" w:rsidRPr="001059DE" w:rsidRDefault="005C2A20" w:rsidP="005C2A20">
      <w:r w:rsidRPr="001059DE">
        <w:t xml:space="preserve">                "url": "http://192.168.1.77:86/hyxd_qtw/contract/20181204/18120400001JKTS.pdf"</w:t>
      </w:r>
    </w:p>
    <w:p w:rsidR="005C2A20" w:rsidRPr="001059DE" w:rsidRDefault="005C2A20" w:rsidP="005C2A20">
      <w:r w:rsidRPr="001059DE">
        <w:t xml:space="preserve">            },</w:t>
      </w:r>
    </w:p>
    <w:p w:rsidR="005C2A20" w:rsidRPr="001059DE" w:rsidRDefault="005C2A20" w:rsidP="005C2A20">
      <w:r w:rsidRPr="001059DE">
        <w:t xml:space="preserve">            {</w:t>
      </w:r>
    </w:p>
    <w:p w:rsidR="005C2A20" w:rsidRPr="001059DE" w:rsidRDefault="005C2A20" w:rsidP="005C2A20">
      <w:r w:rsidRPr="001059DE">
        <w:rPr>
          <w:rFonts w:hint="eastAsia"/>
        </w:rPr>
        <w:t xml:space="preserve">                "detail": "</w:t>
      </w:r>
      <w:r w:rsidRPr="001059DE">
        <w:rPr>
          <w:rFonts w:hint="eastAsia"/>
        </w:rPr>
        <w:t>借款人服务协议</w:t>
      </w:r>
      <w:r w:rsidRPr="001059DE">
        <w:rPr>
          <w:rFonts w:hint="eastAsia"/>
        </w:rPr>
        <w:t>",</w:t>
      </w:r>
    </w:p>
    <w:p w:rsidR="005C2A20" w:rsidRPr="001059DE" w:rsidRDefault="005C2A20" w:rsidP="005C2A20">
      <w:r w:rsidRPr="001059DE">
        <w:rPr>
          <w:rFonts w:hint="eastAsia"/>
        </w:rPr>
        <w:t xml:space="preserve">                "title": "</w:t>
      </w:r>
      <w:r w:rsidRPr="001059DE">
        <w:rPr>
          <w:rFonts w:hint="eastAsia"/>
        </w:rPr>
        <w:t>借款人服务协议</w:t>
      </w:r>
      <w:r w:rsidRPr="001059DE">
        <w:rPr>
          <w:rFonts w:hint="eastAsia"/>
        </w:rPr>
        <w:t>",</w:t>
      </w:r>
    </w:p>
    <w:p w:rsidR="005C2A20" w:rsidRPr="001059DE" w:rsidRDefault="005C2A20" w:rsidP="005C2A20">
      <w:r w:rsidRPr="001059DE">
        <w:t xml:space="preserve">                "url": "http://192.168.1.77:86/hyxd_qtw/contract/20181204/18120400001JKR.pdf"</w:t>
      </w:r>
    </w:p>
    <w:p w:rsidR="005C2A20" w:rsidRPr="001059DE" w:rsidRDefault="005C2A20" w:rsidP="005C2A20">
      <w:r w:rsidRPr="001059DE">
        <w:t xml:space="preserve">            }</w:t>
      </w:r>
    </w:p>
    <w:p w:rsidR="005C2A20" w:rsidRPr="001059DE" w:rsidRDefault="005C2A20" w:rsidP="005C2A20">
      <w:r w:rsidRPr="001059DE">
        <w:t xml:space="preserve">        ],</w:t>
      </w:r>
    </w:p>
    <w:p w:rsidR="005C2A20" w:rsidRPr="001059DE" w:rsidRDefault="005C2A20" w:rsidP="005C2A20">
      <w:r w:rsidRPr="001059DE">
        <w:t xml:space="preserve">        "list": {</w:t>
      </w:r>
    </w:p>
    <w:p w:rsidR="005C2A20" w:rsidRPr="001059DE" w:rsidRDefault="005C2A20" w:rsidP="005C2A20">
      <w:r w:rsidRPr="001059DE">
        <w:t xml:space="preserve">            "bookrate": 10,</w:t>
      </w:r>
    </w:p>
    <w:p w:rsidR="005C2A20" w:rsidRPr="001059DE" w:rsidRDefault="005C2A20" w:rsidP="005C2A20">
      <w:r w:rsidRPr="001059DE">
        <w:t xml:space="preserve">            "servicefee": 3301.58,</w:t>
      </w:r>
    </w:p>
    <w:p w:rsidR="005C2A20" w:rsidRPr="001059DE" w:rsidRDefault="005C2A20" w:rsidP="005C2A20">
      <w:r w:rsidRPr="001059DE">
        <w:t xml:space="preserve">            "applytol": 50000,</w:t>
      </w:r>
    </w:p>
    <w:p w:rsidR="005C2A20" w:rsidRPr="001059DE" w:rsidRDefault="005C2A20" w:rsidP="005C2A20">
      <w:r w:rsidRPr="001059DE">
        <w:rPr>
          <w:rFonts w:hint="eastAsia"/>
        </w:rPr>
        <w:t xml:space="preserve">            "productTypeName": "</w:t>
      </w:r>
      <w:r w:rsidRPr="001059DE">
        <w:rPr>
          <w:rFonts w:hint="eastAsia"/>
        </w:rPr>
        <w:t>鑫优贷</w:t>
      </w:r>
      <w:r w:rsidRPr="001059DE">
        <w:rPr>
          <w:rFonts w:hint="eastAsia"/>
        </w:rPr>
        <w:t>A",</w:t>
      </w:r>
    </w:p>
    <w:p w:rsidR="005C2A20" w:rsidRPr="001059DE" w:rsidRDefault="005C2A20" w:rsidP="005C2A20">
      <w:r w:rsidRPr="001059DE">
        <w:t xml:space="preserve">            "multiReturnSum": 8578.07,</w:t>
      </w:r>
    </w:p>
    <w:p w:rsidR="005C2A20" w:rsidRPr="001059DE" w:rsidRDefault="005C2A20" w:rsidP="005C2A20">
      <w:r w:rsidRPr="001059DE">
        <w:t xml:space="preserve">            "loanperiod": 6</w:t>
      </w:r>
    </w:p>
    <w:p w:rsidR="005C2A20" w:rsidRPr="001059DE" w:rsidRDefault="005C2A20" w:rsidP="005C2A20">
      <w:r w:rsidRPr="001059DE">
        <w:t xml:space="preserve">        }</w:t>
      </w:r>
    </w:p>
    <w:p w:rsidR="005C2A20" w:rsidRPr="001059DE" w:rsidRDefault="005C2A20" w:rsidP="005C2A20">
      <w:r w:rsidRPr="001059DE">
        <w:t xml:space="preserve">    },</w:t>
      </w:r>
    </w:p>
    <w:p w:rsidR="005C2A20" w:rsidRPr="001059DE" w:rsidRDefault="005C2A20" w:rsidP="005C2A20">
      <w:r w:rsidRPr="001059DE">
        <w:rPr>
          <w:rFonts w:hint="eastAsia"/>
        </w:rPr>
        <w:t xml:space="preserve">    "message": "</w:t>
      </w:r>
      <w:r w:rsidRPr="001059DE">
        <w:rPr>
          <w:rFonts w:hint="eastAsia"/>
        </w:rPr>
        <w:t>签约信息展示查询成功</w:t>
      </w:r>
      <w:r w:rsidRPr="001059DE">
        <w:rPr>
          <w:rFonts w:hint="eastAsia"/>
        </w:rPr>
        <w:t>"</w:t>
      </w:r>
    </w:p>
    <w:p w:rsidR="005C2A20" w:rsidRPr="001059DE" w:rsidRDefault="005C2A20" w:rsidP="005C2A20">
      <w:r w:rsidRPr="001059DE">
        <w:t>}</w:t>
      </w:r>
    </w:p>
    <w:p w:rsidR="00A53C8C" w:rsidRPr="001059DE" w:rsidRDefault="00A53C8C" w:rsidP="00A53C8C">
      <w:pPr>
        <w:pStyle w:val="3"/>
      </w:pPr>
      <w:r w:rsidRPr="001059DE">
        <w:rPr>
          <w:rFonts w:hint="eastAsia"/>
          <w:color w:val="000000" w:themeColor="text1"/>
        </w:rPr>
        <w:lastRenderedPageBreak/>
        <w:t>我的借款</w:t>
      </w:r>
      <w:r w:rsidRPr="001059DE">
        <w:rPr>
          <w:rFonts w:hint="eastAsia"/>
          <w:color w:val="000000" w:themeColor="text1"/>
        </w:rPr>
        <w:t xml:space="preserve"> </w:t>
      </w:r>
      <w:r w:rsidRPr="001059DE">
        <w:rPr>
          <w:rFonts w:hint="eastAsia"/>
        </w:rPr>
        <w:t xml:space="preserve"> </w:t>
      </w:r>
      <w:r w:rsidRPr="001059DE">
        <w:rPr>
          <w:rFonts w:hint="eastAsia"/>
        </w:rPr>
        <w:t>签约操作</w:t>
      </w:r>
      <w:r w:rsidRPr="001059DE">
        <w:rPr>
          <w:rFonts w:hint="eastAsia"/>
        </w:rPr>
        <w:t xml:space="preserve"> </w:t>
      </w:r>
      <w:r w:rsidRPr="001059DE">
        <w:rPr>
          <w:rFonts w:hint="eastAsia"/>
        </w:rPr>
        <w:t>接口</w:t>
      </w:r>
    </w:p>
    <w:p w:rsidR="00A53C8C" w:rsidRPr="001059DE" w:rsidRDefault="00A53C8C" w:rsidP="00A53C8C">
      <w:pPr>
        <w:pStyle w:val="4"/>
        <w:rPr>
          <w:color w:val="000000" w:themeColor="text1"/>
        </w:rPr>
      </w:pPr>
      <w:r w:rsidRPr="001059DE">
        <w:rPr>
          <w:rFonts w:hint="eastAsia"/>
          <w:color w:val="000000" w:themeColor="text1"/>
        </w:rPr>
        <w:t>输入</w:t>
      </w:r>
    </w:p>
    <w:p w:rsidR="00A53C8C" w:rsidRPr="001059DE" w:rsidRDefault="00A53C8C" w:rsidP="00A53C8C">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53C8C" w:rsidRPr="001059DE" w:rsidRDefault="00A53C8C" w:rsidP="00A53C8C">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/api/loan/loanSignOperation</w:t>
      </w:r>
    </w:p>
    <w:p w:rsidR="00A53C8C" w:rsidRPr="001059DE" w:rsidRDefault="00A53C8C" w:rsidP="00A53C8C">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53C8C"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 w:val="0"/>
                <w:bCs w:val="0"/>
                <w:color w:val="000000" w:themeColor="text1"/>
              </w:rPr>
            </w:pPr>
            <w:r w:rsidRPr="001059DE">
              <w:rPr>
                <w:rFonts w:hint="eastAsia"/>
                <w:color w:val="000000" w:themeColor="text1"/>
              </w:rPr>
              <w:t>参数</w:t>
            </w:r>
          </w:p>
        </w:tc>
        <w:tc>
          <w:tcPr>
            <w:tcW w:w="1410" w:type="dxa"/>
            <w:vAlign w:val="center"/>
          </w:tcPr>
          <w:p w:rsidR="00A53C8C" w:rsidRPr="001059DE" w:rsidRDefault="00A53C8C"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53C8C" w:rsidRPr="001059DE" w:rsidRDefault="00A53C8C"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color w:val="000000" w:themeColor="text1"/>
                <w:szCs w:val="21"/>
              </w:rPr>
            </w:pPr>
            <w:r w:rsidRPr="001059DE">
              <w:rPr>
                <w:color w:val="000000" w:themeColor="text1"/>
                <w:szCs w:val="21"/>
              </w:rPr>
              <w:t>debtcode</w:t>
            </w:r>
          </w:p>
        </w:tc>
        <w:tc>
          <w:tcPr>
            <w:tcW w:w="1410" w:type="dxa"/>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color w:val="000000" w:themeColor="text1"/>
                <w:szCs w:val="21"/>
              </w:rPr>
            </w:pPr>
            <w:r w:rsidRPr="001059DE">
              <w:rPr>
                <w:rFonts w:hint="eastAsia"/>
                <w:color w:val="000000" w:themeColor="text1"/>
                <w:szCs w:val="21"/>
              </w:rPr>
              <w:t>userId</w:t>
            </w:r>
          </w:p>
        </w:tc>
        <w:tc>
          <w:tcPr>
            <w:tcW w:w="1410" w:type="dxa"/>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A53C8C" w:rsidRPr="001059DE" w:rsidRDefault="00A8298F" w:rsidP="0024603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A53C8C" w:rsidRPr="001059DE" w:rsidRDefault="00A53C8C" w:rsidP="00A53C8C">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A53C8C"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 w:val="0"/>
                <w:bCs w:val="0"/>
                <w:color w:val="000000" w:themeColor="text1"/>
              </w:rPr>
            </w:pPr>
            <w:r w:rsidRPr="001059DE">
              <w:rPr>
                <w:rFonts w:hint="eastAsia"/>
                <w:color w:val="000000" w:themeColor="text1"/>
              </w:rPr>
              <w:t>参数</w:t>
            </w:r>
          </w:p>
        </w:tc>
        <w:tc>
          <w:tcPr>
            <w:tcW w:w="7155" w:type="dxa"/>
            <w:gridSpan w:val="2"/>
            <w:vAlign w:val="center"/>
          </w:tcPr>
          <w:p w:rsidR="00A53C8C" w:rsidRPr="001059DE" w:rsidRDefault="00A53C8C"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A53C8C" w:rsidRPr="001059DE" w:rsidTr="0024603B">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 w:val="0"/>
                <w:bCs w:val="0"/>
                <w:color w:val="000000" w:themeColor="text1"/>
                <w:sz w:val="24"/>
                <w:szCs w:val="24"/>
              </w:rPr>
            </w:pPr>
            <w:r w:rsidRPr="001059DE">
              <w:rPr>
                <w:b w:val="0"/>
                <w:bCs w:val="0"/>
                <w:color w:val="000000" w:themeColor="text1"/>
                <w:sz w:val="24"/>
                <w:szCs w:val="24"/>
              </w:rPr>
              <w:t>data</w:t>
            </w:r>
          </w:p>
        </w:tc>
        <w:tc>
          <w:tcPr>
            <w:tcW w:w="2332" w:type="dxa"/>
            <w:vAlign w:val="center"/>
          </w:tcPr>
          <w:p w:rsidR="00A53C8C" w:rsidRPr="001059DE" w:rsidRDefault="00A53C8C" w:rsidP="0024603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4823" w:type="dxa"/>
            <w:vAlign w:val="center"/>
          </w:tcPr>
          <w:p w:rsidR="00A53C8C" w:rsidRPr="001059DE" w:rsidRDefault="00A53C8C" w:rsidP="0024603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r>
    </w:tbl>
    <w:p w:rsidR="00A53C8C" w:rsidRPr="001059DE" w:rsidRDefault="00A53C8C" w:rsidP="00A53C8C"/>
    <w:p w:rsidR="00A53C8C" w:rsidRPr="001059DE" w:rsidRDefault="00A53C8C" w:rsidP="00A53C8C">
      <w:r w:rsidRPr="001059DE">
        <w:t>{</w:t>
      </w:r>
    </w:p>
    <w:p w:rsidR="00A53C8C" w:rsidRPr="001059DE" w:rsidRDefault="00A53C8C" w:rsidP="00A53C8C">
      <w:r w:rsidRPr="001059DE">
        <w:t xml:space="preserve">    "code": 0,</w:t>
      </w:r>
    </w:p>
    <w:p w:rsidR="00A53C8C" w:rsidRPr="001059DE" w:rsidRDefault="00A53C8C" w:rsidP="00A53C8C">
      <w:r w:rsidRPr="001059DE">
        <w:t xml:space="preserve">    "data": null,</w:t>
      </w:r>
    </w:p>
    <w:p w:rsidR="00A53C8C" w:rsidRPr="001059DE" w:rsidRDefault="00A53C8C" w:rsidP="00A53C8C">
      <w:r w:rsidRPr="001059DE">
        <w:rPr>
          <w:rFonts w:hint="eastAsia"/>
        </w:rPr>
        <w:t xml:space="preserve">    "message": "</w:t>
      </w:r>
      <w:r w:rsidRPr="001059DE">
        <w:rPr>
          <w:rFonts w:hint="eastAsia"/>
        </w:rPr>
        <w:t>签约成功</w:t>
      </w:r>
      <w:r w:rsidRPr="001059DE">
        <w:rPr>
          <w:rFonts w:hint="eastAsia"/>
        </w:rPr>
        <w:t>"</w:t>
      </w:r>
    </w:p>
    <w:p w:rsidR="00A53C8C" w:rsidRPr="001059DE" w:rsidRDefault="00A53C8C" w:rsidP="00A53C8C">
      <w:pPr>
        <w:rPr>
          <w:color w:val="000000" w:themeColor="text1"/>
        </w:rPr>
      </w:pPr>
      <w:r w:rsidRPr="001059DE">
        <w:t>}</w:t>
      </w:r>
    </w:p>
    <w:p w:rsidR="00A53C8C" w:rsidRPr="001059DE" w:rsidRDefault="00A53C8C" w:rsidP="00A53C8C">
      <w:pPr>
        <w:pStyle w:val="3"/>
      </w:pPr>
      <w:r w:rsidRPr="001059DE">
        <w:rPr>
          <w:rFonts w:hint="eastAsia"/>
          <w:color w:val="000000" w:themeColor="text1"/>
        </w:rPr>
        <w:t>我的借款</w:t>
      </w:r>
      <w:r w:rsidRPr="001059DE">
        <w:rPr>
          <w:rFonts w:hint="eastAsia"/>
          <w:color w:val="000000" w:themeColor="text1"/>
        </w:rPr>
        <w:t xml:space="preserve"> </w:t>
      </w:r>
      <w:r w:rsidRPr="001059DE">
        <w:rPr>
          <w:rFonts w:hint="eastAsia"/>
        </w:rPr>
        <w:t xml:space="preserve"> </w:t>
      </w:r>
      <w:r w:rsidRPr="001059DE">
        <w:rPr>
          <w:rFonts w:hint="eastAsia"/>
        </w:rPr>
        <w:t>自动还款接口</w:t>
      </w:r>
    </w:p>
    <w:p w:rsidR="00A53C8C" w:rsidRPr="001059DE" w:rsidRDefault="00A53C8C" w:rsidP="00A53C8C">
      <w:pPr>
        <w:pStyle w:val="4"/>
        <w:rPr>
          <w:color w:val="000000" w:themeColor="text1"/>
        </w:rPr>
      </w:pPr>
      <w:r w:rsidRPr="001059DE">
        <w:rPr>
          <w:rFonts w:hint="eastAsia"/>
          <w:color w:val="000000" w:themeColor="text1"/>
        </w:rPr>
        <w:t>输入</w:t>
      </w:r>
    </w:p>
    <w:p w:rsidR="00A53C8C" w:rsidRPr="001059DE" w:rsidRDefault="00A53C8C" w:rsidP="00A53C8C">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53C8C" w:rsidRPr="001059DE" w:rsidRDefault="00A53C8C" w:rsidP="00A53C8C">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/api/loan/loanAutoRepayment</w:t>
      </w:r>
    </w:p>
    <w:p w:rsidR="00A53C8C" w:rsidRPr="001059DE" w:rsidRDefault="00A53C8C" w:rsidP="00A53C8C">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53C8C"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 w:val="0"/>
                <w:bCs w:val="0"/>
                <w:color w:val="000000" w:themeColor="text1"/>
              </w:rPr>
            </w:pPr>
            <w:r w:rsidRPr="001059DE">
              <w:rPr>
                <w:rFonts w:hint="eastAsia"/>
                <w:color w:val="000000" w:themeColor="text1"/>
              </w:rPr>
              <w:t>参数</w:t>
            </w:r>
          </w:p>
        </w:tc>
        <w:tc>
          <w:tcPr>
            <w:tcW w:w="1410" w:type="dxa"/>
            <w:vAlign w:val="center"/>
          </w:tcPr>
          <w:p w:rsidR="00A53C8C" w:rsidRPr="001059DE" w:rsidRDefault="00A53C8C"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53C8C" w:rsidRPr="001059DE" w:rsidRDefault="00A53C8C"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color w:val="000000" w:themeColor="text1"/>
                <w:szCs w:val="21"/>
              </w:rPr>
            </w:pPr>
            <w:r w:rsidRPr="001059DE">
              <w:rPr>
                <w:color w:val="000000" w:themeColor="text1"/>
                <w:szCs w:val="21"/>
              </w:rPr>
              <w:t>debtcode</w:t>
            </w:r>
          </w:p>
        </w:tc>
        <w:tc>
          <w:tcPr>
            <w:tcW w:w="1410" w:type="dxa"/>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color w:val="000000" w:themeColor="text1"/>
                <w:szCs w:val="21"/>
              </w:rPr>
            </w:pPr>
            <w:r w:rsidRPr="001059DE">
              <w:rPr>
                <w:rFonts w:hint="eastAsia"/>
                <w:color w:val="000000" w:themeColor="text1"/>
                <w:szCs w:val="21"/>
              </w:rPr>
              <w:t>userId</w:t>
            </w:r>
          </w:p>
        </w:tc>
        <w:tc>
          <w:tcPr>
            <w:tcW w:w="1410" w:type="dxa"/>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A53C8C" w:rsidRPr="001059DE" w:rsidRDefault="00B456E1" w:rsidP="0024603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A53C8C" w:rsidRPr="001059DE" w:rsidRDefault="00A53C8C" w:rsidP="00A53C8C">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A53C8C"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 w:val="0"/>
                <w:bCs w:val="0"/>
                <w:color w:val="000000" w:themeColor="text1"/>
              </w:rPr>
            </w:pPr>
            <w:r w:rsidRPr="001059DE">
              <w:rPr>
                <w:rFonts w:hint="eastAsia"/>
                <w:color w:val="000000" w:themeColor="text1"/>
              </w:rPr>
              <w:t>参数</w:t>
            </w:r>
          </w:p>
        </w:tc>
        <w:tc>
          <w:tcPr>
            <w:tcW w:w="7155" w:type="dxa"/>
            <w:gridSpan w:val="2"/>
            <w:vAlign w:val="center"/>
          </w:tcPr>
          <w:p w:rsidR="00A53C8C" w:rsidRPr="001059DE" w:rsidRDefault="00A53C8C"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53C8C"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Cs w:val="0"/>
                <w:color w:val="000000" w:themeColor="text1"/>
                <w:szCs w:val="21"/>
              </w:rPr>
            </w:pPr>
            <w:r w:rsidRPr="001059DE">
              <w:rPr>
                <w:rFonts w:hint="eastAsia"/>
                <w:color w:val="000000" w:themeColor="text1"/>
                <w:szCs w:val="21"/>
              </w:rPr>
              <w:lastRenderedPageBreak/>
              <w:t>message</w:t>
            </w:r>
          </w:p>
        </w:tc>
        <w:tc>
          <w:tcPr>
            <w:tcW w:w="7155" w:type="dxa"/>
            <w:gridSpan w:val="2"/>
            <w:vAlign w:val="center"/>
          </w:tcPr>
          <w:p w:rsidR="00A53C8C" w:rsidRPr="001059DE" w:rsidRDefault="00A53C8C" w:rsidP="0024603B">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A53C8C" w:rsidRPr="001059DE" w:rsidTr="0024603B">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53C8C" w:rsidRPr="001059DE" w:rsidRDefault="00A53C8C" w:rsidP="0024603B">
            <w:pPr>
              <w:rPr>
                <w:b w:val="0"/>
                <w:bCs w:val="0"/>
                <w:color w:val="000000" w:themeColor="text1"/>
                <w:sz w:val="24"/>
                <w:szCs w:val="24"/>
              </w:rPr>
            </w:pPr>
            <w:r w:rsidRPr="001059DE">
              <w:rPr>
                <w:b w:val="0"/>
                <w:bCs w:val="0"/>
                <w:color w:val="000000" w:themeColor="text1"/>
                <w:sz w:val="24"/>
                <w:szCs w:val="24"/>
              </w:rPr>
              <w:t>data</w:t>
            </w:r>
          </w:p>
        </w:tc>
        <w:tc>
          <w:tcPr>
            <w:tcW w:w="2332" w:type="dxa"/>
            <w:vAlign w:val="center"/>
          </w:tcPr>
          <w:p w:rsidR="00A53C8C" w:rsidRPr="001059DE" w:rsidRDefault="00A53C8C" w:rsidP="0024603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4823" w:type="dxa"/>
            <w:vAlign w:val="center"/>
          </w:tcPr>
          <w:p w:rsidR="00A53C8C" w:rsidRPr="001059DE" w:rsidRDefault="00A53C8C" w:rsidP="0024603B">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p>
        </w:tc>
      </w:tr>
    </w:tbl>
    <w:p w:rsidR="00A53C8C" w:rsidRPr="001059DE" w:rsidRDefault="00A53C8C" w:rsidP="00A53C8C"/>
    <w:p w:rsidR="00A53C8C" w:rsidRPr="001059DE" w:rsidRDefault="00A53C8C" w:rsidP="00A53C8C">
      <w:r w:rsidRPr="001059DE">
        <w:t>{</w:t>
      </w:r>
    </w:p>
    <w:p w:rsidR="00A53C8C" w:rsidRPr="001059DE" w:rsidRDefault="00A53C8C" w:rsidP="00A53C8C">
      <w:r w:rsidRPr="001059DE">
        <w:t xml:space="preserve">    "code": 0,</w:t>
      </w:r>
    </w:p>
    <w:p w:rsidR="00A53C8C" w:rsidRPr="001059DE" w:rsidRDefault="00A53C8C" w:rsidP="00A53C8C">
      <w:r w:rsidRPr="001059DE">
        <w:t xml:space="preserve">    "data": null,</w:t>
      </w:r>
    </w:p>
    <w:p w:rsidR="00A53C8C" w:rsidRPr="001059DE" w:rsidRDefault="00A53C8C" w:rsidP="00A53C8C">
      <w:r w:rsidRPr="001059DE">
        <w:rPr>
          <w:rFonts w:hint="eastAsia"/>
        </w:rPr>
        <w:t xml:space="preserve">    "message": "</w:t>
      </w:r>
      <w:r w:rsidRPr="001059DE">
        <w:rPr>
          <w:rFonts w:hint="eastAsia"/>
        </w:rPr>
        <w:t>授权自动还款成功</w:t>
      </w:r>
      <w:r w:rsidRPr="001059DE">
        <w:rPr>
          <w:rFonts w:hint="eastAsia"/>
        </w:rPr>
        <w:t>"</w:t>
      </w:r>
    </w:p>
    <w:p w:rsidR="00A53C8C" w:rsidRPr="001059DE" w:rsidRDefault="00A53C8C" w:rsidP="00A53C8C">
      <w:r w:rsidRPr="001059DE">
        <w:t>}</w:t>
      </w:r>
    </w:p>
    <w:p w:rsidR="007D1CE2" w:rsidRPr="001059DE" w:rsidRDefault="007D1CE2" w:rsidP="007D1CE2">
      <w:pPr>
        <w:pStyle w:val="3"/>
        <w:rPr>
          <w:color w:val="000000" w:themeColor="text1"/>
        </w:rPr>
      </w:pPr>
      <w:r w:rsidRPr="001059DE">
        <w:rPr>
          <w:color w:val="000000" w:themeColor="text1"/>
        </w:rPr>
        <w:t>我的借款</w:t>
      </w:r>
      <w:r w:rsidRPr="001059DE">
        <w:rPr>
          <w:rFonts w:hint="eastAsia"/>
          <w:color w:val="000000" w:themeColor="text1"/>
        </w:rPr>
        <w:t>-</w:t>
      </w:r>
      <w:r w:rsidRPr="001059DE">
        <w:rPr>
          <w:rFonts w:hint="eastAsia"/>
          <w:color w:val="000000" w:themeColor="text1"/>
        </w:rPr>
        <w:t>借款记录</w:t>
      </w:r>
    </w:p>
    <w:p w:rsidR="007D1CE2" w:rsidRPr="001059DE" w:rsidRDefault="007D1CE2" w:rsidP="007D1CE2">
      <w:pPr>
        <w:pStyle w:val="4"/>
        <w:rPr>
          <w:color w:val="000000" w:themeColor="text1"/>
        </w:rPr>
      </w:pPr>
      <w:r w:rsidRPr="001059DE">
        <w:rPr>
          <w:rFonts w:hint="eastAsia"/>
          <w:color w:val="000000" w:themeColor="text1"/>
        </w:rPr>
        <w:t>输入</w:t>
      </w:r>
    </w:p>
    <w:p w:rsidR="007D1CE2" w:rsidRPr="001059DE" w:rsidRDefault="007D1CE2" w:rsidP="007D1C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D1CE2" w:rsidRPr="001059DE" w:rsidRDefault="007D1CE2" w:rsidP="007D1CE2">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/api/loan/loanRecord</w:t>
      </w:r>
    </w:p>
    <w:p w:rsidR="007D1CE2" w:rsidRPr="001059DE" w:rsidRDefault="007D1CE2" w:rsidP="007D1C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D1CE2"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D1CE2" w:rsidRPr="001059DE" w:rsidRDefault="007D1CE2" w:rsidP="00875379">
            <w:pPr>
              <w:rPr>
                <w:b w:val="0"/>
                <w:bCs w:val="0"/>
                <w:color w:val="000000" w:themeColor="text1"/>
              </w:rPr>
            </w:pPr>
            <w:r w:rsidRPr="001059DE">
              <w:rPr>
                <w:rFonts w:hint="eastAsia"/>
                <w:color w:val="000000" w:themeColor="text1"/>
              </w:rPr>
              <w:t>参数</w:t>
            </w:r>
          </w:p>
        </w:tc>
        <w:tc>
          <w:tcPr>
            <w:tcW w:w="1410" w:type="dxa"/>
            <w:vAlign w:val="center"/>
          </w:tcPr>
          <w:p w:rsidR="007D1CE2" w:rsidRPr="001059DE" w:rsidRDefault="007D1CE2"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D1CE2" w:rsidRPr="001059DE" w:rsidRDefault="007D1CE2"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D1CE2"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D1CE2" w:rsidRPr="001059DE" w:rsidRDefault="00DB2A36" w:rsidP="00875379">
            <w:pPr>
              <w:rPr>
                <w:color w:val="000000" w:themeColor="text1"/>
                <w:szCs w:val="21"/>
              </w:rPr>
            </w:pPr>
            <w:r w:rsidRPr="001059DE">
              <w:rPr>
                <w:color w:val="000000" w:themeColor="text1"/>
                <w:szCs w:val="21"/>
              </w:rPr>
              <w:t>userId</w:t>
            </w:r>
          </w:p>
        </w:tc>
        <w:tc>
          <w:tcPr>
            <w:tcW w:w="1410" w:type="dxa"/>
            <w:vAlign w:val="center"/>
          </w:tcPr>
          <w:p w:rsidR="007D1CE2" w:rsidRPr="001059DE" w:rsidRDefault="007D1CE2"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D1CE2" w:rsidRPr="001059DE" w:rsidRDefault="00DB2A36"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借款人</w:t>
            </w:r>
            <w:r w:rsidRPr="001059DE">
              <w:rPr>
                <w:rFonts w:hint="eastAsia"/>
                <w:color w:val="000000" w:themeColor="text1"/>
                <w:szCs w:val="21"/>
              </w:rPr>
              <w:t>用户</w:t>
            </w:r>
            <w:r w:rsidRPr="001059DE">
              <w:rPr>
                <w:rFonts w:hint="eastAsia"/>
                <w:color w:val="000000" w:themeColor="text1"/>
                <w:szCs w:val="21"/>
              </w:rPr>
              <w:t>id</w:t>
            </w:r>
          </w:p>
        </w:tc>
      </w:tr>
    </w:tbl>
    <w:p w:rsidR="007D1CE2" w:rsidRPr="001059DE" w:rsidRDefault="007D1CE2" w:rsidP="007D1CE2">
      <w:pPr>
        <w:pStyle w:val="4"/>
        <w:rPr>
          <w:color w:val="000000" w:themeColor="text1"/>
        </w:rPr>
      </w:pPr>
      <w:r w:rsidRPr="001059DE">
        <w:rPr>
          <w:rFonts w:hint="eastAsia"/>
          <w:color w:val="000000" w:themeColor="text1"/>
        </w:rPr>
        <w:t>输出</w:t>
      </w:r>
    </w:p>
    <w:p w:rsidR="00957E07" w:rsidRPr="001059DE" w:rsidRDefault="00957E07" w:rsidP="00957E07"/>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957E07"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957E07"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957E07"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957E07" w:rsidRPr="001059DE" w:rsidRDefault="00957E07"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957E07" w:rsidRPr="001059DE" w:rsidRDefault="00957E07"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debtcode</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借款编号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productTypeName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产品类型</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applytol</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借款金额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bookrate</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借款利率</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loanperiod</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借款期限</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termNumAmt</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本期应还金额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returnState</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00</w:t>
            </w:r>
            <w:r w:rsidRPr="001059DE">
              <w:rPr>
                <w:rFonts w:hint="eastAsia"/>
              </w:rPr>
              <w:t>正常还款中，</w:t>
            </w:r>
            <w:r w:rsidRPr="001059DE">
              <w:rPr>
                <w:rFonts w:hint="eastAsia"/>
              </w:rPr>
              <w:t>01</w:t>
            </w:r>
            <w:r w:rsidRPr="001059DE">
              <w:rPr>
                <w:rFonts w:hint="eastAsia"/>
              </w:rPr>
              <w:t>逾期还款中，</w:t>
            </w:r>
            <w:r w:rsidRPr="001059DE">
              <w:rPr>
                <w:rFonts w:hint="eastAsia"/>
              </w:rPr>
              <w:t>02</w:t>
            </w:r>
            <w:r w:rsidRPr="001059DE">
              <w:rPr>
                <w:rFonts w:hint="eastAsia"/>
              </w:rPr>
              <w:t>正常完结，</w:t>
            </w:r>
            <w:r w:rsidRPr="001059DE">
              <w:rPr>
                <w:rFonts w:hint="eastAsia"/>
              </w:rPr>
              <w:t>03</w:t>
            </w:r>
            <w:r w:rsidRPr="001059DE">
              <w:rPr>
                <w:rFonts w:hint="eastAsia"/>
              </w:rPr>
              <w:t>提前完结</w:t>
            </w:r>
            <w:r w:rsidRPr="001059DE">
              <w:rPr>
                <w:rFonts w:hint="eastAsia"/>
              </w:rPr>
              <w:t xml:space="preserve"> 04</w:t>
            </w:r>
            <w:r w:rsidRPr="001059DE">
              <w:rPr>
                <w:rFonts w:hint="eastAsia"/>
              </w:rPr>
              <w:t>借款中</w:t>
            </w:r>
            <w:r w:rsidRPr="001059DE">
              <w:rPr>
                <w:rFonts w:hint="eastAsia"/>
              </w:rPr>
              <w:t xml:space="preserve">05  </w:t>
            </w:r>
            <w:r w:rsidRPr="001059DE">
              <w:rPr>
                <w:rFonts w:hint="eastAsia"/>
              </w:rPr>
              <w:t>流标</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repaytype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还款方式：</w:t>
            </w:r>
            <w:r w:rsidRPr="001059DE">
              <w:rPr>
                <w:rFonts w:hint="eastAsia"/>
              </w:rPr>
              <w:t xml:space="preserve">- </w:t>
            </w:r>
            <w:r w:rsidRPr="001059DE">
              <w:rPr>
                <w:rFonts w:hint="eastAsia"/>
              </w:rPr>
              <w:t>等额本息（目前）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bromanfeeSum</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bromanfeeAlready</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已付服务费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termNumAlready</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已还期数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alreadyAmt</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termNumSurplus</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剩余期数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57E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957E07" w:rsidRPr="001059DE" w:rsidRDefault="00957E07" w:rsidP="00957E0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staySumAmt</w:t>
            </w:r>
          </w:p>
        </w:tc>
        <w:tc>
          <w:tcPr>
            <w:tcW w:w="1244"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57E07" w:rsidRPr="001059DE" w:rsidRDefault="00957E07" w:rsidP="00957E0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F13B77" w:rsidRPr="001059DE" w:rsidRDefault="00F13B77" w:rsidP="007D1CE2"/>
    <w:p w:rsidR="007D1CE2" w:rsidRPr="001059DE" w:rsidRDefault="007D1CE2" w:rsidP="007D1CE2">
      <w:r w:rsidRPr="001059DE">
        <w:t>{</w:t>
      </w:r>
    </w:p>
    <w:p w:rsidR="007D1CE2" w:rsidRPr="001059DE" w:rsidRDefault="007D1CE2" w:rsidP="007D1CE2">
      <w:r w:rsidRPr="001059DE">
        <w:t xml:space="preserve">    "code": 0,</w:t>
      </w:r>
    </w:p>
    <w:p w:rsidR="007D1CE2" w:rsidRPr="001059DE" w:rsidRDefault="007D1CE2" w:rsidP="007D1CE2">
      <w:r w:rsidRPr="001059DE">
        <w:t xml:space="preserve">    "data": {</w:t>
      </w:r>
    </w:p>
    <w:p w:rsidR="007D1CE2" w:rsidRPr="001059DE" w:rsidRDefault="007D1CE2" w:rsidP="007D1CE2">
      <w:r w:rsidRPr="001059DE">
        <w:t xml:space="preserve">        "count": 1,</w:t>
      </w:r>
    </w:p>
    <w:p w:rsidR="007D1CE2" w:rsidRPr="001059DE" w:rsidRDefault="007D1CE2" w:rsidP="007D1CE2">
      <w:r w:rsidRPr="001059DE">
        <w:t xml:space="preserve">        "list": [</w:t>
      </w:r>
    </w:p>
    <w:p w:rsidR="007D1CE2" w:rsidRPr="001059DE" w:rsidRDefault="007D1CE2" w:rsidP="007D1CE2">
      <w:r w:rsidRPr="001059DE">
        <w:t xml:space="preserve">            {</w:t>
      </w:r>
    </w:p>
    <w:p w:rsidR="007D1CE2" w:rsidRPr="001059DE" w:rsidRDefault="007D1CE2" w:rsidP="007D1CE2">
      <w:r w:rsidRPr="001059DE">
        <w:t xml:space="preserve">                "alreadyAmt": 0,</w:t>
      </w:r>
    </w:p>
    <w:p w:rsidR="007D1CE2" w:rsidRPr="001059DE" w:rsidRDefault="007D1CE2" w:rsidP="007D1CE2">
      <w:r w:rsidRPr="001059DE">
        <w:t xml:space="preserve">                "applytol": 10000,</w:t>
      </w:r>
    </w:p>
    <w:p w:rsidR="007D1CE2" w:rsidRPr="001059DE" w:rsidRDefault="007D1CE2" w:rsidP="007D1CE2">
      <w:r w:rsidRPr="001059DE">
        <w:t xml:space="preserve">                "bookrate": "0.115000",</w:t>
      </w:r>
    </w:p>
    <w:p w:rsidR="007D1CE2" w:rsidRPr="001059DE" w:rsidRDefault="007D1CE2" w:rsidP="007D1CE2">
      <w:r w:rsidRPr="001059DE">
        <w:t xml:space="preserve">                "bromanfeeAlready": 0,</w:t>
      </w:r>
    </w:p>
    <w:p w:rsidR="007D1CE2" w:rsidRPr="001059DE" w:rsidRDefault="007D1CE2" w:rsidP="007D1CE2">
      <w:r w:rsidRPr="001059DE">
        <w:t xml:space="preserve">                "bromanfeeSum": 0,</w:t>
      </w:r>
    </w:p>
    <w:p w:rsidR="007D1CE2" w:rsidRPr="001059DE" w:rsidRDefault="007D1CE2" w:rsidP="007D1CE2">
      <w:r w:rsidRPr="001059DE">
        <w:t xml:space="preserve">                "debtcode": "TA-0031232",</w:t>
      </w:r>
    </w:p>
    <w:p w:rsidR="007D1CE2" w:rsidRPr="001059DE" w:rsidRDefault="007D1CE2" w:rsidP="007D1CE2">
      <w:r w:rsidRPr="001059DE">
        <w:t xml:space="preserve">                "loanperiod": "24",</w:t>
      </w:r>
    </w:p>
    <w:p w:rsidR="007D1CE2" w:rsidRPr="001059DE" w:rsidRDefault="007D1CE2" w:rsidP="007D1CE2">
      <w:r w:rsidRPr="001059DE">
        <w:rPr>
          <w:rFonts w:hint="eastAsia"/>
        </w:rPr>
        <w:t xml:space="preserve">                "productTypeName": "</w:t>
      </w:r>
      <w:r w:rsidRPr="001059DE">
        <w:rPr>
          <w:rFonts w:hint="eastAsia"/>
        </w:rPr>
        <w:t>鑫优贷</w:t>
      </w:r>
      <w:r w:rsidRPr="001059DE">
        <w:rPr>
          <w:rFonts w:hint="eastAsia"/>
        </w:rPr>
        <w:t>B",</w:t>
      </w:r>
    </w:p>
    <w:p w:rsidR="007D1CE2" w:rsidRPr="001059DE" w:rsidRDefault="007D1CE2" w:rsidP="007D1CE2">
      <w:r w:rsidRPr="001059DE">
        <w:t xml:space="preserve">                "repaytype": "1",</w:t>
      </w:r>
    </w:p>
    <w:p w:rsidR="007D1CE2" w:rsidRPr="001059DE" w:rsidRDefault="007D1CE2" w:rsidP="007D1CE2">
      <w:r w:rsidRPr="001059DE">
        <w:t xml:space="preserve">                "returnState": "3",</w:t>
      </w:r>
    </w:p>
    <w:p w:rsidR="007D1CE2" w:rsidRPr="001059DE" w:rsidRDefault="007D1CE2" w:rsidP="007D1CE2">
      <w:r w:rsidRPr="001059DE">
        <w:t xml:space="preserve">                "staySumAmt": 0,</w:t>
      </w:r>
    </w:p>
    <w:p w:rsidR="007D1CE2" w:rsidRPr="001059DE" w:rsidRDefault="007D1CE2" w:rsidP="007D1CE2">
      <w:r w:rsidRPr="001059DE">
        <w:t xml:space="preserve">                "termNumAlready": "0",</w:t>
      </w:r>
    </w:p>
    <w:p w:rsidR="007D1CE2" w:rsidRPr="001059DE" w:rsidRDefault="007D1CE2" w:rsidP="007D1CE2">
      <w:r w:rsidRPr="001059DE">
        <w:t xml:space="preserve">                "termNumAmt": 0,</w:t>
      </w:r>
    </w:p>
    <w:p w:rsidR="007D1CE2" w:rsidRPr="001059DE" w:rsidRDefault="007D1CE2" w:rsidP="007D1CE2">
      <w:r w:rsidRPr="001059DE">
        <w:t xml:space="preserve">                "termNumSurplus": ""</w:t>
      </w:r>
    </w:p>
    <w:p w:rsidR="007D1CE2" w:rsidRPr="001059DE" w:rsidRDefault="007D1CE2" w:rsidP="007D1CE2">
      <w:r w:rsidRPr="001059DE">
        <w:t xml:space="preserve">            }</w:t>
      </w:r>
    </w:p>
    <w:p w:rsidR="007D1CE2" w:rsidRPr="001059DE" w:rsidRDefault="007D1CE2" w:rsidP="007D1CE2">
      <w:r w:rsidRPr="001059DE">
        <w:t xml:space="preserve">        ]</w:t>
      </w:r>
    </w:p>
    <w:p w:rsidR="007D1CE2" w:rsidRPr="001059DE" w:rsidRDefault="007D1CE2" w:rsidP="007D1CE2">
      <w:r w:rsidRPr="001059DE">
        <w:t xml:space="preserve">    },</w:t>
      </w:r>
    </w:p>
    <w:p w:rsidR="007D1CE2" w:rsidRPr="001059DE" w:rsidRDefault="007D1CE2" w:rsidP="007D1CE2">
      <w:r w:rsidRPr="001059DE">
        <w:rPr>
          <w:rFonts w:hint="eastAsia"/>
        </w:rPr>
        <w:t xml:space="preserve">    "message": "</w:t>
      </w:r>
      <w:r w:rsidRPr="001059DE">
        <w:rPr>
          <w:rFonts w:hint="eastAsia"/>
        </w:rPr>
        <w:t>借款记录查询成功</w:t>
      </w:r>
      <w:r w:rsidRPr="001059DE">
        <w:rPr>
          <w:rFonts w:hint="eastAsia"/>
        </w:rPr>
        <w:t>"</w:t>
      </w:r>
    </w:p>
    <w:p w:rsidR="007D1CE2" w:rsidRPr="001059DE" w:rsidRDefault="007D1CE2" w:rsidP="007D1CE2">
      <w:r w:rsidRPr="001059DE">
        <w:t>}</w:t>
      </w:r>
    </w:p>
    <w:p w:rsidR="00A84BC3" w:rsidRPr="001059DE" w:rsidRDefault="00A84BC3" w:rsidP="00A84BC3">
      <w:pPr>
        <w:pStyle w:val="3"/>
        <w:rPr>
          <w:color w:val="000000" w:themeColor="text1"/>
        </w:rPr>
      </w:pPr>
      <w:r w:rsidRPr="001059DE">
        <w:rPr>
          <w:color w:val="000000" w:themeColor="text1"/>
        </w:rPr>
        <w:t>我的借款</w:t>
      </w:r>
      <w:r w:rsidRPr="001059DE">
        <w:rPr>
          <w:rFonts w:hint="eastAsia"/>
          <w:color w:val="000000" w:themeColor="text1"/>
        </w:rPr>
        <w:t>-</w:t>
      </w:r>
      <w:r w:rsidRPr="001059DE">
        <w:rPr>
          <w:rFonts w:hint="eastAsia"/>
          <w:color w:val="000000" w:themeColor="text1"/>
        </w:rPr>
        <w:t>借款记录</w:t>
      </w:r>
      <w:r w:rsidRPr="001059DE">
        <w:rPr>
          <w:rFonts w:hint="eastAsia"/>
          <w:color w:val="000000" w:themeColor="text1"/>
        </w:rPr>
        <w:t>-</w:t>
      </w:r>
      <w:r w:rsidRPr="001059DE">
        <w:rPr>
          <w:rFonts w:hint="eastAsia"/>
          <w:color w:val="000000" w:themeColor="text1"/>
        </w:rPr>
        <w:t>还款计划列头</w:t>
      </w:r>
    </w:p>
    <w:p w:rsidR="00A84BC3" w:rsidRPr="001059DE" w:rsidRDefault="00A84BC3" w:rsidP="00A84BC3">
      <w:pPr>
        <w:pStyle w:val="4"/>
        <w:rPr>
          <w:color w:val="000000" w:themeColor="text1"/>
        </w:rPr>
      </w:pPr>
      <w:r w:rsidRPr="001059DE">
        <w:rPr>
          <w:rFonts w:hint="eastAsia"/>
          <w:color w:val="000000" w:themeColor="text1"/>
        </w:rPr>
        <w:t>输入</w:t>
      </w:r>
    </w:p>
    <w:p w:rsidR="00A84BC3" w:rsidRPr="001059DE" w:rsidRDefault="00A84BC3" w:rsidP="00A84BC3">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A84BC3" w:rsidRPr="001059DE" w:rsidRDefault="00A84BC3" w:rsidP="00A84BC3">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/api/loan/loanRecord</w:t>
      </w:r>
    </w:p>
    <w:p w:rsidR="00A84BC3" w:rsidRPr="001059DE" w:rsidRDefault="00A84BC3" w:rsidP="00A84BC3">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A84BC3" w:rsidRPr="001059DE" w:rsidTr="0024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A84BC3" w:rsidRPr="001059DE" w:rsidRDefault="00A84BC3" w:rsidP="0024603B">
            <w:pPr>
              <w:rPr>
                <w:b w:val="0"/>
                <w:bCs w:val="0"/>
                <w:color w:val="000000" w:themeColor="text1"/>
              </w:rPr>
            </w:pPr>
            <w:r w:rsidRPr="001059DE">
              <w:rPr>
                <w:rFonts w:hint="eastAsia"/>
                <w:color w:val="000000" w:themeColor="text1"/>
              </w:rPr>
              <w:t>参数</w:t>
            </w:r>
          </w:p>
        </w:tc>
        <w:tc>
          <w:tcPr>
            <w:tcW w:w="1410" w:type="dxa"/>
            <w:vAlign w:val="center"/>
          </w:tcPr>
          <w:p w:rsidR="00A84BC3" w:rsidRPr="001059DE" w:rsidRDefault="00A84BC3"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A84BC3" w:rsidRPr="001059DE" w:rsidRDefault="00A84BC3" w:rsidP="0024603B">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84BC3"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84BC3" w:rsidRPr="001059DE" w:rsidRDefault="00A84BC3" w:rsidP="0024603B">
            <w:pPr>
              <w:rPr>
                <w:color w:val="000000" w:themeColor="text1"/>
                <w:szCs w:val="21"/>
              </w:rPr>
            </w:pPr>
            <w:r w:rsidRPr="001059DE">
              <w:rPr>
                <w:color w:val="000000" w:themeColor="text1"/>
                <w:szCs w:val="21"/>
              </w:rPr>
              <w:t>userId</w:t>
            </w:r>
          </w:p>
        </w:tc>
        <w:tc>
          <w:tcPr>
            <w:tcW w:w="1410" w:type="dxa"/>
            <w:vAlign w:val="center"/>
          </w:tcPr>
          <w:p w:rsidR="00A84BC3" w:rsidRPr="001059DE" w:rsidRDefault="00A84BC3" w:rsidP="0024603B">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A84BC3" w:rsidRPr="001059DE" w:rsidRDefault="00A84BC3" w:rsidP="0024603B">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借款人</w:t>
            </w:r>
            <w:r w:rsidRPr="001059DE">
              <w:rPr>
                <w:rFonts w:hint="eastAsia"/>
                <w:color w:val="000000" w:themeColor="text1"/>
                <w:szCs w:val="21"/>
              </w:rPr>
              <w:t>用户</w:t>
            </w:r>
            <w:r w:rsidRPr="001059DE">
              <w:rPr>
                <w:rFonts w:hint="eastAsia"/>
                <w:color w:val="000000" w:themeColor="text1"/>
                <w:szCs w:val="21"/>
              </w:rPr>
              <w:t>id</w:t>
            </w:r>
          </w:p>
        </w:tc>
      </w:tr>
      <w:tr w:rsidR="00A84BC3" w:rsidRPr="001059DE" w:rsidTr="0024603B">
        <w:tc>
          <w:tcPr>
            <w:cnfStyle w:val="001000000000" w:firstRow="0" w:lastRow="0" w:firstColumn="1" w:lastColumn="0" w:oddVBand="0" w:evenVBand="0" w:oddHBand="0" w:evenHBand="0" w:firstRowFirstColumn="0" w:firstRowLastColumn="0" w:lastRowFirstColumn="0" w:lastRowLastColumn="0"/>
            <w:tcW w:w="1773" w:type="dxa"/>
            <w:vAlign w:val="center"/>
          </w:tcPr>
          <w:p w:rsidR="00A84BC3" w:rsidRPr="001059DE" w:rsidRDefault="00A84BC3" w:rsidP="0024603B">
            <w:pPr>
              <w:rPr>
                <w:color w:val="000000" w:themeColor="text1"/>
                <w:szCs w:val="21"/>
              </w:rPr>
            </w:pPr>
            <w:r w:rsidRPr="001059DE">
              <w:t>debtcode</w:t>
            </w:r>
          </w:p>
        </w:tc>
        <w:tc>
          <w:tcPr>
            <w:tcW w:w="1410" w:type="dxa"/>
            <w:vAlign w:val="center"/>
          </w:tcPr>
          <w:p w:rsidR="00A84BC3" w:rsidRPr="001059DE" w:rsidRDefault="00A84BC3" w:rsidP="0024603B">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A84BC3" w:rsidRPr="001059DE" w:rsidRDefault="00A84BC3" w:rsidP="0024603B">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借款编号</w:t>
            </w:r>
          </w:p>
        </w:tc>
      </w:tr>
    </w:tbl>
    <w:p w:rsidR="00A84BC3" w:rsidRPr="001059DE" w:rsidRDefault="00A84BC3" w:rsidP="00A84BC3">
      <w:pPr>
        <w:pStyle w:val="4"/>
        <w:rPr>
          <w:color w:val="000000" w:themeColor="text1"/>
        </w:rPr>
      </w:pPr>
      <w:r w:rsidRPr="001059DE">
        <w:rPr>
          <w:rFonts w:hint="eastAsia"/>
          <w:color w:val="000000" w:themeColor="text1"/>
        </w:rPr>
        <w:lastRenderedPageBreak/>
        <w:t>输出</w:t>
      </w:r>
    </w:p>
    <w:p w:rsidR="00A10791" w:rsidRPr="001059DE" w:rsidRDefault="00A10791" w:rsidP="00A10791"/>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A10791"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A10791"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A10791"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A10791" w:rsidRPr="001059DE" w:rsidRDefault="00A10791"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A10791" w:rsidRPr="001059DE" w:rsidRDefault="00A1079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debtcode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借款编号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productTypeName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产品类型</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applytol</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借款金额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bookrate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借款利率</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loanperiod</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借款期限</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termNumAmt</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本期应还金额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returnState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00</w:t>
            </w:r>
            <w:r w:rsidRPr="001059DE">
              <w:rPr>
                <w:rFonts w:hint="eastAsia"/>
              </w:rPr>
              <w:t>正常还款中，</w:t>
            </w:r>
            <w:r w:rsidRPr="001059DE">
              <w:rPr>
                <w:rFonts w:hint="eastAsia"/>
              </w:rPr>
              <w:t>01</w:t>
            </w:r>
            <w:r w:rsidRPr="001059DE">
              <w:rPr>
                <w:rFonts w:hint="eastAsia"/>
              </w:rPr>
              <w:t>逾期还款中，</w:t>
            </w:r>
            <w:r w:rsidRPr="001059DE">
              <w:rPr>
                <w:rFonts w:hint="eastAsia"/>
              </w:rPr>
              <w:t>02</w:t>
            </w:r>
            <w:r w:rsidRPr="001059DE">
              <w:rPr>
                <w:rFonts w:hint="eastAsia"/>
              </w:rPr>
              <w:t>正常完结，</w:t>
            </w:r>
            <w:r w:rsidRPr="001059DE">
              <w:rPr>
                <w:rFonts w:hint="eastAsia"/>
              </w:rPr>
              <w:t>03</w:t>
            </w:r>
            <w:r w:rsidRPr="001059DE">
              <w:rPr>
                <w:rFonts w:hint="eastAsia"/>
              </w:rPr>
              <w:t>提前完结</w:t>
            </w:r>
            <w:r w:rsidRPr="001059DE">
              <w:rPr>
                <w:rFonts w:hint="eastAsia"/>
              </w:rPr>
              <w:t xml:space="preserve"> 04</w:t>
            </w:r>
            <w:r w:rsidRPr="001059DE">
              <w:rPr>
                <w:rFonts w:hint="eastAsia"/>
              </w:rPr>
              <w:t>借款中</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repaytype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还款方式：</w:t>
            </w:r>
            <w:r w:rsidRPr="001059DE">
              <w:rPr>
                <w:rFonts w:hint="eastAsia"/>
              </w:rPr>
              <w:t xml:space="preserve">- </w:t>
            </w:r>
            <w:r w:rsidRPr="001059DE">
              <w:rPr>
                <w:rFonts w:hint="eastAsia"/>
              </w:rPr>
              <w:t>等额本息（目前）</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bromanfeeSum</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bromanfeeAlready</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已付服务费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termNumAlready</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已还期数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alreadyAmt</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已还总额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termNumSurplus</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剩余期数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staySumAmt</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待还总额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putoutTime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放款时间</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detail</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协议名称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title</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协议名称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A10791"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A10791" w:rsidRPr="001059DE" w:rsidRDefault="00A10791"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url</w:t>
            </w:r>
          </w:p>
        </w:tc>
        <w:tc>
          <w:tcPr>
            <w:tcW w:w="1244"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协议链接</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A10791" w:rsidRPr="001059DE" w:rsidRDefault="00A10791"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9B46DF"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9B46DF" w:rsidRPr="001059DE" w:rsidRDefault="009B46DF" w:rsidP="00A10791">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9B46DF" w:rsidRPr="001059DE" w:rsidRDefault="009B46DF"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debtdatatype</w:t>
            </w:r>
          </w:p>
        </w:tc>
        <w:tc>
          <w:tcPr>
            <w:tcW w:w="1244" w:type="dxa"/>
            <w:tcBorders>
              <w:top w:val="single" w:sz="4" w:space="0" w:color="BFBFBF"/>
              <w:left w:val="single" w:sz="4" w:space="0" w:color="BFBFBF"/>
              <w:bottom w:val="single" w:sz="4" w:space="0" w:color="BFBFBF"/>
              <w:right w:val="single" w:sz="4" w:space="0" w:color="BFBFBF"/>
            </w:tcBorders>
            <w:vAlign w:val="center"/>
          </w:tcPr>
          <w:p w:rsidR="009B46DF" w:rsidRPr="001059DE" w:rsidRDefault="009B46DF"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9B46DF" w:rsidRPr="001059DE" w:rsidRDefault="009B46DF" w:rsidP="00A107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1</w:t>
            </w:r>
            <w:r w:rsidRPr="001059DE">
              <w:rPr>
                <w:rFonts w:hint="eastAsia"/>
              </w:rPr>
              <w:t>是</w:t>
            </w:r>
            <w:r w:rsidRPr="001059DE">
              <w:rPr>
                <w:rFonts w:hint="eastAsia"/>
              </w:rPr>
              <w:t>2</w:t>
            </w:r>
            <w:r w:rsidRPr="001059DE">
              <w:t xml:space="preserve">.0 </w:t>
            </w:r>
            <w:r w:rsidRPr="001059DE">
              <w:t>数据</w:t>
            </w:r>
            <w:r w:rsidRPr="001059DE">
              <w:rPr>
                <w:rFonts w:hint="eastAsia"/>
              </w:rPr>
              <w:t xml:space="preserve"> </w:t>
            </w:r>
            <w:r w:rsidRPr="001059DE">
              <w:t>2</w:t>
            </w:r>
            <w:r w:rsidRPr="001059DE">
              <w:rPr>
                <w:rFonts w:hint="eastAsia"/>
              </w:rPr>
              <w:t>.</w:t>
            </w:r>
            <w:r w:rsidRPr="001059DE">
              <w:t>是</w:t>
            </w:r>
            <w:r w:rsidRPr="001059DE">
              <w:rPr>
                <w:rFonts w:hint="eastAsia"/>
              </w:rPr>
              <w:t>1</w:t>
            </w:r>
            <w:r w:rsidRPr="001059DE">
              <w:t>.0</w:t>
            </w:r>
            <w:r w:rsidRPr="001059DE">
              <w:t>数据</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9B46DF" w:rsidRPr="001059DE" w:rsidRDefault="009B46DF" w:rsidP="00A10791">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A10791" w:rsidRPr="001059DE" w:rsidRDefault="00A10791" w:rsidP="00A10791"/>
    <w:p w:rsidR="007628AB" w:rsidRPr="001059DE" w:rsidRDefault="007628AB" w:rsidP="007628AB">
      <w:r w:rsidRPr="001059DE">
        <w:t>{</w:t>
      </w:r>
    </w:p>
    <w:p w:rsidR="007628AB" w:rsidRPr="001059DE" w:rsidRDefault="007628AB" w:rsidP="007628AB">
      <w:r w:rsidRPr="001059DE">
        <w:t xml:space="preserve">    "code": 0,</w:t>
      </w:r>
    </w:p>
    <w:p w:rsidR="007628AB" w:rsidRPr="001059DE" w:rsidRDefault="007628AB" w:rsidP="007628AB">
      <w:r w:rsidRPr="001059DE">
        <w:t xml:space="preserve">    "data": {</w:t>
      </w:r>
    </w:p>
    <w:p w:rsidR="007628AB" w:rsidRPr="001059DE" w:rsidRDefault="007628AB" w:rsidP="007628AB">
      <w:r w:rsidRPr="001059DE">
        <w:t xml:space="preserve">        "loanTips": [</w:t>
      </w:r>
    </w:p>
    <w:p w:rsidR="007628AB" w:rsidRPr="001059DE" w:rsidRDefault="007628AB" w:rsidP="007628AB">
      <w:r w:rsidRPr="001059DE">
        <w:t xml:space="preserve">            {</w:t>
      </w:r>
    </w:p>
    <w:p w:rsidR="007628AB" w:rsidRPr="001059DE" w:rsidRDefault="007628AB" w:rsidP="007628AB">
      <w:r w:rsidRPr="001059DE">
        <w:rPr>
          <w:rFonts w:hint="eastAsia"/>
        </w:rPr>
        <w:t xml:space="preserve">                "detail": "</w:t>
      </w:r>
      <w:r w:rsidRPr="001059DE">
        <w:rPr>
          <w:rFonts w:hint="eastAsia"/>
        </w:rPr>
        <w:t>借款人特别提示</w:t>
      </w:r>
      <w:r w:rsidRPr="001059DE">
        <w:rPr>
          <w:rFonts w:hint="eastAsia"/>
        </w:rPr>
        <w:t>",</w:t>
      </w:r>
    </w:p>
    <w:p w:rsidR="007628AB" w:rsidRPr="001059DE" w:rsidRDefault="007628AB" w:rsidP="007628AB">
      <w:r w:rsidRPr="001059DE">
        <w:rPr>
          <w:rFonts w:hint="eastAsia"/>
        </w:rPr>
        <w:t xml:space="preserve">                "title": "</w:t>
      </w:r>
      <w:r w:rsidRPr="001059DE">
        <w:rPr>
          <w:rFonts w:hint="eastAsia"/>
        </w:rPr>
        <w:t>借款人特别提示</w:t>
      </w:r>
      <w:r w:rsidRPr="001059DE">
        <w:rPr>
          <w:rFonts w:hint="eastAsia"/>
        </w:rPr>
        <w:t>",</w:t>
      </w:r>
    </w:p>
    <w:p w:rsidR="007628AB" w:rsidRPr="001059DE" w:rsidRDefault="007628AB" w:rsidP="007628AB">
      <w:r w:rsidRPr="001059DE">
        <w:t xml:space="preserve">                "url": "http://192.168.1.77:86/hyxd_qtw/contract/20181204/18120400001JKTS.pdf"</w:t>
      </w:r>
    </w:p>
    <w:p w:rsidR="007628AB" w:rsidRPr="001059DE" w:rsidRDefault="007628AB" w:rsidP="007628AB">
      <w:r w:rsidRPr="001059DE">
        <w:t xml:space="preserve">            },</w:t>
      </w:r>
    </w:p>
    <w:p w:rsidR="007628AB" w:rsidRPr="001059DE" w:rsidRDefault="007628AB" w:rsidP="007628AB">
      <w:r w:rsidRPr="001059DE">
        <w:lastRenderedPageBreak/>
        <w:t xml:space="preserve">            {</w:t>
      </w:r>
    </w:p>
    <w:p w:rsidR="007628AB" w:rsidRPr="001059DE" w:rsidRDefault="007628AB" w:rsidP="007628AB">
      <w:r w:rsidRPr="001059DE">
        <w:rPr>
          <w:rFonts w:hint="eastAsia"/>
        </w:rPr>
        <w:t xml:space="preserve">                "detail": "</w:t>
      </w:r>
      <w:r w:rsidRPr="001059DE">
        <w:rPr>
          <w:rFonts w:hint="eastAsia"/>
        </w:rPr>
        <w:t>借款人服务协议</w:t>
      </w:r>
      <w:r w:rsidRPr="001059DE">
        <w:rPr>
          <w:rFonts w:hint="eastAsia"/>
        </w:rPr>
        <w:t>",</w:t>
      </w:r>
    </w:p>
    <w:p w:rsidR="007628AB" w:rsidRPr="001059DE" w:rsidRDefault="007628AB" w:rsidP="007628AB">
      <w:r w:rsidRPr="001059DE">
        <w:rPr>
          <w:rFonts w:hint="eastAsia"/>
        </w:rPr>
        <w:t xml:space="preserve">                "title": "</w:t>
      </w:r>
      <w:r w:rsidRPr="001059DE">
        <w:rPr>
          <w:rFonts w:hint="eastAsia"/>
        </w:rPr>
        <w:t>借款人服务协议</w:t>
      </w:r>
      <w:r w:rsidRPr="001059DE">
        <w:rPr>
          <w:rFonts w:hint="eastAsia"/>
        </w:rPr>
        <w:t>",</w:t>
      </w:r>
    </w:p>
    <w:p w:rsidR="007628AB" w:rsidRPr="001059DE" w:rsidRDefault="007628AB" w:rsidP="007628AB">
      <w:r w:rsidRPr="001059DE">
        <w:t xml:space="preserve">                "url": "http://192.168.1.77:86/hyxd_qtw/contract/20181204/18120400001JKR.pdf"</w:t>
      </w:r>
    </w:p>
    <w:p w:rsidR="007628AB" w:rsidRPr="001059DE" w:rsidRDefault="007628AB" w:rsidP="007628AB">
      <w:r w:rsidRPr="001059DE">
        <w:t xml:space="preserve">            }</w:t>
      </w:r>
    </w:p>
    <w:p w:rsidR="007628AB" w:rsidRPr="001059DE" w:rsidRDefault="007628AB" w:rsidP="007628AB">
      <w:r w:rsidRPr="001059DE">
        <w:t xml:space="preserve">        ],</w:t>
      </w:r>
    </w:p>
    <w:p w:rsidR="007628AB" w:rsidRPr="001059DE" w:rsidRDefault="007628AB" w:rsidP="007628AB">
      <w:r w:rsidRPr="001059DE">
        <w:t xml:space="preserve">        "count": 0,</w:t>
      </w:r>
    </w:p>
    <w:p w:rsidR="007628AB" w:rsidRPr="001059DE" w:rsidRDefault="007628AB" w:rsidP="007628AB">
      <w:r w:rsidRPr="001059DE">
        <w:t xml:space="preserve">        "list": []</w:t>
      </w:r>
    </w:p>
    <w:p w:rsidR="007628AB" w:rsidRPr="001059DE" w:rsidRDefault="007628AB" w:rsidP="007628AB">
      <w:r w:rsidRPr="001059DE">
        <w:t xml:space="preserve">    },</w:t>
      </w:r>
    </w:p>
    <w:p w:rsidR="007628AB" w:rsidRPr="001059DE" w:rsidRDefault="007628AB" w:rsidP="007628AB">
      <w:r w:rsidRPr="001059DE">
        <w:rPr>
          <w:rFonts w:hint="eastAsia"/>
        </w:rPr>
        <w:t xml:space="preserve">    "message": "</w:t>
      </w:r>
      <w:r w:rsidRPr="001059DE">
        <w:rPr>
          <w:rFonts w:hint="eastAsia"/>
        </w:rPr>
        <w:t>借款记录查询成功</w:t>
      </w:r>
      <w:r w:rsidRPr="001059DE">
        <w:rPr>
          <w:rFonts w:hint="eastAsia"/>
        </w:rPr>
        <w:t>"</w:t>
      </w:r>
    </w:p>
    <w:p w:rsidR="00A84BC3" w:rsidRPr="001059DE" w:rsidRDefault="007628AB" w:rsidP="007628AB">
      <w:r w:rsidRPr="001059DE">
        <w:t>}</w:t>
      </w:r>
    </w:p>
    <w:p w:rsidR="007D1CE2" w:rsidRPr="005A263D" w:rsidRDefault="007D1CE2" w:rsidP="007D1CE2">
      <w:pPr>
        <w:pStyle w:val="3"/>
        <w:rPr>
          <w:color w:val="000000" w:themeColor="text1"/>
          <w:highlight w:val="yellow"/>
        </w:rPr>
      </w:pPr>
      <w:r w:rsidRPr="005A263D">
        <w:rPr>
          <w:color w:val="000000" w:themeColor="text1"/>
          <w:highlight w:val="yellow"/>
        </w:rPr>
        <w:t>我的借款</w:t>
      </w:r>
      <w:r w:rsidRPr="005A263D">
        <w:rPr>
          <w:rFonts w:hint="eastAsia"/>
          <w:color w:val="000000" w:themeColor="text1"/>
          <w:highlight w:val="yellow"/>
        </w:rPr>
        <w:t>-</w:t>
      </w:r>
      <w:r w:rsidRPr="005A263D">
        <w:rPr>
          <w:rFonts w:hint="eastAsia"/>
          <w:color w:val="000000" w:themeColor="text1"/>
          <w:highlight w:val="yellow"/>
        </w:rPr>
        <w:t>还款计划</w:t>
      </w:r>
    </w:p>
    <w:p w:rsidR="007D1CE2" w:rsidRPr="001059DE" w:rsidRDefault="007D1CE2" w:rsidP="007D1CE2">
      <w:pPr>
        <w:pStyle w:val="4"/>
        <w:rPr>
          <w:color w:val="000000" w:themeColor="text1"/>
        </w:rPr>
      </w:pPr>
      <w:r w:rsidRPr="001059DE">
        <w:rPr>
          <w:rFonts w:hint="eastAsia"/>
          <w:color w:val="000000" w:themeColor="text1"/>
        </w:rPr>
        <w:t>输入</w:t>
      </w:r>
    </w:p>
    <w:p w:rsidR="007D1CE2" w:rsidRPr="001059DE" w:rsidRDefault="007D1CE2" w:rsidP="007D1C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7D1CE2" w:rsidRPr="001059DE" w:rsidRDefault="007D1CE2" w:rsidP="007D1CE2">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/api/loan/loanRecordDetails</w:t>
      </w:r>
    </w:p>
    <w:p w:rsidR="007D1CE2" w:rsidRPr="001059DE" w:rsidRDefault="007D1CE2" w:rsidP="007D1C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D1CE2"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D1CE2" w:rsidRPr="001059DE" w:rsidRDefault="007D1CE2" w:rsidP="00875379">
            <w:pPr>
              <w:rPr>
                <w:b w:val="0"/>
                <w:bCs w:val="0"/>
                <w:color w:val="000000" w:themeColor="text1"/>
              </w:rPr>
            </w:pPr>
            <w:r w:rsidRPr="001059DE">
              <w:rPr>
                <w:rFonts w:hint="eastAsia"/>
                <w:color w:val="000000" w:themeColor="text1"/>
              </w:rPr>
              <w:t>参数</w:t>
            </w:r>
          </w:p>
        </w:tc>
        <w:tc>
          <w:tcPr>
            <w:tcW w:w="1410" w:type="dxa"/>
            <w:vAlign w:val="center"/>
          </w:tcPr>
          <w:p w:rsidR="007D1CE2" w:rsidRPr="001059DE" w:rsidRDefault="007D1CE2"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D1CE2" w:rsidRPr="001059DE" w:rsidRDefault="007D1CE2"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D1CE2"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D1CE2" w:rsidRPr="001059DE" w:rsidRDefault="007D1CE2" w:rsidP="00875379">
            <w:pPr>
              <w:rPr>
                <w:color w:val="000000" w:themeColor="text1"/>
                <w:szCs w:val="21"/>
              </w:rPr>
            </w:pPr>
            <w:r w:rsidRPr="001059DE">
              <w:rPr>
                <w:color w:val="000000" w:themeColor="text1"/>
                <w:szCs w:val="21"/>
              </w:rPr>
              <w:t>debtcode</w:t>
            </w:r>
          </w:p>
        </w:tc>
        <w:tc>
          <w:tcPr>
            <w:tcW w:w="1410" w:type="dxa"/>
            <w:vAlign w:val="center"/>
          </w:tcPr>
          <w:p w:rsidR="007D1CE2" w:rsidRPr="001059DE" w:rsidRDefault="007D1CE2"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D1CE2" w:rsidRPr="001059DE" w:rsidRDefault="007D1CE2"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bl>
    <w:p w:rsidR="00691236" w:rsidRPr="001059DE" w:rsidRDefault="007D1CE2" w:rsidP="00691236">
      <w:pPr>
        <w:pStyle w:val="4"/>
        <w:rPr>
          <w:color w:val="000000" w:themeColor="text1"/>
        </w:rPr>
      </w:pPr>
      <w:r w:rsidRPr="001059DE">
        <w:rPr>
          <w:rFonts w:hint="eastAsia"/>
          <w:color w:val="000000" w:themeColor="text1"/>
        </w:rPr>
        <w:t>输出</w:t>
      </w:r>
    </w:p>
    <w:p w:rsidR="00691236" w:rsidRPr="001059DE" w:rsidRDefault="00691236" w:rsidP="00691236"/>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691236" w:rsidRPr="001059DE" w:rsidTr="0069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91236"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691236" w:rsidRPr="001059DE" w:rsidTr="00691236">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691236" w:rsidRPr="001059DE" w:rsidRDefault="00691236" w:rsidP="00691236">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691236" w:rsidRPr="001059DE" w:rsidRDefault="00691236"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t>debtcode</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借款编号</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termNum</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还款期数</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ascii="宋体" w:hAnsi="宋体" w:cs="宋体"/>
                <w:sz w:val="24"/>
                <w:szCs w:val="24"/>
              </w:rPr>
              <w:t>planReturnDate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计划还款日期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actualReturnDate</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实际还款日期</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returnSum</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应还本金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rateIncome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应还利息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punishAmt</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逾期金额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repay</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 xml:space="preserve">true </w:t>
            </w:r>
            <w:r w:rsidRPr="001059DE">
              <w:t>是显示</w:t>
            </w:r>
            <w:r w:rsidRPr="001059DE">
              <w:rPr>
                <w:rFonts w:hint="eastAsia"/>
              </w:rPr>
              <w:t xml:space="preserve"> false</w:t>
            </w:r>
            <w:r w:rsidRPr="001059DE">
              <w:t xml:space="preserve"> </w:t>
            </w:r>
            <w:r w:rsidRPr="001059DE">
              <w:t>是不显示</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691236"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691236" w:rsidRPr="001059DE" w:rsidRDefault="00691236"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outFlag</w:t>
            </w:r>
          </w:p>
        </w:tc>
        <w:tc>
          <w:tcPr>
            <w:tcW w:w="1244"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状态</w:t>
            </w:r>
            <w:r w:rsidRPr="001059DE">
              <w:rPr>
                <w:rFonts w:hint="eastAsia"/>
              </w:rPr>
              <w:t xml:space="preserve">  00 </w:t>
            </w:r>
            <w:r w:rsidRPr="001059DE">
              <w:rPr>
                <w:rFonts w:hint="eastAsia"/>
              </w:rPr>
              <w:t>未还</w:t>
            </w:r>
            <w:r w:rsidRPr="001059DE">
              <w:rPr>
                <w:rFonts w:hint="eastAsia"/>
              </w:rPr>
              <w:t xml:space="preserve"> 01 </w:t>
            </w:r>
            <w:r w:rsidRPr="001059DE">
              <w:rPr>
                <w:rFonts w:hint="eastAsia"/>
              </w:rPr>
              <w:t>已还</w:t>
            </w:r>
            <w:r w:rsidRPr="001059DE">
              <w:rPr>
                <w:rFonts w:hint="eastAsia"/>
              </w:rPr>
              <w:t xml:space="preserve"> 02 </w:t>
            </w:r>
            <w:r w:rsidRPr="001059DE">
              <w:rPr>
                <w:rFonts w:hint="eastAsia"/>
              </w:rPr>
              <w:t>逾期</w:t>
            </w:r>
            <w:r w:rsidRPr="001059DE">
              <w:rPr>
                <w:rFonts w:hint="eastAsia"/>
              </w:rPr>
              <w:t xml:space="preserve">  06 </w:t>
            </w:r>
            <w:r w:rsidRPr="001059DE">
              <w:rPr>
                <w:rFonts w:hint="eastAsia"/>
              </w:rPr>
              <w:t>赎回完结</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691236" w:rsidRPr="001059DE" w:rsidRDefault="00691236"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F7D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7F7D07" w:rsidRPr="001059DE" w:rsidRDefault="007F7D07"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totalAmountPay</w:t>
            </w:r>
          </w:p>
        </w:tc>
        <w:tc>
          <w:tcPr>
            <w:tcW w:w="1244" w:type="dxa"/>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本期应还金额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7F7D07" w:rsidRPr="001059DE" w:rsidTr="00691236">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7F7D07" w:rsidRPr="001059DE" w:rsidRDefault="007F7D07" w:rsidP="00691236">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alreadyAmountPay</w:t>
            </w:r>
          </w:p>
        </w:tc>
        <w:tc>
          <w:tcPr>
            <w:tcW w:w="1244" w:type="dxa"/>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本期已还金额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7F7D07" w:rsidRPr="001059DE" w:rsidRDefault="007F7D07" w:rsidP="00691236">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691236" w:rsidRPr="001059DE" w:rsidRDefault="00691236" w:rsidP="00691236"/>
    <w:p w:rsidR="007D1CE2" w:rsidRPr="001059DE" w:rsidRDefault="007D1CE2" w:rsidP="007D1CE2">
      <w:r w:rsidRPr="001059DE">
        <w:t xml:space="preserve">    "code": 0,</w:t>
      </w:r>
    </w:p>
    <w:p w:rsidR="007D1CE2" w:rsidRPr="001059DE" w:rsidRDefault="007D1CE2" w:rsidP="007D1CE2">
      <w:r w:rsidRPr="001059DE">
        <w:t xml:space="preserve">    "data": {</w:t>
      </w:r>
    </w:p>
    <w:p w:rsidR="007D1CE2" w:rsidRPr="001059DE" w:rsidRDefault="007D1CE2" w:rsidP="007D1CE2">
      <w:r w:rsidRPr="001059DE">
        <w:t xml:space="preserve">        "count": 1,</w:t>
      </w:r>
    </w:p>
    <w:p w:rsidR="007D1CE2" w:rsidRPr="001059DE" w:rsidRDefault="007D1CE2" w:rsidP="007D1CE2">
      <w:r w:rsidRPr="001059DE">
        <w:t xml:space="preserve">        "list": [</w:t>
      </w:r>
    </w:p>
    <w:p w:rsidR="007F7D07" w:rsidRPr="001059DE" w:rsidRDefault="007D1CE2" w:rsidP="007F7D07">
      <w:r w:rsidRPr="001059DE">
        <w:t xml:space="preserve">      </w:t>
      </w:r>
      <w:r w:rsidR="007F7D07" w:rsidRPr="001059DE">
        <w:t xml:space="preserve">       {</w:t>
      </w:r>
    </w:p>
    <w:p w:rsidR="007F7D07" w:rsidRPr="001059DE" w:rsidRDefault="007F7D07" w:rsidP="007F7D07">
      <w:r w:rsidRPr="001059DE">
        <w:t xml:space="preserve">                "actualReturnDate": null,</w:t>
      </w:r>
    </w:p>
    <w:p w:rsidR="007F7D07" w:rsidRPr="001059DE" w:rsidRDefault="007F7D07" w:rsidP="007F7D07">
      <w:r w:rsidRPr="001059DE">
        <w:t xml:space="preserve">                "alreadyAmountPay": "0.00",</w:t>
      </w:r>
    </w:p>
    <w:p w:rsidR="007F7D07" w:rsidRPr="001059DE" w:rsidRDefault="007F7D07" w:rsidP="007F7D07">
      <w:r w:rsidRPr="001059DE">
        <w:t xml:space="preserve">                "bromanFee": 11.61,</w:t>
      </w:r>
    </w:p>
    <w:p w:rsidR="007F7D07" w:rsidRPr="001059DE" w:rsidRDefault="007F7D07" w:rsidP="007F7D07">
      <w:r w:rsidRPr="001059DE">
        <w:t xml:space="preserve">                "debtcode": "jj2019022500001",</w:t>
      </w:r>
    </w:p>
    <w:p w:rsidR="007F7D07" w:rsidRPr="001059DE" w:rsidRDefault="007F7D07" w:rsidP="007F7D07">
      <w:r w:rsidRPr="001059DE">
        <w:t xml:space="preserve">                "debtdatatype": "1",</w:t>
      </w:r>
    </w:p>
    <w:p w:rsidR="007F7D07" w:rsidRPr="001059DE" w:rsidRDefault="007F7D07" w:rsidP="007F7D07">
      <w:r w:rsidRPr="001059DE">
        <w:t xml:space="preserve">                "outFlag": "00",</w:t>
      </w:r>
    </w:p>
    <w:p w:rsidR="007F7D07" w:rsidRPr="001059DE" w:rsidRDefault="007F7D07" w:rsidP="007F7D07">
      <w:r w:rsidRPr="001059DE">
        <w:t xml:space="preserve">                "planReturnDate": null,</w:t>
      </w:r>
    </w:p>
    <w:p w:rsidR="007F7D07" w:rsidRPr="001059DE" w:rsidRDefault="007F7D07" w:rsidP="007F7D07">
      <w:r w:rsidRPr="001059DE">
        <w:t xml:space="preserve">                "punishAmt": 0,</w:t>
      </w:r>
    </w:p>
    <w:p w:rsidR="007F7D07" w:rsidRPr="001059DE" w:rsidRDefault="007F7D07" w:rsidP="007F7D07">
      <w:r w:rsidRPr="001059DE">
        <w:t xml:space="preserve">                "rateIncome": 8.33,</w:t>
      </w:r>
    </w:p>
    <w:p w:rsidR="007F7D07" w:rsidRPr="001059DE" w:rsidRDefault="007F7D07" w:rsidP="007F7D07">
      <w:r w:rsidRPr="001059DE">
        <w:t xml:space="preserve">                "repay": false,</w:t>
      </w:r>
    </w:p>
    <w:p w:rsidR="007F7D07" w:rsidRPr="001059DE" w:rsidRDefault="007F7D07" w:rsidP="007F7D07">
      <w:r w:rsidRPr="001059DE">
        <w:t xml:space="preserve">                "returnSum": 163.23,</w:t>
      </w:r>
    </w:p>
    <w:p w:rsidR="007F7D07" w:rsidRPr="001059DE" w:rsidRDefault="007F7D07" w:rsidP="007F7D07">
      <w:r w:rsidRPr="001059DE">
        <w:t xml:space="preserve">                "termNum": "1",</w:t>
      </w:r>
    </w:p>
    <w:p w:rsidR="007F7D07" w:rsidRPr="001059DE" w:rsidRDefault="007F7D07" w:rsidP="007F7D07">
      <w:r w:rsidRPr="001059DE">
        <w:t xml:space="preserve">                "totalAmountPay": "183.17"</w:t>
      </w:r>
    </w:p>
    <w:p w:rsidR="007D1CE2" w:rsidRPr="001059DE" w:rsidRDefault="007F7D07" w:rsidP="007F7D07">
      <w:r w:rsidRPr="001059DE">
        <w:t xml:space="preserve">            }</w:t>
      </w:r>
      <w:r w:rsidR="007D1CE2" w:rsidRPr="001059DE">
        <w:t xml:space="preserve">        ]</w:t>
      </w:r>
    </w:p>
    <w:p w:rsidR="007D1CE2" w:rsidRPr="001059DE" w:rsidRDefault="007D1CE2" w:rsidP="007D1CE2">
      <w:r w:rsidRPr="001059DE">
        <w:t xml:space="preserve">    },</w:t>
      </w:r>
    </w:p>
    <w:p w:rsidR="007D1CE2" w:rsidRPr="001059DE" w:rsidRDefault="007D1CE2" w:rsidP="007D1CE2">
      <w:r w:rsidRPr="001059DE">
        <w:rPr>
          <w:rFonts w:hint="eastAsia"/>
        </w:rPr>
        <w:t xml:space="preserve">    "message": "</w:t>
      </w:r>
      <w:r w:rsidRPr="001059DE">
        <w:rPr>
          <w:rFonts w:hint="eastAsia"/>
        </w:rPr>
        <w:t>查询成功</w:t>
      </w:r>
      <w:r w:rsidRPr="001059DE">
        <w:rPr>
          <w:rFonts w:hint="eastAsia"/>
        </w:rPr>
        <w:t>"</w:t>
      </w:r>
    </w:p>
    <w:p w:rsidR="007D1CE2" w:rsidRPr="001059DE" w:rsidRDefault="007D1CE2" w:rsidP="00E648E5">
      <w:r w:rsidRPr="001059DE">
        <w:t>}</w:t>
      </w:r>
    </w:p>
    <w:p w:rsidR="00B8728C" w:rsidRPr="001059DE" w:rsidRDefault="00B8728C" w:rsidP="00B8728C">
      <w:pPr>
        <w:pStyle w:val="3"/>
        <w:rPr>
          <w:color w:val="000000" w:themeColor="text1"/>
        </w:rPr>
      </w:pPr>
      <w:r w:rsidRPr="001059DE">
        <w:rPr>
          <w:color w:val="000000" w:themeColor="text1"/>
        </w:rPr>
        <w:t>我的借款</w:t>
      </w:r>
      <w:r w:rsidRPr="001059DE">
        <w:rPr>
          <w:rFonts w:hint="eastAsia"/>
          <w:color w:val="000000" w:themeColor="text1"/>
        </w:rPr>
        <w:t>-</w:t>
      </w:r>
      <w:r w:rsidRPr="001059DE">
        <w:rPr>
          <w:rFonts w:hint="eastAsia"/>
          <w:color w:val="000000" w:themeColor="text1"/>
        </w:rPr>
        <w:t>还款计划信息展示</w:t>
      </w:r>
    </w:p>
    <w:p w:rsidR="00B8728C" w:rsidRPr="001059DE" w:rsidRDefault="00B8728C" w:rsidP="00B8728C">
      <w:pPr>
        <w:pStyle w:val="4"/>
        <w:rPr>
          <w:color w:val="000000" w:themeColor="text1"/>
        </w:rPr>
      </w:pPr>
      <w:r w:rsidRPr="001059DE">
        <w:rPr>
          <w:rFonts w:hint="eastAsia"/>
          <w:color w:val="000000" w:themeColor="text1"/>
        </w:rPr>
        <w:t>输入</w:t>
      </w:r>
    </w:p>
    <w:p w:rsidR="00B8728C" w:rsidRPr="001059DE" w:rsidRDefault="00B8728C" w:rsidP="00B8728C">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8728C" w:rsidRPr="001059DE" w:rsidRDefault="00B8728C" w:rsidP="00B8728C">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/api/loan/loanRepaymentShow</w:t>
      </w:r>
    </w:p>
    <w:p w:rsidR="00B8728C" w:rsidRPr="001059DE" w:rsidRDefault="00B8728C" w:rsidP="00B8728C">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8728C"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8728C" w:rsidRPr="001059DE" w:rsidRDefault="00B8728C" w:rsidP="0070004D">
            <w:pPr>
              <w:rPr>
                <w:b w:val="0"/>
                <w:bCs w:val="0"/>
                <w:color w:val="000000" w:themeColor="text1"/>
              </w:rPr>
            </w:pPr>
            <w:r w:rsidRPr="001059DE">
              <w:rPr>
                <w:rFonts w:hint="eastAsia"/>
                <w:color w:val="000000" w:themeColor="text1"/>
              </w:rPr>
              <w:t>参数</w:t>
            </w:r>
          </w:p>
        </w:tc>
        <w:tc>
          <w:tcPr>
            <w:tcW w:w="1410" w:type="dxa"/>
            <w:vAlign w:val="center"/>
          </w:tcPr>
          <w:p w:rsidR="00B8728C" w:rsidRPr="001059DE" w:rsidRDefault="00B8728C"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8728C" w:rsidRPr="001059DE" w:rsidRDefault="00B8728C"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8728C"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B8728C" w:rsidRPr="001059DE" w:rsidRDefault="00B8728C" w:rsidP="0070004D">
            <w:pPr>
              <w:rPr>
                <w:color w:val="000000" w:themeColor="text1"/>
                <w:szCs w:val="21"/>
              </w:rPr>
            </w:pPr>
            <w:r w:rsidRPr="001059DE">
              <w:rPr>
                <w:color w:val="000000" w:themeColor="text1"/>
                <w:szCs w:val="21"/>
              </w:rPr>
              <w:t>debtcode</w:t>
            </w:r>
          </w:p>
        </w:tc>
        <w:tc>
          <w:tcPr>
            <w:tcW w:w="1410" w:type="dxa"/>
            <w:vAlign w:val="center"/>
          </w:tcPr>
          <w:p w:rsidR="00B8728C" w:rsidRPr="001059DE" w:rsidRDefault="00B8728C" w:rsidP="0070004D">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B8728C" w:rsidRPr="001059DE" w:rsidRDefault="00B8728C"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r w:rsidR="00B8728C"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B8728C" w:rsidRPr="001059DE" w:rsidRDefault="00B8728C" w:rsidP="0070004D">
            <w:pPr>
              <w:rPr>
                <w:color w:val="000000" w:themeColor="text1"/>
                <w:szCs w:val="21"/>
              </w:rPr>
            </w:pPr>
            <w:r w:rsidRPr="001059DE">
              <w:rPr>
                <w:color w:val="000000" w:themeColor="text1"/>
                <w:szCs w:val="21"/>
              </w:rPr>
              <w:t>termNum</w:t>
            </w:r>
          </w:p>
        </w:tc>
        <w:tc>
          <w:tcPr>
            <w:tcW w:w="1410" w:type="dxa"/>
            <w:vAlign w:val="center"/>
          </w:tcPr>
          <w:p w:rsidR="00B8728C" w:rsidRPr="001059DE" w:rsidRDefault="00B8728C" w:rsidP="0070004D">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B8728C" w:rsidRPr="001059DE" w:rsidRDefault="00B8728C" w:rsidP="0070004D">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期数</w:t>
            </w:r>
          </w:p>
        </w:tc>
      </w:tr>
    </w:tbl>
    <w:p w:rsidR="00C545C4" w:rsidRPr="001059DE" w:rsidRDefault="00B8728C" w:rsidP="00C545C4">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C545C4" w:rsidRPr="001059DE" w:rsidTr="00C3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545C4"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545C4"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C545C4" w:rsidRPr="001059DE" w:rsidRDefault="00C545C4" w:rsidP="00C328B0">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multiReturnSum</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returnSum</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应还本金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rateIncome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应还利息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overIntstfa</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罚息金额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reduce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减免金额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545C4" w:rsidRPr="001059DE" w:rsidRDefault="00C545C4" w:rsidP="00C545C4"/>
    <w:p w:rsidR="00B8728C" w:rsidRPr="001059DE" w:rsidRDefault="00B8728C" w:rsidP="00B8728C">
      <w:r w:rsidRPr="001059DE">
        <w:t>{</w:t>
      </w:r>
    </w:p>
    <w:p w:rsidR="00B8728C" w:rsidRPr="001059DE" w:rsidRDefault="00B8728C" w:rsidP="00B8728C">
      <w:r w:rsidRPr="001059DE">
        <w:t xml:space="preserve">    "code": 0,</w:t>
      </w:r>
    </w:p>
    <w:p w:rsidR="00B8728C" w:rsidRPr="001059DE" w:rsidRDefault="00B8728C" w:rsidP="00B8728C">
      <w:r w:rsidRPr="001059DE">
        <w:t xml:space="preserve">    "data": {</w:t>
      </w:r>
    </w:p>
    <w:p w:rsidR="00B8728C" w:rsidRPr="001059DE" w:rsidRDefault="00B8728C" w:rsidP="00B8728C">
      <w:r w:rsidRPr="001059DE">
        <w:t xml:space="preserve">        "list": {</w:t>
      </w:r>
    </w:p>
    <w:p w:rsidR="00B8728C" w:rsidRPr="001059DE" w:rsidRDefault="00B8728C" w:rsidP="00B8728C">
      <w:r w:rsidRPr="001059DE">
        <w:t xml:space="preserve">            "rateIncome": 96,</w:t>
      </w:r>
    </w:p>
    <w:p w:rsidR="00B8728C" w:rsidRPr="001059DE" w:rsidRDefault="00B8728C" w:rsidP="00B8728C">
      <w:r w:rsidRPr="001059DE">
        <w:t xml:space="preserve">            "returnSum": 372.57,</w:t>
      </w:r>
    </w:p>
    <w:p w:rsidR="00B8728C" w:rsidRPr="001059DE" w:rsidRDefault="00B8728C" w:rsidP="00B8728C">
      <w:r w:rsidRPr="001059DE">
        <w:t xml:space="preserve">            "multiReturnSum": 468.4,</w:t>
      </w:r>
    </w:p>
    <w:p w:rsidR="00B8728C" w:rsidRPr="001059DE" w:rsidRDefault="00B8728C" w:rsidP="00B8728C">
      <w:r w:rsidRPr="001059DE">
        <w:t xml:space="preserve">            "bromanFee": 107.27</w:t>
      </w:r>
    </w:p>
    <w:p w:rsidR="00B8728C" w:rsidRPr="001059DE" w:rsidRDefault="00B8728C" w:rsidP="00B8728C">
      <w:r w:rsidRPr="001059DE">
        <w:t xml:space="preserve">        }</w:t>
      </w:r>
    </w:p>
    <w:p w:rsidR="00B8728C" w:rsidRPr="001059DE" w:rsidRDefault="00B8728C" w:rsidP="00B8728C">
      <w:r w:rsidRPr="001059DE">
        <w:t xml:space="preserve">    },</w:t>
      </w:r>
    </w:p>
    <w:p w:rsidR="00B8728C" w:rsidRPr="001059DE" w:rsidRDefault="00B8728C" w:rsidP="00B8728C">
      <w:r w:rsidRPr="001059DE">
        <w:rPr>
          <w:rFonts w:hint="eastAsia"/>
        </w:rPr>
        <w:t xml:space="preserve">    "message": "</w:t>
      </w:r>
      <w:r w:rsidRPr="001059DE">
        <w:rPr>
          <w:rFonts w:hint="eastAsia"/>
        </w:rPr>
        <w:t>查询成功</w:t>
      </w:r>
      <w:r w:rsidRPr="001059DE">
        <w:rPr>
          <w:rFonts w:hint="eastAsia"/>
        </w:rPr>
        <w:t>"</w:t>
      </w:r>
    </w:p>
    <w:p w:rsidR="00B8728C" w:rsidRPr="001059DE" w:rsidRDefault="00B8728C" w:rsidP="00B8728C">
      <w:r w:rsidRPr="001059DE">
        <w:t xml:space="preserve">}   </w:t>
      </w:r>
    </w:p>
    <w:p w:rsidR="00806378" w:rsidRPr="001059DE" w:rsidRDefault="00806378" w:rsidP="00806378">
      <w:pPr>
        <w:pStyle w:val="3"/>
        <w:rPr>
          <w:color w:val="000000" w:themeColor="text1"/>
        </w:rPr>
      </w:pPr>
      <w:r w:rsidRPr="001059DE">
        <w:rPr>
          <w:color w:val="000000" w:themeColor="text1"/>
        </w:rPr>
        <w:t>我的借款</w:t>
      </w:r>
      <w:r w:rsidRPr="001059DE">
        <w:rPr>
          <w:rFonts w:hint="eastAsia"/>
          <w:color w:val="000000" w:themeColor="text1"/>
        </w:rPr>
        <w:t>-</w:t>
      </w:r>
      <w:r w:rsidRPr="001059DE">
        <w:rPr>
          <w:rFonts w:hint="eastAsia"/>
          <w:color w:val="000000" w:themeColor="text1"/>
        </w:rPr>
        <w:t>还款计划信息操作</w:t>
      </w:r>
    </w:p>
    <w:p w:rsidR="00806378" w:rsidRPr="001059DE" w:rsidRDefault="00806378" w:rsidP="00806378">
      <w:pPr>
        <w:pStyle w:val="4"/>
        <w:rPr>
          <w:color w:val="000000" w:themeColor="text1"/>
        </w:rPr>
      </w:pPr>
      <w:r w:rsidRPr="001059DE">
        <w:rPr>
          <w:rFonts w:hint="eastAsia"/>
          <w:color w:val="000000" w:themeColor="text1"/>
        </w:rPr>
        <w:t>输入</w:t>
      </w:r>
    </w:p>
    <w:p w:rsidR="00806378" w:rsidRPr="001059DE" w:rsidRDefault="00806378" w:rsidP="00806378">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806378" w:rsidRPr="001059DE" w:rsidRDefault="00806378" w:rsidP="00806378">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/api/loan/loanRepaymentOperation</w:t>
      </w:r>
    </w:p>
    <w:p w:rsidR="00806378" w:rsidRPr="001059DE" w:rsidRDefault="00806378" w:rsidP="00806378">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806378"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b w:val="0"/>
                <w:bCs w:val="0"/>
                <w:color w:val="000000" w:themeColor="text1"/>
              </w:rPr>
            </w:pPr>
            <w:r w:rsidRPr="001059DE">
              <w:rPr>
                <w:rFonts w:hint="eastAsia"/>
                <w:color w:val="000000" w:themeColor="text1"/>
              </w:rPr>
              <w:t>参数</w:t>
            </w:r>
          </w:p>
        </w:tc>
        <w:tc>
          <w:tcPr>
            <w:tcW w:w="1410" w:type="dxa"/>
            <w:vAlign w:val="center"/>
          </w:tcPr>
          <w:p w:rsidR="00806378" w:rsidRPr="001059DE" w:rsidRDefault="00806378"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06378" w:rsidRPr="001059DE" w:rsidRDefault="00806378"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0637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color w:val="000000" w:themeColor="text1"/>
                <w:szCs w:val="21"/>
              </w:rPr>
            </w:pPr>
            <w:r w:rsidRPr="001059DE">
              <w:rPr>
                <w:color w:val="000000" w:themeColor="text1"/>
                <w:szCs w:val="21"/>
              </w:rPr>
              <w:t>debtcode</w:t>
            </w:r>
          </w:p>
        </w:tc>
        <w:tc>
          <w:tcPr>
            <w:tcW w:w="1410"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r w:rsidR="0080637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color w:val="000000" w:themeColor="text1"/>
                <w:szCs w:val="21"/>
              </w:rPr>
            </w:pPr>
            <w:r w:rsidRPr="001059DE">
              <w:rPr>
                <w:color w:val="000000" w:themeColor="text1"/>
                <w:szCs w:val="21"/>
              </w:rPr>
              <w:t>termNum</w:t>
            </w:r>
          </w:p>
        </w:tc>
        <w:tc>
          <w:tcPr>
            <w:tcW w:w="1410"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期数</w:t>
            </w:r>
          </w:p>
        </w:tc>
      </w:tr>
      <w:tr w:rsidR="0080637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color w:val="000000" w:themeColor="text1"/>
                <w:szCs w:val="21"/>
              </w:rPr>
            </w:pPr>
            <w:r w:rsidRPr="001059DE">
              <w:rPr>
                <w:color w:val="000000" w:themeColor="text1"/>
                <w:szCs w:val="21"/>
              </w:rPr>
              <w:t>repaymentAmt</w:t>
            </w:r>
          </w:p>
        </w:tc>
        <w:tc>
          <w:tcPr>
            <w:tcW w:w="1410"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rFonts w:hint="eastAsia"/>
                <w:color w:val="000000" w:themeColor="text1"/>
                <w:szCs w:val="21"/>
              </w:rPr>
              <w:t>本次还款总额</w:t>
            </w:r>
          </w:p>
        </w:tc>
      </w:tr>
      <w:tr w:rsidR="0080637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color w:val="000000" w:themeColor="text1"/>
                <w:szCs w:val="21"/>
              </w:rPr>
            </w:pPr>
            <w:r w:rsidRPr="001059DE">
              <w:rPr>
                <w:color w:val="000000" w:themeColor="text1"/>
                <w:szCs w:val="21"/>
              </w:rPr>
              <w:t>userId</w:t>
            </w:r>
          </w:p>
        </w:tc>
        <w:tc>
          <w:tcPr>
            <w:tcW w:w="1410"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用户</w:t>
            </w:r>
            <w:r w:rsidRPr="001059DE">
              <w:rPr>
                <w:color w:val="000000" w:themeColor="text1"/>
                <w:szCs w:val="21"/>
              </w:rPr>
              <w:t>id</w:t>
            </w:r>
          </w:p>
        </w:tc>
      </w:tr>
    </w:tbl>
    <w:p w:rsidR="00806378" w:rsidRPr="001059DE" w:rsidRDefault="00806378" w:rsidP="00806378">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32"/>
        <w:gridCol w:w="4823"/>
      </w:tblGrid>
      <w:tr w:rsidR="00806378" w:rsidRPr="001059DE" w:rsidTr="0070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b w:val="0"/>
                <w:bCs w:val="0"/>
                <w:color w:val="000000" w:themeColor="text1"/>
              </w:rPr>
            </w:pPr>
            <w:r w:rsidRPr="001059DE">
              <w:rPr>
                <w:rFonts w:hint="eastAsia"/>
                <w:color w:val="000000" w:themeColor="text1"/>
              </w:rPr>
              <w:t>参数</w:t>
            </w:r>
          </w:p>
        </w:tc>
        <w:tc>
          <w:tcPr>
            <w:tcW w:w="7155" w:type="dxa"/>
            <w:gridSpan w:val="2"/>
            <w:vAlign w:val="center"/>
          </w:tcPr>
          <w:p w:rsidR="00806378" w:rsidRPr="001059DE" w:rsidRDefault="00806378" w:rsidP="0070004D">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0637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806378" w:rsidRPr="001059DE" w:rsidTr="0070004D">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806378" w:rsidRPr="001059DE" w:rsidRDefault="00806378" w:rsidP="0070004D">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806378"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06378" w:rsidRPr="001059DE" w:rsidRDefault="00806378" w:rsidP="0070004D">
            <w:pPr>
              <w:rPr>
                <w:b w:val="0"/>
                <w:bCs w:val="0"/>
                <w:color w:val="000000" w:themeColor="text1"/>
                <w:sz w:val="24"/>
                <w:szCs w:val="24"/>
              </w:rPr>
            </w:pPr>
            <w:r w:rsidRPr="001059DE">
              <w:rPr>
                <w:b w:val="0"/>
                <w:bCs w:val="0"/>
                <w:color w:val="000000" w:themeColor="text1"/>
                <w:sz w:val="24"/>
                <w:szCs w:val="24"/>
              </w:rPr>
              <w:t>data</w:t>
            </w:r>
          </w:p>
        </w:tc>
        <w:tc>
          <w:tcPr>
            <w:tcW w:w="2332" w:type="dxa"/>
            <w:vAlign w:val="center"/>
          </w:tcPr>
          <w:p w:rsidR="00806378" w:rsidRPr="001059DE" w:rsidRDefault="00806378" w:rsidP="0070004D">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823" w:type="dxa"/>
            <w:vAlign w:val="center"/>
          </w:tcPr>
          <w:p w:rsidR="00806378" w:rsidRPr="001059DE" w:rsidRDefault="00806378" w:rsidP="0070004D">
            <w:pPr>
              <w:widowControl/>
              <w:jc w:val="left"/>
              <w:textAlignment w:val="center"/>
              <w:cnfStyle w:val="000000000000" w:firstRow="0" w:lastRow="0" w:firstColumn="0" w:lastColumn="0" w:oddVBand="0" w:evenVBand="0" w:oddHBand="0" w:evenHBand="0" w:firstRowFirstColumn="0" w:firstRowLastColumn="0" w:lastRowFirstColumn="0" w:lastRowLastColumn="0"/>
            </w:pPr>
          </w:p>
        </w:tc>
      </w:tr>
    </w:tbl>
    <w:p w:rsidR="00806378" w:rsidRPr="001059DE" w:rsidRDefault="00806378" w:rsidP="00806378">
      <w:r w:rsidRPr="001059DE">
        <w:t xml:space="preserve">    "code": 0,</w:t>
      </w:r>
    </w:p>
    <w:p w:rsidR="00806378" w:rsidRPr="001059DE" w:rsidRDefault="00806378" w:rsidP="00806378">
      <w:r w:rsidRPr="001059DE">
        <w:t xml:space="preserve">    "data": null,</w:t>
      </w:r>
    </w:p>
    <w:p w:rsidR="00806378" w:rsidRPr="001059DE" w:rsidRDefault="00806378" w:rsidP="00806378">
      <w:r w:rsidRPr="001059DE">
        <w:rPr>
          <w:rFonts w:hint="eastAsia"/>
        </w:rPr>
        <w:t xml:space="preserve">    "message": "</w:t>
      </w:r>
      <w:r w:rsidRPr="001059DE">
        <w:rPr>
          <w:rFonts w:hint="eastAsia"/>
        </w:rPr>
        <w:t>操作成功</w:t>
      </w:r>
      <w:r w:rsidRPr="001059DE">
        <w:rPr>
          <w:rFonts w:hint="eastAsia"/>
        </w:rPr>
        <w:t>"</w:t>
      </w:r>
    </w:p>
    <w:p w:rsidR="00806378" w:rsidRPr="001059DE" w:rsidRDefault="00806378" w:rsidP="00806378">
      <w:r w:rsidRPr="001059DE">
        <w:t>}</w:t>
      </w:r>
    </w:p>
    <w:p w:rsidR="00666CA6" w:rsidRPr="001059DE" w:rsidRDefault="00666CA6" w:rsidP="00666CA6">
      <w:pPr>
        <w:pStyle w:val="3"/>
      </w:pPr>
      <w:r w:rsidRPr="001059DE">
        <w:rPr>
          <w:rFonts w:hint="eastAsia"/>
          <w:color w:val="000000" w:themeColor="text1"/>
        </w:rPr>
        <w:t>还款计划</w:t>
      </w:r>
      <w:r w:rsidRPr="001059DE">
        <w:rPr>
          <w:rFonts w:hint="eastAsia"/>
          <w:color w:val="000000" w:themeColor="text1"/>
        </w:rPr>
        <w:t>-</w:t>
      </w:r>
      <w:r w:rsidRPr="001059DE">
        <w:rPr>
          <w:rFonts w:hint="eastAsia"/>
          <w:color w:val="000000" w:themeColor="text1"/>
        </w:rPr>
        <w:t>全部提前还款信息展示</w:t>
      </w:r>
      <w:r w:rsidRPr="001059DE">
        <w:t xml:space="preserve"> </w:t>
      </w:r>
    </w:p>
    <w:p w:rsidR="00666CA6" w:rsidRPr="001059DE" w:rsidRDefault="00666CA6" w:rsidP="00666CA6">
      <w:pPr>
        <w:pStyle w:val="4"/>
        <w:rPr>
          <w:color w:val="000000" w:themeColor="text1"/>
        </w:rPr>
      </w:pPr>
      <w:r w:rsidRPr="001059DE">
        <w:rPr>
          <w:rFonts w:hint="eastAsia"/>
          <w:color w:val="000000" w:themeColor="text1"/>
        </w:rPr>
        <w:t>输入</w:t>
      </w:r>
    </w:p>
    <w:p w:rsidR="00666CA6" w:rsidRPr="001059DE" w:rsidRDefault="00666CA6" w:rsidP="00666CA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666CA6" w:rsidRPr="001059DE" w:rsidRDefault="00666CA6" w:rsidP="00666CA6">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/api/loan/earlyRepayment</w:t>
      </w:r>
    </w:p>
    <w:p w:rsidR="00666CA6" w:rsidRPr="001059DE" w:rsidRDefault="00666CA6" w:rsidP="00666CA6">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666CA6"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666CA6" w:rsidRPr="001059DE" w:rsidRDefault="00666CA6" w:rsidP="005905E0">
            <w:pPr>
              <w:rPr>
                <w:b w:val="0"/>
                <w:bCs w:val="0"/>
                <w:color w:val="000000" w:themeColor="text1"/>
              </w:rPr>
            </w:pPr>
            <w:r w:rsidRPr="001059DE">
              <w:rPr>
                <w:rFonts w:hint="eastAsia"/>
                <w:color w:val="000000" w:themeColor="text1"/>
              </w:rPr>
              <w:t>参数</w:t>
            </w:r>
          </w:p>
        </w:tc>
        <w:tc>
          <w:tcPr>
            <w:tcW w:w="1410" w:type="dxa"/>
            <w:vAlign w:val="center"/>
          </w:tcPr>
          <w:p w:rsidR="00666CA6" w:rsidRPr="001059DE" w:rsidRDefault="00666CA6"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666CA6" w:rsidRPr="001059DE" w:rsidRDefault="00666CA6"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666CA6"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666CA6" w:rsidRPr="001059DE" w:rsidRDefault="00666CA6" w:rsidP="005905E0">
            <w:pPr>
              <w:rPr>
                <w:color w:val="000000" w:themeColor="text1"/>
                <w:szCs w:val="21"/>
              </w:rPr>
            </w:pPr>
            <w:r w:rsidRPr="001059DE">
              <w:rPr>
                <w:color w:val="000000" w:themeColor="text1"/>
                <w:szCs w:val="21"/>
              </w:rPr>
              <w:t>debtcode</w:t>
            </w:r>
          </w:p>
        </w:tc>
        <w:tc>
          <w:tcPr>
            <w:tcW w:w="1410" w:type="dxa"/>
            <w:vAlign w:val="center"/>
          </w:tcPr>
          <w:p w:rsidR="00666CA6" w:rsidRPr="001059DE" w:rsidRDefault="00666CA6"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666CA6" w:rsidRPr="001059DE" w:rsidRDefault="00666CA6"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r w:rsidR="00666CA6"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666CA6" w:rsidRPr="001059DE" w:rsidRDefault="00666CA6" w:rsidP="005905E0">
            <w:pPr>
              <w:rPr>
                <w:color w:val="000000" w:themeColor="text1"/>
                <w:szCs w:val="21"/>
              </w:rPr>
            </w:pPr>
            <w:r w:rsidRPr="001059DE">
              <w:rPr>
                <w:color w:val="000000" w:themeColor="text1"/>
                <w:szCs w:val="21"/>
              </w:rPr>
              <w:t>userId</w:t>
            </w:r>
          </w:p>
        </w:tc>
        <w:tc>
          <w:tcPr>
            <w:tcW w:w="1410" w:type="dxa"/>
            <w:vAlign w:val="center"/>
          </w:tcPr>
          <w:p w:rsidR="00666CA6" w:rsidRPr="001059DE" w:rsidRDefault="00666CA6" w:rsidP="005905E0">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666CA6" w:rsidRPr="001059DE" w:rsidRDefault="00666CA6" w:rsidP="005905E0">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用户</w:t>
            </w:r>
            <w:r w:rsidRPr="001059DE">
              <w:rPr>
                <w:color w:val="000000" w:themeColor="text1"/>
                <w:szCs w:val="21"/>
              </w:rPr>
              <w:t>id</w:t>
            </w:r>
          </w:p>
        </w:tc>
      </w:tr>
    </w:tbl>
    <w:p w:rsidR="00C545C4" w:rsidRPr="001059DE" w:rsidRDefault="00666CA6" w:rsidP="00C545C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C545C4" w:rsidRPr="001059DE" w:rsidTr="00C3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545C4"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545C4"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C545C4" w:rsidRPr="001059DE" w:rsidRDefault="00C545C4" w:rsidP="00C328B0">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totalReduce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减免总额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totalAmount</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应还总额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exemptRateIncome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减免利息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exemptTotal</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减免金额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exemptBromanFee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减免服务费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rateIncome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剩余应还利息</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returnSum</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剩余应还本金</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bromanFee</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剩余应还服务费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C545C4" w:rsidRPr="001059DE" w:rsidRDefault="00C545C4" w:rsidP="00C545C4"/>
    <w:p w:rsidR="00666CA6" w:rsidRPr="001059DE" w:rsidRDefault="00666CA6" w:rsidP="00666CA6">
      <w:r w:rsidRPr="001059DE">
        <w:t>{</w:t>
      </w:r>
    </w:p>
    <w:p w:rsidR="00666CA6" w:rsidRPr="001059DE" w:rsidRDefault="00666CA6" w:rsidP="00666CA6">
      <w:r w:rsidRPr="001059DE">
        <w:t xml:space="preserve">    "code": 0,</w:t>
      </w:r>
    </w:p>
    <w:p w:rsidR="00666CA6" w:rsidRPr="001059DE" w:rsidRDefault="00666CA6" w:rsidP="00666CA6">
      <w:r w:rsidRPr="001059DE">
        <w:t xml:space="preserve">    "data": {</w:t>
      </w:r>
    </w:p>
    <w:p w:rsidR="00666CA6" w:rsidRPr="001059DE" w:rsidRDefault="00666CA6" w:rsidP="00666CA6">
      <w:r w:rsidRPr="001059DE">
        <w:lastRenderedPageBreak/>
        <w:t xml:space="preserve">        "totalReduce": 0,</w:t>
      </w:r>
    </w:p>
    <w:p w:rsidR="00666CA6" w:rsidRPr="001059DE" w:rsidRDefault="00666CA6" w:rsidP="00666CA6">
      <w:r w:rsidRPr="001059DE">
        <w:rPr>
          <w:rFonts w:hint="eastAsia"/>
        </w:rPr>
        <w:t xml:space="preserve">        "msg": "</w:t>
      </w:r>
      <w:r w:rsidRPr="001059DE">
        <w:rPr>
          <w:rFonts w:hint="eastAsia"/>
        </w:rPr>
        <w:t>成功</w:t>
      </w:r>
      <w:r w:rsidRPr="001059DE">
        <w:rPr>
          <w:rFonts w:hint="eastAsia"/>
        </w:rPr>
        <w:t>",</w:t>
      </w:r>
    </w:p>
    <w:p w:rsidR="00666CA6" w:rsidRPr="001059DE" w:rsidRDefault="00666CA6" w:rsidP="00666CA6">
      <w:r w:rsidRPr="001059DE">
        <w:t xml:space="preserve">        "totalAmount": 2878.44,</w:t>
      </w:r>
    </w:p>
    <w:p w:rsidR="00666CA6" w:rsidRPr="001059DE" w:rsidRDefault="00666CA6" w:rsidP="00666CA6">
      <w:r w:rsidRPr="001059DE">
        <w:t xml:space="preserve">        "exemptRateIncome": 0,</w:t>
      </w:r>
    </w:p>
    <w:p w:rsidR="00666CA6" w:rsidRPr="001059DE" w:rsidRDefault="00666CA6" w:rsidP="00666CA6">
      <w:r w:rsidRPr="001059DE">
        <w:t xml:space="preserve">        "exemptTotal": 0,</w:t>
      </w:r>
    </w:p>
    <w:p w:rsidR="00666CA6" w:rsidRPr="001059DE" w:rsidRDefault="00666CA6" w:rsidP="00666CA6">
      <w:r w:rsidRPr="001059DE">
        <w:t xml:space="preserve">        "code": "0000",</w:t>
      </w:r>
    </w:p>
    <w:p w:rsidR="00666CA6" w:rsidRPr="001059DE" w:rsidRDefault="00666CA6" w:rsidP="00666CA6">
      <w:r w:rsidRPr="001059DE">
        <w:t xml:space="preserve">        "exemptBromanFee": 0,</w:t>
      </w:r>
    </w:p>
    <w:p w:rsidR="00666CA6" w:rsidRPr="001059DE" w:rsidRDefault="00666CA6" w:rsidP="00666CA6">
      <w:r w:rsidRPr="001059DE">
        <w:t xml:space="preserve">        "rateIncome": 425,</w:t>
      </w:r>
    </w:p>
    <w:p w:rsidR="00666CA6" w:rsidRPr="001059DE" w:rsidRDefault="00666CA6" w:rsidP="00666CA6">
      <w:r w:rsidRPr="001059DE">
        <w:t xml:space="preserve">        "returnSum": 1917.09,</w:t>
      </w:r>
    </w:p>
    <w:p w:rsidR="00666CA6" w:rsidRPr="001059DE" w:rsidRDefault="00666CA6" w:rsidP="00666CA6">
      <w:r w:rsidRPr="001059DE">
        <w:t xml:space="preserve">        "bromanFee": 536.35</w:t>
      </w:r>
    </w:p>
    <w:p w:rsidR="00666CA6" w:rsidRPr="001059DE" w:rsidRDefault="00666CA6" w:rsidP="00666CA6">
      <w:r w:rsidRPr="001059DE">
        <w:t xml:space="preserve">    },</w:t>
      </w:r>
    </w:p>
    <w:p w:rsidR="00666CA6" w:rsidRPr="001059DE" w:rsidRDefault="00666CA6" w:rsidP="00666CA6">
      <w:r w:rsidRPr="001059DE">
        <w:rPr>
          <w:rFonts w:hint="eastAsia"/>
        </w:rPr>
        <w:t xml:space="preserve">    "message": "</w:t>
      </w:r>
      <w:r w:rsidRPr="001059DE">
        <w:rPr>
          <w:rFonts w:hint="eastAsia"/>
        </w:rPr>
        <w:t>全部提前还款信息展示成功</w:t>
      </w:r>
      <w:r w:rsidRPr="001059DE">
        <w:rPr>
          <w:rFonts w:hint="eastAsia"/>
        </w:rPr>
        <w:t>"</w:t>
      </w:r>
    </w:p>
    <w:p w:rsidR="00666CA6" w:rsidRPr="001059DE" w:rsidRDefault="00666CA6" w:rsidP="00666CA6">
      <w:r w:rsidRPr="001059DE">
        <w:t>}</w:t>
      </w:r>
    </w:p>
    <w:p w:rsidR="00FD78E4" w:rsidRPr="001059DE" w:rsidRDefault="00FD78E4" w:rsidP="00FD78E4">
      <w:pPr>
        <w:pStyle w:val="3"/>
      </w:pPr>
      <w:r w:rsidRPr="001059DE">
        <w:rPr>
          <w:rFonts w:hint="eastAsia"/>
          <w:color w:val="000000" w:themeColor="text1"/>
        </w:rPr>
        <w:t>还款计划</w:t>
      </w:r>
      <w:r w:rsidRPr="001059DE">
        <w:rPr>
          <w:rFonts w:hint="eastAsia"/>
          <w:color w:val="000000" w:themeColor="text1"/>
        </w:rPr>
        <w:t>-</w:t>
      </w:r>
      <w:r w:rsidRPr="001059DE">
        <w:rPr>
          <w:rFonts w:hint="eastAsia"/>
          <w:color w:val="000000" w:themeColor="text1"/>
        </w:rPr>
        <w:t>全部提前还款操作</w:t>
      </w:r>
    </w:p>
    <w:p w:rsidR="00FD78E4" w:rsidRPr="001059DE" w:rsidRDefault="00FD78E4" w:rsidP="00FD78E4">
      <w:pPr>
        <w:pStyle w:val="4"/>
        <w:rPr>
          <w:color w:val="000000" w:themeColor="text1"/>
        </w:rPr>
      </w:pPr>
      <w:r w:rsidRPr="001059DE">
        <w:rPr>
          <w:rFonts w:hint="eastAsia"/>
          <w:color w:val="000000" w:themeColor="text1"/>
        </w:rPr>
        <w:t>输入</w:t>
      </w:r>
    </w:p>
    <w:p w:rsidR="00FD78E4" w:rsidRPr="001059DE" w:rsidRDefault="00FD78E4" w:rsidP="00FD78E4">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FD78E4" w:rsidRPr="001059DE" w:rsidRDefault="00FD78E4" w:rsidP="00FD78E4">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/api/loan/earlyRepaymentOperation</w:t>
      </w:r>
    </w:p>
    <w:p w:rsidR="00FD78E4" w:rsidRPr="001059DE" w:rsidRDefault="00FD78E4" w:rsidP="00FD78E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FD78E4"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b w:val="0"/>
                <w:bCs w:val="0"/>
                <w:color w:val="000000" w:themeColor="text1"/>
              </w:rPr>
            </w:pPr>
            <w:r w:rsidRPr="001059DE">
              <w:rPr>
                <w:rFonts w:hint="eastAsia"/>
                <w:color w:val="000000" w:themeColor="text1"/>
              </w:rPr>
              <w:t>参数</w:t>
            </w:r>
          </w:p>
        </w:tc>
        <w:tc>
          <w:tcPr>
            <w:tcW w:w="1410" w:type="dxa"/>
            <w:vAlign w:val="center"/>
          </w:tcPr>
          <w:p w:rsidR="00FD78E4" w:rsidRPr="001059DE" w:rsidRDefault="00FD78E4"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FD78E4" w:rsidRPr="001059DE" w:rsidRDefault="00FD78E4"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D78E4"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color w:val="000000" w:themeColor="text1"/>
                <w:szCs w:val="21"/>
              </w:rPr>
            </w:pPr>
            <w:r w:rsidRPr="001059DE">
              <w:rPr>
                <w:color w:val="000000" w:themeColor="text1"/>
                <w:szCs w:val="21"/>
              </w:rPr>
              <w:t>debtcode</w:t>
            </w:r>
          </w:p>
        </w:tc>
        <w:tc>
          <w:tcPr>
            <w:tcW w:w="1410" w:type="dxa"/>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szCs w:val="21"/>
              </w:rPr>
              <w:t>借款编号</w:t>
            </w:r>
          </w:p>
        </w:tc>
      </w:tr>
      <w:tr w:rsidR="00FD78E4"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color w:val="000000" w:themeColor="text1"/>
                <w:szCs w:val="21"/>
              </w:rPr>
            </w:pPr>
            <w:r w:rsidRPr="001059DE">
              <w:rPr>
                <w:color w:val="000000" w:themeColor="text1"/>
                <w:szCs w:val="21"/>
              </w:rPr>
              <w:t>userId</w:t>
            </w:r>
          </w:p>
        </w:tc>
        <w:tc>
          <w:tcPr>
            <w:tcW w:w="1410" w:type="dxa"/>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用户</w:t>
            </w:r>
            <w:r w:rsidRPr="001059DE">
              <w:rPr>
                <w:color w:val="000000" w:themeColor="text1"/>
                <w:szCs w:val="21"/>
              </w:rPr>
              <w:t>id</w:t>
            </w:r>
          </w:p>
        </w:tc>
      </w:tr>
      <w:tr w:rsidR="00FD78E4"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color w:val="000000" w:themeColor="text1"/>
                <w:szCs w:val="21"/>
              </w:rPr>
            </w:pPr>
            <w:r w:rsidRPr="001059DE">
              <w:rPr>
                <w:color w:val="000000" w:themeColor="text1"/>
                <w:szCs w:val="21"/>
              </w:rPr>
              <w:t>repaymentAmt</w:t>
            </w:r>
          </w:p>
        </w:tc>
        <w:tc>
          <w:tcPr>
            <w:tcW w:w="1410" w:type="dxa"/>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rFonts w:hint="eastAsia"/>
                <w:color w:val="000000" w:themeColor="text1"/>
                <w:szCs w:val="21"/>
              </w:rPr>
              <w:t>还款总额</w:t>
            </w:r>
          </w:p>
        </w:tc>
      </w:tr>
    </w:tbl>
    <w:p w:rsidR="00FD78E4" w:rsidRPr="001059DE" w:rsidRDefault="00FD78E4" w:rsidP="00FD78E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FD78E4" w:rsidRPr="001059DE" w:rsidTr="0059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b w:val="0"/>
                <w:bCs w:val="0"/>
                <w:color w:val="000000" w:themeColor="text1"/>
              </w:rPr>
            </w:pPr>
            <w:r w:rsidRPr="001059DE">
              <w:rPr>
                <w:rFonts w:hint="eastAsia"/>
                <w:color w:val="000000" w:themeColor="text1"/>
              </w:rPr>
              <w:t>参数</w:t>
            </w:r>
          </w:p>
        </w:tc>
        <w:tc>
          <w:tcPr>
            <w:tcW w:w="7155" w:type="dxa"/>
            <w:gridSpan w:val="2"/>
            <w:vAlign w:val="center"/>
          </w:tcPr>
          <w:p w:rsidR="00FD78E4" w:rsidRPr="001059DE" w:rsidRDefault="00FD78E4" w:rsidP="005905E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FD78E4"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FD78E4" w:rsidRPr="001059DE" w:rsidTr="005905E0">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FD78E4" w:rsidRPr="001059DE" w:rsidRDefault="00FD78E4" w:rsidP="005905E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FD78E4" w:rsidRPr="001059DE" w:rsidTr="005905E0">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FD78E4" w:rsidRPr="001059DE" w:rsidRDefault="00FD78E4" w:rsidP="005905E0">
            <w:pPr>
              <w:rPr>
                <w:b w:val="0"/>
                <w:bCs w:val="0"/>
                <w:color w:val="000000" w:themeColor="text1"/>
                <w:sz w:val="24"/>
                <w:szCs w:val="24"/>
              </w:rPr>
            </w:pPr>
            <w:r w:rsidRPr="001059DE">
              <w:rPr>
                <w:b w:val="0"/>
                <w:bCs w:val="0"/>
                <w:color w:val="000000" w:themeColor="text1"/>
                <w:sz w:val="24"/>
                <w:szCs w:val="24"/>
              </w:rPr>
              <w:t>data</w:t>
            </w:r>
          </w:p>
        </w:tc>
        <w:tc>
          <w:tcPr>
            <w:tcW w:w="2332" w:type="dxa"/>
            <w:vAlign w:val="center"/>
          </w:tcPr>
          <w:p w:rsidR="00FD78E4" w:rsidRPr="001059DE" w:rsidRDefault="00FD78E4" w:rsidP="005905E0">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823" w:type="dxa"/>
            <w:vAlign w:val="center"/>
          </w:tcPr>
          <w:p w:rsidR="00FD78E4" w:rsidRPr="001059DE" w:rsidRDefault="00FD78E4" w:rsidP="005905E0">
            <w:pPr>
              <w:widowControl/>
              <w:jc w:val="left"/>
              <w:textAlignment w:val="center"/>
              <w:cnfStyle w:val="000000000000" w:firstRow="0" w:lastRow="0" w:firstColumn="0" w:lastColumn="0" w:oddVBand="0" w:evenVBand="0" w:oddHBand="0" w:evenHBand="0" w:firstRowFirstColumn="0" w:firstRowLastColumn="0" w:lastRowFirstColumn="0" w:lastRowLastColumn="0"/>
            </w:pPr>
          </w:p>
        </w:tc>
      </w:tr>
    </w:tbl>
    <w:p w:rsidR="00FD78E4" w:rsidRPr="001059DE" w:rsidRDefault="00FD78E4" w:rsidP="00FD78E4">
      <w:r w:rsidRPr="001059DE">
        <w:t>{</w:t>
      </w:r>
    </w:p>
    <w:p w:rsidR="00FD78E4" w:rsidRPr="001059DE" w:rsidRDefault="00FD78E4" w:rsidP="00FD78E4">
      <w:r w:rsidRPr="001059DE">
        <w:t xml:space="preserve">    "code": 0,</w:t>
      </w:r>
    </w:p>
    <w:p w:rsidR="00FD78E4" w:rsidRPr="001059DE" w:rsidRDefault="00FD78E4" w:rsidP="00FD78E4">
      <w:r w:rsidRPr="001059DE">
        <w:t xml:space="preserve">    "data": null,</w:t>
      </w:r>
    </w:p>
    <w:p w:rsidR="00FD78E4" w:rsidRPr="001059DE" w:rsidRDefault="00FD78E4" w:rsidP="00FD78E4">
      <w:r w:rsidRPr="001059DE">
        <w:rPr>
          <w:rFonts w:hint="eastAsia"/>
        </w:rPr>
        <w:t xml:space="preserve">    "message": "</w:t>
      </w:r>
      <w:r w:rsidRPr="001059DE">
        <w:rPr>
          <w:rFonts w:hint="eastAsia"/>
        </w:rPr>
        <w:t>操作成功</w:t>
      </w:r>
      <w:r w:rsidRPr="001059DE">
        <w:rPr>
          <w:rFonts w:hint="eastAsia"/>
        </w:rPr>
        <w:t>"</w:t>
      </w:r>
    </w:p>
    <w:p w:rsidR="00FD78E4" w:rsidRPr="001059DE" w:rsidRDefault="00FD78E4" w:rsidP="00FD78E4">
      <w:r w:rsidRPr="001059DE">
        <w:t>}</w:t>
      </w:r>
    </w:p>
    <w:p w:rsidR="00BB7C0A" w:rsidRPr="001059DE" w:rsidRDefault="00BB7C0A" w:rsidP="00BB7C0A">
      <w:pPr>
        <w:pStyle w:val="3"/>
      </w:pPr>
      <w:r w:rsidRPr="001059DE">
        <w:rPr>
          <w:rFonts w:hint="eastAsia"/>
          <w:color w:val="000000" w:themeColor="text1"/>
        </w:rPr>
        <w:lastRenderedPageBreak/>
        <w:t>账户总览</w:t>
      </w:r>
    </w:p>
    <w:p w:rsidR="00BB7C0A" w:rsidRPr="001059DE" w:rsidRDefault="00BB7C0A" w:rsidP="00BB7C0A">
      <w:pPr>
        <w:pStyle w:val="4"/>
        <w:rPr>
          <w:color w:val="000000" w:themeColor="text1"/>
        </w:rPr>
      </w:pPr>
      <w:r w:rsidRPr="001059DE">
        <w:rPr>
          <w:rFonts w:hint="eastAsia"/>
          <w:color w:val="000000" w:themeColor="text1"/>
        </w:rPr>
        <w:t>输入</w:t>
      </w:r>
    </w:p>
    <w:p w:rsidR="00BB7C0A" w:rsidRPr="001059DE" w:rsidRDefault="00BB7C0A" w:rsidP="00BB7C0A">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B7C0A" w:rsidRPr="001059DE" w:rsidRDefault="00BB7C0A" w:rsidP="00BB7C0A">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/api/loan/accountOverview</w:t>
      </w:r>
    </w:p>
    <w:p w:rsidR="00BB7C0A" w:rsidRPr="001059DE" w:rsidRDefault="00BB7C0A" w:rsidP="00BB7C0A">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B7C0A"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B7C0A" w:rsidRPr="001059DE" w:rsidRDefault="00BB7C0A" w:rsidP="008E68F1">
            <w:pPr>
              <w:rPr>
                <w:b w:val="0"/>
                <w:bCs w:val="0"/>
                <w:color w:val="000000" w:themeColor="text1"/>
              </w:rPr>
            </w:pPr>
            <w:r w:rsidRPr="001059DE">
              <w:rPr>
                <w:rFonts w:hint="eastAsia"/>
                <w:color w:val="000000" w:themeColor="text1"/>
              </w:rPr>
              <w:t>参数</w:t>
            </w:r>
          </w:p>
        </w:tc>
        <w:tc>
          <w:tcPr>
            <w:tcW w:w="1410" w:type="dxa"/>
            <w:vAlign w:val="center"/>
          </w:tcPr>
          <w:p w:rsidR="00BB7C0A" w:rsidRPr="001059DE" w:rsidRDefault="00BB7C0A"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B7C0A" w:rsidRPr="001059DE" w:rsidRDefault="00BB7C0A"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B7C0A"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BB7C0A" w:rsidRPr="001059DE" w:rsidRDefault="00BB7C0A" w:rsidP="008E68F1">
            <w:pPr>
              <w:rPr>
                <w:color w:val="000000" w:themeColor="text1"/>
                <w:szCs w:val="21"/>
              </w:rPr>
            </w:pPr>
            <w:r w:rsidRPr="001059DE">
              <w:rPr>
                <w:color w:val="000000" w:themeColor="text1"/>
                <w:szCs w:val="21"/>
              </w:rPr>
              <w:t>userId</w:t>
            </w:r>
          </w:p>
        </w:tc>
        <w:tc>
          <w:tcPr>
            <w:tcW w:w="1410" w:type="dxa"/>
            <w:vAlign w:val="center"/>
          </w:tcPr>
          <w:p w:rsidR="00BB7C0A" w:rsidRPr="001059DE" w:rsidRDefault="00BB7C0A" w:rsidP="008E68F1">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BB7C0A" w:rsidRPr="001059DE" w:rsidRDefault="00BB7C0A" w:rsidP="008E68F1">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用户</w:t>
            </w:r>
            <w:r w:rsidRPr="001059DE">
              <w:rPr>
                <w:color w:val="000000" w:themeColor="text1"/>
                <w:szCs w:val="21"/>
              </w:rPr>
              <w:t>id</w:t>
            </w:r>
          </w:p>
        </w:tc>
      </w:tr>
    </w:tbl>
    <w:p w:rsidR="00BB7C0A" w:rsidRPr="001059DE" w:rsidRDefault="00BB7C0A" w:rsidP="00BB7C0A">
      <w:pPr>
        <w:pStyle w:val="4"/>
        <w:rPr>
          <w:color w:val="000000" w:themeColor="text1"/>
        </w:rPr>
      </w:pPr>
      <w:r w:rsidRPr="001059DE">
        <w:rPr>
          <w:rFonts w:hint="eastAsia"/>
          <w:color w:val="000000" w:themeColor="text1"/>
        </w:rPr>
        <w:t>输出</w:t>
      </w:r>
    </w:p>
    <w:p w:rsidR="00C545C4" w:rsidRPr="001059DE" w:rsidRDefault="00C545C4" w:rsidP="00C545C4"/>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C545C4" w:rsidRPr="001059DE" w:rsidTr="00C3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C545C4"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C545C4"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C545C4" w:rsidRPr="001059DE" w:rsidRDefault="00C545C4" w:rsidP="00C328B0">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C545C4" w:rsidRPr="001059DE" w:rsidTr="0043673F">
        <w:trPr>
          <w:trHeight w:val="450"/>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loanMoney</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借款总额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returnMoney</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待还总额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overdueMoney</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逾期中的金额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returnMoneyToday</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今日待还</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C545C4"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C545C4" w:rsidRPr="001059DE" w:rsidRDefault="00C545C4" w:rsidP="00C545C4">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returnMoneyOld</w:t>
            </w:r>
          </w:p>
        </w:tc>
        <w:tc>
          <w:tcPr>
            <w:tcW w:w="1244"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43673F"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C545C4" w:rsidRPr="001059DE" w:rsidRDefault="00C545C4" w:rsidP="00C545C4">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待还总额</w:t>
            </w:r>
            <w:r w:rsidRPr="001059DE">
              <w:rPr>
                <w:rFonts w:hint="eastAsia"/>
              </w:rPr>
              <w:t>（</w:t>
            </w:r>
            <w:r w:rsidRPr="001059DE">
              <w:rPr>
                <w:rFonts w:hint="eastAsia"/>
              </w:rPr>
              <w:t>1.0</w:t>
            </w:r>
            <w:r w:rsidRPr="001059DE">
              <w:t>老用户</w:t>
            </w:r>
            <w:r w:rsidRPr="001059DE">
              <w:rPr>
                <w:rFonts w:hint="eastAsia"/>
              </w:rPr>
              <w:t>）</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C545C4" w:rsidRPr="001059DE" w:rsidRDefault="00216C99" w:rsidP="00C545C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无用字段</w:t>
            </w:r>
            <w:r w:rsidR="00AD6F4D" w:rsidRPr="001059DE">
              <w:rPr>
                <w:rFonts w:cs="宋体" w:hint="eastAsia"/>
                <w:b/>
                <w:bCs/>
                <w:color w:val="660E7A"/>
                <w:sz w:val="18"/>
                <w:szCs w:val="18"/>
              </w:rPr>
              <w:t>（过渡使用）</w:t>
            </w:r>
          </w:p>
        </w:tc>
      </w:tr>
    </w:tbl>
    <w:p w:rsidR="00BB7C0A" w:rsidRPr="001059DE" w:rsidRDefault="00BB7C0A" w:rsidP="00BB7C0A"/>
    <w:p w:rsidR="00216C99" w:rsidRPr="001059DE" w:rsidRDefault="00216C99" w:rsidP="00216C99">
      <w:r w:rsidRPr="001059DE">
        <w:t>{</w:t>
      </w:r>
    </w:p>
    <w:p w:rsidR="00216C99" w:rsidRPr="001059DE" w:rsidRDefault="00216C99" w:rsidP="00216C99">
      <w:r w:rsidRPr="001059DE">
        <w:t xml:space="preserve">    "code": 0,</w:t>
      </w:r>
    </w:p>
    <w:p w:rsidR="00216C99" w:rsidRPr="001059DE" w:rsidRDefault="00216C99" w:rsidP="00216C99">
      <w:r w:rsidRPr="001059DE">
        <w:t xml:space="preserve">    "data": {</w:t>
      </w:r>
    </w:p>
    <w:p w:rsidR="00216C99" w:rsidRPr="001059DE" w:rsidRDefault="00216C99" w:rsidP="00216C99">
      <w:r w:rsidRPr="001059DE">
        <w:t xml:space="preserve">        "loanMoney": "90,000.00",</w:t>
      </w:r>
    </w:p>
    <w:p w:rsidR="00216C99" w:rsidRPr="001059DE" w:rsidRDefault="00216C99" w:rsidP="00216C99">
      <w:r w:rsidRPr="001059DE">
        <w:t xml:space="preserve">        "returnMoneyOld": "0.00",</w:t>
      </w:r>
    </w:p>
    <w:p w:rsidR="00216C99" w:rsidRPr="001059DE" w:rsidRDefault="00216C99" w:rsidP="00216C99">
      <w:r w:rsidRPr="001059DE">
        <w:t xml:space="preserve">        "returnMoney": "51,239.15",</w:t>
      </w:r>
    </w:p>
    <w:p w:rsidR="00216C99" w:rsidRPr="001059DE" w:rsidRDefault="00216C99" w:rsidP="00216C99">
      <w:r w:rsidRPr="001059DE">
        <w:t xml:space="preserve">        "overdueMoney": "5,597.50",</w:t>
      </w:r>
    </w:p>
    <w:p w:rsidR="00216C99" w:rsidRPr="001059DE" w:rsidRDefault="00216C99" w:rsidP="00216C99">
      <w:r w:rsidRPr="001059DE">
        <w:t xml:space="preserve">        "returnMoneyToday": "5,597.50"</w:t>
      </w:r>
    </w:p>
    <w:p w:rsidR="00216C99" w:rsidRPr="001059DE" w:rsidRDefault="00216C99" w:rsidP="00216C99">
      <w:r w:rsidRPr="001059DE">
        <w:t xml:space="preserve">    },</w:t>
      </w:r>
    </w:p>
    <w:p w:rsidR="00216C99" w:rsidRPr="001059DE" w:rsidRDefault="00216C99" w:rsidP="00216C99">
      <w:r w:rsidRPr="001059DE">
        <w:rPr>
          <w:rFonts w:hint="eastAsia"/>
        </w:rPr>
        <w:t xml:space="preserve">    "message": "</w:t>
      </w:r>
      <w:r w:rsidRPr="001059DE">
        <w:rPr>
          <w:rFonts w:hint="eastAsia"/>
        </w:rPr>
        <w:t>账户总览查询成功</w:t>
      </w:r>
      <w:r w:rsidRPr="001059DE">
        <w:rPr>
          <w:rFonts w:hint="eastAsia"/>
        </w:rPr>
        <w:t>"</w:t>
      </w:r>
    </w:p>
    <w:p w:rsidR="00216C99" w:rsidRPr="001059DE" w:rsidRDefault="00216C99" w:rsidP="00216C99">
      <w:r w:rsidRPr="001059DE">
        <w:t>}</w:t>
      </w:r>
    </w:p>
    <w:p w:rsidR="008118A2" w:rsidRPr="001059DE" w:rsidRDefault="00A445CD" w:rsidP="008118A2">
      <w:pPr>
        <w:pStyle w:val="3"/>
      </w:pPr>
      <w:bookmarkStart w:id="69" w:name="_GoBack"/>
      <w:bookmarkEnd w:id="69"/>
      <w:r w:rsidRPr="001059DE">
        <w:rPr>
          <w:rFonts w:hint="eastAsia"/>
          <w:color w:val="000000" w:themeColor="text1"/>
        </w:rPr>
        <w:lastRenderedPageBreak/>
        <w:t>借款人账户可用余额</w:t>
      </w:r>
    </w:p>
    <w:p w:rsidR="008118A2" w:rsidRPr="001059DE" w:rsidRDefault="008118A2" w:rsidP="008118A2">
      <w:pPr>
        <w:pStyle w:val="4"/>
        <w:rPr>
          <w:color w:val="000000" w:themeColor="text1"/>
        </w:rPr>
      </w:pPr>
      <w:r w:rsidRPr="001059DE">
        <w:rPr>
          <w:rFonts w:hint="eastAsia"/>
          <w:color w:val="000000" w:themeColor="text1"/>
        </w:rPr>
        <w:t>输入</w:t>
      </w:r>
    </w:p>
    <w:p w:rsidR="008118A2" w:rsidRPr="001059DE" w:rsidRDefault="008118A2" w:rsidP="008118A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8118A2" w:rsidRPr="001059DE" w:rsidRDefault="008118A2" w:rsidP="008118A2">
      <w:pPr>
        <w:pStyle w:val="HTML"/>
        <w:widowControl/>
        <w:shd w:val="clear" w:color="auto" w:fill="FFFFFF"/>
        <w:ind w:firstLineChars="200" w:firstLine="420"/>
        <w:rPr>
          <w:rFonts w:ascii="Helvetica" w:hAnsi="Helvetica" w:cs="Helvetica" w:hint="default"/>
          <w:color w:val="505050"/>
          <w:sz w:val="18"/>
          <w:szCs w:val="18"/>
          <w:shd w:val="clear" w:color="auto" w:fill="FAFAFA"/>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/api/loanAccountBalance/queryLoanBalance</w:t>
      </w:r>
    </w:p>
    <w:p w:rsidR="008118A2" w:rsidRPr="001059DE" w:rsidRDefault="008118A2" w:rsidP="008118A2">
      <w:pPr>
        <w:pStyle w:val="HTML"/>
        <w:widowControl/>
        <w:shd w:val="clear" w:color="auto" w:fill="FFFFFF"/>
        <w:ind w:firstLineChars="200" w:firstLine="480"/>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8118A2"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118A2" w:rsidRPr="001059DE" w:rsidRDefault="008118A2" w:rsidP="00B82BA7">
            <w:pPr>
              <w:rPr>
                <w:b w:val="0"/>
                <w:bCs w:val="0"/>
                <w:color w:val="000000" w:themeColor="text1"/>
              </w:rPr>
            </w:pPr>
            <w:r w:rsidRPr="001059DE">
              <w:rPr>
                <w:rFonts w:hint="eastAsia"/>
                <w:color w:val="000000" w:themeColor="text1"/>
              </w:rPr>
              <w:t>参数</w:t>
            </w:r>
          </w:p>
        </w:tc>
        <w:tc>
          <w:tcPr>
            <w:tcW w:w="1410" w:type="dxa"/>
            <w:vAlign w:val="center"/>
          </w:tcPr>
          <w:p w:rsidR="008118A2" w:rsidRPr="001059DE" w:rsidRDefault="008118A2"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118A2" w:rsidRPr="001059DE" w:rsidRDefault="008118A2"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118A2" w:rsidRPr="001059DE" w:rsidTr="00B82BA7">
        <w:tc>
          <w:tcPr>
            <w:cnfStyle w:val="001000000000" w:firstRow="0" w:lastRow="0" w:firstColumn="1" w:lastColumn="0" w:oddVBand="0" w:evenVBand="0" w:oddHBand="0" w:evenHBand="0" w:firstRowFirstColumn="0" w:firstRowLastColumn="0" w:lastRowFirstColumn="0" w:lastRowLastColumn="0"/>
            <w:tcW w:w="1773" w:type="dxa"/>
            <w:vAlign w:val="center"/>
          </w:tcPr>
          <w:p w:rsidR="008118A2" w:rsidRPr="001059DE" w:rsidRDefault="008118A2" w:rsidP="00B82BA7">
            <w:pPr>
              <w:rPr>
                <w:color w:val="000000" w:themeColor="text1"/>
                <w:szCs w:val="21"/>
              </w:rPr>
            </w:pPr>
            <w:r w:rsidRPr="001059DE">
              <w:rPr>
                <w:color w:val="000000" w:themeColor="text1"/>
                <w:szCs w:val="21"/>
              </w:rPr>
              <w:t>userId</w:t>
            </w:r>
          </w:p>
        </w:tc>
        <w:tc>
          <w:tcPr>
            <w:tcW w:w="1410" w:type="dxa"/>
            <w:vAlign w:val="center"/>
          </w:tcPr>
          <w:p w:rsidR="008118A2" w:rsidRPr="001059DE" w:rsidRDefault="008118A2" w:rsidP="00B82BA7">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8118A2" w:rsidRPr="001059DE" w:rsidRDefault="008118A2" w:rsidP="00B82BA7">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用户</w:t>
            </w:r>
            <w:r w:rsidRPr="001059DE">
              <w:rPr>
                <w:color w:val="000000" w:themeColor="text1"/>
                <w:szCs w:val="21"/>
              </w:rPr>
              <w:t>id</w:t>
            </w:r>
          </w:p>
        </w:tc>
      </w:tr>
    </w:tbl>
    <w:p w:rsidR="008118A2" w:rsidRPr="001059DE" w:rsidRDefault="008118A2" w:rsidP="008118A2">
      <w:pPr>
        <w:pStyle w:val="4"/>
        <w:rPr>
          <w:color w:val="000000" w:themeColor="text1"/>
        </w:rPr>
      </w:pPr>
      <w:r w:rsidRPr="001059DE">
        <w:rPr>
          <w:rFonts w:hint="eastAsia"/>
          <w:color w:val="000000" w:themeColor="text1"/>
        </w:rPr>
        <w:t>输出</w:t>
      </w:r>
    </w:p>
    <w:p w:rsidR="008118A2" w:rsidRPr="001059DE" w:rsidRDefault="008118A2" w:rsidP="008118A2"/>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8118A2" w:rsidRPr="001059DE" w:rsidTr="00B8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118A2" w:rsidRPr="001059DE" w:rsidTr="00B82BA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8118A2" w:rsidRPr="001059DE" w:rsidTr="00B82BA7">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8118A2" w:rsidRPr="001059DE" w:rsidTr="00B82BA7">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8118A2" w:rsidRPr="001059DE" w:rsidRDefault="008118A2" w:rsidP="00B82BA7">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8118A2" w:rsidRPr="001059DE" w:rsidRDefault="008118A2"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8118A2" w:rsidRPr="001059DE" w:rsidRDefault="008118A2" w:rsidP="00B82BA7">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8118A2" w:rsidRPr="001059DE" w:rsidTr="00B82BA7">
        <w:trPr>
          <w:trHeight w:val="450"/>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8118A2" w:rsidRPr="001059DE" w:rsidRDefault="008118A2" w:rsidP="00B82BA7">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8118A2" w:rsidRPr="001059DE" w:rsidRDefault="0086410F"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l</w:t>
            </w:r>
            <w:r w:rsidR="008118A2" w:rsidRPr="001059DE">
              <w:t>oanFreeAmt</w:t>
            </w:r>
          </w:p>
        </w:tc>
        <w:tc>
          <w:tcPr>
            <w:tcW w:w="1244" w:type="dxa"/>
            <w:tcBorders>
              <w:top w:val="single" w:sz="4" w:space="0" w:color="BFBFBF"/>
              <w:left w:val="single" w:sz="4" w:space="0" w:color="BFBFBF"/>
              <w:bottom w:val="single" w:sz="4" w:space="0" w:color="BFBFBF"/>
              <w:right w:val="single" w:sz="4" w:space="0" w:color="BFBFBF"/>
            </w:tcBorders>
            <w:vAlign w:val="center"/>
          </w:tcPr>
          <w:p w:rsidR="008118A2" w:rsidRPr="001059DE" w:rsidRDefault="008118A2"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BigDecimal</w:t>
            </w:r>
          </w:p>
        </w:tc>
        <w:tc>
          <w:tcPr>
            <w:tcW w:w="1733" w:type="dxa"/>
            <w:tcBorders>
              <w:top w:val="single" w:sz="4" w:space="0" w:color="BFBFBF"/>
              <w:left w:val="single" w:sz="4" w:space="0" w:color="BFBFBF"/>
              <w:bottom w:val="single" w:sz="4" w:space="0" w:color="BFBFBF"/>
              <w:right w:val="single" w:sz="4" w:space="0" w:color="BFBFBF"/>
            </w:tcBorders>
            <w:vAlign w:val="center"/>
          </w:tcPr>
          <w:p w:rsidR="008118A2" w:rsidRPr="001059DE" w:rsidRDefault="008118A2" w:rsidP="00B82BA7">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借款人账户可用余额</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8118A2" w:rsidRPr="001059DE" w:rsidRDefault="008118A2" w:rsidP="00B82BA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8118A2" w:rsidRPr="001059DE" w:rsidRDefault="008118A2" w:rsidP="008118A2"/>
    <w:p w:rsidR="008118A2" w:rsidRPr="001059DE" w:rsidRDefault="008118A2" w:rsidP="008118A2">
      <w:r w:rsidRPr="001059DE">
        <w:t>{</w:t>
      </w:r>
    </w:p>
    <w:p w:rsidR="008118A2" w:rsidRPr="001059DE" w:rsidRDefault="008118A2" w:rsidP="008118A2">
      <w:r w:rsidRPr="001059DE">
        <w:t xml:space="preserve">    "code": 0,</w:t>
      </w:r>
    </w:p>
    <w:p w:rsidR="008118A2" w:rsidRPr="001059DE" w:rsidRDefault="008118A2" w:rsidP="008118A2">
      <w:r w:rsidRPr="001059DE">
        <w:t xml:space="preserve">    "data": {</w:t>
      </w:r>
    </w:p>
    <w:p w:rsidR="008118A2" w:rsidRPr="001059DE" w:rsidRDefault="008118A2" w:rsidP="008118A2">
      <w:r w:rsidRPr="001059DE">
        <w:t xml:space="preserve">        " </w:t>
      </w:r>
      <w:r w:rsidR="0086410F" w:rsidRPr="001059DE">
        <w:t xml:space="preserve">loanFreeAmt </w:t>
      </w:r>
      <w:r w:rsidRPr="001059DE">
        <w:t>": 28033.41,</w:t>
      </w:r>
    </w:p>
    <w:p w:rsidR="008118A2" w:rsidRPr="001059DE" w:rsidRDefault="008118A2" w:rsidP="008118A2">
      <w:r w:rsidRPr="001059DE">
        <w:t xml:space="preserve">    },</w:t>
      </w:r>
    </w:p>
    <w:p w:rsidR="008118A2" w:rsidRPr="001059DE" w:rsidRDefault="008118A2" w:rsidP="008118A2">
      <w:r w:rsidRPr="001059DE">
        <w:rPr>
          <w:rFonts w:hint="eastAsia"/>
        </w:rPr>
        <w:t xml:space="preserve">    "message": "</w:t>
      </w:r>
      <w:r w:rsidRPr="001059DE">
        <w:rPr>
          <w:rFonts w:hint="eastAsia"/>
        </w:rPr>
        <w:t>查询成功</w:t>
      </w:r>
      <w:r w:rsidRPr="001059DE">
        <w:rPr>
          <w:rFonts w:hint="eastAsia"/>
        </w:rPr>
        <w:t>"</w:t>
      </w:r>
    </w:p>
    <w:p w:rsidR="008118A2" w:rsidRPr="001059DE" w:rsidRDefault="008118A2" w:rsidP="008118A2">
      <w:r w:rsidRPr="001059DE">
        <w:t>}</w:t>
      </w:r>
    </w:p>
    <w:p w:rsidR="001527FF" w:rsidRPr="001059DE" w:rsidRDefault="001527FF" w:rsidP="001527FF">
      <w:pPr>
        <w:pStyle w:val="3"/>
      </w:pPr>
      <w:r w:rsidRPr="001059DE">
        <w:rPr>
          <w:rFonts w:hint="eastAsia"/>
          <w:color w:val="000000" w:themeColor="text1"/>
        </w:rPr>
        <w:t>申请借款记录合同下载</w:t>
      </w:r>
    </w:p>
    <w:p w:rsidR="001527FF" w:rsidRPr="001059DE" w:rsidRDefault="001527FF" w:rsidP="001527FF">
      <w:pPr>
        <w:pStyle w:val="4"/>
        <w:rPr>
          <w:color w:val="000000" w:themeColor="text1"/>
        </w:rPr>
      </w:pPr>
      <w:r w:rsidRPr="001059DE">
        <w:rPr>
          <w:rFonts w:hint="eastAsia"/>
          <w:color w:val="000000" w:themeColor="text1"/>
        </w:rPr>
        <w:t>输入</w:t>
      </w:r>
    </w:p>
    <w:p w:rsidR="001527FF" w:rsidRPr="001059DE" w:rsidRDefault="001527FF" w:rsidP="001527FF">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1527FF" w:rsidRPr="001059DE" w:rsidRDefault="001527FF" w:rsidP="001527FF">
      <w:pPr>
        <w:pStyle w:val="HTML"/>
        <w:widowControl/>
        <w:shd w:val="clear" w:color="auto" w:fill="FFFFFF"/>
        <w:ind w:firstLineChars="200" w:firstLine="420"/>
        <w:rPr>
          <w:rFonts w:hint="default"/>
          <w:color w:val="000000" w:themeColor="text1"/>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ascii="Helvetica" w:hAnsi="Helvetica" w:cs="Helvetica"/>
          <w:color w:val="505050"/>
          <w:sz w:val="18"/>
          <w:szCs w:val="18"/>
          <w:shd w:val="clear" w:color="auto" w:fill="FAFAFA"/>
        </w:rPr>
        <w:t>/api/loan/contractDownload</w:t>
      </w:r>
    </w:p>
    <w:p w:rsidR="001527FF" w:rsidRPr="001059DE" w:rsidRDefault="001527FF" w:rsidP="001527FF">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1527FF"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527FF" w:rsidRPr="001059DE" w:rsidRDefault="001527FF" w:rsidP="002901D2">
            <w:pPr>
              <w:rPr>
                <w:b w:val="0"/>
                <w:bCs w:val="0"/>
                <w:color w:val="000000" w:themeColor="text1"/>
              </w:rPr>
            </w:pPr>
            <w:r w:rsidRPr="001059DE">
              <w:rPr>
                <w:rFonts w:hint="eastAsia"/>
                <w:color w:val="000000" w:themeColor="text1"/>
              </w:rPr>
              <w:t>参数</w:t>
            </w:r>
          </w:p>
        </w:tc>
        <w:tc>
          <w:tcPr>
            <w:tcW w:w="1410" w:type="dxa"/>
            <w:vAlign w:val="center"/>
          </w:tcPr>
          <w:p w:rsidR="001527FF" w:rsidRPr="001059DE" w:rsidRDefault="001527FF"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1527FF" w:rsidRPr="001059DE" w:rsidRDefault="001527FF"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527F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1527FF" w:rsidRPr="001059DE" w:rsidRDefault="001527FF" w:rsidP="002901D2">
            <w:pPr>
              <w:rPr>
                <w:color w:val="000000" w:themeColor="text1"/>
                <w:szCs w:val="21"/>
              </w:rPr>
            </w:pPr>
            <w:r w:rsidRPr="001059DE">
              <w:rPr>
                <w:color w:val="000000" w:themeColor="text1"/>
                <w:szCs w:val="21"/>
              </w:rPr>
              <w:t>contractCode</w:t>
            </w:r>
          </w:p>
        </w:tc>
        <w:tc>
          <w:tcPr>
            <w:tcW w:w="1410" w:type="dxa"/>
            <w:vAlign w:val="center"/>
          </w:tcPr>
          <w:p w:rsidR="001527FF" w:rsidRPr="001059DE" w:rsidRDefault="001527FF" w:rsidP="002901D2">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1527FF" w:rsidRPr="001059DE" w:rsidRDefault="001527FF" w:rsidP="002901D2">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合同号</w:t>
            </w:r>
          </w:p>
        </w:tc>
      </w:tr>
    </w:tbl>
    <w:p w:rsidR="001527FF" w:rsidRPr="001059DE" w:rsidRDefault="001527FF" w:rsidP="001527FF">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2332"/>
        <w:gridCol w:w="4823"/>
      </w:tblGrid>
      <w:tr w:rsidR="001527FF"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527FF" w:rsidRPr="001059DE" w:rsidRDefault="001527FF" w:rsidP="002901D2">
            <w:pPr>
              <w:rPr>
                <w:b w:val="0"/>
                <w:bCs w:val="0"/>
                <w:color w:val="000000" w:themeColor="text1"/>
              </w:rPr>
            </w:pPr>
            <w:r w:rsidRPr="001059DE">
              <w:rPr>
                <w:rFonts w:hint="eastAsia"/>
                <w:color w:val="000000" w:themeColor="text1"/>
              </w:rPr>
              <w:t>参数</w:t>
            </w:r>
          </w:p>
        </w:tc>
        <w:tc>
          <w:tcPr>
            <w:tcW w:w="7155" w:type="dxa"/>
            <w:gridSpan w:val="2"/>
            <w:vAlign w:val="center"/>
          </w:tcPr>
          <w:p w:rsidR="001527FF" w:rsidRPr="001059DE" w:rsidRDefault="001527FF"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1527F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1527FF" w:rsidRPr="001059DE" w:rsidRDefault="001527FF" w:rsidP="002901D2">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1527FF" w:rsidRPr="001059DE" w:rsidRDefault="001527FF" w:rsidP="002901D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1527FF"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1527FF" w:rsidRPr="001059DE" w:rsidRDefault="001527FF" w:rsidP="002901D2">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1527FF" w:rsidRPr="001059DE" w:rsidRDefault="001527FF" w:rsidP="002901D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1527FF" w:rsidRPr="001059DE" w:rsidTr="002901D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1527FF" w:rsidRPr="001059DE" w:rsidRDefault="001527FF" w:rsidP="002901D2">
            <w:pPr>
              <w:rPr>
                <w:b w:val="0"/>
                <w:bCs w:val="0"/>
                <w:color w:val="000000" w:themeColor="text1"/>
                <w:sz w:val="24"/>
                <w:szCs w:val="24"/>
              </w:rPr>
            </w:pPr>
            <w:r w:rsidRPr="001059DE">
              <w:rPr>
                <w:b w:val="0"/>
                <w:bCs w:val="0"/>
                <w:color w:val="000000" w:themeColor="text1"/>
                <w:sz w:val="24"/>
                <w:szCs w:val="24"/>
              </w:rPr>
              <w:t>data</w:t>
            </w:r>
          </w:p>
        </w:tc>
        <w:tc>
          <w:tcPr>
            <w:tcW w:w="2332" w:type="dxa"/>
            <w:vAlign w:val="center"/>
          </w:tcPr>
          <w:p w:rsidR="001527FF" w:rsidRPr="001059DE" w:rsidRDefault="001527FF" w:rsidP="002901D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url</w:t>
            </w:r>
          </w:p>
        </w:tc>
        <w:tc>
          <w:tcPr>
            <w:tcW w:w="4823" w:type="dxa"/>
            <w:vAlign w:val="center"/>
          </w:tcPr>
          <w:p w:rsidR="001527FF" w:rsidRPr="001059DE" w:rsidRDefault="001527FF" w:rsidP="002901D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协议链接</w:t>
            </w:r>
          </w:p>
        </w:tc>
      </w:tr>
    </w:tbl>
    <w:p w:rsidR="001527FF" w:rsidRPr="001059DE" w:rsidRDefault="001527FF" w:rsidP="001527FF"/>
    <w:p w:rsidR="001527FF" w:rsidRPr="001059DE" w:rsidRDefault="001527FF" w:rsidP="001527FF">
      <w:r w:rsidRPr="001059DE">
        <w:t>{</w:t>
      </w:r>
    </w:p>
    <w:p w:rsidR="001527FF" w:rsidRPr="001059DE" w:rsidRDefault="001527FF" w:rsidP="001527FF">
      <w:r w:rsidRPr="001059DE">
        <w:t xml:space="preserve">    "code": 0,</w:t>
      </w:r>
    </w:p>
    <w:p w:rsidR="001527FF" w:rsidRPr="001059DE" w:rsidRDefault="001527FF" w:rsidP="001527FF">
      <w:r w:rsidRPr="001059DE">
        <w:t xml:space="preserve">    "data": {</w:t>
      </w:r>
    </w:p>
    <w:p w:rsidR="001527FF" w:rsidRPr="001059DE" w:rsidRDefault="001527FF" w:rsidP="001527FF">
      <w:r w:rsidRPr="001059DE">
        <w:t xml:space="preserve">        "</w:t>
      </w:r>
      <w:r w:rsidRPr="001059DE">
        <w:rPr>
          <w:rFonts w:hint="eastAsia"/>
        </w:rPr>
        <w:t>url</w:t>
      </w:r>
      <w:r w:rsidRPr="001059DE">
        <w:t>": “”</w:t>
      </w:r>
    </w:p>
    <w:p w:rsidR="001527FF" w:rsidRPr="001059DE" w:rsidRDefault="001527FF" w:rsidP="001527FF">
      <w:r w:rsidRPr="001059DE">
        <w:t xml:space="preserve">    },</w:t>
      </w:r>
    </w:p>
    <w:p w:rsidR="001527FF" w:rsidRPr="001059DE" w:rsidRDefault="001527FF" w:rsidP="001527FF">
      <w:r w:rsidRPr="001059DE">
        <w:rPr>
          <w:rFonts w:hint="eastAsia"/>
        </w:rPr>
        <w:t xml:space="preserve">    "message": "</w:t>
      </w:r>
      <w:r w:rsidRPr="001059DE">
        <w:rPr>
          <w:rFonts w:hint="eastAsia"/>
        </w:rPr>
        <w:t>查询成功</w:t>
      </w:r>
      <w:r w:rsidRPr="001059DE">
        <w:rPr>
          <w:rFonts w:hint="eastAsia"/>
        </w:rPr>
        <w:t>"</w:t>
      </w:r>
    </w:p>
    <w:p w:rsidR="001527FF" w:rsidRPr="001059DE" w:rsidRDefault="001527FF" w:rsidP="00C00B33">
      <w:r w:rsidRPr="001059DE">
        <w:t>}</w:t>
      </w:r>
    </w:p>
    <w:p w:rsidR="00BF6396" w:rsidRPr="0014525D" w:rsidRDefault="00BF6396" w:rsidP="00BF6396">
      <w:pPr>
        <w:pStyle w:val="3"/>
        <w:rPr>
          <w:highlight w:val="yellow"/>
        </w:rPr>
      </w:pPr>
      <w:r w:rsidRPr="0014525D">
        <w:rPr>
          <w:rFonts w:hint="eastAsia"/>
          <w:color w:val="000000" w:themeColor="text1"/>
          <w:highlight w:val="yellow"/>
        </w:rPr>
        <w:t>我的散标</w:t>
      </w:r>
      <w:r w:rsidRPr="0014525D">
        <w:rPr>
          <w:rFonts w:hint="eastAsia"/>
          <w:color w:val="000000" w:themeColor="text1"/>
          <w:highlight w:val="yellow"/>
        </w:rPr>
        <w:t>-</w:t>
      </w:r>
      <w:r w:rsidRPr="0014525D">
        <w:rPr>
          <w:rFonts w:hint="eastAsia"/>
          <w:color w:val="000000" w:themeColor="text1"/>
          <w:highlight w:val="yellow"/>
        </w:rPr>
        <w:t>出借统计</w:t>
      </w:r>
    </w:p>
    <w:p w:rsidR="00BF6396" w:rsidRPr="001059DE" w:rsidRDefault="00BF6396" w:rsidP="00BF6396">
      <w:pPr>
        <w:pStyle w:val="4"/>
        <w:rPr>
          <w:color w:val="000000" w:themeColor="text1"/>
        </w:rPr>
      </w:pPr>
      <w:r w:rsidRPr="001059DE">
        <w:rPr>
          <w:rFonts w:hint="eastAsia"/>
          <w:color w:val="000000" w:themeColor="text1"/>
        </w:rPr>
        <w:t>输入</w:t>
      </w:r>
    </w:p>
    <w:p w:rsidR="00BF6396" w:rsidRPr="001059DE" w:rsidRDefault="00BF6396" w:rsidP="00BF639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BF6396" w:rsidRPr="001059DE" w:rsidRDefault="00BF6396" w:rsidP="00BF6396">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color w:val="000000" w:themeColor="text1"/>
          <w:kern w:val="2"/>
          <w:sz w:val="21"/>
          <w:szCs w:val="22"/>
        </w:rPr>
        <w:t>请求URL：http://平台域名</w:t>
      </w:r>
      <w:r w:rsidRPr="001059DE">
        <w:rPr>
          <w:rFonts w:cs="宋体"/>
          <w:b/>
          <w:bCs/>
          <w:color w:val="008000"/>
          <w:sz w:val="18"/>
          <w:szCs w:val="18"/>
        </w:rPr>
        <w:t>/api/userScattered/pc/findMyUserScatteredSum</w:t>
      </w:r>
    </w:p>
    <w:p w:rsidR="00BF6396" w:rsidRPr="001059DE" w:rsidRDefault="00BF6396" w:rsidP="00BF6396">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F6396" w:rsidRPr="001059DE" w:rsidTr="00E3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F6396" w:rsidRPr="001059DE" w:rsidRDefault="00BF6396" w:rsidP="00E3154F">
            <w:pPr>
              <w:rPr>
                <w:b w:val="0"/>
                <w:bCs w:val="0"/>
                <w:color w:val="000000" w:themeColor="text1"/>
              </w:rPr>
            </w:pPr>
            <w:r w:rsidRPr="001059DE">
              <w:rPr>
                <w:rFonts w:hint="eastAsia"/>
                <w:color w:val="000000" w:themeColor="text1"/>
              </w:rPr>
              <w:t>参数</w:t>
            </w:r>
          </w:p>
        </w:tc>
        <w:tc>
          <w:tcPr>
            <w:tcW w:w="1410" w:type="dxa"/>
            <w:vAlign w:val="center"/>
          </w:tcPr>
          <w:p w:rsidR="00BF6396" w:rsidRPr="001059DE" w:rsidRDefault="00BF6396" w:rsidP="00E3154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F6396" w:rsidRPr="001059DE" w:rsidRDefault="00BF6396" w:rsidP="00E3154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F6396" w:rsidRPr="001059DE" w:rsidTr="00E3154F">
        <w:tc>
          <w:tcPr>
            <w:cnfStyle w:val="001000000000" w:firstRow="0" w:lastRow="0" w:firstColumn="1" w:lastColumn="0" w:oddVBand="0" w:evenVBand="0" w:oddHBand="0" w:evenHBand="0" w:firstRowFirstColumn="0" w:firstRowLastColumn="0" w:lastRowFirstColumn="0" w:lastRowLastColumn="0"/>
            <w:tcW w:w="1773" w:type="dxa"/>
            <w:vAlign w:val="center"/>
          </w:tcPr>
          <w:p w:rsidR="00BF6396" w:rsidRPr="001059DE" w:rsidRDefault="00BF6396" w:rsidP="00E3154F">
            <w:pPr>
              <w:rPr>
                <w:color w:val="000000" w:themeColor="text1"/>
                <w:szCs w:val="21"/>
              </w:rPr>
            </w:pPr>
            <w:r w:rsidRPr="001059DE">
              <w:rPr>
                <w:color w:val="000000" w:themeColor="text1"/>
                <w:szCs w:val="21"/>
              </w:rPr>
              <w:t>userId</w:t>
            </w:r>
          </w:p>
        </w:tc>
        <w:tc>
          <w:tcPr>
            <w:tcW w:w="1410" w:type="dxa"/>
            <w:vAlign w:val="center"/>
          </w:tcPr>
          <w:p w:rsidR="00BF6396" w:rsidRPr="001059DE" w:rsidRDefault="00BF6396" w:rsidP="00E3154F">
            <w:pPr>
              <w:cnfStyle w:val="000000000000" w:firstRow="0" w:lastRow="0" w:firstColumn="0" w:lastColumn="0" w:oddVBand="0" w:evenVBand="0" w:oddHBand="0" w:evenHBand="0" w:firstRowFirstColumn="0" w:firstRowLastColumn="0" w:lastRowFirstColumn="0" w:lastRowLastColumn="0"/>
            </w:pPr>
            <w:r w:rsidRPr="001059DE">
              <w:t>是</w:t>
            </w:r>
          </w:p>
        </w:tc>
        <w:tc>
          <w:tcPr>
            <w:tcW w:w="5113" w:type="dxa"/>
            <w:vAlign w:val="center"/>
          </w:tcPr>
          <w:p w:rsidR="00BF6396" w:rsidRPr="001059DE" w:rsidRDefault="00BF6396" w:rsidP="00E3154F">
            <w:pPr>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059DE">
              <w:rPr>
                <w:color w:val="000000" w:themeColor="text1"/>
                <w:szCs w:val="21"/>
              </w:rPr>
              <w:t>用户</w:t>
            </w:r>
            <w:r w:rsidRPr="001059DE">
              <w:rPr>
                <w:color w:val="000000" w:themeColor="text1"/>
                <w:szCs w:val="21"/>
              </w:rPr>
              <w:t>id</w:t>
            </w:r>
          </w:p>
        </w:tc>
      </w:tr>
    </w:tbl>
    <w:p w:rsidR="00BF6396" w:rsidRPr="001059DE" w:rsidRDefault="00BF6396" w:rsidP="00BF6396">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BF6396" w:rsidRPr="001059DE" w:rsidTr="00E3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F6396" w:rsidRPr="001059DE" w:rsidRDefault="00BF6396" w:rsidP="00E3154F">
            <w:pPr>
              <w:rPr>
                <w:b w:val="0"/>
                <w:bCs w:val="0"/>
                <w:color w:val="000000" w:themeColor="text1"/>
              </w:rPr>
            </w:pPr>
            <w:r w:rsidRPr="001059DE">
              <w:rPr>
                <w:rFonts w:hint="eastAsia"/>
                <w:color w:val="000000" w:themeColor="text1"/>
              </w:rPr>
              <w:t>参数</w:t>
            </w:r>
          </w:p>
        </w:tc>
        <w:tc>
          <w:tcPr>
            <w:tcW w:w="7155" w:type="dxa"/>
            <w:gridSpan w:val="2"/>
            <w:vAlign w:val="center"/>
          </w:tcPr>
          <w:p w:rsidR="00BF6396" w:rsidRPr="001059DE" w:rsidRDefault="00BF6396" w:rsidP="00E3154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F6396" w:rsidRPr="001059DE" w:rsidTr="00E3154F">
        <w:tc>
          <w:tcPr>
            <w:cnfStyle w:val="001000000000" w:firstRow="0" w:lastRow="0" w:firstColumn="1" w:lastColumn="0" w:oddVBand="0" w:evenVBand="0" w:oddHBand="0" w:evenHBand="0" w:firstRowFirstColumn="0" w:firstRowLastColumn="0" w:lastRowFirstColumn="0" w:lastRowLastColumn="0"/>
            <w:tcW w:w="1773" w:type="dxa"/>
            <w:vAlign w:val="center"/>
          </w:tcPr>
          <w:p w:rsidR="00BF6396" w:rsidRPr="001059DE" w:rsidRDefault="00BF6396" w:rsidP="00E3154F">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BF6396" w:rsidRPr="001059DE" w:rsidRDefault="00BF6396" w:rsidP="00E3154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F6396" w:rsidRPr="001059DE" w:rsidTr="00E3154F">
        <w:tc>
          <w:tcPr>
            <w:cnfStyle w:val="001000000000" w:firstRow="0" w:lastRow="0" w:firstColumn="1" w:lastColumn="0" w:oddVBand="0" w:evenVBand="0" w:oddHBand="0" w:evenHBand="0" w:firstRowFirstColumn="0" w:firstRowLastColumn="0" w:lastRowFirstColumn="0" w:lastRowLastColumn="0"/>
            <w:tcW w:w="1773" w:type="dxa"/>
            <w:vAlign w:val="center"/>
          </w:tcPr>
          <w:p w:rsidR="00BF6396" w:rsidRPr="001059DE" w:rsidRDefault="00BF6396" w:rsidP="00E3154F">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BF6396" w:rsidRPr="001059DE" w:rsidRDefault="00BF6396" w:rsidP="00E3154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C861F3" w:rsidRPr="001059DE" w:rsidTr="00E3154F">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C861F3" w:rsidRPr="001059DE" w:rsidRDefault="00C861F3" w:rsidP="00E3154F">
            <w:pPr>
              <w:rPr>
                <w:b w:val="0"/>
                <w:bCs w:val="0"/>
                <w:color w:val="000000" w:themeColor="text1"/>
                <w:sz w:val="24"/>
                <w:szCs w:val="24"/>
              </w:rPr>
            </w:pPr>
            <w:r w:rsidRPr="001059DE">
              <w:rPr>
                <w:b w:val="0"/>
                <w:bCs w:val="0"/>
                <w:color w:val="000000" w:themeColor="text1"/>
                <w:sz w:val="24"/>
                <w:szCs w:val="24"/>
              </w:rPr>
              <w:t>data</w:t>
            </w:r>
          </w:p>
        </w:tc>
        <w:tc>
          <w:tcPr>
            <w:tcW w:w="2332" w:type="dxa"/>
            <w:vAlign w:val="center"/>
          </w:tcPr>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repayments</w:t>
            </w:r>
          </w:p>
        </w:tc>
        <w:tc>
          <w:tcPr>
            <w:tcW w:w="4823" w:type="dxa"/>
            <w:vAlign w:val="center"/>
          </w:tcPr>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还款中</w:t>
            </w:r>
          </w:p>
        </w:tc>
      </w:tr>
      <w:tr w:rsidR="00C861F3" w:rsidRPr="001059DE" w:rsidTr="00E3154F">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61F3" w:rsidRPr="001059DE" w:rsidRDefault="00C861F3" w:rsidP="00E3154F">
            <w:pPr>
              <w:rPr>
                <w:b w:val="0"/>
                <w:bCs w:val="0"/>
                <w:color w:val="000000" w:themeColor="text1"/>
                <w:sz w:val="24"/>
                <w:szCs w:val="24"/>
              </w:rPr>
            </w:pPr>
          </w:p>
        </w:tc>
        <w:tc>
          <w:tcPr>
            <w:tcW w:w="2332" w:type="dxa"/>
            <w:vAlign w:val="center"/>
          </w:tcPr>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withoutInterestCount</w:t>
            </w:r>
          </w:p>
        </w:tc>
        <w:tc>
          <w:tcPr>
            <w:tcW w:w="4823" w:type="dxa"/>
            <w:vAlign w:val="center"/>
          </w:tcPr>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未计息</w:t>
            </w:r>
          </w:p>
        </w:tc>
      </w:tr>
      <w:tr w:rsidR="00C861F3" w:rsidRPr="001059DE" w:rsidTr="00E3154F">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61F3" w:rsidRPr="001059DE" w:rsidRDefault="00C861F3" w:rsidP="00E3154F">
            <w:pPr>
              <w:rPr>
                <w:b w:val="0"/>
                <w:bCs w:val="0"/>
                <w:color w:val="000000" w:themeColor="text1"/>
                <w:sz w:val="24"/>
                <w:szCs w:val="24"/>
              </w:rPr>
            </w:pPr>
          </w:p>
        </w:tc>
        <w:tc>
          <w:tcPr>
            <w:tcW w:w="2332" w:type="dxa"/>
            <w:vAlign w:val="center"/>
          </w:tcPr>
          <w:p w:rsidR="00C861F3" w:rsidRPr="001059DE" w:rsidRDefault="00C861F3" w:rsidP="00E315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loan</w:t>
            </w:r>
          </w:p>
        </w:tc>
        <w:tc>
          <w:tcPr>
            <w:tcW w:w="4823" w:type="dxa"/>
            <w:vAlign w:val="center"/>
          </w:tcPr>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正在出借</w:t>
            </w:r>
          </w:p>
        </w:tc>
      </w:tr>
      <w:tr w:rsidR="00C861F3" w:rsidRPr="001059DE" w:rsidTr="00E3154F">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C861F3" w:rsidRPr="001059DE" w:rsidRDefault="00C861F3" w:rsidP="00E3154F">
            <w:pPr>
              <w:rPr>
                <w:b w:val="0"/>
                <w:bCs w:val="0"/>
                <w:color w:val="000000" w:themeColor="text1"/>
                <w:sz w:val="24"/>
                <w:szCs w:val="24"/>
              </w:rPr>
            </w:pPr>
          </w:p>
        </w:tc>
        <w:tc>
          <w:tcPr>
            <w:tcW w:w="2332" w:type="dxa"/>
            <w:vAlign w:val="center"/>
          </w:tcPr>
          <w:p w:rsidR="00C861F3" w:rsidRPr="001059DE" w:rsidRDefault="00C861F3" w:rsidP="00C861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repayCount</w:t>
            </w:r>
          </w:p>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823" w:type="dxa"/>
            <w:vAlign w:val="center"/>
          </w:tcPr>
          <w:p w:rsidR="00C861F3" w:rsidRPr="001059DE" w:rsidRDefault="00C861F3" w:rsidP="00E3154F">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累计收益</w:t>
            </w:r>
          </w:p>
        </w:tc>
      </w:tr>
    </w:tbl>
    <w:p w:rsidR="00BF6396" w:rsidRPr="001059DE" w:rsidRDefault="00BF6396" w:rsidP="00BB7C0A"/>
    <w:p w:rsidR="00B3763B" w:rsidRPr="0033237D" w:rsidRDefault="00B3763B" w:rsidP="00B3763B">
      <w:pPr>
        <w:pStyle w:val="2"/>
        <w:rPr>
          <w:highlight w:val="yellow"/>
        </w:rPr>
      </w:pPr>
      <w:r w:rsidRPr="0033237D">
        <w:rPr>
          <w:rFonts w:hint="eastAsia"/>
          <w:highlight w:val="yellow"/>
        </w:rPr>
        <w:lastRenderedPageBreak/>
        <w:t>消息类相关接口</w:t>
      </w:r>
    </w:p>
    <w:p w:rsidR="00751BFF" w:rsidRPr="0033237D" w:rsidRDefault="00751BFF" w:rsidP="00751BFF">
      <w:pPr>
        <w:pStyle w:val="3"/>
        <w:rPr>
          <w:color w:val="000000" w:themeColor="text1"/>
          <w:highlight w:val="yellow"/>
        </w:rPr>
      </w:pPr>
      <w:r w:rsidRPr="0033237D">
        <w:rPr>
          <w:rFonts w:hint="eastAsia"/>
          <w:color w:val="000000" w:themeColor="text1"/>
          <w:highlight w:val="yellow"/>
        </w:rPr>
        <w:t>站内信列表接口</w:t>
      </w:r>
    </w:p>
    <w:p w:rsidR="00B3763B" w:rsidRPr="001059DE" w:rsidRDefault="00B3763B" w:rsidP="00B3763B">
      <w:pPr>
        <w:pStyle w:val="4"/>
        <w:rPr>
          <w:color w:val="000000" w:themeColor="text1"/>
        </w:rPr>
      </w:pPr>
      <w:r w:rsidRPr="001059DE">
        <w:rPr>
          <w:rFonts w:hint="eastAsia"/>
          <w:color w:val="000000" w:themeColor="text1"/>
        </w:rPr>
        <w:t>输入</w:t>
      </w:r>
    </w:p>
    <w:p w:rsidR="00B3763B" w:rsidRPr="001059DE" w:rsidRDefault="00B3763B" w:rsidP="00B3763B">
      <w:pPr>
        <w:ind w:firstLineChars="100" w:firstLine="24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B3763B" w:rsidRPr="001059DE" w:rsidRDefault="00B3763B" w:rsidP="00B3763B">
      <w:pPr>
        <w:pStyle w:val="HTML"/>
        <w:shd w:val="clear" w:color="auto" w:fill="FFFFFF"/>
        <w:ind w:firstLineChars="100" w:firstLine="240"/>
        <w:rPr>
          <w:rFonts w:ascii="黑体" w:eastAsia="黑体" w:hAnsi="黑体" w:cs="Helvetica" w:hint="default"/>
          <w:color w:val="505050"/>
          <w:shd w:val="clear" w:color="auto" w:fill="FAFAFA"/>
        </w:rPr>
      </w:pPr>
      <w:r w:rsidRPr="001059DE">
        <w:rPr>
          <w:rFonts w:ascii="黑体" w:eastAsia="黑体" w:hAnsi="黑体" w:cstheme="minorEastAsia"/>
          <w:color w:val="000000" w:themeColor="text1"/>
          <w:kern w:val="2"/>
        </w:rPr>
        <w:t>请求URL：http://平台域名</w:t>
      </w:r>
      <w:r w:rsidRPr="001059DE">
        <w:rPr>
          <w:rFonts w:ascii="黑体" w:eastAsia="黑体" w:hAnsi="黑体" w:cs="Helvetica"/>
          <w:color w:val="505050"/>
          <w:shd w:val="clear" w:color="auto" w:fill="FAFAFA"/>
        </w:rPr>
        <w:t>/api/userMessage/findMsgRecord</w:t>
      </w:r>
    </w:p>
    <w:p w:rsidR="00B3763B" w:rsidRPr="001059DE" w:rsidRDefault="00B3763B" w:rsidP="00B3763B">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3763B"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3763B" w:rsidRPr="001059DE" w:rsidRDefault="00B3763B" w:rsidP="00BA767A">
            <w:pPr>
              <w:rPr>
                <w:b w:val="0"/>
                <w:bCs w:val="0"/>
                <w:color w:val="000000" w:themeColor="text1"/>
              </w:rPr>
            </w:pPr>
            <w:r w:rsidRPr="001059DE">
              <w:rPr>
                <w:rFonts w:hint="eastAsia"/>
                <w:color w:val="000000" w:themeColor="text1"/>
              </w:rPr>
              <w:t>参数</w:t>
            </w:r>
          </w:p>
        </w:tc>
        <w:tc>
          <w:tcPr>
            <w:tcW w:w="1410" w:type="dxa"/>
            <w:vAlign w:val="center"/>
          </w:tcPr>
          <w:p w:rsidR="00B3763B" w:rsidRPr="001059DE" w:rsidRDefault="00B3763B"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3763B" w:rsidRPr="001059DE" w:rsidRDefault="00B3763B"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3763B"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B3763B" w:rsidRPr="001059DE" w:rsidRDefault="007257DB" w:rsidP="00725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pageNum</w:t>
            </w:r>
          </w:p>
        </w:tc>
        <w:tc>
          <w:tcPr>
            <w:tcW w:w="1410" w:type="dxa"/>
            <w:vAlign w:val="center"/>
          </w:tcPr>
          <w:p w:rsidR="00B3763B" w:rsidRPr="001059DE" w:rsidRDefault="007257DB"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否</w:t>
            </w:r>
          </w:p>
        </w:tc>
        <w:tc>
          <w:tcPr>
            <w:tcW w:w="5113" w:type="dxa"/>
            <w:vAlign w:val="center"/>
          </w:tcPr>
          <w:p w:rsidR="00B3763B" w:rsidRPr="001059DE" w:rsidRDefault="007257DB"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页数（不输入默认</w:t>
            </w:r>
            <w:r w:rsidRPr="001059DE">
              <w:rPr>
                <w:rFonts w:hint="eastAsia"/>
                <w:color w:val="000000" w:themeColor="text1"/>
              </w:rPr>
              <w:t>1</w:t>
            </w:r>
            <w:r w:rsidRPr="001059DE">
              <w:rPr>
                <w:rFonts w:hint="eastAsia"/>
                <w:color w:val="000000" w:themeColor="text1"/>
              </w:rPr>
              <w:t>）</w:t>
            </w:r>
          </w:p>
        </w:tc>
      </w:tr>
      <w:tr w:rsidR="007257DB"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7257DB" w:rsidRPr="001059DE" w:rsidRDefault="007257DB" w:rsidP="00725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pageSize</w:t>
            </w:r>
          </w:p>
        </w:tc>
        <w:tc>
          <w:tcPr>
            <w:tcW w:w="1410" w:type="dxa"/>
            <w:vAlign w:val="center"/>
          </w:tcPr>
          <w:p w:rsidR="007257DB" w:rsidRPr="001059DE" w:rsidRDefault="007257DB" w:rsidP="00BA767A">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7257DB" w:rsidRPr="001059DE" w:rsidRDefault="007257DB"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每页条数（不输入默认</w:t>
            </w:r>
            <w:r w:rsidRPr="001059DE">
              <w:rPr>
                <w:rFonts w:hint="eastAsia"/>
                <w:color w:val="000000" w:themeColor="text1"/>
              </w:rPr>
              <w:t>1</w:t>
            </w:r>
            <w:r w:rsidRPr="001059DE">
              <w:rPr>
                <w:color w:val="000000" w:themeColor="text1"/>
              </w:rPr>
              <w:t>0</w:t>
            </w:r>
            <w:r w:rsidRPr="001059DE">
              <w:rPr>
                <w:rFonts w:hint="eastAsia"/>
                <w:color w:val="000000" w:themeColor="text1"/>
              </w:rPr>
              <w:t>）</w:t>
            </w:r>
          </w:p>
        </w:tc>
      </w:tr>
      <w:tr w:rsidR="007257DB"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7257DB" w:rsidRPr="001059DE" w:rsidRDefault="007257DB" w:rsidP="00725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7257DB" w:rsidRPr="001059DE" w:rsidRDefault="007257DB" w:rsidP="00BA767A">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257DB" w:rsidRPr="001059DE" w:rsidRDefault="007257DB"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7861C4"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7861C4" w:rsidRPr="001059DE" w:rsidRDefault="007861C4" w:rsidP="00725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msgType</w:t>
            </w:r>
          </w:p>
        </w:tc>
        <w:tc>
          <w:tcPr>
            <w:tcW w:w="1410" w:type="dxa"/>
            <w:vAlign w:val="center"/>
          </w:tcPr>
          <w:p w:rsidR="007861C4" w:rsidRPr="001059DE" w:rsidRDefault="007861C4" w:rsidP="00BA767A">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7861C4" w:rsidRPr="001059DE" w:rsidRDefault="007861C4"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消息类型</w:t>
            </w:r>
          </w:p>
        </w:tc>
      </w:tr>
      <w:tr w:rsidR="007861C4"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7861C4" w:rsidRPr="001059DE" w:rsidRDefault="007861C4" w:rsidP="007257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readStatus</w:t>
            </w:r>
          </w:p>
        </w:tc>
        <w:tc>
          <w:tcPr>
            <w:tcW w:w="1410" w:type="dxa"/>
            <w:vAlign w:val="center"/>
          </w:tcPr>
          <w:p w:rsidR="007861C4" w:rsidRPr="001059DE" w:rsidRDefault="007861C4" w:rsidP="00BA767A">
            <w:pPr>
              <w:cnfStyle w:val="000000000000" w:firstRow="0" w:lastRow="0" w:firstColumn="0" w:lastColumn="0" w:oddVBand="0" w:evenVBand="0" w:oddHBand="0" w:evenHBand="0" w:firstRowFirstColumn="0" w:firstRowLastColumn="0" w:lastRowFirstColumn="0" w:lastRowLastColumn="0"/>
            </w:pPr>
            <w:r w:rsidRPr="001059DE">
              <w:rPr>
                <w:rFonts w:hint="eastAsia"/>
              </w:rPr>
              <w:t>否</w:t>
            </w:r>
          </w:p>
        </w:tc>
        <w:tc>
          <w:tcPr>
            <w:tcW w:w="5113" w:type="dxa"/>
            <w:vAlign w:val="center"/>
          </w:tcPr>
          <w:p w:rsidR="007861C4" w:rsidRPr="001059DE" w:rsidRDefault="007861C4" w:rsidP="00BA767A">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是否已读（</w:t>
            </w:r>
            <w:r w:rsidRPr="001059DE">
              <w:rPr>
                <w:rFonts w:hint="eastAsia"/>
                <w:color w:val="000000" w:themeColor="text1"/>
              </w:rPr>
              <w:t>0</w:t>
            </w:r>
            <w:r w:rsidRPr="001059DE">
              <w:rPr>
                <w:rFonts w:hint="eastAsia"/>
                <w:color w:val="000000" w:themeColor="text1"/>
              </w:rPr>
              <w:t>：未读，</w:t>
            </w:r>
            <w:r w:rsidRPr="001059DE">
              <w:rPr>
                <w:rFonts w:hint="eastAsia"/>
                <w:color w:val="000000" w:themeColor="text1"/>
              </w:rPr>
              <w:t>1</w:t>
            </w:r>
            <w:r w:rsidRPr="001059DE">
              <w:rPr>
                <w:rFonts w:hint="eastAsia"/>
                <w:color w:val="000000" w:themeColor="text1"/>
              </w:rPr>
              <w:t>：已读）</w:t>
            </w:r>
          </w:p>
        </w:tc>
      </w:tr>
    </w:tbl>
    <w:p w:rsidR="00B3763B" w:rsidRPr="001059DE" w:rsidRDefault="00B3763B" w:rsidP="00B3763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166"/>
        <w:gridCol w:w="1166"/>
        <w:gridCol w:w="4823"/>
      </w:tblGrid>
      <w:tr w:rsidR="00B3763B" w:rsidRPr="001059DE" w:rsidTr="00BA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3763B" w:rsidRPr="001059DE" w:rsidRDefault="00B3763B" w:rsidP="00BA767A">
            <w:pPr>
              <w:rPr>
                <w:b w:val="0"/>
                <w:bCs w:val="0"/>
                <w:color w:val="000000" w:themeColor="text1"/>
              </w:rPr>
            </w:pPr>
            <w:r w:rsidRPr="001059DE">
              <w:rPr>
                <w:rFonts w:hint="eastAsia"/>
                <w:color w:val="000000" w:themeColor="text1"/>
              </w:rPr>
              <w:t>参数</w:t>
            </w:r>
          </w:p>
        </w:tc>
        <w:tc>
          <w:tcPr>
            <w:tcW w:w="7155" w:type="dxa"/>
            <w:gridSpan w:val="3"/>
            <w:vAlign w:val="center"/>
          </w:tcPr>
          <w:p w:rsidR="00B3763B" w:rsidRPr="001059DE" w:rsidRDefault="00B3763B" w:rsidP="00BA767A">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3763B"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B3763B" w:rsidRPr="001059DE" w:rsidRDefault="00B3763B" w:rsidP="00BA767A">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B3763B" w:rsidRPr="001059DE" w:rsidRDefault="00B3763B" w:rsidP="00BA767A">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3763B" w:rsidRPr="001059DE" w:rsidTr="00BA767A">
        <w:tc>
          <w:tcPr>
            <w:cnfStyle w:val="001000000000" w:firstRow="0" w:lastRow="0" w:firstColumn="1" w:lastColumn="0" w:oddVBand="0" w:evenVBand="0" w:oddHBand="0" w:evenHBand="0" w:firstRowFirstColumn="0" w:firstRowLastColumn="0" w:lastRowFirstColumn="0" w:lastRowLastColumn="0"/>
            <w:tcW w:w="1773" w:type="dxa"/>
            <w:vAlign w:val="center"/>
          </w:tcPr>
          <w:p w:rsidR="00B3763B" w:rsidRPr="001059DE" w:rsidRDefault="00B3763B" w:rsidP="00BA767A">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B3763B" w:rsidRPr="001059DE" w:rsidRDefault="00B3763B" w:rsidP="00BA767A">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7861C4"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861C4" w:rsidRPr="001059DE" w:rsidRDefault="007861C4" w:rsidP="00BA767A">
            <w:pPr>
              <w:rPr>
                <w:b w:val="0"/>
                <w:bCs w:val="0"/>
                <w:color w:val="000000" w:themeColor="text1"/>
                <w:sz w:val="24"/>
                <w:szCs w:val="24"/>
              </w:rPr>
            </w:pPr>
            <w:r w:rsidRPr="001059DE">
              <w:rPr>
                <w:b w:val="0"/>
                <w:bCs w:val="0"/>
                <w:color w:val="000000" w:themeColor="text1"/>
                <w:sz w:val="24"/>
                <w:szCs w:val="24"/>
              </w:rPr>
              <w:t>data</w:t>
            </w:r>
          </w:p>
        </w:tc>
        <w:tc>
          <w:tcPr>
            <w:tcW w:w="1166" w:type="dxa"/>
            <w:vMerge w:val="restart"/>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s</w:t>
            </w:r>
            <w:r w:rsidRPr="001059DE">
              <w:rPr>
                <w:rFonts w:hint="eastAsia"/>
              </w:rPr>
              <w:t>tatus</w:t>
            </w:r>
          </w:p>
        </w:tc>
        <w:tc>
          <w:tcPr>
            <w:tcW w:w="4823"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已读未读状态</w:t>
            </w:r>
            <w:r w:rsidRPr="001059DE">
              <w:rPr>
                <w:rFonts w:hint="eastAsia"/>
              </w:rPr>
              <w:t xml:space="preserve"> </w:t>
            </w:r>
            <w:r w:rsidRPr="001059DE">
              <w:t xml:space="preserve">1 </w:t>
            </w:r>
            <w:r w:rsidRPr="001059DE">
              <w:t>已读</w:t>
            </w:r>
            <w:r w:rsidRPr="001059DE">
              <w:rPr>
                <w:rFonts w:hint="eastAsia"/>
              </w:rPr>
              <w:t>，</w:t>
            </w:r>
            <w:r w:rsidRPr="001059DE">
              <w:rPr>
                <w:rFonts w:hint="eastAsia"/>
              </w:rPr>
              <w:t>0</w:t>
            </w:r>
            <w:r w:rsidRPr="001059DE">
              <w:rPr>
                <w:rFonts w:hint="eastAsia"/>
              </w:rPr>
              <w:t>未读</w:t>
            </w:r>
          </w:p>
        </w:tc>
      </w:tr>
      <w:tr w:rsidR="007861C4"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61C4" w:rsidRPr="001059DE" w:rsidRDefault="007861C4" w:rsidP="00BA767A">
            <w:pPr>
              <w:rPr>
                <w:b w:val="0"/>
                <w:bCs w:val="0"/>
                <w:color w:val="000000" w:themeColor="text1"/>
                <w:sz w:val="24"/>
                <w:szCs w:val="24"/>
              </w:rPr>
            </w:pPr>
          </w:p>
        </w:tc>
        <w:tc>
          <w:tcPr>
            <w:tcW w:w="1166" w:type="dxa"/>
            <w:vMerge/>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msgContent</w:t>
            </w:r>
          </w:p>
        </w:tc>
        <w:tc>
          <w:tcPr>
            <w:tcW w:w="4823"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r>
      <w:tr w:rsidR="007861C4"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61C4" w:rsidRPr="001059DE" w:rsidRDefault="007861C4" w:rsidP="00BA767A">
            <w:pPr>
              <w:rPr>
                <w:b w:val="0"/>
                <w:bCs w:val="0"/>
                <w:color w:val="000000" w:themeColor="text1"/>
                <w:sz w:val="24"/>
                <w:szCs w:val="24"/>
              </w:rPr>
            </w:pPr>
          </w:p>
        </w:tc>
        <w:tc>
          <w:tcPr>
            <w:tcW w:w="1166" w:type="dxa"/>
            <w:vMerge/>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msgTitle</w:t>
            </w:r>
          </w:p>
        </w:tc>
        <w:tc>
          <w:tcPr>
            <w:tcW w:w="4823"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r>
      <w:tr w:rsidR="007861C4"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61C4" w:rsidRPr="001059DE" w:rsidRDefault="007861C4" w:rsidP="00BA767A">
            <w:pPr>
              <w:rPr>
                <w:b w:val="0"/>
                <w:bCs w:val="0"/>
                <w:color w:val="000000" w:themeColor="text1"/>
                <w:sz w:val="24"/>
                <w:szCs w:val="24"/>
              </w:rPr>
            </w:pPr>
          </w:p>
        </w:tc>
        <w:tc>
          <w:tcPr>
            <w:tcW w:w="1166" w:type="dxa"/>
            <w:vMerge/>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id</w:t>
            </w:r>
          </w:p>
        </w:tc>
        <w:tc>
          <w:tcPr>
            <w:tcW w:w="4823"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消息表</w:t>
            </w:r>
            <w:r w:rsidRPr="001059DE">
              <w:rPr>
                <w:rFonts w:hint="eastAsia"/>
              </w:rPr>
              <w:t>id</w:t>
            </w:r>
            <w:r w:rsidRPr="001059DE">
              <w:t xml:space="preserve"> </w:t>
            </w:r>
            <w:r w:rsidRPr="001059DE">
              <w:t>查明细需要</w:t>
            </w:r>
          </w:p>
        </w:tc>
      </w:tr>
      <w:tr w:rsidR="007861C4"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61C4" w:rsidRPr="001059DE" w:rsidRDefault="007861C4" w:rsidP="00BA767A">
            <w:pPr>
              <w:rPr>
                <w:b w:val="0"/>
                <w:bCs w:val="0"/>
                <w:color w:val="000000" w:themeColor="text1"/>
                <w:sz w:val="24"/>
                <w:szCs w:val="24"/>
              </w:rPr>
            </w:pPr>
          </w:p>
        </w:tc>
        <w:tc>
          <w:tcPr>
            <w:tcW w:w="1166" w:type="dxa"/>
            <w:vMerge/>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sendTime</w:t>
            </w:r>
          </w:p>
        </w:tc>
        <w:tc>
          <w:tcPr>
            <w:tcW w:w="4823"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发送</w:t>
            </w:r>
            <w:r w:rsidRPr="001059DE">
              <w:t>时间</w:t>
            </w:r>
          </w:p>
        </w:tc>
      </w:tr>
      <w:tr w:rsidR="007861C4" w:rsidRPr="001059DE" w:rsidTr="0070004D">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861C4" w:rsidRPr="001059DE" w:rsidRDefault="007861C4" w:rsidP="00BA767A">
            <w:pPr>
              <w:rPr>
                <w:b w:val="0"/>
                <w:bCs w:val="0"/>
                <w:color w:val="000000" w:themeColor="text1"/>
                <w:sz w:val="24"/>
                <w:szCs w:val="24"/>
              </w:rPr>
            </w:pP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c</w:t>
            </w:r>
            <w:r w:rsidRPr="001059DE">
              <w:t>ount</w:t>
            </w:r>
          </w:p>
        </w:tc>
        <w:tc>
          <w:tcPr>
            <w:tcW w:w="1166"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823" w:type="dxa"/>
            <w:vAlign w:val="center"/>
          </w:tcPr>
          <w:p w:rsidR="007861C4" w:rsidRPr="001059DE" w:rsidRDefault="007861C4" w:rsidP="00BA767A">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r>
    </w:tbl>
    <w:p w:rsidR="00A0553E" w:rsidRPr="001059DE" w:rsidRDefault="00A0553E" w:rsidP="00A0553E">
      <w:r w:rsidRPr="001059DE">
        <w:t>{</w:t>
      </w:r>
    </w:p>
    <w:p w:rsidR="00A0553E" w:rsidRPr="001059DE" w:rsidRDefault="00A0553E" w:rsidP="00A0553E">
      <w:r w:rsidRPr="001059DE">
        <w:t xml:space="preserve">    "code": 0,</w:t>
      </w:r>
    </w:p>
    <w:p w:rsidR="00A0553E" w:rsidRPr="001059DE" w:rsidRDefault="00A0553E" w:rsidP="00A0553E">
      <w:r w:rsidRPr="001059DE">
        <w:t xml:space="preserve">    "data": {</w:t>
      </w:r>
    </w:p>
    <w:p w:rsidR="00A0553E" w:rsidRPr="001059DE" w:rsidRDefault="00A0553E" w:rsidP="00A0553E">
      <w:r w:rsidRPr="001059DE">
        <w:t xml:space="preserve">        "count": 1,</w:t>
      </w:r>
    </w:p>
    <w:p w:rsidR="00A0553E" w:rsidRPr="001059DE" w:rsidRDefault="00A0553E" w:rsidP="00A0553E">
      <w:r w:rsidRPr="001059DE">
        <w:t xml:space="preserve">        "list": [</w:t>
      </w:r>
    </w:p>
    <w:p w:rsidR="00A0553E" w:rsidRPr="001059DE" w:rsidRDefault="00A0553E" w:rsidP="00A0553E">
      <w:r w:rsidRPr="001059DE">
        <w:t xml:space="preserve">            {</w:t>
      </w:r>
    </w:p>
    <w:p w:rsidR="00A0553E" w:rsidRPr="001059DE" w:rsidRDefault="00A0553E" w:rsidP="00A0553E">
      <w:r w:rsidRPr="001059DE">
        <w:rPr>
          <w:rFonts w:hint="eastAsia"/>
        </w:rPr>
        <w:t xml:space="preserve">                "msgContent": "&lt;p&gt;</w:t>
      </w:r>
      <w:r w:rsidRPr="001059DE">
        <w:rPr>
          <w:rFonts w:hint="eastAsia"/>
        </w:rPr>
        <w:t>尊敬的用户，您充值</w:t>
      </w:r>
      <w:r w:rsidRPr="001059DE">
        <w:rPr>
          <w:rFonts w:hint="eastAsia"/>
        </w:rPr>
        <w:t>100</w:t>
      </w:r>
      <w:r w:rsidRPr="001059DE">
        <w:rPr>
          <w:rFonts w:hint="eastAsia"/>
        </w:rPr>
        <w:t>元已成功到账</w:t>
      </w:r>
      <w:r w:rsidRPr="001059DE">
        <w:rPr>
          <w:rFonts w:hint="eastAsia"/>
        </w:rPr>
        <w:t>&lt;/p&gt;",</w:t>
      </w:r>
    </w:p>
    <w:p w:rsidR="00A0553E" w:rsidRPr="001059DE" w:rsidRDefault="00A0553E" w:rsidP="00A0553E">
      <w:r w:rsidRPr="001059DE">
        <w:rPr>
          <w:rFonts w:hint="eastAsia"/>
        </w:rPr>
        <w:t xml:space="preserve">                "msgTitle": "</w:t>
      </w:r>
      <w:r w:rsidRPr="001059DE">
        <w:rPr>
          <w:rFonts w:hint="eastAsia"/>
        </w:rPr>
        <w:t>充值成功</w:t>
      </w:r>
      <w:r w:rsidRPr="001059DE">
        <w:rPr>
          <w:rFonts w:hint="eastAsia"/>
        </w:rPr>
        <w:t>",</w:t>
      </w:r>
    </w:p>
    <w:p w:rsidR="00A0553E" w:rsidRPr="001059DE" w:rsidRDefault="00A0553E" w:rsidP="00A0553E">
      <w:r w:rsidRPr="001059DE">
        <w:t xml:space="preserve">                "id": 1059439912408776705,</w:t>
      </w:r>
    </w:p>
    <w:p w:rsidR="00A0553E" w:rsidRPr="001059DE" w:rsidRDefault="00A0553E" w:rsidP="00A0553E">
      <w:r w:rsidRPr="001059DE">
        <w:t xml:space="preserve">                "sendTime": "2018-11-05",</w:t>
      </w:r>
    </w:p>
    <w:p w:rsidR="00A0553E" w:rsidRPr="001059DE" w:rsidRDefault="00A0553E" w:rsidP="00A0553E">
      <w:r w:rsidRPr="001059DE">
        <w:t xml:space="preserve">                "status": "0"</w:t>
      </w:r>
    </w:p>
    <w:p w:rsidR="00A0553E" w:rsidRPr="001059DE" w:rsidRDefault="00A0553E" w:rsidP="00A0553E">
      <w:r w:rsidRPr="001059DE">
        <w:t xml:space="preserve">            }</w:t>
      </w:r>
    </w:p>
    <w:p w:rsidR="00A0553E" w:rsidRPr="001059DE" w:rsidRDefault="00A0553E" w:rsidP="00A0553E">
      <w:r w:rsidRPr="001059DE">
        <w:lastRenderedPageBreak/>
        <w:t xml:space="preserve">        ]</w:t>
      </w:r>
    </w:p>
    <w:p w:rsidR="00A0553E" w:rsidRPr="001059DE" w:rsidRDefault="00A0553E" w:rsidP="00A0553E">
      <w:r w:rsidRPr="001059DE">
        <w:t xml:space="preserve">    },</w:t>
      </w:r>
    </w:p>
    <w:p w:rsidR="00A0553E" w:rsidRPr="001059DE" w:rsidRDefault="00A0553E" w:rsidP="00A0553E">
      <w:r w:rsidRPr="001059DE">
        <w:rPr>
          <w:rFonts w:hint="eastAsia"/>
        </w:rPr>
        <w:t xml:space="preserve">    "message": "</w:t>
      </w:r>
      <w:r w:rsidRPr="001059DE">
        <w:rPr>
          <w:rFonts w:hint="eastAsia"/>
        </w:rPr>
        <w:t>查询成功</w:t>
      </w:r>
      <w:r w:rsidRPr="001059DE">
        <w:rPr>
          <w:rFonts w:hint="eastAsia"/>
        </w:rPr>
        <w:t>"</w:t>
      </w:r>
    </w:p>
    <w:p w:rsidR="00751BFF" w:rsidRPr="001059DE" w:rsidRDefault="00A0553E" w:rsidP="00A0553E">
      <w:r w:rsidRPr="001059DE">
        <w:t>}</w:t>
      </w:r>
    </w:p>
    <w:p w:rsidR="00751BFF" w:rsidRPr="0033237D" w:rsidRDefault="00751BFF" w:rsidP="00751BFF">
      <w:pPr>
        <w:pStyle w:val="3"/>
        <w:rPr>
          <w:color w:val="000000" w:themeColor="text1"/>
          <w:highlight w:val="yellow"/>
        </w:rPr>
      </w:pPr>
      <w:r w:rsidRPr="0033237D">
        <w:rPr>
          <w:rFonts w:hint="eastAsia"/>
          <w:color w:val="000000" w:themeColor="text1"/>
          <w:highlight w:val="yellow"/>
        </w:rPr>
        <w:t>站内信明细接口</w:t>
      </w:r>
    </w:p>
    <w:p w:rsidR="00751BFF" w:rsidRPr="001059DE" w:rsidRDefault="00751BFF" w:rsidP="00751BFF">
      <w:pPr>
        <w:pStyle w:val="4"/>
        <w:rPr>
          <w:color w:val="000000" w:themeColor="text1"/>
        </w:rPr>
      </w:pPr>
      <w:r w:rsidRPr="001059DE">
        <w:rPr>
          <w:rFonts w:hint="eastAsia"/>
          <w:color w:val="000000" w:themeColor="text1"/>
        </w:rPr>
        <w:t>输入</w:t>
      </w:r>
    </w:p>
    <w:p w:rsidR="00751BFF" w:rsidRPr="001059DE" w:rsidRDefault="00751BFF" w:rsidP="00751BFF">
      <w:pPr>
        <w:ind w:firstLineChars="100" w:firstLine="24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751BFF" w:rsidRPr="001059DE" w:rsidRDefault="00751BFF" w:rsidP="00751BFF">
      <w:pPr>
        <w:pStyle w:val="HTML"/>
        <w:shd w:val="clear" w:color="auto" w:fill="FFFFFF"/>
        <w:ind w:firstLineChars="100" w:firstLine="240"/>
        <w:rPr>
          <w:rFonts w:ascii="黑体" w:eastAsia="黑体" w:hAnsi="黑体" w:cs="Helvetica" w:hint="default"/>
          <w:color w:val="505050"/>
          <w:shd w:val="clear" w:color="auto" w:fill="FAFAFA"/>
        </w:rPr>
      </w:pPr>
      <w:r w:rsidRPr="001059DE">
        <w:rPr>
          <w:rFonts w:ascii="黑体" w:eastAsia="黑体" w:hAnsi="黑体" w:cstheme="minorEastAsia"/>
          <w:color w:val="000000" w:themeColor="text1"/>
          <w:kern w:val="2"/>
        </w:rPr>
        <w:t>请求URL：http://平台域名</w:t>
      </w:r>
      <w:r w:rsidRPr="001059DE">
        <w:rPr>
          <w:rFonts w:ascii="黑体" w:eastAsia="黑体" w:hAnsi="黑体" w:cs="Helvetica"/>
          <w:color w:val="505050"/>
          <w:shd w:val="clear" w:color="auto" w:fill="FAFAFA"/>
        </w:rPr>
        <w:t>/api/userMessage/readMsg</w:t>
      </w:r>
    </w:p>
    <w:p w:rsidR="00751BFF" w:rsidRPr="001059DE" w:rsidRDefault="00751BFF" w:rsidP="00751BFF">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51BFF"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51BFF" w:rsidRPr="001059DE" w:rsidRDefault="00751BFF" w:rsidP="00875379">
            <w:pPr>
              <w:rPr>
                <w:b w:val="0"/>
                <w:bCs w:val="0"/>
                <w:color w:val="000000" w:themeColor="text1"/>
              </w:rPr>
            </w:pPr>
            <w:r w:rsidRPr="001059DE">
              <w:rPr>
                <w:rFonts w:hint="eastAsia"/>
                <w:color w:val="000000" w:themeColor="text1"/>
              </w:rPr>
              <w:t>参数</w:t>
            </w:r>
          </w:p>
        </w:tc>
        <w:tc>
          <w:tcPr>
            <w:tcW w:w="1410" w:type="dxa"/>
            <w:vAlign w:val="center"/>
          </w:tcPr>
          <w:p w:rsidR="00751BFF" w:rsidRPr="001059DE" w:rsidRDefault="00751BFF"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51BFF" w:rsidRPr="001059DE" w:rsidRDefault="00751BFF"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51BFF"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51BFF" w:rsidRPr="001059DE" w:rsidRDefault="00751BFF"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msgId</w:t>
            </w:r>
          </w:p>
        </w:tc>
        <w:tc>
          <w:tcPr>
            <w:tcW w:w="1410" w:type="dxa"/>
            <w:vAlign w:val="center"/>
          </w:tcPr>
          <w:p w:rsidR="00751BFF" w:rsidRPr="001059DE" w:rsidRDefault="00751BFF"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751BFF" w:rsidRPr="001059DE" w:rsidRDefault="00751BFF"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消息</w:t>
            </w:r>
            <w:r w:rsidRPr="001059DE">
              <w:rPr>
                <w:color w:val="000000" w:themeColor="text1"/>
              </w:rPr>
              <w:t>id</w:t>
            </w:r>
            <w:r w:rsidR="00AD7B4C" w:rsidRPr="001059DE">
              <w:rPr>
                <w:color w:val="000000" w:themeColor="text1"/>
              </w:rPr>
              <w:t xml:space="preserve"> (</w:t>
            </w:r>
            <w:r w:rsidR="00AD7B4C" w:rsidRPr="001059DE">
              <w:rPr>
                <w:color w:val="000000" w:themeColor="text1"/>
              </w:rPr>
              <w:t>列表中</w:t>
            </w:r>
            <w:r w:rsidR="00AD7B4C" w:rsidRPr="001059DE">
              <w:rPr>
                <w:color w:val="000000" w:themeColor="text1"/>
              </w:rPr>
              <w:t>id</w:t>
            </w:r>
            <w:r w:rsidR="00AD7B4C" w:rsidRPr="001059DE">
              <w:rPr>
                <w:color w:val="000000" w:themeColor="text1"/>
              </w:rPr>
              <w:t>字段</w:t>
            </w:r>
            <w:r w:rsidR="00AD7B4C" w:rsidRPr="001059DE">
              <w:rPr>
                <w:rFonts w:hint="eastAsia"/>
                <w:color w:val="000000" w:themeColor="text1"/>
              </w:rPr>
              <w:t>)</w:t>
            </w:r>
          </w:p>
        </w:tc>
      </w:tr>
      <w:tr w:rsidR="00751BFF"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51BFF" w:rsidRPr="001059DE" w:rsidRDefault="00751BFF"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751BFF" w:rsidRPr="001059DE" w:rsidRDefault="00751BFF"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751BFF" w:rsidRPr="001059DE" w:rsidRDefault="00751BFF"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751BFF" w:rsidRPr="001059DE" w:rsidRDefault="00751BFF" w:rsidP="00751BFF">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2332"/>
        <w:gridCol w:w="4823"/>
      </w:tblGrid>
      <w:tr w:rsidR="00751BFF"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51BFF" w:rsidRPr="001059DE" w:rsidRDefault="00751BFF" w:rsidP="00875379">
            <w:pPr>
              <w:rPr>
                <w:b w:val="0"/>
                <w:bCs w:val="0"/>
                <w:color w:val="000000" w:themeColor="text1"/>
              </w:rPr>
            </w:pPr>
            <w:r w:rsidRPr="001059DE">
              <w:rPr>
                <w:rFonts w:hint="eastAsia"/>
                <w:color w:val="000000" w:themeColor="text1"/>
              </w:rPr>
              <w:t>参数</w:t>
            </w:r>
          </w:p>
        </w:tc>
        <w:tc>
          <w:tcPr>
            <w:tcW w:w="7155" w:type="dxa"/>
            <w:gridSpan w:val="2"/>
            <w:vAlign w:val="center"/>
          </w:tcPr>
          <w:p w:rsidR="00751BFF" w:rsidRPr="001059DE" w:rsidRDefault="00751BFF"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51BFF"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51BFF" w:rsidRPr="001059DE" w:rsidRDefault="00751BFF" w:rsidP="00875379">
            <w:pPr>
              <w:rPr>
                <w:bCs w:val="0"/>
                <w:color w:val="000000" w:themeColor="text1"/>
                <w:szCs w:val="21"/>
              </w:rPr>
            </w:pPr>
            <w:r w:rsidRPr="001059DE">
              <w:rPr>
                <w:rFonts w:hint="eastAsia"/>
                <w:color w:val="000000" w:themeColor="text1"/>
                <w:szCs w:val="21"/>
              </w:rPr>
              <w:t>code</w:t>
            </w:r>
          </w:p>
        </w:tc>
        <w:tc>
          <w:tcPr>
            <w:tcW w:w="7155" w:type="dxa"/>
            <w:gridSpan w:val="2"/>
            <w:vAlign w:val="center"/>
          </w:tcPr>
          <w:p w:rsidR="00751BFF" w:rsidRPr="001059DE" w:rsidRDefault="00751BFF" w:rsidP="0087537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751BFF"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751BFF" w:rsidRPr="001059DE" w:rsidRDefault="00751BFF" w:rsidP="00875379">
            <w:pPr>
              <w:rPr>
                <w:bCs w:val="0"/>
                <w:color w:val="000000" w:themeColor="text1"/>
                <w:szCs w:val="21"/>
              </w:rPr>
            </w:pPr>
            <w:r w:rsidRPr="001059DE">
              <w:rPr>
                <w:rFonts w:hint="eastAsia"/>
                <w:color w:val="000000" w:themeColor="text1"/>
                <w:szCs w:val="21"/>
              </w:rPr>
              <w:t>message</w:t>
            </w:r>
          </w:p>
        </w:tc>
        <w:tc>
          <w:tcPr>
            <w:tcW w:w="7155" w:type="dxa"/>
            <w:gridSpan w:val="2"/>
            <w:vAlign w:val="center"/>
          </w:tcPr>
          <w:p w:rsidR="00751BFF" w:rsidRPr="001059DE" w:rsidRDefault="00751BFF" w:rsidP="0087537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751BFF"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51BFF" w:rsidRPr="001059DE" w:rsidRDefault="00751BFF" w:rsidP="00875379">
            <w:pPr>
              <w:rPr>
                <w:rFonts w:ascii="黑体" w:eastAsia="黑体" w:hAnsi="黑体"/>
                <w:b w:val="0"/>
                <w:bCs w:val="0"/>
                <w:color w:val="000000" w:themeColor="text1"/>
                <w:sz w:val="24"/>
                <w:szCs w:val="24"/>
              </w:rPr>
            </w:pPr>
            <w:r w:rsidRPr="001059DE">
              <w:rPr>
                <w:rFonts w:ascii="黑体" w:eastAsia="黑体" w:hAnsi="黑体"/>
                <w:b w:val="0"/>
                <w:bCs w:val="0"/>
                <w:color w:val="000000" w:themeColor="text1"/>
                <w:sz w:val="24"/>
                <w:szCs w:val="24"/>
              </w:rPr>
              <w:t>data</w:t>
            </w:r>
          </w:p>
        </w:tc>
        <w:tc>
          <w:tcPr>
            <w:tcW w:w="2332"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mesBody</w:t>
            </w:r>
          </w:p>
        </w:tc>
        <w:tc>
          <w:tcPr>
            <w:tcW w:w="4823"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r>
      <w:tr w:rsidR="00751BFF"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51BFF" w:rsidRPr="001059DE" w:rsidRDefault="00751BFF" w:rsidP="00875379">
            <w:pPr>
              <w:rPr>
                <w:b w:val="0"/>
                <w:bCs w:val="0"/>
                <w:color w:val="000000" w:themeColor="text1"/>
                <w:sz w:val="24"/>
                <w:szCs w:val="24"/>
              </w:rPr>
            </w:pPr>
          </w:p>
        </w:tc>
        <w:tc>
          <w:tcPr>
            <w:tcW w:w="2332"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hint="eastAsia"/>
              </w:rPr>
              <w:t>mesSubject</w:t>
            </w:r>
          </w:p>
        </w:tc>
        <w:tc>
          <w:tcPr>
            <w:tcW w:w="4823"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r>
      <w:tr w:rsidR="00751BFF"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51BFF" w:rsidRPr="001059DE" w:rsidRDefault="00751BFF" w:rsidP="00875379">
            <w:pPr>
              <w:rPr>
                <w:b w:val="0"/>
                <w:bCs w:val="0"/>
                <w:color w:val="000000" w:themeColor="text1"/>
                <w:sz w:val="24"/>
                <w:szCs w:val="24"/>
              </w:rPr>
            </w:pPr>
          </w:p>
        </w:tc>
        <w:tc>
          <w:tcPr>
            <w:tcW w:w="2332"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receiver</w:t>
            </w:r>
          </w:p>
        </w:tc>
        <w:tc>
          <w:tcPr>
            <w:tcW w:w="4823"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用户</w:t>
            </w:r>
            <w:r w:rsidRPr="001059DE">
              <w:rPr>
                <w:rFonts w:hint="eastAsia"/>
              </w:rPr>
              <w:t>id</w:t>
            </w:r>
          </w:p>
        </w:tc>
      </w:tr>
      <w:tr w:rsidR="00751BFF"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751BFF" w:rsidRPr="001059DE" w:rsidRDefault="00751BFF" w:rsidP="00875379">
            <w:pPr>
              <w:rPr>
                <w:b w:val="0"/>
                <w:bCs w:val="0"/>
                <w:color w:val="000000" w:themeColor="text1"/>
                <w:sz w:val="24"/>
                <w:szCs w:val="24"/>
              </w:rPr>
            </w:pPr>
          </w:p>
        </w:tc>
        <w:tc>
          <w:tcPr>
            <w:tcW w:w="2332"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sendTime</w:t>
            </w:r>
          </w:p>
        </w:tc>
        <w:tc>
          <w:tcPr>
            <w:tcW w:w="4823" w:type="dxa"/>
            <w:vAlign w:val="center"/>
          </w:tcPr>
          <w:p w:rsidR="00751BFF" w:rsidRPr="001059DE" w:rsidRDefault="00751BFF"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发送</w:t>
            </w:r>
            <w:r w:rsidRPr="001059DE">
              <w:t>时间</w:t>
            </w:r>
          </w:p>
        </w:tc>
      </w:tr>
    </w:tbl>
    <w:p w:rsidR="00751BFF" w:rsidRPr="001059DE" w:rsidRDefault="00751BFF" w:rsidP="00751BFF">
      <w:r w:rsidRPr="001059DE">
        <w:t>{</w:t>
      </w:r>
    </w:p>
    <w:p w:rsidR="00751BFF" w:rsidRPr="001059DE" w:rsidRDefault="00751BFF" w:rsidP="00751BFF">
      <w:r w:rsidRPr="001059DE">
        <w:tab/>
        <w:t>"code": 0,</w:t>
      </w:r>
    </w:p>
    <w:p w:rsidR="00751BFF" w:rsidRPr="001059DE" w:rsidRDefault="00751BFF" w:rsidP="00751BFF">
      <w:r w:rsidRPr="001059DE">
        <w:tab/>
        <w:t>"data": {</w:t>
      </w:r>
    </w:p>
    <w:p w:rsidR="00751BFF" w:rsidRPr="001059DE" w:rsidRDefault="00751BFF" w:rsidP="00751BFF">
      <w:r w:rsidRPr="001059DE">
        <w:tab/>
      </w:r>
      <w:r w:rsidRPr="001059DE">
        <w:tab/>
        <w:t>" batchCode ": "",</w:t>
      </w:r>
    </w:p>
    <w:p w:rsidR="00751BFF" w:rsidRPr="001059DE" w:rsidRDefault="00751BFF" w:rsidP="00751BFF">
      <w:r w:rsidRPr="001059DE">
        <w:tab/>
      </w:r>
      <w:r w:rsidRPr="001059DE">
        <w:tab/>
        <w:t>"deleteStatus": "0",</w:t>
      </w:r>
    </w:p>
    <w:p w:rsidR="00751BFF" w:rsidRPr="001059DE" w:rsidRDefault="00751BFF" w:rsidP="00751BFF">
      <w:r w:rsidRPr="001059DE">
        <w:rPr>
          <w:rFonts w:hint="eastAsia"/>
        </w:rPr>
        <w:tab/>
      </w:r>
      <w:r w:rsidRPr="001059DE">
        <w:rPr>
          <w:rFonts w:hint="eastAsia"/>
        </w:rPr>
        <w:tab/>
        <w:t>"mesBody": "</w:t>
      </w:r>
      <w:r w:rsidRPr="001059DE">
        <w:rPr>
          <w:rFonts w:hint="eastAsia"/>
        </w:rPr>
        <w:t>测试</w:t>
      </w:r>
      <w:r w:rsidRPr="001059DE">
        <w:rPr>
          <w:rFonts w:hint="eastAsia"/>
        </w:rPr>
        <w:t>",</w:t>
      </w:r>
    </w:p>
    <w:p w:rsidR="00751BFF" w:rsidRPr="001059DE" w:rsidRDefault="00751BFF" w:rsidP="00751BFF">
      <w:r w:rsidRPr="001059DE">
        <w:tab/>
      </w:r>
      <w:r w:rsidRPr="001059DE">
        <w:tab/>
        <w:t>"mesId": "1",</w:t>
      </w:r>
    </w:p>
    <w:p w:rsidR="00751BFF" w:rsidRPr="001059DE" w:rsidRDefault="00751BFF" w:rsidP="00751BFF">
      <w:r w:rsidRPr="001059DE">
        <w:tab/>
      </w:r>
      <w:r w:rsidRPr="001059DE">
        <w:tab/>
        <w:t>"mesState": "1",</w:t>
      </w:r>
    </w:p>
    <w:p w:rsidR="00751BFF" w:rsidRPr="001059DE" w:rsidRDefault="00751BFF" w:rsidP="00751BFF">
      <w:r w:rsidRPr="001059DE">
        <w:rPr>
          <w:rFonts w:hint="eastAsia"/>
        </w:rPr>
        <w:tab/>
      </w:r>
      <w:r w:rsidRPr="001059DE">
        <w:rPr>
          <w:rFonts w:hint="eastAsia"/>
        </w:rPr>
        <w:tab/>
        <w:t>"mesSubject": "</w:t>
      </w:r>
      <w:r w:rsidRPr="001059DE">
        <w:rPr>
          <w:rFonts w:hint="eastAsia"/>
        </w:rPr>
        <w:t>测试</w:t>
      </w:r>
      <w:r w:rsidRPr="001059DE">
        <w:rPr>
          <w:rFonts w:hint="eastAsia"/>
        </w:rPr>
        <w:t>",</w:t>
      </w:r>
    </w:p>
    <w:p w:rsidR="00751BFF" w:rsidRPr="001059DE" w:rsidRDefault="00751BFF" w:rsidP="00751BFF">
      <w:r w:rsidRPr="001059DE">
        <w:tab/>
      </w:r>
      <w:r w:rsidRPr="001059DE">
        <w:tab/>
        <w:t>"mesType": "0",</w:t>
      </w:r>
    </w:p>
    <w:p w:rsidR="00751BFF" w:rsidRPr="001059DE" w:rsidRDefault="00751BFF" w:rsidP="00751BFF">
      <w:r w:rsidRPr="001059DE">
        <w:tab/>
      </w:r>
      <w:r w:rsidRPr="001059DE">
        <w:tab/>
        <w:t>"msgTemplateId": 0,</w:t>
      </w:r>
    </w:p>
    <w:p w:rsidR="00751BFF" w:rsidRPr="001059DE" w:rsidRDefault="00751BFF" w:rsidP="00751BFF">
      <w:r w:rsidRPr="001059DE">
        <w:tab/>
      </w:r>
      <w:r w:rsidRPr="001059DE">
        <w:tab/>
        <w:t>"preReleaseTime": null,</w:t>
      </w:r>
    </w:p>
    <w:p w:rsidR="00751BFF" w:rsidRPr="001059DE" w:rsidRDefault="00751BFF" w:rsidP="00751BFF">
      <w:r w:rsidRPr="001059DE">
        <w:tab/>
      </w:r>
      <w:r w:rsidRPr="001059DE">
        <w:tab/>
        <w:t>"readStatus": "1",</w:t>
      </w:r>
    </w:p>
    <w:p w:rsidR="00751BFF" w:rsidRPr="001059DE" w:rsidRDefault="00751BFF" w:rsidP="00751BFF">
      <w:r w:rsidRPr="001059DE">
        <w:tab/>
      </w:r>
      <w:r w:rsidRPr="001059DE">
        <w:tab/>
        <w:t>"receiveAddress": "",</w:t>
      </w:r>
    </w:p>
    <w:p w:rsidR="00751BFF" w:rsidRPr="001059DE" w:rsidRDefault="00751BFF" w:rsidP="00751BFF">
      <w:r w:rsidRPr="001059DE">
        <w:tab/>
      </w:r>
      <w:r w:rsidRPr="001059DE">
        <w:tab/>
        <w:t>"receiver": "1",</w:t>
      </w:r>
    </w:p>
    <w:p w:rsidR="00751BFF" w:rsidRPr="001059DE" w:rsidRDefault="00751BFF" w:rsidP="00751BFF">
      <w:r w:rsidRPr="001059DE">
        <w:tab/>
      </w:r>
      <w:r w:rsidRPr="001059DE">
        <w:tab/>
        <w:t>"sendDate": "2018-11-05",</w:t>
      </w:r>
    </w:p>
    <w:p w:rsidR="00751BFF" w:rsidRPr="001059DE" w:rsidRDefault="00751BFF" w:rsidP="00751BFF">
      <w:r w:rsidRPr="001059DE">
        <w:tab/>
      </w:r>
      <w:r w:rsidRPr="001059DE">
        <w:tab/>
        <w:t xml:space="preserve">"sendTime": </w:t>
      </w:r>
      <w:r w:rsidR="0035221B" w:rsidRPr="001059DE">
        <w:t>"2018-11-05 13:57:56.0"</w:t>
      </w:r>
      <w:r w:rsidRPr="001059DE">
        <w:t>,</w:t>
      </w:r>
    </w:p>
    <w:p w:rsidR="00751BFF" w:rsidRPr="001059DE" w:rsidRDefault="00751BFF" w:rsidP="00751BFF">
      <w:r w:rsidRPr="001059DE">
        <w:lastRenderedPageBreak/>
        <w:tab/>
      </w:r>
      <w:r w:rsidRPr="001059DE">
        <w:tab/>
        <w:t>"sender": "0"</w:t>
      </w:r>
    </w:p>
    <w:p w:rsidR="00751BFF" w:rsidRPr="001059DE" w:rsidRDefault="00751BFF" w:rsidP="00751BFF">
      <w:r w:rsidRPr="001059DE">
        <w:tab/>
        <w:t>},</w:t>
      </w:r>
    </w:p>
    <w:p w:rsidR="00751BFF" w:rsidRPr="001059DE" w:rsidRDefault="00751BFF" w:rsidP="00751BFF">
      <w:r w:rsidRPr="001059DE">
        <w:rPr>
          <w:rFonts w:hint="eastAsia"/>
        </w:rPr>
        <w:tab/>
        <w:t>"message": "</w:t>
      </w:r>
      <w:r w:rsidRPr="001059DE">
        <w:rPr>
          <w:rFonts w:hint="eastAsia"/>
        </w:rPr>
        <w:t>查询成功</w:t>
      </w:r>
      <w:r w:rsidRPr="001059DE">
        <w:rPr>
          <w:rFonts w:hint="eastAsia"/>
        </w:rPr>
        <w:t>"</w:t>
      </w:r>
    </w:p>
    <w:p w:rsidR="00751BFF" w:rsidRPr="001059DE" w:rsidRDefault="00751BFF" w:rsidP="00751BFF">
      <w:r w:rsidRPr="001059DE">
        <w:t>}</w:t>
      </w:r>
    </w:p>
    <w:p w:rsidR="0035221B" w:rsidRPr="0033237D" w:rsidRDefault="0035221B" w:rsidP="0035221B">
      <w:pPr>
        <w:pStyle w:val="3"/>
        <w:rPr>
          <w:color w:val="000000" w:themeColor="text1"/>
          <w:highlight w:val="yellow"/>
        </w:rPr>
      </w:pPr>
      <w:r w:rsidRPr="0033237D">
        <w:rPr>
          <w:rFonts w:hint="eastAsia"/>
          <w:color w:val="000000" w:themeColor="text1"/>
          <w:highlight w:val="yellow"/>
        </w:rPr>
        <w:t>站内信未读条数接口</w:t>
      </w:r>
    </w:p>
    <w:p w:rsidR="0035221B" w:rsidRPr="001059DE" w:rsidRDefault="0035221B" w:rsidP="0035221B">
      <w:pPr>
        <w:pStyle w:val="4"/>
        <w:rPr>
          <w:color w:val="000000" w:themeColor="text1"/>
        </w:rPr>
      </w:pPr>
      <w:r w:rsidRPr="001059DE">
        <w:rPr>
          <w:rFonts w:hint="eastAsia"/>
          <w:color w:val="000000" w:themeColor="text1"/>
        </w:rPr>
        <w:t>输入</w:t>
      </w:r>
    </w:p>
    <w:p w:rsidR="0035221B" w:rsidRPr="001059DE" w:rsidRDefault="0035221B" w:rsidP="0035221B">
      <w:pPr>
        <w:ind w:firstLineChars="100" w:firstLine="24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35221B" w:rsidRPr="001059DE" w:rsidRDefault="0035221B" w:rsidP="0035221B">
      <w:pPr>
        <w:pStyle w:val="HTML"/>
        <w:shd w:val="clear" w:color="auto" w:fill="FFFFFF"/>
        <w:ind w:firstLineChars="100" w:firstLine="240"/>
        <w:rPr>
          <w:rFonts w:ascii="黑体" w:eastAsia="黑体" w:hAnsi="黑体" w:cs="Helvetica" w:hint="default"/>
          <w:color w:val="505050"/>
          <w:shd w:val="clear" w:color="auto" w:fill="FAFAFA"/>
        </w:rPr>
      </w:pPr>
      <w:r w:rsidRPr="001059DE">
        <w:rPr>
          <w:rFonts w:ascii="黑体" w:eastAsia="黑体" w:hAnsi="黑体" w:cstheme="minorEastAsia"/>
          <w:color w:val="000000" w:themeColor="text1"/>
          <w:kern w:val="2"/>
        </w:rPr>
        <w:t>请求URL：http://平台域名</w:t>
      </w:r>
      <w:r w:rsidRPr="001059DE">
        <w:rPr>
          <w:rFonts w:ascii="黑体" w:eastAsia="黑体" w:hAnsi="黑体" w:cs="Helvetica"/>
          <w:color w:val="505050"/>
          <w:shd w:val="clear" w:color="auto" w:fill="FAFAFA"/>
        </w:rPr>
        <w:t>/api/userMessage/</w:t>
      </w:r>
      <w:r w:rsidR="008B4925" w:rsidRPr="001059DE">
        <w:rPr>
          <w:rFonts w:ascii="Helvetica" w:hAnsi="Helvetica" w:cs="Helvetica"/>
          <w:color w:val="505050"/>
          <w:sz w:val="18"/>
          <w:szCs w:val="18"/>
          <w:shd w:val="clear" w:color="auto" w:fill="FAFAFA"/>
        </w:rPr>
        <w:t>countUnRead</w:t>
      </w:r>
    </w:p>
    <w:p w:rsidR="0035221B" w:rsidRPr="001059DE" w:rsidRDefault="0035221B" w:rsidP="0035221B">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5221B"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5221B" w:rsidRPr="001059DE" w:rsidRDefault="0035221B" w:rsidP="00875379">
            <w:pPr>
              <w:rPr>
                <w:b w:val="0"/>
                <w:bCs w:val="0"/>
                <w:color w:val="000000" w:themeColor="text1"/>
              </w:rPr>
            </w:pPr>
            <w:r w:rsidRPr="001059DE">
              <w:rPr>
                <w:rFonts w:hint="eastAsia"/>
                <w:color w:val="000000" w:themeColor="text1"/>
              </w:rPr>
              <w:t>参数</w:t>
            </w:r>
          </w:p>
        </w:tc>
        <w:tc>
          <w:tcPr>
            <w:tcW w:w="1410" w:type="dxa"/>
            <w:vAlign w:val="center"/>
          </w:tcPr>
          <w:p w:rsidR="0035221B" w:rsidRPr="001059DE" w:rsidRDefault="0035221B"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5221B" w:rsidRPr="001059DE" w:rsidRDefault="0035221B"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5221B"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35221B" w:rsidRPr="001059DE" w:rsidRDefault="0035221B"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35221B" w:rsidRPr="001059DE" w:rsidRDefault="0035221B"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35221B" w:rsidRPr="001059DE" w:rsidRDefault="0035221B"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bl>
    <w:p w:rsidR="0035221B" w:rsidRPr="001059DE" w:rsidRDefault="0035221B" w:rsidP="0035221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35221B"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5221B" w:rsidRPr="001059DE" w:rsidRDefault="0035221B" w:rsidP="00875379">
            <w:pPr>
              <w:rPr>
                <w:b w:val="0"/>
                <w:bCs w:val="0"/>
                <w:color w:val="000000" w:themeColor="text1"/>
              </w:rPr>
            </w:pPr>
            <w:r w:rsidRPr="001059DE">
              <w:rPr>
                <w:rFonts w:hint="eastAsia"/>
                <w:color w:val="000000" w:themeColor="text1"/>
              </w:rPr>
              <w:t>参数</w:t>
            </w:r>
          </w:p>
        </w:tc>
        <w:tc>
          <w:tcPr>
            <w:tcW w:w="7155" w:type="dxa"/>
            <w:vAlign w:val="center"/>
          </w:tcPr>
          <w:p w:rsidR="0035221B" w:rsidRPr="001059DE" w:rsidRDefault="0035221B"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5221B"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35221B" w:rsidRPr="001059DE" w:rsidRDefault="0035221B" w:rsidP="00875379">
            <w:pPr>
              <w:rPr>
                <w:bCs w:val="0"/>
                <w:color w:val="000000" w:themeColor="text1"/>
                <w:szCs w:val="21"/>
              </w:rPr>
            </w:pPr>
            <w:r w:rsidRPr="001059DE">
              <w:rPr>
                <w:rFonts w:hint="eastAsia"/>
                <w:color w:val="000000" w:themeColor="text1"/>
                <w:szCs w:val="21"/>
              </w:rPr>
              <w:t>code</w:t>
            </w:r>
          </w:p>
        </w:tc>
        <w:tc>
          <w:tcPr>
            <w:tcW w:w="7155" w:type="dxa"/>
            <w:vAlign w:val="center"/>
          </w:tcPr>
          <w:p w:rsidR="0035221B" w:rsidRPr="001059DE" w:rsidRDefault="0035221B" w:rsidP="0087537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5221B"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35221B" w:rsidRPr="001059DE" w:rsidRDefault="0035221B" w:rsidP="00875379">
            <w:pPr>
              <w:rPr>
                <w:bCs w:val="0"/>
                <w:color w:val="000000" w:themeColor="text1"/>
                <w:szCs w:val="21"/>
              </w:rPr>
            </w:pPr>
            <w:r w:rsidRPr="001059DE">
              <w:rPr>
                <w:rFonts w:hint="eastAsia"/>
                <w:color w:val="000000" w:themeColor="text1"/>
                <w:szCs w:val="21"/>
              </w:rPr>
              <w:t>message</w:t>
            </w:r>
          </w:p>
        </w:tc>
        <w:tc>
          <w:tcPr>
            <w:tcW w:w="7155" w:type="dxa"/>
            <w:vAlign w:val="center"/>
          </w:tcPr>
          <w:p w:rsidR="0035221B" w:rsidRPr="001059DE" w:rsidRDefault="0035221B" w:rsidP="0087537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8B4925"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B4925" w:rsidRPr="001059DE" w:rsidRDefault="008B4925" w:rsidP="00875379">
            <w:pPr>
              <w:rPr>
                <w:b w:val="0"/>
                <w:bCs w:val="0"/>
                <w:color w:val="000000" w:themeColor="text1"/>
                <w:sz w:val="24"/>
                <w:szCs w:val="24"/>
              </w:rPr>
            </w:pPr>
            <w:r w:rsidRPr="001059DE">
              <w:rPr>
                <w:b w:val="0"/>
                <w:bCs w:val="0"/>
                <w:color w:val="000000" w:themeColor="text1"/>
                <w:sz w:val="24"/>
                <w:szCs w:val="24"/>
              </w:rPr>
              <w:t>data</w:t>
            </w:r>
          </w:p>
        </w:tc>
        <w:tc>
          <w:tcPr>
            <w:tcW w:w="7155" w:type="dxa"/>
            <w:vAlign w:val="center"/>
          </w:tcPr>
          <w:p w:rsidR="008B4925" w:rsidRPr="001059DE" w:rsidRDefault="008B4925"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未读条数</w:t>
            </w:r>
          </w:p>
        </w:tc>
      </w:tr>
    </w:tbl>
    <w:p w:rsidR="0035221B" w:rsidRPr="001059DE" w:rsidRDefault="0035221B" w:rsidP="00751BFF">
      <w:pPr>
        <w:rPr>
          <w:rFonts w:ascii="Helvetica" w:hAnsi="Helvetica" w:cs="Helvetica"/>
          <w:color w:val="505050"/>
          <w:sz w:val="18"/>
          <w:szCs w:val="18"/>
          <w:shd w:val="clear" w:color="auto" w:fill="FAFAFA"/>
        </w:rPr>
      </w:pPr>
    </w:p>
    <w:p w:rsidR="008B4925" w:rsidRPr="001059DE" w:rsidRDefault="008B4925" w:rsidP="00751BFF">
      <w:r w:rsidRPr="001059DE">
        <w:rPr>
          <w:rFonts w:hint="eastAsia"/>
        </w:rPr>
        <w:t>{"code":0,"data":1,"message":"</w:t>
      </w:r>
      <w:r w:rsidRPr="001059DE">
        <w:rPr>
          <w:rFonts w:hint="eastAsia"/>
        </w:rPr>
        <w:t>查询成功</w:t>
      </w:r>
      <w:r w:rsidRPr="001059DE">
        <w:rPr>
          <w:rFonts w:hint="eastAsia"/>
        </w:rPr>
        <w:t>"}</w:t>
      </w:r>
    </w:p>
    <w:p w:rsidR="00B22B2C" w:rsidRPr="001059DE" w:rsidRDefault="00B22B2C" w:rsidP="00751BFF"/>
    <w:p w:rsidR="00B22B2C" w:rsidRPr="0033237D" w:rsidRDefault="00B22B2C" w:rsidP="00B22B2C">
      <w:pPr>
        <w:pStyle w:val="3"/>
        <w:rPr>
          <w:color w:val="000000" w:themeColor="text1"/>
          <w:highlight w:val="yellow"/>
        </w:rPr>
      </w:pPr>
      <w:r w:rsidRPr="0033237D">
        <w:rPr>
          <w:rFonts w:hint="eastAsia"/>
          <w:color w:val="000000" w:themeColor="text1"/>
          <w:highlight w:val="yellow"/>
        </w:rPr>
        <w:t>站内信批量标记为已读接口</w:t>
      </w:r>
    </w:p>
    <w:p w:rsidR="00B22B2C" w:rsidRPr="001059DE" w:rsidRDefault="00B22B2C" w:rsidP="00B22B2C">
      <w:pPr>
        <w:pStyle w:val="4"/>
        <w:rPr>
          <w:color w:val="000000" w:themeColor="text1"/>
        </w:rPr>
      </w:pPr>
      <w:r w:rsidRPr="001059DE">
        <w:rPr>
          <w:rFonts w:hint="eastAsia"/>
          <w:color w:val="000000" w:themeColor="text1"/>
        </w:rPr>
        <w:t>输入</w:t>
      </w:r>
    </w:p>
    <w:p w:rsidR="00B22B2C" w:rsidRPr="001059DE" w:rsidRDefault="00B22B2C" w:rsidP="00B22B2C">
      <w:pPr>
        <w:ind w:firstLineChars="100" w:firstLine="24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B22B2C" w:rsidRPr="001059DE" w:rsidRDefault="00B22B2C" w:rsidP="00B22B2C">
      <w:pPr>
        <w:pStyle w:val="HTML"/>
        <w:shd w:val="clear" w:color="auto" w:fill="FFFFFF"/>
        <w:rPr>
          <w:rFonts w:ascii="黑体" w:eastAsia="黑体" w:hAnsi="黑体" w:cs="Helvetica" w:hint="default"/>
          <w:color w:val="505050"/>
          <w:shd w:val="clear" w:color="auto" w:fill="FAFAFA"/>
        </w:rPr>
      </w:pPr>
      <w:r w:rsidRPr="001059DE">
        <w:rPr>
          <w:rFonts w:ascii="黑体" w:eastAsia="黑体" w:hAnsi="黑体" w:cstheme="minorEastAsia"/>
          <w:color w:val="000000" w:themeColor="text1"/>
          <w:kern w:val="2"/>
        </w:rPr>
        <w:t>请求URL：http://平台域名</w:t>
      </w:r>
      <w:r w:rsidRPr="001059DE">
        <w:rPr>
          <w:rFonts w:ascii="黑体" w:eastAsia="黑体" w:hAnsi="黑体" w:cs="Helvetica"/>
          <w:color w:val="505050"/>
          <w:shd w:val="clear" w:color="auto" w:fill="FAFAFA"/>
        </w:rPr>
        <w:t>/api/userMessage/batchRead</w:t>
      </w:r>
    </w:p>
    <w:p w:rsidR="00B22B2C" w:rsidRPr="001059DE" w:rsidRDefault="00B22B2C" w:rsidP="00B22B2C">
      <w:pPr>
        <w:pStyle w:val="HTML"/>
        <w:shd w:val="clear" w:color="auto" w:fill="FFFFFF"/>
        <w:ind w:firstLineChars="100" w:firstLine="240"/>
        <w:rPr>
          <w:rFonts w:ascii="黑体" w:eastAsia="黑体" w:hAnsi="黑体" w:cs="Helvetica" w:hint="default"/>
          <w:color w:val="505050"/>
          <w:shd w:val="clear" w:color="auto" w:fill="FAFAFA"/>
        </w:rPr>
      </w:pPr>
    </w:p>
    <w:p w:rsidR="00B22B2C" w:rsidRPr="001059DE" w:rsidRDefault="00B22B2C" w:rsidP="00B22B2C">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B22B2C"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rPr>
                <w:b w:val="0"/>
                <w:bCs w:val="0"/>
                <w:color w:val="000000" w:themeColor="text1"/>
              </w:rPr>
            </w:pPr>
            <w:r w:rsidRPr="001059DE">
              <w:rPr>
                <w:rFonts w:hint="eastAsia"/>
                <w:color w:val="000000" w:themeColor="text1"/>
              </w:rPr>
              <w:t>参数</w:t>
            </w:r>
          </w:p>
        </w:tc>
        <w:tc>
          <w:tcPr>
            <w:tcW w:w="1410" w:type="dxa"/>
            <w:vAlign w:val="center"/>
          </w:tcPr>
          <w:p w:rsidR="00B22B2C" w:rsidRPr="001059DE" w:rsidRDefault="00B22B2C"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B22B2C" w:rsidRPr="001059DE" w:rsidRDefault="00B22B2C"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22B2C"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B22B2C" w:rsidRPr="001059DE" w:rsidRDefault="00B22B2C"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B22B2C" w:rsidRPr="001059DE" w:rsidRDefault="00B22B2C"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B22B2C"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ids</w:t>
            </w:r>
          </w:p>
        </w:tc>
        <w:tc>
          <w:tcPr>
            <w:tcW w:w="1410" w:type="dxa"/>
            <w:vAlign w:val="center"/>
          </w:tcPr>
          <w:p w:rsidR="00B22B2C" w:rsidRPr="001059DE" w:rsidRDefault="00B22B2C"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B22B2C" w:rsidRPr="001059DE" w:rsidRDefault="00B22B2C"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所有需要批量已读</w:t>
            </w:r>
            <w:r w:rsidRPr="001059DE">
              <w:rPr>
                <w:color w:val="000000" w:themeColor="text1"/>
              </w:rPr>
              <w:t xml:space="preserve">id </w:t>
            </w:r>
            <w:r w:rsidRPr="001059DE">
              <w:rPr>
                <w:color w:val="000000" w:themeColor="text1"/>
              </w:rPr>
              <w:t>用</w:t>
            </w:r>
            <w:r w:rsidRPr="001059DE">
              <w:rPr>
                <w:rFonts w:hint="eastAsia"/>
                <w:color w:val="000000" w:themeColor="text1"/>
              </w:rPr>
              <w:t>“</w:t>
            </w:r>
            <w:r w:rsidRPr="001059DE">
              <w:rPr>
                <w:rFonts w:hint="eastAsia"/>
                <w:color w:val="000000" w:themeColor="text1"/>
              </w:rPr>
              <w:t>,</w:t>
            </w:r>
            <w:r w:rsidRPr="001059DE">
              <w:rPr>
                <w:rFonts w:hint="eastAsia"/>
                <w:color w:val="000000" w:themeColor="text1"/>
              </w:rPr>
              <w:t>”分隔，所有传</w:t>
            </w:r>
            <w:r w:rsidRPr="001059DE">
              <w:rPr>
                <w:rFonts w:hint="eastAsia"/>
                <w:color w:val="000000" w:themeColor="text1"/>
              </w:rPr>
              <w:t>-</w:t>
            </w:r>
            <w:r w:rsidRPr="001059DE">
              <w:rPr>
                <w:color w:val="000000" w:themeColor="text1"/>
              </w:rPr>
              <w:t>1</w:t>
            </w:r>
          </w:p>
        </w:tc>
      </w:tr>
    </w:tbl>
    <w:p w:rsidR="00B22B2C" w:rsidRPr="001059DE" w:rsidRDefault="00B22B2C" w:rsidP="00B22B2C">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B22B2C"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rPr>
                <w:b w:val="0"/>
                <w:bCs w:val="0"/>
                <w:color w:val="000000" w:themeColor="text1"/>
              </w:rPr>
            </w:pPr>
            <w:r w:rsidRPr="001059DE">
              <w:rPr>
                <w:rFonts w:hint="eastAsia"/>
                <w:color w:val="000000" w:themeColor="text1"/>
              </w:rPr>
              <w:t>参数</w:t>
            </w:r>
          </w:p>
        </w:tc>
        <w:tc>
          <w:tcPr>
            <w:tcW w:w="7155" w:type="dxa"/>
            <w:vAlign w:val="center"/>
          </w:tcPr>
          <w:p w:rsidR="00B22B2C" w:rsidRPr="001059DE" w:rsidRDefault="00B22B2C"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B22B2C"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rPr>
                <w:bCs w:val="0"/>
                <w:color w:val="000000" w:themeColor="text1"/>
                <w:szCs w:val="21"/>
              </w:rPr>
            </w:pPr>
            <w:r w:rsidRPr="001059DE">
              <w:rPr>
                <w:rFonts w:hint="eastAsia"/>
                <w:color w:val="000000" w:themeColor="text1"/>
                <w:szCs w:val="21"/>
              </w:rPr>
              <w:t>code</w:t>
            </w:r>
          </w:p>
        </w:tc>
        <w:tc>
          <w:tcPr>
            <w:tcW w:w="7155" w:type="dxa"/>
            <w:vAlign w:val="center"/>
          </w:tcPr>
          <w:p w:rsidR="00B22B2C" w:rsidRPr="001059DE" w:rsidRDefault="00B22B2C" w:rsidP="0087537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B22B2C"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rPr>
                <w:bCs w:val="0"/>
                <w:color w:val="000000" w:themeColor="text1"/>
                <w:szCs w:val="21"/>
              </w:rPr>
            </w:pPr>
            <w:r w:rsidRPr="001059DE">
              <w:rPr>
                <w:rFonts w:hint="eastAsia"/>
                <w:color w:val="000000" w:themeColor="text1"/>
                <w:szCs w:val="21"/>
              </w:rPr>
              <w:t>message</w:t>
            </w:r>
          </w:p>
        </w:tc>
        <w:tc>
          <w:tcPr>
            <w:tcW w:w="7155" w:type="dxa"/>
            <w:vAlign w:val="center"/>
          </w:tcPr>
          <w:p w:rsidR="00B22B2C" w:rsidRPr="001059DE" w:rsidRDefault="00B22B2C" w:rsidP="0087537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B22B2C"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B22B2C" w:rsidRPr="001059DE" w:rsidRDefault="00B22B2C" w:rsidP="00875379">
            <w:pPr>
              <w:rPr>
                <w:b w:val="0"/>
                <w:bCs w:val="0"/>
                <w:color w:val="000000" w:themeColor="text1"/>
                <w:sz w:val="24"/>
                <w:szCs w:val="24"/>
              </w:rPr>
            </w:pPr>
            <w:r w:rsidRPr="001059DE">
              <w:rPr>
                <w:b w:val="0"/>
                <w:bCs w:val="0"/>
                <w:color w:val="000000" w:themeColor="text1"/>
                <w:sz w:val="24"/>
                <w:szCs w:val="24"/>
              </w:rPr>
              <w:t>data</w:t>
            </w:r>
          </w:p>
        </w:tc>
        <w:tc>
          <w:tcPr>
            <w:tcW w:w="7155" w:type="dxa"/>
            <w:vAlign w:val="center"/>
          </w:tcPr>
          <w:p w:rsidR="00B22B2C" w:rsidRPr="001059DE" w:rsidRDefault="00B22B2C" w:rsidP="00875379">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未读条数</w:t>
            </w:r>
          </w:p>
        </w:tc>
      </w:tr>
    </w:tbl>
    <w:p w:rsidR="00B22B2C" w:rsidRPr="001059DE" w:rsidRDefault="00B22B2C" w:rsidP="00B22B2C">
      <w:pPr>
        <w:rPr>
          <w:rFonts w:ascii="Helvetica" w:hAnsi="Helvetica" w:cs="Helvetica"/>
          <w:color w:val="505050"/>
          <w:sz w:val="18"/>
          <w:szCs w:val="18"/>
          <w:shd w:val="clear" w:color="auto" w:fill="FAFAFA"/>
        </w:rPr>
      </w:pPr>
    </w:p>
    <w:p w:rsidR="00B22B2C" w:rsidRPr="001059DE" w:rsidRDefault="004208C7" w:rsidP="00751BFF">
      <w:r w:rsidRPr="001059DE">
        <w:rPr>
          <w:rFonts w:hint="eastAsia"/>
        </w:rPr>
        <w:t>{"code":0,"data":</w:t>
      </w:r>
      <w:r w:rsidRPr="001059DE">
        <w:t>1</w:t>
      </w:r>
      <w:r w:rsidRPr="001059DE">
        <w:rPr>
          <w:rFonts w:hint="eastAsia"/>
        </w:rPr>
        <w:t>,"message":"</w:t>
      </w:r>
      <w:r w:rsidRPr="001059DE">
        <w:rPr>
          <w:rFonts w:hint="eastAsia"/>
        </w:rPr>
        <w:t>标记成功</w:t>
      </w:r>
      <w:r w:rsidRPr="001059DE">
        <w:rPr>
          <w:rFonts w:hint="eastAsia"/>
        </w:rPr>
        <w:t>"}</w:t>
      </w:r>
    </w:p>
    <w:p w:rsidR="00EC53BE" w:rsidRPr="001059DE" w:rsidRDefault="00EC53BE" w:rsidP="00751BFF"/>
    <w:p w:rsidR="00EC53BE" w:rsidRPr="0033237D" w:rsidRDefault="00EC53BE" w:rsidP="00EC53BE">
      <w:pPr>
        <w:pStyle w:val="3"/>
        <w:rPr>
          <w:color w:val="000000" w:themeColor="text1"/>
          <w:highlight w:val="yellow"/>
        </w:rPr>
      </w:pPr>
      <w:r w:rsidRPr="0033237D">
        <w:rPr>
          <w:rFonts w:hint="eastAsia"/>
          <w:color w:val="000000" w:themeColor="text1"/>
          <w:highlight w:val="yellow"/>
        </w:rPr>
        <w:t>站内信批量标记删除接口</w:t>
      </w:r>
    </w:p>
    <w:p w:rsidR="00EC53BE" w:rsidRPr="001059DE" w:rsidRDefault="00EC53BE" w:rsidP="00EC53BE">
      <w:pPr>
        <w:pStyle w:val="4"/>
        <w:rPr>
          <w:color w:val="000000" w:themeColor="text1"/>
        </w:rPr>
      </w:pPr>
      <w:r w:rsidRPr="001059DE">
        <w:rPr>
          <w:rFonts w:hint="eastAsia"/>
          <w:color w:val="000000" w:themeColor="text1"/>
        </w:rPr>
        <w:t>输入</w:t>
      </w:r>
    </w:p>
    <w:p w:rsidR="00EC53BE" w:rsidRPr="001059DE" w:rsidRDefault="00EC53BE" w:rsidP="00EC53BE">
      <w:pPr>
        <w:ind w:firstLineChars="100" w:firstLine="24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EC53BE" w:rsidRPr="001059DE" w:rsidRDefault="00EC53BE" w:rsidP="00EC53BE">
      <w:pPr>
        <w:pStyle w:val="HTML"/>
        <w:shd w:val="clear" w:color="auto" w:fill="FFFFFF"/>
        <w:rPr>
          <w:rFonts w:ascii="黑体" w:eastAsia="黑体" w:hAnsi="黑体" w:cs="Helvetica" w:hint="default"/>
          <w:color w:val="505050"/>
          <w:shd w:val="clear" w:color="auto" w:fill="FAFAFA"/>
        </w:rPr>
      </w:pPr>
      <w:r w:rsidRPr="001059DE">
        <w:rPr>
          <w:rFonts w:ascii="黑体" w:eastAsia="黑体" w:hAnsi="黑体" w:cstheme="minorEastAsia"/>
          <w:color w:val="000000" w:themeColor="text1"/>
          <w:kern w:val="2"/>
        </w:rPr>
        <w:t>请求URL：http://平台域名</w:t>
      </w:r>
      <w:r w:rsidRPr="001059DE">
        <w:rPr>
          <w:rFonts w:ascii="黑体" w:eastAsia="黑体" w:hAnsi="黑体" w:cs="Helvetica"/>
          <w:color w:val="505050"/>
          <w:shd w:val="clear" w:color="auto" w:fill="FAFAFA"/>
        </w:rPr>
        <w:t>/api/userMessage/batchDelete</w:t>
      </w:r>
    </w:p>
    <w:p w:rsidR="00EC53BE" w:rsidRPr="001059DE" w:rsidRDefault="00EC53BE" w:rsidP="00EC53BE">
      <w:pPr>
        <w:pStyle w:val="HTML"/>
        <w:shd w:val="clear" w:color="auto" w:fill="FFFFFF"/>
        <w:ind w:firstLineChars="100" w:firstLine="240"/>
        <w:rPr>
          <w:rFonts w:ascii="黑体" w:eastAsia="黑体" w:hAnsi="黑体" w:cs="Helvetica" w:hint="default"/>
          <w:color w:val="505050"/>
          <w:shd w:val="clear" w:color="auto" w:fill="FAFAFA"/>
        </w:rPr>
      </w:pPr>
    </w:p>
    <w:p w:rsidR="00EC53BE" w:rsidRPr="001059DE" w:rsidRDefault="00EC53BE" w:rsidP="00EC53BE">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EC53BE"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rPr>
                <w:b w:val="0"/>
                <w:bCs w:val="0"/>
                <w:color w:val="000000" w:themeColor="text1"/>
              </w:rPr>
            </w:pPr>
            <w:r w:rsidRPr="001059DE">
              <w:rPr>
                <w:rFonts w:hint="eastAsia"/>
                <w:color w:val="000000" w:themeColor="text1"/>
              </w:rPr>
              <w:t>参数</w:t>
            </w:r>
          </w:p>
        </w:tc>
        <w:tc>
          <w:tcPr>
            <w:tcW w:w="1410" w:type="dxa"/>
            <w:vAlign w:val="center"/>
          </w:tcPr>
          <w:p w:rsidR="00EC53BE" w:rsidRPr="001059DE" w:rsidRDefault="00EC53BE"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EC53BE" w:rsidRPr="001059DE" w:rsidRDefault="00EC53BE"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C53BE"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userId</w:t>
            </w:r>
          </w:p>
        </w:tc>
        <w:tc>
          <w:tcPr>
            <w:tcW w:w="1410" w:type="dxa"/>
            <w:vAlign w:val="center"/>
          </w:tcPr>
          <w:p w:rsidR="00EC53BE" w:rsidRPr="001059DE" w:rsidRDefault="00EC53BE"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EC53BE" w:rsidRPr="001059DE" w:rsidRDefault="00EC53BE"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用户</w:t>
            </w:r>
            <w:r w:rsidRPr="001059DE">
              <w:rPr>
                <w:rFonts w:hint="eastAsia"/>
                <w:color w:val="000000" w:themeColor="text1"/>
              </w:rPr>
              <w:t>id</w:t>
            </w:r>
          </w:p>
        </w:tc>
      </w:tr>
      <w:tr w:rsidR="00EC53BE"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23"/>
                <w:szCs w:val="23"/>
              </w:rPr>
            </w:pPr>
            <w:r w:rsidRPr="001059DE">
              <w:rPr>
                <w:rFonts w:ascii="宋体" w:hAnsi="宋体" w:cs="宋体" w:hint="eastAsia"/>
                <w:color w:val="000000"/>
                <w:sz w:val="23"/>
                <w:szCs w:val="23"/>
              </w:rPr>
              <w:t>ids</w:t>
            </w:r>
          </w:p>
        </w:tc>
        <w:tc>
          <w:tcPr>
            <w:tcW w:w="1410" w:type="dxa"/>
            <w:vAlign w:val="center"/>
          </w:tcPr>
          <w:p w:rsidR="00EC53BE" w:rsidRPr="001059DE" w:rsidRDefault="00EC53BE" w:rsidP="00875379">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EC53BE" w:rsidRPr="001059DE" w:rsidRDefault="00EC53BE" w:rsidP="0087537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所有需要批量已读</w:t>
            </w:r>
            <w:r w:rsidRPr="001059DE">
              <w:rPr>
                <w:color w:val="000000" w:themeColor="text1"/>
              </w:rPr>
              <w:t xml:space="preserve">id </w:t>
            </w:r>
            <w:r w:rsidRPr="001059DE">
              <w:rPr>
                <w:color w:val="000000" w:themeColor="text1"/>
              </w:rPr>
              <w:t>用</w:t>
            </w:r>
            <w:r w:rsidRPr="001059DE">
              <w:rPr>
                <w:rFonts w:hint="eastAsia"/>
                <w:color w:val="000000" w:themeColor="text1"/>
              </w:rPr>
              <w:t>“</w:t>
            </w:r>
            <w:r w:rsidRPr="001059DE">
              <w:rPr>
                <w:rFonts w:hint="eastAsia"/>
                <w:color w:val="000000" w:themeColor="text1"/>
              </w:rPr>
              <w:t>,</w:t>
            </w:r>
            <w:r w:rsidRPr="001059DE">
              <w:rPr>
                <w:rFonts w:hint="eastAsia"/>
                <w:color w:val="000000" w:themeColor="text1"/>
              </w:rPr>
              <w:t>”分隔，所有传</w:t>
            </w:r>
            <w:r w:rsidRPr="001059DE">
              <w:rPr>
                <w:rFonts w:hint="eastAsia"/>
                <w:color w:val="000000" w:themeColor="text1"/>
              </w:rPr>
              <w:t>-</w:t>
            </w:r>
            <w:r w:rsidRPr="001059DE">
              <w:rPr>
                <w:color w:val="000000" w:themeColor="text1"/>
              </w:rPr>
              <w:t>1</w:t>
            </w:r>
          </w:p>
        </w:tc>
      </w:tr>
    </w:tbl>
    <w:p w:rsidR="00EC53BE" w:rsidRPr="001059DE" w:rsidRDefault="00EC53BE" w:rsidP="00EC53BE">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EC53BE" w:rsidRPr="001059DE" w:rsidTr="0087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rPr>
                <w:b w:val="0"/>
                <w:bCs w:val="0"/>
                <w:color w:val="000000" w:themeColor="text1"/>
              </w:rPr>
            </w:pPr>
            <w:r w:rsidRPr="001059DE">
              <w:rPr>
                <w:rFonts w:hint="eastAsia"/>
                <w:color w:val="000000" w:themeColor="text1"/>
              </w:rPr>
              <w:t>参数</w:t>
            </w:r>
          </w:p>
        </w:tc>
        <w:tc>
          <w:tcPr>
            <w:tcW w:w="7155" w:type="dxa"/>
            <w:vAlign w:val="center"/>
          </w:tcPr>
          <w:p w:rsidR="00EC53BE" w:rsidRPr="001059DE" w:rsidRDefault="00EC53BE" w:rsidP="0087537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EC53BE"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rPr>
                <w:bCs w:val="0"/>
                <w:color w:val="000000" w:themeColor="text1"/>
                <w:szCs w:val="21"/>
              </w:rPr>
            </w:pPr>
            <w:r w:rsidRPr="001059DE">
              <w:rPr>
                <w:rFonts w:hint="eastAsia"/>
                <w:color w:val="000000" w:themeColor="text1"/>
                <w:szCs w:val="21"/>
              </w:rPr>
              <w:t>code</w:t>
            </w:r>
          </w:p>
        </w:tc>
        <w:tc>
          <w:tcPr>
            <w:tcW w:w="7155" w:type="dxa"/>
            <w:vAlign w:val="center"/>
          </w:tcPr>
          <w:p w:rsidR="00EC53BE" w:rsidRPr="001059DE" w:rsidRDefault="00EC53BE" w:rsidP="0087537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EC53BE" w:rsidRPr="001059DE" w:rsidTr="00875379">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rPr>
                <w:bCs w:val="0"/>
                <w:color w:val="000000" w:themeColor="text1"/>
                <w:szCs w:val="21"/>
              </w:rPr>
            </w:pPr>
            <w:r w:rsidRPr="001059DE">
              <w:rPr>
                <w:rFonts w:hint="eastAsia"/>
                <w:color w:val="000000" w:themeColor="text1"/>
                <w:szCs w:val="21"/>
              </w:rPr>
              <w:t>message</w:t>
            </w:r>
          </w:p>
        </w:tc>
        <w:tc>
          <w:tcPr>
            <w:tcW w:w="7155" w:type="dxa"/>
            <w:vAlign w:val="center"/>
          </w:tcPr>
          <w:p w:rsidR="00EC53BE" w:rsidRPr="001059DE" w:rsidRDefault="00EC53BE" w:rsidP="0087537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EC53BE" w:rsidRPr="001059DE" w:rsidTr="0087537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EC53BE" w:rsidRPr="001059DE" w:rsidRDefault="00EC53BE" w:rsidP="00875379">
            <w:pPr>
              <w:rPr>
                <w:b w:val="0"/>
                <w:bCs w:val="0"/>
                <w:color w:val="000000" w:themeColor="text1"/>
                <w:sz w:val="24"/>
                <w:szCs w:val="24"/>
              </w:rPr>
            </w:pPr>
            <w:r w:rsidRPr="001059DE">
              <w:rPr>
                <w:b w:val="0"/>
                <w:bCs w:val="0"/>
                <w:color w:val="000000" w:themeColor="text1"/>
                <w:sz w:val="24"/>
                <w:szCs w:val="24"/>
              </w:rPr>
              <w:t>data</w:t>
            </w:r>
          </w:p>
        </w:tc>
        <w:tc>
          <w:tcPr>
            <w:tcW w:w="7155" w:type="dxa"/>
            <w:vAlign w:val="center"/>
          </w:tcPr>
          <w:p w:rsidR="00EC53BE" w:rsidRPr="001059DE" w:rsidRDefault="00EC53BE" w:rsidP="00EC53BE">
            <w:pPr>
              <w:widowControl/>
              <w:jc w:val="left"/>
              <w:textAlignment w:val="center"/>
              <w:cnfStyle w:val="000000000000" w:firstRow="0" w:lastRow="0" w:firstColumn="0" w:lastColumn="0" w:oddVBand="0" w:evenVBand="0" w:oddHBand="0" w:evenHBand="0" w:firstRowFirstColumn="0" w:firstRowLastColumn="0" w:lastRowFirstColumn="0" w:lastRowLastColumn="0"/>
            </w:pPr>
          </w:p>
        </w:tc>
      </w:tr>
    </w:tbl>
    <w:p w:rsidR="00EC53BE" w:rsidRPr="001059DE" w:rsidRDefault="00EC53BE" w:rsidP="00EC53BE">
      <w:pPr>
        <w:rPr>
          <w:rFonts w:ascii="Helvetica" w:hAnsi="Helvetica" w:cs="Helvetica"/>
          <w:color w:val="505050"/>
          <w:sz w:val="18"/>
          <w:szCs w:val="18"/>
          <w:shd w:val="clear" w:color="auto" w:fill="FAFAFA"/>
        </w:rPr>
      </w:pPr>
    </w:p>
    <w:p w:rsidR="00EC53BE" w:rsidRPr="001059DE" w:rsidRDefault="00EC53BE" w:rsidP="00751BFF">
      <w:r w:rsidRPr="001059DE">
        <w:rPr>
          <w:rFonts w:hint="eastAsia"/>
        </w:rPr>
        <w:t>{"code":0,"data":"","message":"</w:t>
      </w:r>
      <w:r w:rsidRPr="001059DE">
        <w:rPr>
          <w:rFonts w:hint="eastAsia"/>
        </w:rPr>
        <w:t>删除成功</w:t>
      </w:r>
      <w:r w:rsidRPr="001059DE">
        <w:rPr>
          <w:rFonts w:hint="eastAsia"/>
        </w:rPr>
        <w:t>"}</w:t>
      </w:r>
    </w:p>
    <w:p w:rsidR="00DF63E2" w:rsidRPr="0033237D" w:rsidRDefault="00DF63E2" w:rsidP="00DF63E2">
      <w:pPr>
        <w:pStyle w:val="2"/>
        <w:rPr>
          <w:highlight w:val="yellow"/>
        </w:rPr>
      </w:pPr>
      <w:r w:rsidRPr="0033237D">
        <w:rPr>
          <w:rFonts w:hint="eastAsia"/>
          <w:highlight w:val="yellow"/>
        </w:rPr>
        <w:t>发现页相关接口</w:t>
      </w:r>
    </w:p>
    <w:p w:rsidR="008E68F1" w:rsidRPr="0033237D" w:rsidRDefault="008E68F1" w:rsidP="008E68F1">
      <w:pPr>
        <w:pStyle w:val="3"/>
        <w:rPr>
          <w:color w:val="000000" w:themeColor="text1"/>
          <w:highlight w:val="yellow"/>
        </w:rPr>
      </w:pPr>
      <w:r w:rsidRPr="0033237D">
        <w:rPr>
          <w:rFonts w:hint="eastAsia"/>
          <w:color w:val="000000" w:themeColor="text1"/>
          <w:highlight w:val="yellow"/>
        </w:rPr>
        <w:t>邀请记录</w:t>
      </w:r>
    </w:p>
    <w:p w:rsidR="008E68F1" w:rsidRPr="001059DE" w:rsidRDefault="008E68F1" w:rsidP="008E68F1"/>
    <w:p w:rsidR="008E68F1" w:rsidRPr="001059DE" w:rsidRDefault="008E68F1" w:rsidP="008E68F1">
      <w:pPr>
        <w:pStyle w:val="4"/>
        <w:rPr>
          <w:color w:val="000000" w:themeColor="text1"/>
        </w:rPr>
      </w:pPr>
      <w:r w:rsidRPr="001059DE">
        <w:rPr>
          <w:rFonts w:hint="eastAsia"/>
          <w:color w:val="000000" w:themeColor="text1"/>
        </w:rPr>
        <w:lastRenderedPageBreak/>
        <w:t>输入</w:t>
      </w:r>
    </w:p>
    <w:p w:rsidR="008E68F1" w:rsidRPr="001059DE" w:rsidRDefault="008E68F1" w:rsidP="008E68F1">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8E68F1" w:rsidRPr="001059DE" w:rsidRDefault="008E68F1" w:rsidP="008E68F1">
      <w:pPr>
        <w:pStyle w:val="HTML"/>
        <w:shd w:val="clear" w:color="auto" w:fill="FFFFFF"/>
        <w:rPr>
          <w:rFonts w:asciiTheme="minorEastAsia" w:eastAsiaTheme="minorEastAsia" w:hAnsiTheme="minorEastAsia" w:cs="宋体" w:hint="default"/>
          <w:sz w:val="18"/>
          <w:szCs w:val="18"/>
        </w:rPr>
      </w:pPr>
      <w:r w:rsidRPr="001059DE">
        <w:rPr>
          <w:rFonts w:asciiTheme="minorEastAsia" w:eastAsiaTheme="minorEastAsia" w:hAnsiTheme="minorEastAsia" w:cstheme="minorEastAsia"/>
          <w:kern w:val="2"/>
          <w:sz w:val="21"/>
          <w:szCs w:val="22"/>
        </w:rPr>
        <w:t>请求URL：http://平台域名</w:t>
      </w:r>
      <w:r w:rsidRPr="001059DE">
        <w:rPr>
          <w:rFonts w:asciiTheme="minorEastAsia" w:eastAsiaTheme="minorEastAsia" w:hAnsiTheme="minorEastAsia" w:cs="Helvetica"/>
          <w:sz w:val="18"/>
          <w:szCs w:val="18"/>
          <w:shd w:val="clear" w:color="auto" w:fill="FAFAFA"/>
        </w:rPr>
        <w:t>/api/home/app/findAppInvitationRecord</w:t>
      </w:r>
    </w:p>
    <w:p w:rsidR="008E68F1" w:rsidRPr="001059DE" w:rsidRDefault="008E68F1" w:rsidP="008E68F1">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8E68F1" w:rsidRPr="001059DE" w:rsidTr="008E6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E68F1" w:rsidRPr="001059DE" w:rsidRDefault="008E68F1" w:rsidP="008E68F1">
            <w:pPr>
              <w:rPr>
                <w:b w:val="0"/>
                <w:bCs w:val="0"/>
                <w:color w:val="000000" w:themeColor="text1"/>
              </w:rPr>
            </w:pPr>
            <w:r w:rsidRPr="001059DE">
              <w:rPr>
                <w:rFonts w:hint="eastAsia"/>
                <w:color w:val="000000" w:themeColor="text1"/>
              </w:rPr>
              <w:t>参数</w:t>
            </w:r>
          </w:p>
        </w:tc>
        <w:tc>
          <w:tcPr>
            <w:tcW w:w="1410" w:type="dxa"/>
            <w:vAlign w:val="center"/>
          </w:tcPr>
          <w:p w:rsidR="008E68F1" w:rsidRPr="001059DE" w:rsidRDefault="008E68F1"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E68F1" w:rsidRPr="001059DE" w:rsidRDefault="008E68F1"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E68F1"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8E68F1" w:rsidRPr="001059DE" w:rsidRDefault="008E68F1"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pageNum</w:t>
            </w:r>
          </w:p>
        </w:tc>
        <w:tc>
          <w:tcPr>
            <w:tcW w:w="1410" w:type="dxa"/>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rFonts w:hint="eastAsia"/>
                <w:color w:val="000000" w:themeColor="text1"/>
              </w:rPr>
              <w:t>1</w:t>
            </w:r>
          </w:p>
        </w:tc>
      </w:tr>
      <w:tr w:rsidR="008E68F1"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8E68F1" w:rsidRPr="001059DE" w:rsidRDefault="008E68F1"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pageSize</w:t>
            </w:r>
          </w:p>
        </w:tc>
        <w:tc>
          <w:tcPr>
            <w:tcW w:w="1410" w:type="dxa"/>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rFonts w:hint="eastAsia"/>
                <w:color w:val="000000" w:themeColor="text1"/>
              </w:rPr>
              <w:t>1</w:t>
            </w:r>
            <w:r w:rsidRPr="001059DE">
              <w:rPr>
                <w:color w:val="000000" w:themeColor="text1"/>
              </w:rPr>
              <w:t>0</w:t>
            </w:r>
          </w:p>
        </w:tc>
      </w:tr>
      <w:tr w:rsidR="008E68F1"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8E68F1" w:rsidRPr="001059DE" w:rsidRDefault="008E68F1"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8E68F1" w:rsidRPr="001059DE" w:rsidRDefault="008E68F1" w:rsidP="008E68F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用户ID</w:t>
            </w:r>
            <w:r w:rsidRPr="001059DE">
              <w:rPr>
                <w:rFonts w:cs="宋体" w:hint="default"/>
                <w:b/>
                <w:bCs/>
                <w:color w:val="008000"/>
                <w:sz w:val="18"/>
                <w:szCs w:val="18"/>
              </w:rPr>
              <w:t xml:space="preserve"> </w:t>
            </w:r>
          </w:p>
        </w:tc>
      </w:tr>
      <w:tr w:rsidR="008E68F1" w:rsidRPr="001059DE" w:rsidTr="008E68F1">
        <w:tc>
          <w:tcPr>
            <w:cnfStyle w:val="001000000000" w:firstRow="0" w:lastRow="0" w:firstColumn="1" w:lastColumn="0" w:oddVBand="0" w:evenVBand="0" w:oddHBand="0" w:evenHBand="0" w:firstRowFirstColumn="0" w:firstRowLastColumn="0" w:lastRowFirstColumn="0" w:lastRowLastColumn="0"/>
            <w:tcW w:w="1773" w:type="dxa"/>
            <w:vAlign w:val="center"/>
          </w:tcPr>
          <w:p w:rsidR="008E68F1" w:rsidRPr="001059DE" w:rsidRDefault="008E68F1" w:rsidP="008E68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8E68F1" w:rsidRPr="001059DE" w:rsidRDefault="008E68F1" w:rsidP="008E68F1">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p>
        </w:tc>
      </w:tr>
    </w:tbl>
    <w:p w:rsidR="008E68F1" w:rsidRPr="001059DE" w:rsidRDefault="008E68F1" w:rsidP="008E68F1"/>
    <w:p w:rsidR="008E68F1" w:rsidRPr="001059DE" w:rsidRDefault="008E68F1" w:rsidP="008E68F1">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271"/>
        <w:gridCol w:w="2126"/>
        <w:gridCol w:w="1985"/>
        <w:gridCol w:w="3546"/>
      </w:tblGrid>
      <w:tr w:rsidR="008E68F1" w:rsidRPr="001059DE" w:rsidTr="00991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E68F1" w:rsidRPr="001059DE" w:rsidRDefault="008E68F1" w:rsidP="008E68F1">
            <w:pPr>
              <w:rPr>
                <w:b w:val="0"/>
                <w:bCs w:val="0"/>
                <w:color w:val="000000" w:themeColor="text1"/>
              </w:rPr>
            </w:pPr>
            <w:r w:rsidRPr="001059DE">
              <w:rPr>
                <w:rFonts w:hint="eastAsia"/>
                <w:color w:val="000000" w:themeColor="text1"/>
              </w:rPr>
              <w:t>参数</w:t>
            </w:r>
          </w:p>
        </w:tc>
        <w:tc>
          <w:tcPr>
            <w:tcW w:w="7657" w:type="dxa"/>
            <w:gridSpan w:val="3"/>
            <w:vAlign w:val="center"/>
          </w:tcPr>
          <w:p w:rsidR="008E68F1" w:rsidRPr="001059DE" w:rsidRDefault="008E68F1" w:rsidP="008E68F1">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E68F1" w:rsidRPr="001059DE" w:rsidTr="00991DE6">
        <w:tc>
          <w:tcPr>
            <w:cnfStyle w:val="001000000000" w:firstRow="0" w:lastRow="0" w:firstColumn="1" w:lastColumn="0" w:oddVBand="0" w:evenVBand="0" w:oddHBand="0" w:evenHBand="0" w:firstRowFirstColumn="0" w:firstRowLastColumn="0" w:lastRowFirstColumn="0" w:lastRowLastColumn="0"/>
            <w:tcW w:w="1271" w:type="dxa"/>
            <w:vAlign w:val="center"/>
          </w:tcPr>
          <w:p w:rsidR="008E68F1" w:rsidRPr="001059DE" w:rsidRDefault="008E68F1" w:rsidP="008E68F1">
            <w:pPr>
              <w:rPr>
                <w:bCs w:val="0"/>
                <w:color w:val="000000" w:themeColor="text1"/>
                <w:szCs w:val="21"/>
              </w:rPr>
            </w:pPr>
            <w:r w:rsidRPr="001059DE">
              <w:rPr>
                <w:rFonts w:hint="eastAsia"/>
                <w:color w:val="000000" w:themeColor="text1"/>
                <w:szCs w:val="21"/>
              </w:rPr>
              <w:t>code</w:t>
            </w:r>
          </w:p>
        </w:tc>
        <w:tc>
          <w:tcPr>
            <w:tcW w:w="7657" w:type="dxa"/>
            <w:gridSpan w:val="3"/>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8E68F1" w:rsidRPr="001059DE" w:rsidTr="00991DE6">
        <w:tc>
          <w:tcPr>
            <w:cnfStyle w:val="001000000000" w:firstRow="0" w:lastRow="0" w:firstColumn="1" w:lastColumn="0" w:oddVBand="0" w:evenVBand="0" w:oddHBand="0" w:evenHBand="0" w:firstRowFirstColumn="0" w:firstRowLastColumn="0" w:lastRowFirstColumn="0" w:lastRowLastColumn="0"/>
            <w:tcW w:w="1271" w:type="dxa"/>
            <w:vAlign w:val="center"/>
          </w:tcPr>
          <w:p w:rsidR="008E68F1" w:rsidRPr="001059DE" w:rsidRDefault="008E68F1" w:rsidP="008E68F1">
            <w:pPr>
              <w:rPr>
                <w:bCs w:val="0"/>
                <w:color w:val="000000" w:themeColor="text1"/>
                <w:szCs w:val="21"/>
              </w:rPr>
            </w:pPr>
            <w:r w:rsidRPr="001059DE">
              <w:rPr>
                <w:rFonts w:hint="eastAsia"/>
                <w:color w:val="000000" w:themeColor="text1"/>
                <w:szCs w:val="21"/>
              </w:rPr>
              <w:t>message</w:t>
            </w:r>
          </w:p>
        </w:tc>
        <w:tc>
          <w:tcPr>
            <w:tcW w:w="7657" w:type="dxa"/>
            <w:gridSpan w:val="3"/>
            <w:vAlign w:val="center"/>
          </w:tcPr>
          <w:p w:rsidR="008E68F1" w:rsidRPr="001059DE" w:rsidRDefault="008E68F1" w:rsidP="008E68F1">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991DE6"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991DE6" w:rsidRPr="001059DE" w:rsidRDefault="00991DE6" w:rsidP="008E68F1">
            <w:pPr>
              <w:rPr>
                <w:b w:val="0"/>
                <w:bCs w:val="0"/>
                <w:color w:val="000000" w:themeColor="text1"/>
                <w:sz w:val="24"/>
                <w:szCs w:val="24"/>
              </w:rPr>
            </w:pPr>
            <w:r w:rsidRPr="001059DE">
              <w:rPr>
                <w:b w:val="0"/>
                <w:bCs w:val="0"/>
                <w:color w:val="000000" w:themeColor="text1"/>
                <w:sz w:val="24"/>
                <w:szCs w:val="24"/>
              </w:rPr>
              <w:t>data</w:t>
            </w:r>
          </w:p>
        </w:tc>
        <w:tc>
          <w:tcPr>
            <w:tcW w:w="2126" w:type="dxa"/>
            <w:vMerge w:val="restart"/>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985"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receiverName</w:t>
            </w:r>
          </w:p>
        </w:tc>
        <w:tc>
          <w:tcPr>
            <w:tcW w:w="3546"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好友姓名</w:t>
            </w:r>
          </w:p>
        </w:tc>
      </w:tr>
      <w:tr w:rsidR="00991DE6"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991DE6" w:rsidRPr="001059DE" w:rsidRDefault="00991DE6" w:rsidP="008E68F1">
            <w:pPr>
              <w:rPr>
                <w:b w:val="0"/>
                <w:bCs w:val="0"/>
                <w:color w:val="000000" w:themeColor="text1"/>
                <w:sz w:val="24"/>
                <w:szCs w:val="24"/>
              </w:rPr>
            </w:pPr>
          </w:p>
        </w:tc>
        <w:tc>
          <w:tcPr>
            <w:tcW w:w="2126" w:type="dxa"/>
            <w:vMerge/>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985"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receiverPhone</w:t>
            </w:r>
          </w:p>
        </w:tc>
        <w:tc>
          <w:tcPr>
            <w:tcW w:w="3546"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好友手机号码</w:t>
            </w:r>
          </w:p>
        </w:tc>
      </w:tr>
      <w:tr w:rsidR="00991DE6"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991DE6" w:rsidRPr="001059DE" w:rsidRDefault="00991DE6" w:rsidP="008E68F1">
            <w:pPr>
              <w:rPr>
                <w:b w:val="0"/>
                <w:bCs w:val="0"/>
                <w:color w:val="000000" w:themeColor="text1"/>
                <w:sz w:val="24"/>
                <w:szCs w:val="24"/>
              </w:rPr>
            </w:pPr>
          </w:p>
        </w:tc>
        <w:tc>
          <w:tcPr>
            <w:tcW w:w="2126" w:type="dxa"/>
            <w:vMerge/>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985"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regTime</w:t>
            </w:r>
          </w:p>
        </w:tc>
        <w:tc>
          <w:tcPr>
            <w:tcW w:w="3546"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注册时间</w:t>
            </w:r>
          </w:p>
        </w:tc>
      </w:tr>
      <w:tr w:rsidR="00991DE6"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991DE6" w:rsidRPr="001059DE" w:rsidRDefault="00991DE6" w:rsidP="008E68F1">
            <w:pPr>
              <w:rPr>
                <w:b w:val="0"/>
                <w:bCs w:val="0"/>
                <w:color w:val="000000" w:themeColor="text1"/>
                <w:sz w:val="24"/>
                <w:szCs w:val="24"/>
              </w:rPr>
            </w:pPr>
          </w:p>
        </w:tc>
        <w:tc>
          <w:tcPr>
            <w:tcW w:w="2126" w:type="dxa"/>
            <w:vMerge/>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985"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invitationAmt</w:t>
            </w:r>
          </w:p>
        </w:tc>
        <w:tc>
          <w:tcPr>
            <w:tcW w:w="3546"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邀请好友奖励</w:t>
            </w:r>
          </w:p>
        </w:tc>
      </w:tr>
      <w:tr w:rsidR="00991DE6"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991DE6" w:rsidRPr="001059DE" w:rsidRDefault="00991DE6" w:rsidP="008E68F1">
            <w:pPr>
              <w:rPr>
                <w:b w:val="0"/>
                <w:bCs w:val="0"/>
                <w:color w:val="000000" w:themeColor="text1"/>
                <w:sz w:val="24"/>
                <w:szCs w:val="24"/>
              </w:rPr>
            </w:pPr>
          </w:p>
        </w:tc>
        <w:tc>
          <w:tcPr>
            <w:tcW w:w="2126" w:type="dxa"/>
            <w:vMerge/>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985"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m</w:t>
            </w:r>
            <w:r w:rsidRPr="001059DE">
              <w:rPr>
                <w:rFonts w:hint="eastAsia"/>
              </w:rPr>
              <w:t>ark</w:t>
            </w:r>
          </w:p>
        </w:tc>
        <w:tc>
          <w:tcPr>
            <w:tcW w:w="3546" w:type="dxa"/>
            <w:vAlign w:val="center"/>
          </w:tcPr>
          <w:p w:rsidR="00991DE6" w:rsidRPr="001059DE" w:rsidRDefault="00991DE6"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备注</w:t>
            </w:r>
          </w:p>
        </w:tc>
      </w:tr>
      <w:tr w:rsidR="008E68F1"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8E68F1" w:rsidRPr="001059DE" w:rsidRDefault="008E68F1" w:rsidP="008E68F1">
            <w:pPr>
              <w:rPr>
                <w:b w:val="0"/>
                <w:bCs w:val="0"/>
                <w:color w:val="000000" w:themeColor="text1"/>
                <w:sz w:val="24"/>
                <w:szCs w:val="24"/>
              </w:rPr>
            </w:pPr>
          </w:p>
        </w:tc>
        <w:tc>
          <w:tcPr>
            <w:tcW w:w="2126" w:type="dxa"/>
            <w:vAlign w:val="center"/>
          </w:tcPr>
          <w:p w:rsidR="008E68F1" w:rsidRPr="001059DE" w:rsidRDefault="008E68F1"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c</w:t>
            </w:r>
            <w:r w:rsidRPr="001059DE">
              <w:t>ount</w:t>
            </w:r>
          </w:p>
        </w:tc>
        <w:tc>
          <w:tcPr>
            <w:tcW w:w="1985" w:type="dxa"/>
            <w:vAlign w:val="center"/>
          </w:tcPr>
          <w:p w:rsidR="008E68F1" w:rsidRPr="001059DE" w:rsidRDefault="008E68F1"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3546" w:type="dxa"/>
            <w:vAlign w:val="center"/>
          </w:tcPr>
          <w:p w:rsidR="008E68F1" w:rsidRPr="001059DE" w:rsidRDefault="008E68F1" w:rsidP="008E68F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r>
      <w:tr w:rsidR="00C71091"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71091" w:rsidRPr="001059DE" w:rsidRDefault="00C71091" w:rsidP="00C71091">
            <w:pPr>
              <w:rPr>
                <w:b w:val="0"/>
                <w:bCs w:val="0"/>
                <w:color w:val="000000" w:themeColor="text1"/>
                <w:sz w:val="24"/>
                <w:szCs w:val="24"/>
              </w:rPr>
            </w:pPr>
          </w:p>
        </w:tc>
        <w:tc>
          <w:tcPr>
            <w:tcW w:w="2126" w:type="dxa"/>
            <w:vMerge w:val="restart"/>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ascii="宋体" w:hAnsi="宋体" w:cs="宋体"/>
                <w:color w:val="000000"/>
                <w:sz w:val="22"/>
                <w:lang w:bidi="ar"/>
              </w:rPr>
              <w:t>invitationDetail</w:t>
            </w:r>
          </w:p>
        </w:tc>
        <w:tc>
          <w:tcPr>
            <w:tcW w:w="1985" w:type="dxa"/>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invitationTotalAmt</w:t>
            </w:r>
          </w:p>
        </w:tc>
        <w:tc>
          <w:tcPr>
            <w:tcW w:w="3546" w:type="dxa"/>
            <w:vAlign w:val="center"/>
          </w:tcPr>
          <w:p w:rsidR="00C71091" w:rsidRPr="001059DE" w:rsidRDefault="000C6C85"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累计奖励</w:t>
            </w:r>
            <w:r w:rsidR="00C71091" w:rsidRPr="001059DE">
              <w:rPr>
                <w:rFonts w:hint="eastAsia"/>
              </w:rPr>
              <w:t>金额</w:t>
            </w:r>
          </w:p>
        </w:tc>
      </w:tr>
      <w:tr w:rsidR="00C71091"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71091" w:rsidRPr="001059DE" w:rsidRDefault="00C71091" w:rsidP="00C71091">
            <w:pPr>
              <w:rPr>
                <w:b w:val="0"/>
                <w:bCs w:val="0"/>
                <w:color w:val="000000" w:themeColor="text1"/>
                <w:sz w:val="24"/>
                <w:szCs w:val="24"/>
              </w:rPr>
            </w:pPr>
          </w:p>
        </w:tc>
        <w:tc>
          <w:tcPr>
            <w:tcW w:w="2126" w:type="dxa"/>
            <w:vMerge/>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1985" w:type="dxa"/>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investTotalAmt</w:t>
            </w:r>
          </w:p>
        </w:tc>
        <w:tc>
          <w:tcPr>
            <w:tcW w:w="3546" w:type="dxa"/>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累计好友金额</w:t>
            </w:r>
          </w:p>
        </w:tc>
      </w:tr>
      <w:tr w:rsidR="00C71091" w:rsidRPr="001059DE" w:rsidTr="00991DE6">
        <w:trPr>
          <w:trHeight w:val="41"/>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71091" w:rsidRPr="001059DE" w:rsidRDefault="00C71091" w:rsidP="00C71091">
            <w:pPr>
              <w:rPr>
                <w:b w:val="0"/>
                <w:bCs w:val="0"/>
                <w:color w:val="000000" w:themeColor="text1"/>
                <w:sz w:val="24"/>
                <w:szCs w:val="24"/>
              </w:rPr>
            </w:pPr>
          </w:p>
        </w:tc>
        <w:tc>
          <w:tcPr>
            <w:tcW w:w="2126" w:type="dxa"/>
            <w:vMerge/>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1985" w:type="dxa"/>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receiverNum</w:t>
            </w:r>
          </w:p>
        </w:tc>
        <w:tc>
          <w:tcPr>
            <w:tcW w:w="3546" w:type="dxa"/>
            <w:vAlign w:val="center"/>
          </w:tcPr>
          <w:p w:rsidR="00C71091" w:rsidRPr="001059DE" w:rsidRDefault="00C71091" w:rsidP="00C71091">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累计邀请好友人数</w:t>
            </w:r>
          </w:p>
        </w:tc>
      </w:tr>
    </w:tbl>
    <w:p w:rsidR="008E68F1" w:rsidRPr="001059DE" w:rsidRDefault="008E68F1" w:rsidP="008E68F1"/>
    <w:p w:rsidR="008458A9" w:rsidRPr="0033237D" w:rsidRDefault="008458A9" w:rsidP="008458A9">
      <w:pPr>
        <w:pStyle w:val="3"/>
        <w:rPr>
          <w:color w:val="FF0000"/>
          <w:highlight w:val="yellow"/>
        </w:rPr>
      </w:pPr>
      <w:r w:rsidRPr="0033237D">
        <w:rPr>
          <w:rFonts w:hint="eastAsia"/>
          <w:color w:val="FF0000"/>
          <w:highlight w:val="yellow"/>
        </w:rPr>
        <w:t>公司新鲜事</w:t>
      </w:r>
    </w:p>
    <w:p w:rsidR="008458A9" w:rsidRPr="001059DE" w:rsidRDefault="008458A9" w:rsidP="008458A9">
      <w:pPr>
        <w:pStyle w:val="4"/>
        <w:rPr>
          <w:color w:val="000000" w:themeColor="text1"/>
        </w:rPr>
      </w:pPr>
      <w:r w:rsidRPr="001059DE">
        <w:rPr>
          <w:rFonts w:hint="eastAsia"/>
          <w:color w:val="000000" w:themeColor="text1"/>
        </w:rPr>
        <w:t>输入</w:t>
      </w:r>
    </w:p>
    <w:p w:rsidR="008458A9" w:rsidRPr="001059DE" w:rsidRDefault="008458A9" w:rsidP="008458A9">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8458A9" w:rsidRPr="001059DE" w:rsidRDefault="008458A9" w:rsidP="008458A9">
      <w:pPr>
        <w:pStyle w:val="HTML"/>
        <w:shd w:val="clear" w:color="auto" w:fill="FFFFFF"/>
        <w:rPr>
          <w:rFonts w:asciiTheme="minorEastAsia" w:eastAsiaTheme="minorEastAsia" w:hAnsiTheme="minorEastAsia" w:cs="Helvetica" w:hint="default"/>
          <w:sz w:val="18"/>
          <w:szCs w:val="18"/>
          <w:shd w:val="clear" w:color="auto" w:fill="FAFAFA"/>
        </w:rPr>
      </w:pPr>
      <w:r w:rsidRPr="001059DE">
        <w:rPr>
          <w:rFonts w:asciiTheme="minorEastAsia" w:eastAsiaTheme="minorEastAsia" w:hAnsiTheme="minorEastAsia" w:cstheme="minorEastAsia"/>
          <w:kern w:val="2"/>
          <w:sz w:val="21"/>
          <w:szCs w:val="22"/>
        </w:rPr>
        <w:t>请求URL：http://平台域名</w:t>
      </w:r>
      <w:r w:rsidR="00055E63" w:rsidRPr="001059DE">
        <w:rPr>
          <w:rFonts w:asciiTheme="minorEastAsia" w:eastAsiaTheme="minorEastAsia" w:hAnsiTheme="minorEastAsia" w:cs="Helvetica"/>
          <w:sz w:val="18"/>
          <w:szCs w:val="18"/>
          <w:shd w:val="clear" w:color="auto" w:fill="FAFAFA"/>
        </w:rPr>
        <w:t>/api/home/app/findAppNewsList</w:t>
      </w:r>
    </w:p>
    <w:p w:rsidR="008458A9" w:rsidRPr="001059DE" w:rsidRDefault="008458A9" w:rsidP="008458A9">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8458A9"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rPr>
                <w:b w:val="0"/>
                <w:bCs w:val="0"/>
                <w:color w:val="000000" w:themeColor="text1"/>
              </w:rPr>
            </w:pPr>
            <w:r w:rsidRPr="001059DE">
              <w:rPr>
                <w:rFonts w:hint="eastAsia"/>
                <w:color w:val="000000" w:themeColor="text1"/>
              </w:rPr>
              <w:t>参数</w:t>
            </w:r>
          </w:p>
        </w:tc>
        <w:tc>
          <w:tcPr>
            <w:tcW w:w="1410" w:type="dxa"/>
            <w:vAlign w:val="center"/>
          </w:tcPr>
          <w:p w:rsidR="008458A9" w:rsidRPr="001059DE" w:rsidRDefault="008458A9"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8458A9" w:rsidRPr="001059DE" w:rsidRDefault="008458A9"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458A9"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pageNum</w:t>
            </w:r>
          </w:p>
        </w:tc>
        <w:tc>
          <w:tcPr>
            <w:tcW w:w="1410" w:type="dxa"/>
            <w:vAlign w:val="center"/>
          </w:tcPr>
          <w:p w:rsidR="008458A9" w:rsidRPr="001059DE" w:rsidRDefault="008458A9" w:rsidP="0092270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8458A9" w:rsidRPr="001059DE" w:rsidRDefault="008458A9"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rFonts w:hint="eastAsia"/>
                <w:color w:val="000000" w:themeColor="text1"/>
              </w:rPr>
              <w:t>1</w:t>
            </w:r>
          </w:p>
        </w:tc>
      </w:tr>
      <w:tr w:rsidR="008458A9"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pageSize</w:t>
            </w:r>
          </w:p>
        </w:tc>
        <w:tc>
          <w:tcPr>
            <w:tcW w:w="1410" w:type="dxa"/>
            <w:vAlign w:val="center"/>
          </w:tcPr>
          <w:p w:rsidR="008458A9" w:rsidRPr="001059DE" w:rsidRDefault="008458A9" w:rsidP="0092270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8458A9" w:rsidRPr="001059DE" w:rsidRDefault="008458A9" w:rsidP="008458A9">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color w:val="000000" w:themeColor="text1"/>
              </w:rPr>
              <w:t>5</w:t>
            </w:r>
          </w:p>
        </w:tc>
      </w:tr>
      <w:tr w:rsidR="008458A9"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8458A9" w:rsidRPr="001059DE" w:rsidRDefault="008458A9" w:rsidP="0092270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8458A9" w:rsidRPr="001059DE" w:rsidRDefault="008458A9" w:rsidP="0092270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p>
        </w:tc>
      </w:tr>
    </w:tbl>
    <w:p w:rsidR="008E68F1" w:rsidRPr="001059DE" w:rsidRDefault="008E68F1" w:rsidP="008E68F1"/>
    <w:p w:rsidR="008458A9" w:rsidRPr="001059DE" w:rsidRDefault="008458A9" w:rsidP="008458A9">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1166"/>
        <w:gridCol w:w="1592"/>
        <w:gridCol w:w="4397"/>
      </w:tblGrid>
      <w:tr w:rsidR="008458A9"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rPr>
                <w:b w:val="0"/>
                <w:bCs w:val="0"/>
                <w:color w:val="000000" w:themeColor="text1"/>
              </w:rPr>
            </w:pPr>
            <w:r w:rsidRPr="001059DE">
              <w:rPr>
                <w:rFonts w:hint="eastAsia"/>
                <w:color w:val="000000" w:themeColor="text1"/>
              </w:rPr>
              <w:t>参数</w:t>
            </w:r>
          </w:p>
        </w:tc>
        <w:tc>
          <w:tcPr>
            <w:tcW w:w="7155" w:type="dxa"/>
            <w:gridSpan w:val="3"/>
            <w:vAlign w:val="center"/>
          </w:tcPr>
          <w:p w:rsidR="008458A9" w:rsidRPr="001059DE" w:rsidRDefault="008458A9"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8458A9"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8458A9" w:rsidRPr="001059DE" w:rsidRDefault="008458A9"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8458A9"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8458A9" w:rsidRPr="001059DE" w:rsidRDefault="008458A9" w:rsidP="00922702">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8458A9" w:rsidRPr="001059DE" w:rsidRDefault="008458A9"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055E63" w:rsidRPr="001059DE" w:rsidRDefault="00055E63" w:rsidP="00922702">
            <w:pPr>
              <w:rPr>
                <w:b w:val="0"/>
                <w:bCs w:val="0"/>
                <w:color w:val="000000" w:themeColor="text1"/>
                <w:sz w:val="24"/>
                <w:szCs w:val="24"/>
              </w:rPr>
            </w:pPr>
            <w:r w:rsidRPr="001059DE">
              <w:rPr>
                <w:b w:val="0"/>
                <w:bCs w:val="0"/>
                <w:color w:val="000000" w:themeColor="text1"/>
                <w:sz w:val="24"/>
                <w:szCs w:val="24"/>
              </w:rPr>
              <w:t>data</w:t>
            </w:r>
          </w:p>
        </w:tc>
        <w:tc>
          <w:tcPr>
            <w:tcW w:w="1166" w:type="dxa"/>
            <w:vMerge w:val="restart"/>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title</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summary</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摘要</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b w:val="0"/>
                <w:bCs w:val="0"/>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content</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b w:val="0"/>
                <w:bCs w:val="0"/>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releaseDate</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发布日期</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b w:val="0"/>
                <w:bCs w:val="0"/>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releaseTime</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b w:val="0"/>
                <w:bCs w:val="0"/>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releaseTimeStr</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发布日期（格式：年</w:t>
            </w:r>
            <w:r w:rsidRPr="001059DE">
              <w:rPr>
                <w:rFonts w:hint="eastAsia"/>
              </w:rPr>
              <w:t>-</w:t>
            </w:r>
            <w:r w:rsidRPr="001059DE">
              <w:rPr>
                <w:rFonts w:hint="eastAsia"/>
              </w:rPr>
              <w:t>月</w:t>
            </w:r>
            <w:r w:rsidRPr="001059DE">
              <w:rPr>
                <w:rFonts w:hint="eastAsia"/>
              </w:rPr>
              <w:t>-</w:t>
            </w:r>
            <w:r w:rsidRPr="001059DE">
              <w:rPr>
                <w:rFonts w:hint="eastAsia"/>
              </w:rPr>
              <w:t>日）</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b w:val="0"/>
                <w:bCs w:val="0"/>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newsSource</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来源</w:t>
            </w:r>
          </w:p>
        </w:tc>
      </w:tr>
      <w:tr w:rsidR="00055E63"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055E63" w:rsidRPr="001059DE" w:rsidRDefault="00055E63" w:rsidP="00922702">
            <w:pPr>
              <w:rPr>
                <w:b w:val="0"/>
                <w:bCs w:val="0"/>
                <w:color w:val="000000" w:themeColor="text1"/>
                <w:sz w:val="24"/>
                <w:szCs w:val="24"/>
              </w:rPr>
            </w:pPr>
          </w:p>
        </w:tc>
        <w:tc>
          <w:tcPr>
            <w:tcW w:w="1166" w:type="dxa"/>
            <w:vMerge/>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u</w:t>
            </w:r>
            <w:r w:rsidRPr="001059DE">
              <w:t>rl</w:t>
            </w:r>
          </w:p>
        </w:tc>
        <w:tc>
          <w:tcPr>
            <w:tcW w:w="4397" w:type="dxa"/>
            <w:vAlign w:val="center"/>
          </w:tcPr>
          <w:p w:rsidR="00055E63" w:rsidRPr="001059DE" w:rsidRDefault="00055E63"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详情链接</w:t>
            </w:r>
          </w:p>
        </w:tc>
      </w:tr>
      <w:tr w:rsidR="008458A9"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458A9" w:rsidRPr="001059DE" w:rsidRDefault="008458A9" w:rsidP="00922702">
            <w:pPr>
              <w:rPr>
                <w:b w:val="0"/>
                <w:bCs w:val="0"/>
                <w:color w:val="000000" w:themeColor="text1"/>
                <w:sz w:val="24"/>
                <w:szCs w:val="24"/>
              </w:rPr>
            </w:pPr>
          </w:p>
        </w:tc>
        <w:tc>
          <w:tcPr>
            <w:tcW w:w="1166" w:type="dxa"/>
            <w:vAlign w:val="center"/>
          </w:tcPr>
          <w:p w:rsidR="008458A9" w:rsidRPr="001059DE" w:rsidRDefault="008458A9"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c</w:t>
            </w:r>
            <w:r w:rsidRPr="001059DE">
              <w:t>ount</w:t>
            </w:r>
          </w:p>
        </w:tc>
        <w:tc>
          <w:tcPr>
            <w:tcW w:w="1592" w:type="dxa"/>
            <w:vAlign w:val="center"/>
          </w:tcPr>
          <w:p w:rsidR="008458A9" w:rsidRPr="001059DE" w:rsidRDefault="008458A9"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397" w:type="dxa"/>
            <w:vAlign w:val="center"/>
          </w:tcPr>
          <w:p w:rsidR="008458A9" w:rsidRPr="001059DE" w:rsidRDefault="008458A9"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r>
    </w:tbl>
    <w:p w:rsidR="008458A9" w:rsidRPr="001059DE" w:rsidRDefault="008458A9" w:rsidP="008E68F1"/>
    <w:p w:rsidR="00275BC1" w:rsidRPr="0033237D" w:rsidRDefault="00275BC1" w:rsidP="00275BC1">
      <w:pPr>
        <w:pStyle w:val="3"/>
        <w:rPr>
          <w:color w:val="000000" w:themeColor="text1"/>
          <w:highlight w:val="yellow"/>
        </w:rPr>
      </w:pPr>
      <w:r w:rsidRPr="0033237D">
        <w:rPr>
          <w:rFonts w:hint="eastAsia"/>
          <w:color w:val="000000" w:themeColor="text1"/>
          <w:highlight w:val="yellow"/>
        </w:rPr>
        <w:t>帮助中心</w:t>
      </w:r>
    </w:p>
    <w:p w:rsidR="008458A9" w:rsidRPr="001059DE" w:rsidRDefault="008458A9" w:rsidP="008E68F1"/>
    <w:p w:rsidR="00275BC1" w:rsidRPr="001059DE" w:rsidRDefault="00275BC1" w:rsidP="00275BC1">
      <w:pPr>
        <w:pStyle w:val="4"/>
        <w:rPr>
          <w:color w:val="000000" w:themeColor="text1"/>
        </w:rPr>
      </w:pPr>
      <w:r w:rsidRPr="001059DE">
        <w:rPr>
          <w:rFonts w:hint="eastAsia"/>
          <w:color w:val="000000" w:themeColor="text1"/>
        </w:rPr>
        <w:t>输入</w:t>
      </w:r>
    </w:p>
    <w:p w:rsidR="00275BC1" w:rsidRPr="001059DE" w:rsidRDefault="00275BC1" w:rsidP="00275BC1">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75BC1" w:rsidRPr="001059DE" w:rsidRDefault="00275BC1" w:rsidP="00275BC1">
      <w:pPr>
        <w:pStyle w:val="HTML"/>
        <w:shd w:val="clear" w:color="auto" w:fill="FFFFFF"/>
        <w:rPr>
          <w:rFonts w:asciiTheme="minorEastAsia" w:eastAsiaTheme="minorEastAsia" w:hAnsiTheme="minorEastAsia" w:cs="Helvetica" w:hint="default"/>
          <w:sz w:val="18"/>
          <w:szCs w:val="18"/>
          <w:shd w:val="clear" w:color="auto" w:fill="FAFAFA"/>
        </w:rPr>
      </w:pPr>
      <w:r w:rsidRPr="001059DE">
        <w:rPr>
          <w:rFonts w:asciiTheme="minorEastAsia" w:eastAsiaTheme="minorEastAsia" w:hAnsiTheme="minorEastAsia" w:cstheme="minorEastAsia"/>
          <w:kern w:val="2"/>
          <w:sz w:val="21"/>
          <w:szCs w:val="22"/>
        </w:rPr>
        <w:t>请求URL：http://平台域名</w:t>
      </w:r>
      <w:r w:rsidRPr="001059DE">
        <w:rPr>
          <w:rFonts w:asciiTheme="minorEastAsia" w:eastAsiaTheme="minorEastAsia" w:hAnsiTheme="minorEastAsia" w:cs="Helvetica"/>
          <w:sz w:val="18"/>
          <w:szCs w:val="18"/>
          <w:shd w:val="clear" w:color="auto" w:fill="FAFAFA"/>
        </w:rPr>
        <w:t>/api/home/pc/findHelpCenterList</w:t>
      </w:r>
    </w:p>
    <w:p w:rsidR="00275BC1" w:rsidRPr="001059DE" w:rsidRDefault="00275BC1" w:rsidP="00275BC1">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275BC1"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rPr>
                <w:b w:val="0"/>
                <w:bCs w:val="0"/>
                <w:color w:val="000000" w:themeColor="text1"/>
              </w:rPr>
            </w:pPr>
            <w:r w:rsidRPr="001059DE">
              <w:rPr>
                <w:rFonts w:hint="eastAsia"/>
                <w:color w:val="000000" w:themeColor="text1"/>
              </w:rPr>
              <w:t>参数</w:t>
            </w:r>
          </w:p>
        </w:tc>
        <w:tc>
          <w:tcPr>
            <w:tcW w:w="1410" w:type="dxa"/>
            <w:vAlign w:val="center"/>
          </w:tcPr>
          <w:p w:rsidR="00275BC1" w:rsidRPr="001059DE" w:rsidRDefault="00275BC1"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75BC1" w:rsidRPr="001059DE" w:rsidRDefault="00275BC1"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75BC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pageNum</w:t>
            </w:r>
          </w:p>
        </w:tc>
        <w:tc>
          <w:tcPr>
            <w:tcW w:w="1410" w:type="dxa"/>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rFonts w:hint="eastAsia"/>
                <w:color w:val="000000" w:themeColor="text1"/>
              </w:rPr>
              <w:t>1</w:t>
            </w:r>
          </w:p>
        </w:tc>
      </w:tr>
      <w:tr w:rsidR="00275BC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pageSize</w:t>
            </w:r>
          </w:p>
        </w:tc>
        <w:tc>
          <w:tcPr>
            <w:tcW w:w="1410" w:type="dxa"/>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color w:val="000000" w:themeColor="text1"/>
              </w:rPr>
              <w:t>5</w:t>
            </w:r>
          </w:p>
        </w:tc>
      </w:tr>
      <w:tr w:rsidR="00275BC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275BC1" w:rsidRPr="001059DE" w:rsidRDefault="00275BC1" w:rsidP="0092270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p>
        </w:tc>
      </w:tr>
    </w:tbl>
    <w:p w:rsidR="00275BC1" w:rsidRPr="001059DE" w:rsidRDefault="00275BC1" w:rsidP="00275BC1"/>
    <w:p w:rsidR="00275BC1" w:rsidRPr="001059DE" w:rsidRDefault="00275BC1" w:rsidP="00275BC1">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166"/>
        <w:gridCol w:w="1592"/>
        <w:gridCol w:w="4397"/>
      </w:tblGrid>
      <w:tr w:rsidR="00275BC1"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rPr>
                <w:b w:val="0"/>
                <w:bCs w:val="0"/>
                <w:color w:val="000000" w:themeColor="text1"/>
              </w:rPr>
            </w:pPr>
            <w:r w:rsidRPr="001059DE">
              <w:rPr>
                <w:rFonts w:hint="eastAsia"/>
                <w:color w:val="000000" w:themeColor="text1"/>
              </w:rPr>
              <w:t>参数</w:t>
            </w:r>
          </w:p>
        </w:tc>
        <w:tc>
          <w:tcPr>
            <w:tcW w:w="7155" w:type="dxa"/>
            <w:gridSpan w:val="3"/>
            <w:vAlign w:val="center"/>
          </w:tcPr>
          <w:p w:rsidR="00275BC1" w:rsidRPr="001059DE" w:rsidRDefault="00275BC1"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75BC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75BC1"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275BC1" w:rsidRPr="001059DE" w:rsidRDefault="00275BC1" w:rsidP="00922702">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275BC1" w:rsidRPr="001059DE" w:rsidRDefault="00275BC1"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275BC1"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275BC1" w:rsidRPr="001059DE" w:rsidRDefault="00275BC1" w:rsidP="00922702">
            <w:pPr>
              <w:rPr>
                <w:b w:val="0"/>
                <w:bCs w:val="0"/>
                <w:color w:val="000000" w:themeColor="text1"/>
                <w:sz w:val="24"/>
                <w:szCs w:val="24"/>
              </w:rPr>
            </w:pPr>
            <w:r w:rsidRPr="001059DE">
              <w:rPr>
                <w:b w:val="0"/>
                <w:bCs w:val="0"/>
                <w:color w:val="000000" w:themeColor="text1"/>
                <w:sz w:val="24"/>
                <w:szCs w:val="24"/>
              </w:rPr>
              <w:t>data</w:t>
            </w:r>
          </w:p>
        </w:tc>
        <w:tc>
          <w:tcPr>
            <w:tcW w:w="1166" w:type="dxa"/>
            <w:vMerge w:val="restart"/>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592"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title</w:t>
            </w:r>
          </w:p>
        </w:tc>
        <w:tc>
          <w:tcPr>
            <w:tcW w:w="4397"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r>
      <w:tr w:rsidR="00275BC1"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5BC1" w:rsidRPr="001059DE" w:rsidRDefault="00275BC1" w:rsidP="00922702">
            <w:pPr>
              <w:rPr>
                <w:b w:val="0"/>
                <w:bCs w:val="0"/>
                <w:color w:val="000000" w:themeColor="text1"/>
                <w:sz w:val="24"/>
                <w:szCs w:val="24"/>
              </w:rPr>
            </w:pPr>
          </w:p>
        </w:tc>
        <w:tc>
          <w:tcPr>
            <w:tcW w:w="1166" w:type="dxa"/>
            <w:vMerge/>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content</w:t>
            </w:r>
          </w:p>
        </w:tc>
        <w:tc>
          <w:tcPr>
            <w:tcW w:w="4397"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r>
      <w:tr w:rsidR="00275BC1"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5BC1" w:rsidRPr="001059DE" w:rsidRDefault="00275BC1" w:rsidP="00922702">
            <w:pPr>
              <w:rPr>
                <w:b w:val="0"/>
                <w:bCs w:val="0"/>
                <w:color w:val="000000" w:themeColor="text1"/>
                <w:sz w:val="24"/>
                <w:szCs w:val="24"/>
              </w:rPr>
            </w:pPr>
          </w:p>
        </w:tc>
        <w:tc>
          <w:tcPr>
            <w:tcW w:w="1166" w:type="dxa"/>
            <w:vMerge/>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releaseDate</w:t>
            </w:r>
          </w:p>
        </w:tc>
        <w:tc>
          <w:tcPr>
            <w:tcW w:w="4397"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发布日期</w:t>
            </w:r>
          </w:p>
        </w:tc>
      </w:tr>
      <w:tr w:rsidR="00275BC1"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5BC1" w:rsidRPr="001059DE" w:rsidRDefault="00275BC1" w:rsidP="00922702">
            <w:pPr>
              <w:rPr>
                <w:b w:val="0"/>
                <w:bCs w:val="0"/>
                <w:color w:val="000000" w:themeColor="text1"/>
                <w:sz w:val="24"/>
                <w:szCs w:val="24"/>
              </w:rPr>
            </w:pPr>
          </w:p>
        </w:tc>
        <w:tc>
          <w:tcPr>
            <w:tcW w:w="1166" w:type="dxa"/>
            <w:vMerge/>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releaseTime</w:t>
            </w:r>
          </w:p>
        </w:tc>
        <w:tc>
          <w:tcPr>
            <w:tcW w:w="4397"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275BC1"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5BC1" w:rsidRPr="001059DE" w:rsidRDefault="00275BC1" w:rsidP="00922702">
            <w:pPr>
              <w:rPr>
                <w:b w:val="0"/>
                <w:bCs w:val="0"/>
                <w:color w:val="000000" w:themeColor="text1"/>
                <w:sz w:val="24"/>
                <w:szCs w:val="24"/>
              </w:rPr>
            </w:pPr>
          </w:p>
        </w:tc>
        <w:tc>
          <w:tcPr>
            <w:tcW w:w="1166" w:type="dxa"/>
            <w:vMerge/>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questionType</w:t>
            </w:r>
          </w:p>
        </w:tc>
        <w:tc>
          <w:tcPr>
            <w:tcW w:w="4397"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帮助问题类型：</w:t>
            </w:r>
            <w:r w:rsidRPr="001059DE">
              <w:rPr>
                <w:rFonts w:hint="eastAsia"/>
              </w:rPr>
              <w:t>0</w:t>
            </w:r>
            <w:r w:rsidRPr="001059DE">
              <w:rPr>
                <w:rFonts w:hint="eastAsia"/>
              </w:rPr>
              <w:t>：安全与隐私；</w:t>
            </w:r>
            <w:r w:rsidRPr="001059DE">
              <w:rPr>
                <w:rFonts w:hint="eastAsia"/>
              </w:rPr>
              <w:t>1</w:t>
            </w:r>
            <w:r w:rsidRPr="001059DE">
              <w:rPr>
                <w:rFonts w:hint="eastAsia"/>
              </w:rPr>
              <w:t>：出借与借款；</w:t>
            </w:r>
            <w:r w:rsidRPr="001059DE">
              <w:rPr>
                <w:rFonts w:hint="eastAsia"/>
              </w:rPr>
              <w:t>2</w:t>
            </w:r>
            <w:r w:rsidRPr="001059DE">
              <w:rPr>
                <w:rFonts w:hint="eastAsia"/>
              </w:rPr>
              <w:t>：充值与提现；</w:t>
            </w:r>
            <w:r w:rsidRPr="001059DE">
              <w:rPr>
                <w:rFonts w:hint="eastAsia"/>
              </w:rPr>
              <w:t>3</w:t>
            </w:r>
            <w:r w:rsidRPr="001059DE">
              <w:rPr>
                <w:rFonts w:hint="eastAsia"/>
              </w:rPr>
              <w:t>：名词解释；</w:t>
            </w:r>
            <w:r w:rsidRPr="001059DE">
              <w:rPr>
                <w:rFonts w:hint="eastAsia"/>
              </w:rPr>
              <w:t>4</w:t>
            </w:r>
            <w:r w:rsidRPr="001059DE">
              <w:rPr>
                <w:rFonts w:hint="eastAsia"/>
              </w:rPr>
              <w:t>：法律声明</w:t>
            </w:r>
          </w:p>
        </w:tc>
      </w:tr>
      <w:tr w:rsidR="00275BC1"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275BC1" w:rsidRPr="001059DE" w:rsidRDefault="00275BC1" w:rsidP="00922702">
            <w:pPr>
              <w:rPr>
                <w:b w:val="0"/>
                <w:bCs w:val="0"/>
                <w:color w:val="000000" w:themeColor="text1"/>
                <w:sz w:val="24"/>
                <w:szCs w:val="24"/>
              </w:rPr>
            </w:pPr>
          </w:p>
        </w:tc>
        <w:tc>
          <w:tcPr>
            <w:tcW w:w="1166"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c</w:t>
            </w:r>
            <w:r w:rsidRPr="001059DE">
              <w:t>ount</w:t>
            </w:r>
          </w:p>
        </w:tc>
        <w:tc>
          <w:tcPr>
            <w:tcW w:w="1592"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397" w:type="dxa"/>
            <w:vAlign w:val="center"/>
          </w:tcPr>
          <w:p w:rsidR="00275BC1" w:rsidRPr="001059DE" w:rsidRDefault="00275BC1"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r>
    </w:tbl>
    <w:p w:rsidR="00275BC1" w:rsidRPr="001059DE" w:rsidRDefault="00275BC1" w:rsidP="008E68F1"/>
    <w:p w:rsidR="004E696B" w:rsidRPr="0033237D" w:rsidRDefault="004E696B" w:rsidP="004E696B">
      <w:pPr>
        <w:pStyle w:val="3"/>
        <w:rPr>
          <w:color w:val="000000" w:themeColor="text1"/>
          <w:highlight w:val="yellow"/>
        </w:rPr>
      </w:pPr>
      <w:r w:rsidRPr="0033237D">
        <w:rPr>
          <w:rFonts w:hint="eastAsia"/>
          <w:color w:val="000000" w:themeColor="text1"/>
          <w:highlight w:val="yellow"/>
        </w:rPr>
        <w:t>公告</w:t>
      </w:r>
    </w:p>
    <w:p w:rsidR="004E696B" w:rsidRPr="001059DE" w:rsidRDefault="004E696B" w:rsidP="004E696B"/>
    <w:p w:rsidR="004E696B" w:rsidRPr="001059DE" w:rsidRDefault="004E696B" w:rsidP="004E696B">
      <w:pPr>
        <w:pStyle w:val="4"/>
        <w:rPr>
          <w:color w:val="000000" w:themeColor="text1"/>
        </w:rPr>
      </w:pPr>
      <w:r w:rsidRPr="001059DE">
        <w:rPr>
          <w:rFonts w:hint="eastAsia"/>
          <w:color w:val="000000" w:themeColor="text1"/>
        </w:rPr>
        <w:t>输入</w:t>
      </w:r>
    </w:p>
    <w:p w:rsidR="004E696B" w:rsidRPr="001059DE" w:rsidRDefault="004E696B" w:rsidP="004E696B">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4E696B" w:rsidRPr="001059DE" w:rsidRDefault="004E696B" w:rsidP="004E696B">
      <w:pPr>
        <w:pStyle w:val="HTML"/>
        <w:shd w:val="clear" w:color="auto" w:fill="FFFFFF"/>
        <w:rPr>
          <w:rFonts w:asciiTheme="minorEastAsia" w:eastAsiaTheme="minorEastAsia" w:hAnsiTheme="minorEastAsia" w:cs="Helvetica" w:hint="default"/>
          <w:sz w:val="18"/>
          <w:szCs w:val="18"/>
          <w:shd w:val="clear" w:color="auto" w:fill="FAFAFA"/>
        </w:rPr>
      </w:pPr>
      <w:r w:rsidRPr="001059DE">
        <w:rPr>
          <w:rFonts w:asciiTheme="minorEastAsia" w:eastAsiaTheme="minorEastAsia" w:hAnsiTheme="minorEastAsia" w:cstheme="minorEastAsia"/>
          <w:kern w:val="2"/>
          <w:sz w:val="21"/>
          <w:szCs w:val="22"/>
        </w:rPr>
        <w:t>请求URL：http://平台域名</w:t>
      </w:r>
      <w:r w:rsidRPr="001059DE">
        <w:rPr>
          <w:rFonts w:asciiTheme="minorEastAsia" w:eastAsiaTheme="minorEastAsia" w:hAnsiTheme="minorEastAsia" w:cs="Helvetica"/>
          <w:sz w:val="18"/>
          <w:szCs w:val="18"/>
          <w:shd w:val="clear" w:color="auto" w:fill="FAFAFA"/>
        </w:rPr>
        <w:t>/</w:t>
      </w:r>
      <w:r w:rsidR="00CC0D1B" w:rsidRPr="001059DE">
        <w:rPr>
          <w:rFonts w:asciiTheme="minorEastAsia" w:eastAsiaTheme="minorEastAsia" w:hAnsiTheme="minorEastAsia" w:cs="Helvetica"/>
          <w:sz w:val="18"/>
          <w:szCs w:val="18"/>
          <w:shd w:val="clear" w:color="auto" w:fill="FAFAFA"/>
        </w:rPr>
        <w:t>api/home/app</w:t>
      </w:r>
      <w:r w:rsidRPr="001059DE">
        <w:rPr>
          <w:rFonts w:asciiTheme="minorEastAsia" w:eastAsiaTheme="minorEastAsia" w:hAnsiTheme="minorEastAsia" w:cs="Helvetica"/>
          <w:sz w:val="18"/>
          <w:szCs w:val="18"/>
          <w:shd w:val="clear" w:color="auto" w:fill="FAFAFA"/>
        </w:rPr>
        <w:t>/</w:t>
      </w:r>
      <w:r w:rsidR="00CC0D1B" w:rsidRPr="001059DE">
        <w:rPr>
          <w:rFonts w:asciiTheme="minorEastAsia" w:eastAsiaTheme="minorEastAsia" w:hAnsiTheme="minorEastAsia" w:cs="Helvetica"/>
          <w:sz w:val="18"/>
          <w:szCs w:val="18"/>
          <w:shd w:val="clear" w:color="auto" w:fill="FAFAFA"/>
        </w:rPr>
        <w:t>findAppNoticeList</w:t>
      </w:r>
    </w:p>
    <w:p w:rsidR="004E696B" w:rsidRPr="001059DE" w:rsidRDefault="004E696B" w:rsidP="004E696B">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4E696B"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rPr>
                <w:b w:val="0"/>
                <w:bCs w:val="0"/>
                <w:color w:val="000000" w:themeColor="text1"/>
              </w:rPr>
            </w:pPr>
            <w:r w:rsidRPr="001059DE">
              <w:rPr>
                <w:rFonts w:hint="eastAsia"/>
                <w:color w:val="000000" w:themeColor="text1"/>
              </w:rPr>
              <w:t>参数</w:t>
            </w:r>
          </w:p>
        </w:tc>
        <w:tc>
          <w:tcPr>
            <w:tcW w:w="1410" w:type="dxa"/>
            <w:vAlign w:val="center"/>
          </w:tcPr>
          <w:p w:rsidR="004E696B" w:rsidRPr="001059DE" w:rsidRDefault="004E696B"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4E696B" w:rsidRPr="001059DE" w:rsidRDefault="004E696B"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E696B"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pageNum</w:t>
            </w:r>
          </w:p>
        </w:tc>
        <w:tc>
          <w:tcPr>
            <w:tcW w:w="1410" w:type="dxa"/>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rFonts w:hint="eastAsia"/>
                <w:color w:val="000000" w:themeColor="text1"/>
              </w:rPr>
              <w:t>1</w:t>
            </w:r>
          </w:p>
        </w:tc>
      </w:tr>
      <w:tr w:rsidR="004E696B"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rPr>
            </w:pPr>
            <w:r w:rsidRPr="001059DE">
              <w:rPr>
                <w:rFonts w:ascii="宋体" w:hAnsi="宋体" w:cs="宋体"/>
                <w:color w:val="000000"/>
                <w:sz w:val="18"/>
                <w:szCs w:val="18"/>
              </w:rPr>
              <w:t>pageSize</w:t>
            </w:r>
          </w:p>
        </w:tc>
        <w:tc>
          <w:tcPr>
            <w:tcW w:w="1410" w:type="dxa"/>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默认</w:t>
            </w:r>
            <w:r w:rsidRPr="001059DE">
              <w:rPr>
                <w:color w:val="000000" w:themeColor="text1"/>
              </w:rPr>
              <w:t>10</w:t>
            </w:r>
          </w:p>
        </w:tc>
      </w:tr>
      <w:tr w:rsidR="004E696B"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tc>
        <w:tc>
          <w:tcPr>
            <w:tcW w:w="1410" w:type="dxa"/>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pPr>
          </w:p>
        </w:tc>
        <w:tc>
          <w:tcPr>
            <w:tcW w:w="5113" w:type="dxa"/>
            <w:vAlign w:val="center"/>
          </w:tcPr>
          <w:p w:rsidR="004E696B" w:rsidRPr="001059DE" w:rsidRDefault="004E696B" w:rsidP="0092270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p>
        </w:tc>
      </w:tr>
    </w:tbl>
    <w:p w:rsidR="004E696B" w:rsidRPr="001059DE" w:rsidRDefault="004E696B" w:rsidP="004E696B"/>
    <w:p w:rsidR="004E696B" w:rsidRPr="001059DE" w:rsidRDefault="004E696B" w:rsidP="004E696B">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166"/>
        <w:gridCol w:w="1592"/>
        <w:gridCol w:w="4397"/>
      </w:tblGrid>
      <w:tr w:rsidR="004E696B"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rPr>
                <w:b w:val="0"/>
                <w:bCs w:val="0"/>
                <w:color w:val="000000" w:themeColor="text1"/>
              </w:rPr>
            </w:pPr>
            <w:r w:rsidRPr="001059DE">
              <w:rPr>
                <w:rFonts w:hint="eastAsia"/>
                <w:color w:val="000000" w:themeColor="text1"/>
              </w:rPr>
              <w:t>参数</w:t>
            </w:r>
          </w:p>
        </w:tc>
        <w:tc>
          <w:tcPr>
            <w:tcW w:w="7155" w:type="dxa"/>
            <w:gridSpan w:val="3"/>
            <w:vAlign w:val="center"/>
          </w:tcPr>
          <w:p w:rsidR="004E696B" w:rsidRPr="001059DE" w:rsidRDefault="004E696B"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4E696B"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4E696B" w:rsidRPr="001059DE" w:rsidTr="00922702">
        <w:tc>
          <w:tcPr>
            <w:cnfStyle w:val="001000000000" w:firstRow="0" w:lastRow="0" w:firstColumn="1" w:lastColumn="0" w:oddVBand="0" w:evenVBand="0" w:oddHBand="0" w:evenHBand="0" w:firstRowFirstColumn="0" w:firstRowLastColumn="0" w:lastRowFirstColumn="0" w:lastRowLastColumn="0"/>
            <w:tcW w:w="1773" w:type="dxa"/>
            <w:vAlign w:val="center"/>
          </w:tcPr>
          <w:p w:rsidR="004E696B" w:rsidRPr="001059DE" w:rsidRDefault="004E696B" w:rsidP="00922702">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4E696B" w:rsidRPr="001059DE" w:rsidRDefault="004E696B" w:rsidP="0092270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07785"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D07785" w:rsidRPr="001059DE" w:rsidRDefault="00D07785" w:rsidP="00922702">
            <w:pPr>
              <w:rPr>
                <w:b w:val="0"/>
                <w:bCs w:val="0"/>
                <w:color w:val="000000" w:themeColor="text1"/>
                <w:sz w:val="24"/>
                <w:szCs w:val="24"/>
              </w:rPr>
            </w:pPr>
            <w:r w:rsidRPr="001059DE">
              <w:rPr>
                <w:b w:val="0"/>
                <w:bCs w:val="0"/>
                <w:color w:val="000000" w:themeColor="text1"/>
                <w:sz w:val="24"/>
                <w:szCs w:val="24"/>
              </w:rPr>
              <w:t>data</w:t>
            </w:r>
          </w:p>
        </w:tc>
        <w:tc>
          <w:tcPr>
            <w:tcW w:w="1166" w:type="dxa"/>
            <w:vMerge w:val="restart"/>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list</w:t>
            </w:r>
          </w:p>
        </w:tc>
        <w:tc>
          <w:tcPr>
            <w:tcW w:w="1592"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title</w:t>
            </w:r>
          </w:p>
        </w:tc>
        <w:tc>
          <w:tcPr>
            <w:tcW w:w="4397"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r>
      <w:tr w:rsidR="00D07785"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07785" w:rsidRPr="001059DE" w:rsidRDefault="00D07785" w:rsidP="00922702">
            <w:pPr>
              <w:rPr>
                <w:b w:val="0"/>
                <w:bCs w:val="0"/>
                <w:color w:val="000000" w:themeColor="text1"/>
                <w:sz w:val="24"/>
                <w:szCs w:val="24"/>
              </w:rPr>
            </w:pPr>
          </w:p>
        </w:tc>
        <w:tc>
          <w:tcPr>
            <w:tcW w:w="1166" w:type="dxa"/>
            <w:vMerge/>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content</w:t>
            </w:r>
          </w:p>
        </w:tc>
        <w:tc>
          <w:tcPr>
            <w:tcW w:w="4397"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r>
      <w:tr w:rsidR="00D07785"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07785" w:rsidRPr="001059DE" w:rsidRDefault="00D07785" w:rsidP="00922702">
            <w:pPr>
              <w:rPr>
                <w:b w:val="0"/>
                <w:bCs w:val="0"/>
                <w:color w:val="000000" w:themeColor="text1"/>
                <w:sz w:val="24"/>
                <w:szCs w:val="24"/>
              </w:rPr>
            </w:pPr>
          </w:p>
        </w:tc>
        <w:tc>
          <w:tcPr>
            <w:tcW w:w="1166" w:type="dxa"/>
            <w:vMerge/>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t>releaseDate</w:t>
            </w:r>
          </w:p>
        </w:tc>
        <w:tc>
          <w:tcPr>
            <w:tcW w:w="4397"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发布日期</w:t>
            </w:r>
          </w:p>
        </w:tc>
      </w:tr>
      <w:tr w:rsidR="00D07785"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07785" w:rsidRPr="001059DE" w:rsidRDefault="00D07785" w:rsidP="00922702">
            <w:pPr>
              <w:rPr>
                <w:b w:val="0"/>
                <w:bCs w:val="0"/>
                <w:color w:val="000000" w:themeColor="text1"/>
                <w:sz w:val="24"/>
                <w:szCs w:val="24"/>
              </w:rPr>
            </w:pPr>
          </w:p>
        </w:tc>
        <w:tc>
          <w:tcPr>
            <w:tcW w:w="1166" w:type="dxa"/>
            <w:vMerge/>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releaseTime</w:t>
            </w:r>
          </w:p>
        </w:tc>
        <w:tc>
          <w:tcPr>
            <w:tcW w:w="4397"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发布时间</w:t>
            </w:r>
          </w:p>
        </w:tc>
      </w:tr>
      <w:tr w:rsidR="00D07785"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D07785" w:rsidRPr="001059DE" w:rsidRDefault="00D07785" w:rsidP="00922702">
            <w:pPr>
              <w:rPr>
                <w:b w:val="0"/>
                <w:bCs w:val="0"/>
                <w:color w:val="000000" w:themeColor="text1"/>
                <w:sz w:val="24"/>
                <w:szCs w:val="24"/>
              </w:rPr>
            </w:pPr>
          </w:p>
        </w:tc>
        <w:tc>
          <w:tcPr>
            <w:tcW w:w="1166" w:type="dxa"/>
            <w:vMerge/>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p>
        </w:tc>
        <w:tc>
          <w:tcPr>
            <w:tcW w:w="1592"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url</w:t>
            </w:r>
          </w:p>
        </w:tc>
        <w:tc>
          <w:tcPr>
            <w:tcW w:w="4397" w:type="dxa"/>
            <w:vAlign w:val="center"/>
          </w:tcPr>
          <w:p w:rsidR="00D07785" w:rsidRPr="001059DE" w:rsidRDefault="00D07785"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详情</w:t>
            </w:r>
            <w:r w:rsidRPr="001059DE">
              <w:rPr>
                <w:rFonts w:hint="eastAsia"/>
              </w:rPr>
              <w:t>url</w:t>
            </w:r>
          </w:p>
        </w:tc>
      </w:tr>
      <w:tr w:rsidR="004E696B" w:rsidRPr="001059DE" w:rsidTr="00922702">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4E696B" w:rsidRPr="001059DE" w:rsidRDefault="004E696B" w:rsidP="00922702">
            <w:pPr>
              <w:rPr>
                <w:b w:val="0"/>
                <w:bCs w:val="0"/>
                <w:color w:val="000000" w:themeColor="text1"/>
                <w:sz w:val="24"/>
                <w:szCs w:val="24"/>
              </w:rPr>
            </w:pPr>
          </w:p>
        </w:tc>
        <w:tc>
          <w:tcPr>
            <w:tcW w:w="1166" w:type="dxa"/>
            <w:vAlign w:val="center"/>
          </w:tcPr>
          <w:p w:rsidR="004E696B" w:rsidRPr="001059DE" w:rsidRDefault="004E696B"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c</w:t>
            </w:r>
            <w:r w:rsidRPr="001059DE">
              <w:t>ount</w:t>
            </w:r>
          </w:p>
        </w:tc>
        <w:tc>
          <w:tcPr>
            <w:tcW w:w="1592" w:type="dxa"/>
            <w:vAlign w:val="center"/>
          </w:tcPr>
          <w:p w:rsidR="004E696B" w:rsidRPr="001059DE" w:rsidRDefault="004E696B"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p>
        </w:tc>
        <w:tc>
          <w:tcPr>
            <w:tcW w:w="4397" w:type="dxa"/>
            <w:vAlign w:val="center"/>
          </w:tcPr>
          <w:p w:rsidR="004E696B" w:rsidRPr="001059DE" w:rsidRDefault="004E696B" w:rsidP="00922702">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总条数</w:t>
            </w:r>
          </w:p>
        </w:tc>
      </w:tr>
    </w:tbl>
    <w:p w:rsidR="00275BC1" w:rsidRPr="001059DE" w:rsidRDefault="00275BC1" w:rsidP="008E68F1"/>
    <w:p w:rsidR="00275BC1" w:rsidRPr="001059DE" w:rsidRDefault="00275BC1" w:rsidP="008E68F1"/>
    <w:p w:rsidR="008458A9" w:rsidRPr="001059DE" w:rsidRDefault="008458A9" w:rsidP="008E68F1"/>
    <w:p w:rsidR="002324C6" w:rsidRPr="0033237D" w:rsidRDefault="002324C6" w:rsidP="002324C6">
      <w:pPr>
        <w:pStyle w:val="3"/>
        <w:rPr>
          <w:color w:val="FF0000"/>
          <w:highlight w:val="yellow"/>
        </w:rPr>
      </w:pPr>
      <w:r w:rsidRPr="0033237D">
        <w:rPr>
          <w:rFonts w:hint="eastAsia"/>
          <w:color w:val="FF0000"/>
          <w:highlight w:val="yellow"/>
        </w:rPr>
        <w:t>支付公告</w:t>
      </w:r>
    </w:p>
    <w:p w:rsidR="002324C6" w:rsidRPr="001059DE" w:rsidRDefault="002324C6" w:rsidP="002324C6"/>
    <w:p w:rsidR="002324C6" w:rsidRPr="001059DE" w:rsidRDefault="002324C6" w:rsidP="002324C6">
      <w:pPr>
        <w:pStyle w:val="4"/>
        <w:rPr>
          <w:color w:val="000000" w:themeColor="text1"/>
        </w:rPr>
      </w:pPr>
      <w:r w:rsidRPr="001059DE">
        <w:rPr>
          <w:rFonts w:hint="eastAsia"/>
          <w:color w:val="000000" w:themeColor="text1"/>
        </w:rPr>
        <w:lastRenderedPageBreak/>
        <w:t>输入</w:t>
      </w:r>
    </w:p>
    <w:p w:rsidR="002324C6" w:rsidRPr="001059DE" w:rsidRDefault="002324C6" w:rsidP="002324C6">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2324C6" w:rsidRPr="001059DE" w:rsidRDefault="002324C6" w:rsidP="002324C6">
      <w:pPr>
        <w:pStyle w:val="HTML"/>
        <w:shd w:val="clear" w:color="auto" w:fill="FFFFFF"/>
        <w:rPr>
          <w:rFonts w:asciiTheme="minorEastAsia" w:eastAsiaTheme="minorEastAsia" w:hAnsiTheme="minorEastAsia" w:cs="Helvetica" w:hint="default"/>
          <w:sz w:val="18"/>
          <w:szCs w:val="18"/>
          <w:shd w:val="clear" w:color="auto" w:fill="FAFAFA"/>
        </w:rPr>
      </w:pPr>
      <w:r w:rsidRPr="001059DE">
        <w:rPr>
          <w:rFonts w:asciiTheme="minorEastAsia" w:eastAsiaTheme="minorEastAsia" w:hAnsiTheme="minorEastAsia" w:cstheme="minorEastAsia"/>
          <w:kern w:val="2"/>
          <w:sz w:val="21"/>
          <w:szCs w:val="22"/>
        </w:rPr>
        <w:t>请求URL：http://平台域名</w:t>
      </w:r>
      <w:r w:rsidRPr="001059DE">
        <w:rPr>
          <w:rFonts w:asciiTheme="minorEastAsia" w:eastAsiaTheme="minorEastAsia" w:hAnsiTheme="minorEastAsia" w:cs="Helvetica"/>
          <w:sz w:val="18"/>
          <w:szCs w:val="18"/>
          <w:shd w:val="clear" w:color="auto" w:fill="FAFAFA"/>
        </w:rPr>
        <w:t>/api/accountNotice/paymentNotice</w:t>
      </w:r>
    </w:p>
    <w:p w:rsidR="002324C6" w:rsidRPr="001059DE" w:rsidRDefault="002324C6" w:rsidP="002324C6">
      <w:pPr>
        <w:pStyle w:val="HTML"/>
        <w:shd w:val="clear" w:color="auto" w:fill="FFFFFF"/>
        <w:rPr>
          <w:rFonts w:hint="default"/>
          <w:color w:val="000000" w:themeColor="text1"/>
        </w:rPr>
      </w:pPr>
      <w:r w:rsidRPr="001059DE">
        <w:rPr>
          <w:color w:val="000000" w:themeColor="text1"/>
        </w:rPr>
        <w:t>参数说明：</w:t>
      </w:r>
    </w:p>
    <w:tbl>
      <w:tblPr>
        <w:tblStyle w:val="11"/>
        <w:tblW w:w="8296" w:type="dxa"/>
        <w:tblLayout w:type="fixed"/>
        <w:tblLook w:val="04A0" w:firstRow="1" w:lastRow="0" w:firstColumn="1" w:lastColumn="0" w:noHBand="0" w:noVBand="1"/>
      </w:tblPr>
      <w:tblGrid>
        <w:gridCol w:w="1773"/>
        <w:gridCol w:w="1410"/>
        <w:gridCol w:w="5113"/>
      </w:tblGrid>
      <w:tr w:rsidR="002324C6" w:rsidRPr="001059DE" w:rsidTr="00922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2324C6" w:rsidRPr="001059DE" w:rsidRDefault="002324C6" w:rsidP="00922702">
            <w:pPr>
              <w:rPr>
                <w:b w:val="0"/>
                <w:bCs w:val="0"/>
                <w:color w:val="000000" w:themeColor="text1"/>
              </w:rPr>
            </w:pPr>
            <w:r w:rsidRPr="001059DE">
              <w:rPr>
                <w:rFonts w:hint="eastAsia"/>
                <w:color w:val="000000" w:themeColor="text1"/>
              </w:rPr>
              <w:t>参数</w:t>
            </w:r>
          </w:p>
        </w:tc>
        <w:tc>
          <w:tcPr>
            <w:tcW w:w="1410" w:type="dxa"/>
            <w:vAlign w:val="center"/>
          </w:tcPr>
          <w:p w:rsidR="002324C6" w:rsidRPr="001059DE" w:rsidRDefault="002324C6"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2324C6" w:rsidRPr="001059DE" w:rsidRDefault="002324C6" w:rsidP="0092270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bl>
    <w:p w:rsidR="002324C6" w:rsidRPr="001059DE" w:rsidRDefault="002324C6" w:rsidP="002324C6"/>
    <w:p w:rsidR="002324C6" w:rsidRPr="001059DE" w:rsidRDefault="002324C6" w:rsidP="002324C6">
      <w:pPr>
        <w:pStyle w:val="4"/>
        <w:rPr>
          <w:color w:val="000000" w:themeColor="text1"/>
        </w:rPr>
      </w:pPr>
      <w:r w:rsidRPr="001059DE">
        <w:rPr>
          <w:rFonts w:hint="eastAsia"/>
          <w:color w:val="000000" w:themeColor="text1"/>
        </w:rPr>
        <w:t>输出</w:t>
      </w:r>
    </w:p>
    <w:p w:rsidR="0024011C" w:rsidRPr="001059DE" w:rsidRDefault="0024011C" w:rsidP="0024011C"/>
    <w:p w:rsidR="0024011C" w:rsidRPr="001059DE" w:rsidRDefault="0024011C" w:rsidP="0024011C"/>
    <w:tbl>
      <w:tblPr>
        <w:tblStyle w:val="11"/>
        <w:tblW w:w="8928" w:type="dxa"/>
        <w:tblLayout w:type="fixed"/>
        <w:tblLook w:val="04A0" w:firstRow="1" w:lastRow="0" w:firstColumn="1" w:lastColumn="0" w:noHBand="0" w:noVBand="1"/>
      </w:tblPr>
      <w:tblGrid>
        <w:gridCol w:w="1773"/>
        <w:gridCol w:w="2333"/>
        <w:gridCol w:w="1244"/>
        <w:gridCol w:w="1733"/>
        <w:gridCol w:w="56"/>
        <w:gridCol w:w="1789"/>
      </w:tblGrid>
      <w:tr w:rsidR="0024011C" w:rsidRPr="001059DE" w:rsidTr="00C3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rPr>
                <w:b w:val="0"/>
                <w:bCs w:val="0"/>
                <w:color w:val="000000" w:themeColor="text1"/>
              </w:rPr>
            </w:pPr>
            <w:r w:rsidRPr="001059DE">
              <w:rPr>
                <w:rFonts w:hint="eastAsia"/>
                <w:color w:val="000000" w:themeColor="text1"/>
              </w:rPr>
              <w:t>参数</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24011C"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rPr>
                <w:bCs w:val="0"/>
                <w:color w:val="000000" w:themeColor="text1"/>
                <w:szCs w:val="21"/>
              </w:rPr>
            </w:pPr>
            <w:r w:rsidRPr="001059DE">
              <w:rPr>
                <w:color w:val="000000" w:themeColor="text1"/>
                <w:szCs w:val="21"/>
              </w:rPr>
              <w:t>code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24011C" w:rsidRPr="001059DE" w:rsidTr="00C328B0">
        <w:tc>
          <w:tcPr>
            <w:cnfStyle w:val="001000000000" w:firstRow="0" w:lastRow="0" w:firstColumn="1" w:lastColumn="0" w:oddVBand="0" w:evenVBand="0" w:oddHBand="0" w:evenHBand="0" w:firstRowFirstColumn="0" w:firstRowLastColumn="0" w:lastRowFirstColumn="0" w:lastRowLastColumn="0"/>
            <w:tcW w:w="1773" w:type="dxa"/>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rPr>
                <w:bCs w:val="0"/>
                <w:color w:val="000000" w:themeColor="text1"/>
                <w:szCs w:val="21"/>
              </w:rPr>
            </w:pPr>
            <w:r w:rsidRPr="001059DE">
              <w:rPr>
                <w:color w:val="000000" w:themeColor="text1"/>
                <w:szCs w:val="21"/>
              </w:rPr>
              <w:t>message</w:t>
            </w:r>
          </w:p>
        </w:tc>
        <w:tc>
          <w:tcPr>
            <w:tcW w:w="7155" w:type="dxa"/>
            <w:gridSpan w:val="5"/>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 xml:space="preserve">提示信息 </w:t>
            </w:r>
          </w:p>
        </w:tc>
      </w:tr>
      <w:tr w:rsidR="0024011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val="restart"/>
            <w:tcBorders>
              <w:left w:val="single" w:sz="4" w:space="0" w:color="BFBFBF"/>
              <w:right w:val="single" w:sz="4" w:space="0" w:color="BFBFBF"/>
            </w:tcBorders>
            <w:vAlign w:val="center"/>
            <w:hideMark/>
          </w:tcPr>
          <w:p w:rsidR="0024011C" w:rsidRPr="001059DE" w:rsidRDefault="0024011C" w:rsidP="00C328B0">
            <w:pPr>
              <w:rPr>
                <w:bCs w:val="0"/>
                <w:color w:val="000000" w:themeColor="text1"/>
                <w:sz w:val="24"/>
                <w:szCs w:val="24"/>
              </w:rPr>
            </w:pPr>
            <w:r w:rsidRPr="001059DE">
              <w:rPr>
                <w:bCs w:val="0"/>
                <w:color w:val="000000" w:themeColor="text1"/>
                <w:sz w:val="24"/>
                <w:szCs w:val="24"/>
              </w:rPr>
              <w:t>data</w:t>
            </w:r>
          </w:p>
        </w:tc>
        <w:tc>
          <w:tcPr>
            <w:tcW w:w="2333" w:type="dxa"/>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字段名</w:t>
            </w:r>
          </w:p>
        </w:tc>
        <w:tc>
          <w:tcPr>
            <w:tcW w:w="1244" w:type="dxa"/>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类型</w:t>
            </w:r>
          </w:p>
        </w:tc>
        <w:tc>
          <w:tcPr>
            <w:tcW w:w="1789" w:type="dxa"/>
            <w:gridSpan w:val="2"/>
            <w:tcBorders>
              <w:top w:val="single" w:sz="4" w:space="0" w:color="BFBFBF"/>
              <w:left w:val="single" w:sz="4" w:space="0" w:color="BFBFBF"/>
              <w:bottom w:val="single" w:sz="4" w:space="0" w:color="BFBFBF"/>
              <w:right w:val="single" w:sz="4" w:space="0" w:color="BFBFBF"/>
            </w:tcBorders>
            <w:vAlign w:val="center"/>
            <w:hideMark/>
          </w:tcPr>
          <w:p w:rsidR="0024011C" w:rsidRPr="001059DE" w:rsidRDefault="0024011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说明</w:t>
            </w:r>
          </w:p>
        </w:tc>
        <w:tc>
          <w:tcPr>
            <w:tcW w:w="1789"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C328B0">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b/>
                <w:bCs/>
                <w:sz w:val="18"/>
                <w:szCs w:val="18"/>
              </w:rPr>
            </w:pPr>
            <w:r w:rsidRPr="001059DE">
              <w:rPr>
                <w:rFonts w:cs="宋体"/>
                <w:b/>
                <w:bCs/>
                <w:sz w:val="18"/>
                <w:szCs w:val="18"/>
              </w:rPr>
              <w:t>备注</w:t>
            </w:r>
          </w:p>
        </w:tc>
      </w:tr>
      <w:tr w:rsidR="0024011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4011C" w:rsidRPr="001059DE" w:rsidRDefault="0024011C" w:rsidP="0024011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title</w:t>
            </w:r>
          </w:p>
        </w:tc>
        <w:tc>
          <w:tcPr>
            <w:tcW w:w="1244"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标题</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4011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4011C" w:rsidRPr="001059DE" w:rsidRDefault="0024011C" w:rsidP="0024011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content</w:t>
            </w:r>
          </w:p>
        </w:tc>
        <w:tc>
          <w:tcPr>
            <w:tcW w:w="1244"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sz w:val="24"/>
                <w:szCs w:val="24"/>
              </w:rPr>
            </w:pPr>
            <w:r w:rsidRPr="001059DE">
              <w:rPr>
                <w:rFonts w:hint="eastAsia"/>
              </w:rPr>
              <w:t>内容</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r w:rsidR="0024011C" w:rsidRPr="001059DE" w:rsidTr="00C328B0">
        <w:trPr>
          <w:trHeight w:val="28"/>
        </w:trPr>
        <w:tc>
          <w:tcPr>
            <w:cnfStyle w:val="001000000000" w:firstRow="0" w:lastRow="0" w:firstColumn="1" w:lastColumn="0" w:oddVBand="0" w:evenVBand="0" w:oddHBand="0" w:evenHBand="0" w:firstRowFirstColumn="0" w:firstRowLastColumn="0" w:lastRowFirstColumn="0" w:lastRowLastColumn="0"/>
            <w:tcW w:w="1773" w:type="dxa"/>
            <w:vMerge/>
            <w:tcBorders>
              <w:left w:val="single" w:sz="4" w:space="0" w:color="BFBFBF"/>
              <w:right w:val="single" w:sz="4" w:space="0" w:color="BFBFBF"/>
            </w:tcBorders>
            <w:vAlign w:val="center"/>
          </w:tcPr>
          <w:p w:rsidR="0024011C" w:rsidRPr="001059DE" w:rsidRDefault="0024011C" w:rsidP="0024011C">
            <w:pPr>
              <w:rPr>
                <w:color w:val="000000" w:themeColor="text1"/>
                <w:sz w:val="24"/>
                <w:szCs w:val="24"/>
              </w:rPr>
            </w:pPr>
          </w:p>
        </w:tc>
        <w:tc>
          <w:tcPr>
            <w:tcW w:w="2333"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t>url</w:t>
            </w:r>
          </w:p>
        </w:tc>
        <w:tc>
          <w:tcPr>
            <w:tcW w:w="1244"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r w:rsidRPr="001059DE">
              <w:rPr>
                <w:rFonts w:cs="宋体"/>
                <w:b/>
                <w:bCs/>
                <w:color w:val="660E7A"/>
                <w:sz w:val="18"/>
                <w:szCs w:val="18"/>
              </w:rPr>
              <w:t>String</w:t>
            </w:r>
          </w:p>
        </w:tc>
        <w:tc>
          <w:tcPr>
            <w:tcW w:w="1733" w:type="dxa"/>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widowControl/>
              <w:jc w:val="left"/>
              <w:textAlignment w:val="center"/>
              <w:cnfStyle w:val="000000000000" w:firstRow="0" w:lastRow="0" w:firstColumn="0" w:lastColumn="0" w:oddVBand="0" w:evenVBand="0" w:oddHBand="0" w:evenHBand="0" w:firstRowFirstColumn="0" w:firstRowLastColumn="0" w:lastRowFirstColumn="0" w:lastRowLastColumn="0"/>
            </w:pPr>
            <w:r w:rsidRPr="001059DE">
              <w:rPr>
                <w:rFonts w:hint="eastAsia"/>
              </w:rPr>
              <w:t>详情</w:t>
            </w:r>
            <w:r w:rsidRPr="001059DE">
              <w:rPr>
                <w:rFonts w:hint="eastAsia"/>
              </w:rPr>
              <w:t>url</w:t>
            </w:r>
          </w:p>
        </w:tc>
        <w:tc>
          <w:tcPr>
            <w:tcW w:w="1845" w:type="dxa"/>
            <w:gridSpan w:val="2"/>
            <w:tcBorders>
              <w:top w:val="single" w:sz="4" w:space="0" w:color="BFBFBF"/>
              <w:left w:val="single" w:sz="4" w:space="0" w:color="BFBFBF"/>
              <w:bottom w:val="single" w:sz="4" w:space="0" w:color="BFBFBF"/>
              <w:right w:val="single" w:sz="4" w:space="0" w:color="BFBFBF"/>
            </w:tcBorders>
            <w:vAlign w:val="center"/>
          </w:tcPr>
          <w:p w:rsidR="0024011C" w:rsidRPr="001059DE" w:rsidRDefault="0024011C" w:rsidP="0024011C">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宋体"/>
                <w:b/>
                <w:bCs/>
                <w:color w:val="660E7A"/>
                <w:sz w:val="18"/>
                <w:szCs w:val="18"/>
              </w:rPr>
            </w:pPr>
          </w:p>
        </w:tc>
      </w:tr>
    </w:tbl>
    <w:p w:rsidR="0024011C" w:rsidRPr="001059DE" w:rsidRDefault="0024011C" w:rsidP="0024011C"/>
    <w:p w:rsidR="002324C6" w:rsidRPr="001059DE" w:rsidRDefault="002324C6" w:rsidP="002324C6">
      <w:r w:rsidRPr="001059DE">
        <w:t>{</w:t>
      </w:r>
    </w:p>
    <w:p w:rsidR="002324C6" w:rsidRPr="001059DE" w:rsidRDefault="002324C6" w:rsidP="002324C6">
      <w:r w:rsidRPr="001059DE">
        <w:t xml:space="preserve">    "code": 0,</w:t>
      </w:r>
    </w:p>
    <w:p w:rsidR="002324C6" w:rsidRPr="001059DE" w:rsidRDefault="002324C6" w:rsidP="002324C6">
      <w:r w:rsidRPr="001059DE">
        <w:t xml:space="preserve">    "data": {</w:t>
      </w:r>
    </w:p>
    <w:p w:rsidR="002324C6" w:rsidRPr="001059DE" w:rsidRDefault="002324C6" w:rsidP="002324C6">
      <w:r w:rsidRPr="001059DE">
        <w:t xml:space="preserve">        "list": [</w:t>
      </w:r>
    </w:p>
    <w:p w:rsidR="002324C6" w:rsidRPr="001059DE" w:rsidRDefault="002324C6" w:rsidP="002324C6">
      <w:r w:rsidRPr="001059DE">
        <w:t xml:space="preserve">            {</w:t>
      </w:r>
    </w:p>
    <w:p w:rsidR="002324C6" w:rsidRPr="001059DE" w:rsidRDefault="002324C6" w:rsidP="002324C6">
      <w:r w:rsidRPr="001059DE">
        <w:rPr>
          <w:rFonts w:hint="eastAsia"/>
        </w:rPr>
        <w:t xml:space="preserve">                "content": "</w:t>
      </w:r>
      <w:r w:rsidRPr="001059DE">
        <w:rPr>
          <w:rFonts w:hint="eastAsia"/>
        </w:rPr>
        <w:t>测试银行卡公告的</w:t>
      </w:r>
      <w:r w:rsidRPr="001059DE">
        <w:rPr>
          <w:rFonts w:hint="eastAsia"/>
        </w:rPr>
        <w:t>\r\n",</w:t>
      </w:r>
    </w:p>
    <w:p w:rsidR="002324C6" w:rsidRPr="001059DE" w:rsidRDefault="002324C6" w:rsidP="002324C6">
      <w:r w:rsidRPr="001059DE">
        <w:rPr>
          <w:rFonts w:hint="eastAsia"/>
        </w:rPr>
        <w:t xml:space="preserve">                "title": "</w:t>
      </w:r>
      <w:r w:rsidRPr="001059DE">
        <w:rPr>
          <w:rFonts w:hint="eastAsia"/>
        </w:rPr>
        <w:t>恒丰</w:t>
      </w:r>
      <w:r w:rsidRPr="001059DE">
        <w:rPr>
          <w:rFonts w:hint="eastAsia"/>
        </w:rPr>
        <w:t>",</w:t>
      </w:r>
    </w:p>
    <w:p w:rsidR="002324C6" w:rsidRPr="001059DE" w:rsidRDefault="002324C6" w:rsidP="002324C6">
      <w:r w:rsidRPr="001059DE">
        <w:t xml:space="preserve">                "url": ""</w:t>
      </w:r>
    </w:p>
    <w:p w:rsidR="002324C6" w:rsidRPr="001059DE" w:rsidRDefault="002324C6" w:rsidP="002324C6">
      <w:r w:rsidRPr="001059DE">
        <w:t xml:space="preserve">            },</w:t>
      </w:r>
    </w:p>
    <w:p w:rsidR="002324C6" w:rsidRPr="001059DE" w:rsidRDefault="002324C6" w:rsidP="002324C6">
      <w:r w:rsidRPr="001059DE">
        <w:t xml:space="preserve">            {</w:t>
      </w:r>
    </w:p>
    <w:p w:rsidR="002324C6" w:rsidRPr="001059DE" w:rsidRDefault="002324C6" w:rsidP="002324C6">
      <w:r w:rsidRPr="001059DE">
        <w:t xml:space="preserve">                "content": "",</w:t>
      </w:r>
    </w:p>
    <w:p w:rsidR="002324C6" w:rsidRPr="001059DE" w:rsidRDefault="002324C6" w:rsidP="002324C6">
      <w:r w:rsidRPr="001059DE">
        <w:rPr>
          <w:rFonts w:hint="eastAsia"/>
        </w:rPr>
        <w:t xml:space="preserve">                "title": "cerew</w:t>
      </w:r>
      <w:r w:rsidRPr="001059DE">
        <w:rPr>
          <w:rFonts w:hint="eastAsia"/>
        </w:rPr>
        <w:t>热污染</w:t>
      </w:r>
      <w:r w:rsidRPr="001059DE">
        <w:rPr>
          <w:rFonts w:hint="eastAsia"/>
        </w:rPr>
        <w:t>",</w:t>
      </w:r>
    </w:p>
    <w:p w:rsidR="002324C6" w:rsidRPr="001059DE" w:rsidRDefault="002324C6" w:rsidP="002324C6">
      <w:r w:rsidRPr="001059DE">
        <w:t xml:space="preserve">                "url": ""</w:t>
      </w:r>
    </w:p>
    <w:p w:rsidR="002324C6" w:rsidRPr="001059DE" w:rsidRDefault="002324C6" w:rsidP="002324C6">
      <w:r w:rsidRPr="001059DE">
        <w:t xml:space="preserve">            }</w:t>
      </w:r>
    </w:p>
    <w:p w:rsidR="002324C6" w:rsidRPr="001059DE" w:rsidRDefault="002324C6" w:rsidP="002324C6">
      <w:r w:rsidRPr="001059DE">
        <w:t xml:space="preserve">        ]</w:t>
      </w:r>
    </w:p>
    <w:p w:rsidR="002324C6" w:rsidRPr="001059DE" w:rsidRDefault="002324C6" w:rsidP="002324C6">
      <w:r w:rsidRPr="001059DE">
        <w:t xml:space="preserve">    },</w:t>
      </w:r>
    </w:p>
    <w:p w:rsidR="002324C6" w:rsidRPr="001059DE" w:rsidRDefault="002324C6" w:rsidP="002324C6">
      <w:r w:rsidRPr="001059DE">
        <w:rPr>
          <w:rFonts w:hint="eastAsia"/>
        </w:rPr>
        <w:t xml:space="preserve">    "message": "</w:t>
      </w:r>
      <w:r w:rsidRPr="001059DE">
        <w:rPr>
          <w:rFonts w:hint="eastAsia"/>
        </w:rPr>
        <w:t>查询成功</w:t>
      </w:r>
      <w:r w:rsidRPr="001059DE">
        <w:rPr>
          <w:rFonts w:hint="eastAsia"/>
        </w:rPr>
        <w:t>"</w:t>
      </w:r>
    </w:p>
    <w:p w:rsidR="002324C6" w:rsidRPr="001059DE" w:rsidRDefault="002324C6" w:rsidP="002324C6">
      <w:r w:rsidRPr="001059DE">
        <w:t>}</w:t>
      </w:r>
    </w:p>
    <w:p w:rsidR="00DF63E2" w:rsidRPr="001059DE" w:rsidRDefault="00DF63E2" w:rsidP="00DF63E2">
      <w:pPr>
        <w:pStyle w:val="2"/>
        <w:rPr>
          <w:highlight w:val="yellow"/>
        </w:rPr>
      </w:pPr>
      <w:r w:rsidRPr="001059DE">
        <w:rPr>
          <w:rFonts w:hint="eastAsia"/>
          <w:highlight w:val="yellow"/>
        </w:rPr>
        <w:lastRenderedPageBreak/>
        <w:t>公共服务接口</w:t>
      </w:r>
    </w:p>
    <w:p w:rsidR="00DF63E2" w:rsidRPr="001059DE" w:rsidRDefault="00DF63E2" w:rsidP="00DF63E2">
      <w:pPr>
        <w:pStyle w:val="3"/>
        <w:rPr>
          <w:color w:val="000000" w:themeColor="text1"/>
          <w:highlight w:val="yellow"/>
        </w:rPr>
      </w:pPr>
      <w:r w:rsidRPr="001059DE">
        <w:rPr>
          <w:rFonts w:hint="eastAsia"/>
          <w:color w:val="000000" w:themeColor="text1"/>
          <w:highlight w:val="yellow"/>
        </w:rPr>
        <w:t>刷新</w:t>
      </w:r>
      <w:r w:rsidRPr="001059DE">
        <w:rPr>
          <w:rFonts w:hint="eastAsia"/>
          <w:color w:val="000000" w:themeColor="text1"/>
          <w:highlight w:val="yellow"/>
        </w:rPr>
        <w:t>toke</w:t>
      </w:r>
      <w:r w:rsidRPr="001059DE">
        <w:rPr>
          <w:color w:val="000000" w:themeColor="text1"/>
          <w:highlight w:val="yellow"/>
        </w:rPr>
        <w:t>n</w:t>
      </w:r>
      <w:r w:rsidRPr="001059DE">
        <w:rPr>
          <w:rFonts w:hint="eastAsia"/>
          <w:color w:val="000000" w:themeColor="text1"/>
          <w:highlight w:val="yellow"/>
        </w:rPr>
        <w:t>接口</w:t>
      </w:r>
    </w:p>
    <w:p w:rsidR="00DF63E2" w:rsidRPr="001059DE" w:rsidRDefault="00DF63E2" w:rsidP="00DF63E2">
      <w:pPr>
        <w:ind w:firstLine="420"/>
        <w:rPr>
          <w:color w:val="000000" w:themeColor="text1"/>
        </w:rPr>
      </w:pPr>
      <w:r w:rsidRPr="001059DE">
        <w:rPr>
          <w:rFonts w:hint="eastAsia"/>
          <w:color w:val="000000" w:themeColor="text1"/>
        </w:rPr>
        <w:t>刷新</w:t>
      </w:r>
      <w:r w:rsidRPr="001059DE">
        <w:rPr>
          <w:rFonts w:hint="eastAsia"/>
          <w:color w:val="000000" w:themeColor="text1"/>
        </w:rPr>
        <w:t>token</w:t>
      </w:r>
      <w:r w:rsidRPr="001059DE">
        <w:rPr>
          <w:rFonts w:hint="eastAsia"/>
          <w:color w:val="000000" w:themeColor="text1"/>
        </w:rPr>
        <w:t>接口。</w:t>
      </w:r>
    </w:p>
    <w:p w:rsidR="00DF63E2" w:rsidRPr="001059DE" w:rsidRDefault="00DF63E2" w:rsidP="00DF63E2">
      <w:pPr>
        <w:pStyle w:val="4"/>
        <w:rPr>
          <w:color w:val="000000" w:themeColor="text1"/>
        </w:rPr>
      </w:pPr>
      <w:r w:rsidRPr="001059DE">
        <w:rPr>
          <w:rFonts w:hint="eastAsia"/>
          <w:color w:val="000000" w:themeColor="text1"/>
        </w:rPr>
        <w:t>输入</w:t>
      </w:r>
    </w:p>
    <w:p w:rsidR="00DF63E2" w:rsidRPr="001059DE" w:rsidRDefault="00DF63E2" w:rsidP="00DF63E2">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DF63E2" w:rsidRPr="001059DE" w:rsidRDefault="00DF63E2" w:rsidP="00DF63E2">
      <w:pPr>
        <w:pStyle w:val="HTML"/>
        <w:shd w:val="clear" w:color="auto" w:fill="FFFFFF"/>
        <w:rPr>
          <w:rFonts w:asciiTheme="minorEastAsia" w:eastAsiaTheme="minorEastAsia" w:hAnsiTheme="minorEastAsia" w:cs="宋体" w:hint="default"/>
          <w:sz w:val="18"/>
          <w:szCs w:val="18"/>
        </w:rPr>
      </w:pPr>
      <w:r w:rsidRPr="001059DE">
        <w:rPr>
          <w:rFonts w:asciiTheme="minorEastAsia" w:eastAsiaTheme="minorEastAsia" w:hAnsiTheme="minorEastAsia" w:cstheme="minorEastAsia"/>
          <w:kern w:val="2"/>
          <w:sz w:val="21"/>
          <w:szCs w:val="22"/>
        </w:rPr>
        <w:t>请求URL：http://平台域名</w:t>
      </w:r>
      <w:r w:rsidRPr="001059DE">
        <w:rPr>
          <w:rFonts w:asciiTheme="minorEastAsia" w:eastAsiaTheme="minorEastAsia" w:hAnsiTheme="minorEastAsia" w:cs="Helvetica"/>
          <w:sz w:val="18"/>
          <w:szCs w:val="18"/>
          <w:shd w:val="clear" w:color="auto" w:fill="FAFAFA"/>
        </w:rPr>
        <w:t>/api/</w:t>
      </w:r>
      <w:r w:rsidRPr="001059DE">
        <w:rPr>
          <w:rFonts w:asciiTheme="minorEastAsia" w:eastAsiaTheme="minorEastAsia" w:hAnsiTheme="minorEastAsia" w:cs="宋体"/>
          <w:bCs/>
          <w:sz w:val="18"/>
          <w:szCs w:val="18"/>
        </w:rPr>
        <w:t>token</w:t>
      </w:r>
      <w:r w:rsidRPr="001059DE">
        <w:rPr>
          <w:rFonts w:asciiTheme="minorEastAsia" w:eastAsiaTheme="minorEastAsia" w:hAnsiTheme="minorEastAsia" w:cs="Helvetica"/>
          <w:sz w:val="18"/>
          <w:szCs w:val="18"/>
          <w:shd w:val="clear" w:color="auto" w:fill="FAFAFA"/>
        </w:rPr>
        <w:t>/</w:t>
      </w:r>
      <w:r w:rsidRPr="001059DE">
        <w:rPr>
          <w:rFonts w:asciiTheme="minorEastAsia" w:eastAsiaTheme="minorEastAsia" w:hAnsiTheme="minorEastAsia" w:cs="宋体"/>
          <w:bCs/>
          <w:sz w:val="18"/>
          <w:szCs w:val="18"/>
        </w:rPr>
        <w:t>refreshToken</w:t>
      </w:r>
    </w:p>
    <w:p w:rsidR="00DF63E2" w:rsidRPr="001059DE" w:rsidRDefault="00DF63E2" w:rsidP="00DF63E2">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1410"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refreshToken</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color w:val="000000" w:themeColor="text1"/>
              </w:rPr>
              <w:t>刷新</w:t>
            </w:r>
            <w:r w:rsidRPr="001059DE">
              <w:rPr>
                <w:rFonts w:hint="eastAsia"/>
                <w:color w:val="000000" w:themeColor="text1"/>
              </w:rPr>
              <w:t>token</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userId</w:t>
            </w:r>
          </w:p>
        </w:tc>
        <w:tc>
          <w:tcPr>
            <w:tcW w:w="1410"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DF63E2"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color w:val="000000" w:themeColor="text1"/>
              </w:rPr>
              <w:t>用户ID</w:t>
            </w:r>
            <w:r w:rsidRPr="001059DE">
              <w:rPr>
                <w:rFonts w:cs="宋体" w:hint="default"/>
                <w:b/>
                <w:bCs/>
                <w:color w:val="008000"/>
                <w:sz w:val="18"/>
                <w:szCs w:val="18"/>
              </w:rPr>
              <w:t xml:space="preserve"> </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AB030C"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hint="eastAsia"/>
                <w:color w:val="000000"/>
                <w:sz w:val="18"/>
                <w:szCs w:val="18"/>
              </w:rPr>
              <w:t>platform</w:t>
            </w:r>
          </w:p>
        </w:tc>
        <w:tc>
          <w:tcPr>
            <w:tcW w:w="1410" w:type="dxa"/>
            <w:vAlign w:val="center"/>
          </w:tcPr>
          <w:p w:rsidR="00DF63E2" w:rsidRPr="001059DE" w:rsidRDefault="00AB030C" w:rsidP="00DF63E2">
            <w:pPr>
              <w:cnfStyle w:val="000000000000" w:firstRow="0" w:lastRow="0" w:firstColumn="0" w:lastColumn="0" w:oddVBand="0" w:evenVBand="0" w:oddHBand="0" w:evenHBand="0" w:firstRowFirstColumn="0" w:firstRowLastColumn="0" w:lastRowFirstColumn="0" w:lastRowLastColumn="0"/>
            </w:pPr>
            <w:r w:rsidRPr="001059DE">
              <w:rPr>
                <w:rFonts w:hint="eastAsia"/>
              </w:rPr>
              <w:t>是</w:t>
            </w:r>
          </w:p>
        </w:tc>
        <w:tc>
          <w:tcPr>
            <w:tcW w:w="5113" w:type="dxa"/>
            <w:vAlign w:val="center"/>
          </w:tcPr>
          <w:p w:rsidR="00DF63E2" w:rsidRPr="001059DE" w:rsidRDefault="00AB030C" w:rsidP="00DF63E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hint="default"/>
                <w:color w:val="000000" w:themeColor="text1"/>
              </w:rPr>
            </w:pPr>
            <w:r w:rsidRPr="001059DE">
              <w:rPr>
                <w:rFonts w:hint="default"/>
                <w:color w:val="000000" w:themeColor="text1"/>
              </w:rPr>
              <w:t>ap</w:t>
            </w:r>
            <w:r w:rsidRPr="001059DE">
              <w:rPr>
                <w:color w:val="000000" w:themeColor="text1"/>
              </w:rPr>
              <w:t>p</w:t>
            </w:r>
            <w:r w:rsidRPr="001059DE">
              <w:rPr>
                <w:rFonts w:hint="default"/>
                <w:color w:val="000000" w:themeColor="text1"/>
              </w:rPr>
              <w:t>,pc</w:t>
            </w:r>
          </w:p>
        </w:tc>
      </w:tr>
    </w:tbl>
    <w:p w:rsidR="00DF63E2" w:rsidRPr="001059DE" w:rsidRDefault="00DF63E2" w:rsidP="00DF63E2">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DF63E2" w:rsidRPr="001059DE" w:rsidTr="00DF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 w:val="0"/>
                <w:bCs w:val="0"/>
                <w:color w:val="000000" w:themeColor="text1"/>
              </w:rPr>
            </w:pPr>
            <w:r w:rsidRPr="001059DE">
              <w:rPr>
                <w:rFonts w:hint="eastAsia"/>
                <w:color w:val="000000" w:themeColor="text1"/>
              </w:rPr>
              <w:t>参数</w:t>
            </w:r>
          </w:p>
        </w:tc>
        <w:tc>
          <w:tcPr>
            <w:tcW w:w="7155" w:type="dxa"/>
            <w:vAlign w:val="center"/>
          </w:tcPr>
          <w:p w:rsidR="00DF63E2" w:rsidRPr="001059DE" w:rsidRDefault="00DF63E2" w:rsidP="00DF63E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code</w:t>
            </w:r>
          </w:p>
        </w:tc>
        <w:tc>
          <w:tcPr>
            <w:tcW w:w="7155" w:type="dxa"/>
            <w:vAlign w:val="center"/>
          </w:tcPr>
          <w:p w:rsidR="00855FB9" w:rsidRPr="001059DE" w:rsidRDefault="00DF63E2" w:rsidP="00855FB9">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22"/>
                <w:lang w:bidi="ar"/>
              </w:rPr>
              <w:t>接口返回码，0:成功；其他错误码:失败</w:t>
            </w:r>
            <w:r w:rsidR="00855FB9" w:rsidRPr="001059DE">
              <w:rPr>
                <w:rFonts w:cs="宋体"/>
                <w:color w:val="000000"/>
                <w:sz w:val="22"/>
                <w:lang w:bidi="ar"/>
              </w:rPr>
              <w:t xml:space="preserve"> </w:t>
            </w:r>
            <w:r w:rsidR="00855FB9" w:rsidRPr="001059DE">
              <w:rPr>
                <w:rFonts w:cs="宋体" w:hint="default"/>
                <w:color w:val="000000"/>
                <w:sz w:val="18"/>
                <w:szCs w:val="18"/>
              </w:rPr>
              <w:t xml:space="preserve"> </w:t>
            </w:r>
            <w:r w:rsidR="00855FB9" w:rsidRPr="001059DE">
              <w:rPr>
                <w:rFonts w:cs="宋体"/>
                <w:color w:val="000000"/>
                <w:sz w:val="18"/>
                <w:szCs w:val="18"/>
              </w:rPr>
              <w:t>21050</w:t>
            </w:r>
            <w:r w:rsidR="00855FB9" w:rsidRPr="001059DE">
              <w:rPr>
                <w:rFonts w:cs="宋体" w:hint="default"/>
                <w:color w:val="000000"/>
                <w:sz w:val="18"/>
                <w:szCs w:val="18"/>
              </w:rPr>
              <w:t xml:space="preserve"> </w:t>
            </w:r>
            <w:r w:rsidR="00855FB9" w:rsidRPr="001059DE">
              <w:rPr>
                <w:rFonts w:cs="宋体"/>
                <w:color w:val="000000"/>
                <w:sz w:val="18"/>
                <w:szCs w:val="18"/>
              </w:rPr>
              <w:t>token为空</w:t>
            </w:r>
            <w:r w:rsidR="00855FB9" w:rsidRPr="001059DE">
              <w:rPr>
                <w:rFonts w:cs="宋体" w:hint="default"/>
                <w:color w:val="000000"/>
                <w:sz w:val="18"/>
                <w:szCs w:val="18"/>
              </w:rPr>
              <w:t xml:space="preserve">   </w:t>
            </w:r>
            <w:r w:rsidR="00855FB9" w:rsidRPr="001059DE">
              <w:rPr>
                <w:rFonts w:cs="宋体"/>
                <w:color w:val="000000"/>
                <w:sz w:val="18"/>
                <w:szCs w:val="18"/>
              </w:rPr>
              <w:t>21051</w:t>
            </w:r>
            <w:r w:rsidR="00AB030C" w:rsidRPr="001059DE">
              <w:rPr>
                <w:rFonts w:cs="宋体"/>
                <w:color w:val="000000"/>
                <w:sz w:val="18"/>
                <w:szCs w:val="18"/>
              </w:rPr>
              <w:t xml:space="preserve"> refreshToken</w:t>
            </w:r>
            <w:r w:rsidR="00855FB9" w:rsidRPr="001059DE">
              <w:rPr>
                <w:rFonts w:cs="宋体"/>
                <w:color w:val="000000"/>
                <w:sz w:val="18"/>
                <w:szCs w:val="18"/>
              </w:rPr>
              <w:t>失效</w:t>
            </w:r>
          </w:p>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p>
        </w:tc>
      </w:tr>
      <w:tr w:rsidR="00DF63E2" w:rsidRPr="001059DE" w:rsidTr="00DF63E2">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Cs w:val="21"/>
              </w:rPr>
            </w:pPr>
            <w:r w:rsidRPr="001059DE">
              <w:rPr>
                <w:rFonts w:hint="eastAsia"/>
                <w:color w:val="000000" w:themeColor="text1"/>
                <w:szCs w:val="21"/>
              </w:rPr>
              <w:t>message</w:t>
            </w:r>
          </w:p>
        </w:tc>
        <w:tc>
          <w:tcPr>
            <w:tcW w:w="7155" w:type="dxa"/>
            <w:vAlign w:val="center"/>
          </w:tcPr>
          <w:p w:rsidR="00DF63E2" w:rsidRPr="001059DE" w:rsidRDefault="00DF63E2" w:rsidP="00DF63E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DF63E2"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DF63E2" w:rsidRPr="001059DE" w:rsidRDefault="00DF63E2" w:rsidP="00DF63E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sz w:val="18"/>
                <w:szCs w:val="18"/>
              </w:rPr>
            </w:pPr>
            <w:r w:rsidRPr="001059DE">
              <w:rPr>
                <w:rFonts w:ascii="宋体" w:hAnsi="宋体" w:cs="宋体" w:hint="eastAsia"/>
                <w:bCs/>
                <w:sz w:val="18"/>
                <w:szCs w:val="18"/>
              </w:rPr>
              <w:t>access_token</w:t>
            </w:r>
          </w:p>
          <w:p w:rsidR="00DF63E2" w:rsidRPr="001059DE" w:rsidRDefault="00DF63E2"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Cs/>
                <w:sz w:val="18"/>
                <w:szCs w:val="18"/>
              </w:rPr>
              <w:t>refresh_token</w:t>
            </w:r>
          </w:p>
        </w:tc>
      </w:tr>
      <w:tr w:rsidR="005834E7" w:rsidRPr="001059DE" w:rsidTr="00DF63E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5834E7" w:rsidP="00DF63E2">
            <w:pPr>
              <w:rPr>
                <w:color w:val="000000" w:themeColor="text1"/>
                <w:sz w:val="24"/>
                <w:szCs w:val="24"/>
              </w:rPr>
            </w:pPr>
          </w:p>
        </w:tc>
        <w:tc>
          <w:tcPr>
            <w:tcW w:w="7155" w:type="dxa"/>
            <w:vAlign w:val="center"/>
          </w:tcPr>
          <w:p w:rsidR="005834E7" w:rsidRPr="001059DE" w:rsidRDefault="005834E7" w:rsidP="00DF63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bCs/>
                <w:sz w:val="18"/>
                <w:szCs w:val="18"/>
              </w:rPr>
            </w:pPr>
          </w:p>
        </w:tc>
      </w:tr>
    </w:tbl>
    <w:p w:rsidR="00DF63E2" w:rsidRPr="001059DE" w:rsidRDefault="00DF63E2" w:rsidP="00DF63E2"/>
    <w:p w:rsidR="005834E7" w:rsidRPr="001059DE" w:rsidRDefault="005834E7" w:rsidP="005834E7">
      <w:pPr>
        <w:pStyle w:val="3"/>
        <w:rPr>
          <w:color w:val="000000" w:themeColor="text1"/>
          <w:highlight w:val="yellow"/>
        </w:rPr>
      </w:pPr>
      <w:r w:rsidRPr="001059DE">
        <w:rPr>
          <w:rFonts w:hint="eastAsia"/>
          <w:color w:val="000000" w:themeColor="text1"/>
          <w:highlight w:val="yellow"/>
        </w:rPr>
        <w:t>获取协议接口</w:t>
      </w:r>
    </w:p>
    <w:p w:rsidR="005834E7" w:rsidRPr="001059DE" w:rsidRDefault="0030592E" w:rsidP="005834E7">
      <w:pPr>
        <w:ind w:firstLine="420"/>
        <w:rPr>
          <w:color w:val="000000" w:themeColor="text1"/>
        </w:rPr>
      </w:pPr>
      <w:r w:rsidRPr="001059DE">
        <w:rPr>
          <w:rFonts w:hint="eastAsia"/>
          <w:color w:val="000000" w:themeColor="text1"/>
        </w:rPr>
        <w:t>获取协议</w:t>
      </w:r>
      <w:r w:rsidR="005834E7" w:rsidRPr="001059DE">
        <w:rPr>
          <w:rFonts w:hint="eastAsia"/>
          <w:color w:val="000000" w:themeColor="text1"/>
        </w:rPr>
        <w:t>接口。</w:t>
      </w:r>
    </w:p>
    <w:p w:rsidR="005834E7" w:rsidRPr="001059DE" w:rsidRDefault="005834E7" w:rsidP="005834E7">
      <w:pPr>
        <w:pStyle w:val="4"/>
        <w:rPr>
          <w:color w:val="000000" w:themeColor="text1"/>
        </w:rPr>
      </w:pPr>
      <w:r w:rsidRPr="001059DE">
        <w:rPr>
          <w:rFonts w:hint="eastAsia"/>
          <w:color w:val="000000" w:themeColor="text1"/>
        </w:rPr>
        <w:t>输入</w:t>
      </w:r>
    </w:p>
    <w:p w:rsidR="005834E7" w:rsidRPr="001059DE" w:rsidRDefault="005834E7" w:rsidP="005834E7">
      <w:pPr>
        <w:ind w:firstLine="420"/>
        <w:rPr>
          <w:color w:val="000000" w:themeColor="text1"/>
        </w:rPr>
      </w:pPr>
      <w:r w:rsidRPr="001059DE">
        <w:rPr>
          <w:rFonts w:hint="eastAsia"/>
          <w:color w:val="000000" w:themeColor="text1"/>
        </w:rPr>
        <w:t>请求</w:t>
      </w:r>
      <w:r w:rsidRPr="001059DE">
        <w:rPr>
          <w:color w:val="000000" w:themeColor="text1"/>
        </w:rPr>
        <w:t>方式：</w:t>
      </w:r>
      <w:r w:rsidRPr="001059DE">
        <w:rPr>
          <w:color w:val="000000" w:themeColor="text1"/>
        </w:rPr>
        <w:t>POST</w:t>
      </w:r>
    </w:p>
    <w:p w:rsidR="005834E7" w:rsidRPr="001059DE" w:rsidRDefault="005834E7" w:rsidP="005834E7">
      <w:pPr>
        <w:pStyle w:val="HTML"/>
        <w:shd w:val="clear" w:color="auto" w:fill="FFFFFF"/>
        <w:rPr>
          <w:rFonts w:cs="宋体" w:hint="default"/>
          <w:color w:val="000000"/>
          <w:sz w:val="18"/>
          <w:szCs w:val="18"/>
        </w:rPr>
      </w:pPr>
      <w:r w:rsidRPr="001059DE">
        <w:rPr>
          <w:rFonts w:asciiTheme="minorEastAsia" w:eastAsiaTheme="minorEastAsia" w:hAnsiTheme="minorEastAsia" w:cstheme="minorEastAsia"/>
          <w:kern w:val="2"/>
          <w:sz w:val="21"/>
          <w:szCs w:val="22"/>
        </w:rPr>
        <w:t>请求URL：http://平台域名</w:t>
      </w:r>
      <w:bookmarkStart w:id="70" w:name="OLE_LINK14"/>
      <w:bookmarkStart w:id="71" w:name="OLE_LINK15"/>
      <w:r w:rsidR="00F6362D" w:rsidRPr="001059DE">
        <w:rPr>
          <w:rFonts w:cs="宋体"/>
          <w:b/>
          <w:bCs/>
          <w:color w:val="008000"/>
          <w:sz w:val="18"/>
          <w:szCs w:val="18"/>
        </w:rPr>
        <w:t>/api/protocol</w:t>
      </w:r>
      <w:r w:rsidRPr="001059DE">
        <w:rPr>
          <w:rFonts w:asciiTheme="minorEastAsia" w:eastAsiaTheme="minorEastAsia" w:hAnsiTheme="minorEastAsia" w:cs="Helvetica"/>
          <w:sz w:val="18"/>
          <w:szCs w:val="18"/>
          <w:shd w:val="clear" w:color="auto" w:fill="FAFAFA"/>
        </w:rPr>
        <w:t>/</w:t>
      </w:r>
      <w:r w:rsidR="00F6362D" w:rsidRPr="001059DE">
        <w:rPr>
          <w:rFonts w:cs="宋体"/>
          <w:b/>
          <w:bCs/>
          <w:color w:val="008000"/>
          <w:sz w:val="18"/>
          <w:szCs w:val="18"/>
        </w:rPr>
        <w:t>view</w:t>
      </w:r>
      <w:bookmarkEnd w:id="70"/>
      <w:bookmarkEnd w:id="71"/>
    </w:p>
    <w:p w:rsidR="005834E7" w:rsidRPr="001059DE" w:rsidRDefault="005834E7" w:rsidP="005834E7">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5834E7"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5834E7" w:rsidP="002901D2">
            <w:pPr>
              <w:rPr>
                <w:b w:val="0"/>
                <w:bCs w:val="0"/>
                <w:color w:val="000000" w:themeColor="text1"/>
              </w:rPr>
            </w:pPr>
            <w:r w:rsidRPr="001059DE">
              <w:rPr>
                <w:rFonts w:hint="eastAsia"/>
                <w:color w:val="000000" w:themeColor="text1"/>
              </w:rPr>
              <w:t>参数</w:t>
            </w:r>
          </w:p>
        </w:tc>
        <w:tc>
          <w:tcPr>
            <w:tcW w:w="1410" w:type="dxa"/>
            <w:vAlign w:val="center"/>
          </w:tcPr>
          <w:p w:rsidR="005834E7" w:rsidRPr="001059DE" w:rsidRDefault="005834E7"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5834E7" w:rsidRPr="001059DE" w:rsidRDefault="005834E7"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834E7"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AF35BE"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sidRPr="001059DE">
              <w:rPr>
                <w:rFonts w:ascii="宋体" w:hAnsi="宋体" w:cs="宋体"/>
                <w:color w:val="000000"/>
                <w:sz w:val="18"/>
                <w:szCs w:val="18"/>
              </w:rPr>
              <w:t>oid</w:t>
            </w:r>
          </w:p>
        </w:tc>
        <w:tc>
          <w:tcPr>
            <w:tcW w:w="1410" w:type="dxa"/>
            <w:vAlign w:val="center"/>
          </w:tcPr>
          <w:p w:rsidR="005834E7" w:rsidRPr="001059DE" w:rsidRDefault="005834E7"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rFonts w:hint="eastAsia"/>
              </w:rPr>
              <w:t>是</w:t>
            </w:r>
          </w:p>
        </w:tc>
        <w:tc>
          <w:tcPr>
            <w:tcW w:w="5113" w:type="dxa"/>
            <w:vAlign w:val="center"/>
          </w:tcPr>
          <w:p w:rsidR="005834E7" w:rsidRPr="001059DE" w:rsidRDefault="00AF35BE" w:rsidP="002901D2">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Pc</w:t>
            </w:r>
            <w:r w:rsidRPr="001059DE">
              <w:rPr>
                <w:rFonts w:hint="eastAsia"/>
                <w:color w:val="000000" w:themeColor="text1"/>
              </w:rPr>
              <w:t>传过来的</w:t>
            </w:r>
          </w:p>
        </w:tc>
      </w:tr>
    </w:tbl>
    <w:p w:rsidR="005834E7" w:rsidRPr="001059DE" w:rsidRDefault="005834E7" w:rsidP="005834E7">
      <w:pPr>
        <w:pStyle w:val="4"/>
        <w:rPr>
          <w:color w:val="000000" w:themeColor="text1"/>
        </w:rPr>
      </w:pPr>
      <w:r w:rsidRPr="001059DE">
        <w:rPr>
          <w:rFonts w:hint="eastAsia"/>
          <w:color w:val="000000" w:themeColor="text1"/>
        </w:rPr>
        <w:lastRenderedPageBreak/>
        <w:t>输出</w:t>
      </w:r>
    </w:p>
    <w:tbl>
      <w:tblPr>
        <w:tblStyle w:val="11"/>
        <w:tblW w:w="8928" w:type="dxa"/>
        <w:tblLayout w:type="fixed"/>
        <w:tblLook w:val="04A0" w:firstRow="1" w:lastRow="0" w:firstColumn="1" w:lastColumn="0" w:noHBand="0" w:noVBand="1"/>
      </w:tblPr>
      <w:tblGrid>
        <w:gridCol w:w="1773"/>
        <w:gridCol w:w="7155"/>
      </w:tblGrid>
      <w:tr w:rsidR="005834E7" w:rsidRPr="001059DE" w:rsidTr="0029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5834E7" w:rsidP="002901D2">
            <w:pPr>
              <w:rPr>
                <w:b w:val="0"/>
                <w:bCs w:val="0"/>
                <w:color w:val="000000" w:themeColor="text1"/>
              </w:rPr>
            </w:pPr>
            <w:r w:rsidRPr="001059DE">
              <w:rPr>
                <w:rFonts w:hint="eastAsia"/>
                <w:color w:val="000000" w:themeColor="text1"/>
              </w:rPr>
              <w:t>参数</w:t>
            </w:r>
          </w:p>
        </w:tc>
        <w:tc>
          <w:tcPr>
            <w:tcW w:w="7155" w:type="dxa"/>
            <w:vAlign w:val="center"/>
          </w:tcPr>
          <w:p w:rsidR="005834E7" w:rsidRPr="001059DE" w:rsidRDefault="005834E7" w:rsidP="002901D2">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5834E7"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5834E7" w:rsidP="002901D2">
            <w:pPr>
              <w:rPr>
                <w:bCs w:val="0"/>
                <w:color w:val="000000" w:themeColor="text1"/>
                <w:szCs w:val="21"/>
              </w:rPr>
            </w:pPr>
            <w:r w:rsidRPr="001059DE">
              <w:rPr>
                <w:rFonts w:hint="eastAsia"/>
                <w:color w:val="000000" w:themeColor="text1"/>
                <w:szCs w:val="21"/>
              </w:rPr>
              <w:t>code</w:t>
            </w:r>
          </w:p>
        </w:tc>
        <w:tc>
          <w:tcPr>
            <w:tcW w:w="7155" w:type="dxa"/>
            <w:vAlign w:val="center"/>
          </w:tcPr>
          <w:p w:rsidR="005834E7" w:rsidRPr="001059DE" w:rsidRDefault="005834E7" w:rsidP="002901D2">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cs="宋体" w:hint="default"/>
                <w:color w:val="000000"/>
                <w:sz w:val="18"/>
                <w:szCs w:val="18"/>
              </w:rPr>
            </w:pPr>
            <w:r w:rsidRPr="001059DE">
              <w:rPr>
                <w:rFonts w:cs="宋体"/>
                <w:color w:val="000000"/>
                <w:sz w:val="22"/>
                <w:lang w:bidi="ar"/>
              </w:rPr>
              <w:t>接口返回码，0:成功</w:t>
            </w:r>
          </w:p>
          <w:p w:rsidR="005834E7" w:rsidRPr="001059DE" w:rsidRDefault="005834E7" w:rsidP="002901D2">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p>
        </w:tc>
      </w:tr>
      <w:tr w:rsidR="005834E7" w:rsidRPr="001059DE" w:rsidTr="002901D2">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5834E7" w:rsidP="002901D2">
            <w:pPr>
              <w:rPr>
                <w:bCs w:val="0"/>
                <w:color w:val="000000" w:themeColor="text1"/>
                <w:szCs w:val="21"/>
              </w:rPr>
            </w:pPr>
            <w:r w:rsidRPr="001059DE">
              <w:rPr>
                <w:rFonts w:hint="eastAsia"/>
                <w:color w:val="000000" w:themeColor="text1"/>
                <w:szCs w:val="21"/>
              </w:rPr>
              <w:t>message</w:t>
            </w:r>
          </w:p>
        </w:tc>
        <w:tc>
          <w:tcPr>
            <w:tcW w:w="7155" w:type="dxa"/>
            <w:vAlign w:val="center"/>
          </w:tcPr>
          <w:p w:rsidR="005834E7" w:rsidRPr="001059DE" w:rsidRDefault="005834E7" w:rsidP="002901D2">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5834E7" w:rsidRPr="001059DE" w:rsidTr="002901D2">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5834E7" w:rsidRPr="001059DE" w:rsidRDefault="005834E7" w:rsidP="002901D2">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5834E7" w:rsidRPr="001059DE" w:rsidRDefault="00AF35BE"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noticeContent</w:t>
            </w:r>
            <w:r w:rsidRPr="001059DE">
              <w:rPr>
                <w:rFonts w:ascii="宋体" w:hAnsi="宋体" w:cs="宋体" w:hint="eastAsia"/>
                <w:color w:val="000000"/>
                <w:sz w:val="18"/>
                <w:szCs w:val="18"/>
              </w:rPr>
              <w:t xml:space="preserve"> 协议内容</w:t>
            </w:r>
          </w:p>
          <w:p w:rsidR="00AF35BE" w:rsidRPr="001059DE" w:rsidRDefault="00AF35BE" w:rsidP="002901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b/>
                <w:bCs/>
                <w:color w:val="660E7A"/>
                <w:sz w:val="18"/>
                <w:szCs w:val="18"/>
              </w:rPr>
              <w:t>noticeDesc</w:t>
            </w:r>
            <w:r w:rsidRPr="001059DE">
              <w:rPr>
                <w:rFonts w:ascii="宋体" w:hAnsi="宋体" w:cs="宋体" w:hint="eastAsia"/>
                <w:color w:val="000000"/>
                <w:sz w:val="18"/>
                <w:szCs w:val="18"/>
              </w:rPr>
              <w:t xml:space="preserve"> title</w:t>
            </w:r>
          </w:p>
        </w:tc>
      </w:tr>
    </w:tbl>
    <w:p w:rsidR="00DF63E2" w:rsidRPr="001059DE" w:rsidRDefault="00DF63E2" w:rsidP="00DF63E2"/>
    <w:p w:rsidR="00327174" w:rsidRPr="001059DE" w:rsidRDefault="00327174" w:rsidP="00327174">
      <w:pPr>
        <w:pStyle w:val="2"/>
        <w:rPr>
          <w:highlight w:val="yellow"/>
        </w:rPr>
      </w:pPr>
      <w:r w:rsidRPr="001059DE">
        <w:rPr>
          <w:rFonts w:hint="eastAsia"/>
          <w:highlight w:val="yellow"/>
        </w:rPr>
        <w:t>信息披露接口</w:t>
      </w:r>
    </w:p>
    <w:p w:rsidR="00327174" w:rsidRPr="001059DE" w:rsidRDefault="00327174" w:rsidP="00327174">
      <w:pPr>
        <w:pStyle w:val="3"/>
        <w:rPr>
          <w:color w:val="000000" w:themeColor="text1"/>
          <w:highlight w:val="yellow"/>
        </w:rPr>
      </w:pPr>
      <w:r w:rsidRPr="001059DE">
        <w:rPr>
          <w:rFonts w:hint="eastAsia"/>
          <w:color w:val="000000" w:themeColor="text1"/>
          <w:highlight w:val="yellow"/>
        </w:rPr>
        <w:t>经营信息接口</w:t>
      </w:r>
    </w:p>
    <w:p w:rsidR="00327174" w:rsidRPr="001059DE" w:rsidRDefault="00327174" w:rsidP="00327174">
      <w:pPr>
        <w:pStyle w:val="4"/>
        <w:rPr>
          <w:color w:val="000000" w:themeColor="text1"/>
        </w:rPr>
      </w:pPr>
      <w:r w:rsidRPr="001059DE">
        <w:rPr>
          <w:rFonts w:hint="eastAsia"/>
          <w:color w:val="000000" w:themeColor="text1"/>
        </w:rPr>
        <w:t>输入</w:t>
      </w:r>
    </w:p>
    <w:p w:rsidR="00327174" w:rsidRPr="001059DE" w:rsidRDefault="00327174" w:rsidP="00327174">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327174" w:rsidRPr="001059DE" w:rsidRDefault="00327174" w:rsidP="00327174">
      <w:pPr>
        <w:pStyle w:val="HTML"/>
        <w:shd w:val="clear" w:color="auto" w:fill="FFFFFF"/>
        <w:tabs>
          <w:tab w:val="clear" w:pos="916"/>
          <w:tab w:val="left" w:pos="435"/>
        </w:tabs>
        <w:rPr>
          <w:rFonts w:cs="宋体" w:hint="default"/>
          <w:color w:val="000000"/>
          <w:sz w:val="23"/>
          <w:szCs w:val="23"/>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请求URL：http://平台域名/api/platform/</w:t>
      </w:r>
      <w:r w:rsidR="00CB1712" w:rsidRPr="001059DE">
        <w:rPr>
          <w:rFonts w:ascii="黑体" w:eastAsia="黑体" w:hAnsi="黑体" w:cstheme="minorEastAsia"/>
          <w:color w:val="000000" w:themeColor="text1"/>
          <w:kern w:val="2"/>
        </w:rPr>
        <w:t>findBusiInfo</w:t>
      </w:r>
    </w:p>
    <w:p w:rsidR="00327174" w:rsidRPr="001059DE" w:rsidRDefault="00327174" w:rsidP="0032717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1410"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szCs w:val="21"/>
              </w:rPr>
            </w:pPr>
          </w:p>
        </w:tc>
        <w:tc>
          <w:tcPr>
            <w:tcW w:w="1410"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7155"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code</w:t>
            </w:r>
          </w:p>
        </w:tc>
        <w:tc>
          <w:tcPr>
            <w:tcW w:w="7155"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message</w:t>
            </w:r>
          </w:p>
        </w:tc>
        <w:tc>
          <w:tcPr>
            <w:tcW w:w="7155"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loanTotalAmt </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累计借贷总额;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loanTotalCount </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累计借贷笔数;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loanBalanceAmt </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借贷余额;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loanBalanceCount </w:t>
            </w:r>
            <w:r w:rsidRPr="001059DE">
              <w:rPr>
                <w:rFonts w:ascii="宋体" w:hAnsi="宋体" w:cs="宋体" w:hint="eastAsia"/>
                <w:color w:val="000000"/>
                <w:sz w:val="18"/>
                <w:szCs w:val="18"/>
              </w:rPr>
              <w:tab/>
              <w:t xml:space="preserve"> 借贷余额笔数;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incomeBalanceAmt  </w:t>
            </w:r>
            <w:r w:rsidRPr="001059DE">
              <w:rPr>
                <w:rFonts w:ascii="宋体" w:hAnsi="宋体" w:cs="宋体" w:hint="eastAsia"/>
                <w:color w:val="000000"/>
                <w:sz w:val="18"/>
                <w:szCs w:val="18"/>
              </w:rPr>
              <w:tab/>
              <w:t xml:space="preserve"> 利息余额;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lenderTotalCount  </w:t>
            </w:r>
            <w:r w:rsidRPr="001059DE">
              <w:rPr>
                <w:rFonts w:ascii="宋体" w:hAnsi="宋体" w:cs="宋体" w:hint="eastAsia"/>
                <w:color w:val="000000"/>
                <w:sz w:val="18"/>
                <w:szCs w:val="18"/>
              </w:rPr>
              <w:tab/>
              <w:t xml:space="preserve"> 累计出借人数量;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borrowerTotalCount </w:t>
            </w:r>
            <w:r w:rsidRPr="001059DE">
              <w:rPr>
                <w:rFonts w:ascii="宋体" w:hAnsi="宋体" w:cs="宋体" w:hint="eastAsia"/>
                <w:color w:val="000000"/>
                <w:sz w:val="18"/>
                <w:szCs w:val="18"/>
              </w:rPr>
              <w:tab/>
              <w:t xml:space="preserve"> 累计借款人数量;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lenderCurrentCount </w:t>
            </w:r>
            <w:r w:rsidRPr="001059DE">
              <w:rPr>
                <w:rFonts w:ascii="宋体" w:hAnsi="宋体" w:cs="宋体" w:hint="eastAsia"/>
                <w:color w:val="000000"/>
                <w:sz w:val="18"/>
                <w:szCs w:val="18"/>
              </w:rPr>
              <w:tab/>
              <w:t xml:space="preserve"> 当前出借人数量;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borrowerCurrentCount 当前借款人数量;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topTenLoanPercent    前十大借款人待还金额占比;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topOneLoanPercent</w:t>
            </w:r>
            <w:r w:rsidRPr="001059DE">
              <w:rPr>
                <w:rFonts w:ascii="宋体" w:hAnsi="宋体" w:cs="宋体" w:hint="eastAsia"/>
                <w:color w:val="000000"/>
                <w:sz w:val="18"/>
                <w:szCs w:val="18"/>
              </w:rPr>
              <w:tab/>
              <w:t xml:space="preserve"> 最大单一借款人待还金额占比;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逾期金额;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lastRenderedPageBreak/>
              <w:t>overdueCount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逾期笔数;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overdueRate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金额逾期率;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overdueMoreThreemouthAmt 逾期90天（不含）以上金额;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overdueMoreThreemouthCount 逾期90天（不含）以上笔数;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insteadTotalAmt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累计代偿金额;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insteadTotalCount </w:t>
            </w:r>
            <w:r w:rsidRPr="001059DE">
              <w:rPr>
                <w:rFonts w:ascii="宋体" w:hAnsi="宋体" w:cs="宋体" w:hint="eastAsia"/>
                <w:color w:val="000000"/>
                <w:sz w:val="18"/>
                <w:szCs w:val="18"/>
              </w:rPr>
              <w:tab/>
              <w:t xml:space="preserve"> 累计代偿笔数;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correlationLoanBalAmt 关联关系借款余额;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correlationLoanBalCount 关联关系借款余额笔数;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gradePrjOverdueRate  项目逾期率（%）;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showDataTime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前台展示数据截止时间;</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rechargeDesc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充值手续费说明;</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withdrawDesc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提现手续费说明;</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feeDesc </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居间服务费;</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rateDesc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年利率;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overdueFeeDesc       逾期费用说明;</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prepaymentDesc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提前还款说明;</w:t>
            </w:r>
          </w:p>
        </w:tc>
      </w:tr>
    </w:tbl>
    <w:p w:rsidR="00327174" w:rsidRPr="001059DE" w:rsidRDefault="00327174" w:rsidP="00327174"/>
    <w:p w:rsidR="00327174" w:rsidRPr="001059DE" w:rsidRDefault="00327174" w:rsidP="00327174"/>
    <w:p w:rsidR="00327174" w:rsidRPr="001059DE" w:rsidRDefault="00327174" w:rsidP="00327174"/>
    <w:p w:rsidR="00327174" w:rsidRPr="001059DE" w:rsidRDefault="00327174" w:rsidP="00327174">
      <w:pPr>
        <w:pStyle w:val="3"/>
        <w:rPr>
          <w:color w:val="000000" w:themeColor="text1"/>
          <w:highlight w:val="yellow"/>
        </w:rPr>
      </w:pPr>
      <w:bookmarkStart w:id="72" w:name="OLE_LINK8"/>
      <w:bookmarkStart w:id="73" w:name="OLE_LINK13"/>
      <w:r w:rsidRPr="001059DE">
        <w:rPr>
          <w:rFonts w:hint="eastAsia"/>
          <w:color w:val="000000" w:themeColor="text1"/>
          <w:highlight w:val="yellow"/>
        </w:rPr>
        <w:t>法律法规</w:t>
      </w:r>
    </w:p>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输入</w:t>
      </w:r>
    </w:p>
    <w:p w:rsidR="00327174" w:rsidRPr="001059DE" w:rsidRDefault="00327174" w:rsidP="00327174">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CB1712" w:rsidRPr="001059DE" w:rsidRDefault="00327174" w:rsidP="00CB1712">
      <w:pPr>
        <w:pStyle w:val="HTML"/>
        <w:shd w:val="clear" w:color="auto" w:fill="FFFFFF"/>
        <w:tabs>
          <w:tab w:val="clear" w:pos="916"/>
          <w:tab w:val="left" w:pos="435"/>
        </w:tabs>
        <w:rPr>
          <w:rFonts w:cs="宋体" w:hint="default"/>
          <w:color w:val="000000"/>
          <w:sz w:val="23"/>
          <w:szCs w:val="23"/>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请求URL：http://平台域名/api/platform/</w:t>
      </w:r>
      <w:r w:rsidR="00CB1712" w:rsidRPr="001059DE">
        <w:rPr>
          <w:rFonts w:ascii="黑体" w:eastAsia="黑体" w:hAnsi="黑体" w:cstheme="minorEastAsia"/>
          <w:color w:val="000000" w:themeColor="text1"/>
          <w:kern w:val="2"/>
        </w:rPr>
        <w:t>findLawsReglList</w:t>
      </w:r>
    </w:p>
    <w:p w:rsidR="00327174" w:rsidRPr="001059DE" w:rsidRDefault="00327174" w:rsidP="00327174">
      <w:pPr>
        <w:pStyle w:val="HTML"/>
        <w:shd w:val="clear" w:color="auto" w:fill="FFFFFF"/>
        <w:tabs>
          <w:tab w:val="clear" w:pos="916"/>
          <w:tab w:val="left" w:pos="435"/>
        </w:tabs>
        <w:rPr>
          <w:rFonts w:cs="宋体" w:hint="default"/>
          <w:color w:val="000000"/>
          <w:sz w:val="23"/>
          <w:szCs w:val="23"/>
        </w:rPr>
      </w:pPr>
    </w:p>
    <w:p w:rsidR="00327174" w:rsidRPr="001059DE" w:rsidRDefault="00327174" w:rsidP="0032717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1410"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szCs w:val="21"/>
              </w:rPr>
            </w:pPr>
          </w:p>
        </w:tc>
        <w:tc>
          <w:tcPr>
            <w:tcW w:w="1410"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7155"/>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7155"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code</w:t>
            </w:r>
          </w:p>
        </w:tc>
        <w:tc>
          <w:tcPr>
            <w:tcW w:w="7155"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message</w:t>
            </w:r>
          </w:p>
        </w:tc>
        <w:tc>
          <w:tcPr>
            <w:tcW w:w="7155"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 w:val="24"/>
                <w:szCs w:val="24"/>
              </w:rPr>
            </w:pPr>
            <w:r w:rsidRPr="001059DE">
              <w:rPr>
                <w:rFonts w:hint="eastAsia"/>
                <w:color w:val="000000" w:themeColor="text1"/>
                <w:sz w:val="24"/>
                <w:szCs w:val="24"/>
              </w:rPr>
              <w:t>data</w:t>
            </w:r>
          </w:p>
        </w:tc>
        <w:tc>
          <w:tcPr>
            <w:tcW w:w="7155"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title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标题;</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url</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 xml:space="preserve"> 链接;</w:t>
            </w:r>
          </w:p>
        </w:tc>
      </w:tr>
      <w:bookmarkEnd w:id="72"/>
      <w:bookmarkEnd w:id="73"/>
    </w:tbl>
    <w:p w:rsidR="00327174" w:rsidRPr="001059DE" w:rsidRDefault="00327174" w:rsidP="00327174"/>
    <w:p w:rsidR="00327174" w:rsidRPr="001059DE" w:rsidRDefault="00327174" w:rsidP="00327174">
      <w:pPr>
        <w:pStyle w:val="3"/>
        <w:rPr>
          <w:color w:val="000000" w:themeColor="text1"/>
          <w:highlight w:val="yellow"/>
        </w:rPr>
      </w:pPr>
      <w:r w:rsidRPr="001059DE">
        <w:rPr>
          <w:rFonts w:hint="eastAsia"/>
          <w:color w:val="000000" w:themeColor="text1"/>
          <w:highlight w:val="yellow"/>
        </w:rPr>
        <w:lastRenderedPageBreak/>
        <w:t>平台数据</w:t>
      </w:r>
    </w:p>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输入</w:t>
      </w:r>
    </w:p>
    <w:p w:rsidR="00327174" w:rsidRPr="001059DE" w:rsidRDefault="00327174" w:rsidP="00327174">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327174" w:rsidRPr="001059DE" w:rsidRDefault="00327174" w:rsidP="00327174">
      <w:pPr>
        <w:pStyle w:val="HTML"/>
        <w:shd w:val="clear" w:color="auto" w:fill="FFFFFF"/>
        <w:tabs>
          <w:tab w:val="clear" w:pos="916"/>
          <w:tab w:val="left" w:pos="435"/>
        </w:tabs>
        <w:rPr>
          <w:rFonts w:cs="宋体" w:hint="default"/>
          <w:color w:val="000000"/>
          <w:sz w:val="23"/>
          <w:szCs w:val="23"/>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请求URL：http://平台域名/api/platform/findPlatformData</w:t>
      </w:r>
    </w:p>
    <w:p w:rsidR="00327174" w:rsidRPr="001059DE" w:rsidRDefault="00327174" w:rsidP="0032717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1410"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szCs w:val="21"/>
              </w:rPr>
            </w:pPr>
          </w:p>
        </w:tc>
        <w:tc>
          <w:tcPr>
            <w:tcW w:w="1410"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624"/>
        <w:gridCol w:w="1701"/>
        <w:gridCol w:w="3830"/>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7155" w:type="dxa"/>
            <w:gridSpan w:val="3"/>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27174" w:rsidRPr="001059DE" w:rsidRDefault="00327174" w:rsidP="00855FB9">
            <w:pPr>
              <w:rPr>
                <w:color w:val="000000" w:themeColor="text1"/>
                <w:szCs w:val="21"/>
              </w:rPr>
            </w:pPr>
            <w:r w:rsidRPr="001059DE">
              <w:rPr>
                <w:rFonts w:hint="eastAsia"/>
                <w:color w:val="000000" w:themeColor="text1"/>
                <w:sz w:val="24"/>
                <w:szCs w:val="24"/>
              </w:rPr>
              <w:t>data</w:t>
            </w:r>
          </w:p>
        </w:tc>
        <w:tc>
          <w:tcPr>
            <w:tcW w:w="1624"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color w:val="000000"/>
                <w:sz w:val="22"/>
                <w:lang w:bidi="ar"/>
              </w:rPr>
              <w:t>dataDate</w:t>
            </w:r>
          </w:p>
        </w:tc>
        <w:tc>
          <w:tcPr>
            <w:tcW w:w="5531" w:type="dxa"/>
            <w:gridSpan w:val="2"/>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lang w:bidi="ar"/>
              </w:rPr>
            </w:pPr>
            <w:r w:rsidRPr="001059DE">
              <w:rPr>
                <w:rFonts w:ascii="宋体" w:hAnsi="宋体" w:cs="宋体" w:hint="eastAsia"/>
                <w:color w:val="000000"/>
                <w:sz w:val="22"/>
                <w:lang w:bidi="ar"/>
              </w:rPr>
              <w:t>数据截止日</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bCs w:val="0"/>
                <w:color w:val="000000" w:themeColor="text1"/>
                <w:sz w:val="24"/>
                <w:szCs w:val="24"/>
              </w:rPr>
            </w:pPr>
          </w:p>
        </w:tc>
        <w:tc>
          <w:tcPr>
            <w:tcW w:w="1624"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overview(</w:t>
            </w:r>
            <w:r w:rsidRPr="001059DE">
              <w:rPr>
                <w:rFonts w:ascii="宋体" w:hAnsi="宋体" w:cs="宋体" w:hint="eastAsia"/>
                <w:color w:val="000000"/>
                <w:sz w:val="18"/>
                <w:szCs w:val="18"/>
              </w:rPr>
              <w:t>平台数据总览</w:t>
            </w:r>
            <w:r w:rsidRPr="001059DE">
              <w:rPr>
                <w:rFonts w:ascii="宋体" w:hAnsi="宋体" w:cs="宋体"/>
                <w:color w:val="000000"/>
                <w:sz w:val="18"/>
                <w:szCs w:val="18"/>
              </w:rPr>
              <w:t xml:space="preserve">)  </w:t>
            </w:r>
          </w:p>
        </w:tc>
        <w:tc>
          <w:tcPr>
            <w:tcW w:w="5531" w:type="dxa"/>
            <w:gridSpan w:val="2"/>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loanTotalAmt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累计借贷总额;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loanTotalCount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累计借贷笔数;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loanBalanceAmt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借贷余额;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loanBalanceCount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借贷余额笔数;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incomeBalanceAmt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利息余额;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lenderTotalCount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累计出借人数量;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borrowerTotalCount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累计借款人数量;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lenderCurrentCount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当前出借人数量;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borrowerCurrentCount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当前借款人数量;</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topTenLoanPercent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前十大借款人待还金额占比;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topOneLoanPercent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最大单一借款人待还金额占比;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逾期金额;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逾期笔数;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overdueRate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金额逾期率;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overdueMoreThreemouthAmt</w:t>
            </w:r>
            <w:r w:rsidRPr="001059DE">
              <w:rPr>
                <w:rFonts w:ascii="宋体" w:hAnsi="宋体" w:cs="宋体" w:hint="eastAsia"/>
                <w:color w:val="000000"/>
                <w:sz w:val="18"/>
                <w:szCs w:val="18"/>
              </w:rPr>
              <w:tab/>
              <w:t>逾期90天（不含）以上金额;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overdueMoreThreemouthCount</w:t>
            </w:r>
            <w:r w:rsidRPr="001059DE">
              <w:rPr>
                <w:rFonts w:ascii="宋体" w:hAnsi="宋体" w:cs="宋体" w:hint="eastAsia"/>
                <w:color w:val="000000"/>
                <w:sz w:val="18"/>
                <w:szCs w:val="18"/>
              </w:rPr>
              <w:tab/>
              <w:t>逾期90天（不含）以上笔数;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overdueMoreThreemouthRate</w:t>
            </w:r>
            <w:r w:rsidRPr="001059DE">
              <w:rPr>
                <w:rFonts w:ascii="宋体" w:hAnsi="宋体" w:cs="宋体" w:hint="eastAsia"/>
                <w:color w:val="000000"/>
                <w:sz w:val="18"/>
                <w:szCs w:val="18"/>
              </w:rPr>
              <w:tab/>
              <w:t>逾期90天（不含）以上逾期率（%）;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insteadTotalAmt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累计代偿金额;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insteadTotalCount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累计代偿笔数;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tradeTotalAmt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累计交易金额;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tradeTotalCount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累计交易笔数;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irregBalanceAmt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存量不合规余额;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lastRenderedPageBreak/>
              <w:t>irregIncomeAmt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存量不合规利息余额;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correlationLoanBalAmt</w:t>
            </w:r>
            <w:r w:rsidRPr="001059DE">
              <w:rPr>
                <w:rFonts w:ascii="宋体" w:hAnsi="宋体" w:cs="宋体" w:hint="eastAsia"/>
                <w:color w:val="000000"/>
                <w:sz w:val="18"/>
                <w:szCs w:val="18"/>
              </w:rPr>
              <w:tab/>
              <w:t>关联关系借款余额;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correlationLoanBalCount</w:t>
            </w:r>
            <w:r w:rsidRPr="001059DE">
              <w:rPr>
                <w:rFonts w:ascii="宋体" w:hAnsi="宋体" w:cs="宋体" w:hint="eastAsia"/>
                <w:color w:val="000000"/>
                <w:sz w:val="18"/>
                <w:szCs w:val="18"/>
              </w:rPr>
              <w:tab/>
              <w:t>关联关系借款余额笔数;</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avgLoanAmt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人均累计借款金额;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avgInvestAmt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人均累计出借金额;</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topOneInvestPercent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最大单户出借余额占比;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topTenInvestPercent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最大十户出借余额占比;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avgLoanLimit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人均借款额度;</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avgLoanCost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人均借款成本;</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avgPersonLoanLimit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自然人平均借款额度;</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avgCompanyLoanLimit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法人及其他组织平均借款额度;</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avgLoanDays</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人均借款期限（天）;</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avgInvsetDays</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人均出借期限（天）;</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avgInvestLimit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人均出借额度;</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avgInvestIncome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人均出借回报;</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avgFullScaleHour</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平均满标用时;</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avgLoanRate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平均借款利率;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orgScaleCase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机构规模分布情况;</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gradeAmtOverdueRateOne</w:t>
            </w:r>
            <w:r w:rsidRPr="001059DE">
              <w:rPr>
                <w:rFonts w:ascii="宋体" w:hAnsi="宋体" w:cs="宋体" w:hint="eastAsia"/>
                <w:color w:val="000000"/>
                <w:sz w:val="18"/>
                <w:szCs w:val="18"/>
              </w:rPr>
              <w:tab/>
              <w:t>金额分级逾期率（90天）（%）;</w:t>
            </w:r>
          </w:p>
          <w:p w:rsidR="00327174" w:rsidRPr="001059DE" w:rsidRDefault="00327174" w:rsidP="00855FB9">
            <w:pPr>
              <w:widowControl/>
              <w:shd w:val="clear" w:color="auto" w:fill="FFFFFF"/>
              <w:tabs>
                <w:tab w:val="left" w:pos="916"/>
                <w:tab w:val="left" w:pos="1832"/>
                <w:tab w:val="left" w:pos="238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gradeAmtOverdueRateTwo</w:t>
            </w:r>
            <w:r w:rsidRPr="001059DE">
              <w:rPr>
                <w:rFonts w:ascii="宋体" w:hAnsi="宋体" w:cs="宋体" w:hint="eastAsia"/>
                <w:color w:val="000000"/>
                <w:sz w:val="18"/>
                <w:szCs w:val="18"/>
              </w:rPr>
              <w:tab/>
              <w:t>金额分级逾期率（90-180天）（%）;</w:t>
            </w:r>
          </w:p>
          <w:p w:rsidR="00327174" w:rsidRPr="001059DE" w:rsidRDefault="00327174" w:rsidP="00855FB9">
            <w:pPr>
              <w:widowControl/>
              <w:shd w:val="clear" w:color="auto" w:fill="FFFFFF"/>
              <w:tabs>
                <w:tab w:val="left" w:pos="916"/>
                <w:tab w:val="left" w:pos="1832"/>
                <w:tab w:val="left" w:pos="22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gradeAmtOverdueRateMore</w:t>
            </w:r>
            <w:r w:rsidRPr="001059DE">
              <w:rPr>
                <w:rFonts w:ascii="宋体" w:hAnsi="宋体" w:cs="宋体" w:hint="eastAsia"/>
                <w:color w:val="000000"/>
                <w:sz w:val="18"/>
                <w:szCs w:val="18"/>
              </w:rPr>
              <w:tab/>
              <w:t>金额分级逾期率（181天以上）（%）;</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gradePrjOverdueRate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项目逾期率（%）;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gradePrjOverdueRateOne</w:t>
            </w:r>
            <w:r w:rsidRPr="001059DE">
              <w:rPr>
                <w:rFonts w:ascii="宋体" w:hAnsi="宋体" w:cs="宋体" w:hint="eastAsia"/>
                <w:color w:val="000000"/>
                <w:sz w:val="18"/>
                <w:szCs w:val="18"/>
              </w:rPr>
              <w:tab/>
              <w:t>项目分级逾期率（90天）（%）;</w:t>
            </w:r>
          </w:p>
          <w:p w:rsidR="00327174" w:rsidRPr="001059DE" w:rsidRDefault="00327174" w:rsidP="00855FB9">
            <w:pPr>
              <w:widowControl/>
              <w:shd w:val="clear" w:color="auto" w:fill="FFFFFF"/>
              <w:tabs>
                <w:tab w:val="left" w:pos="916"/>
                <w:tab w:val="left" w:pos="1832"/>
                <w:tab w:val="left" w:pos="238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gradePrjOverdueRateTwo</w:t>
            </w:r>
            <w:r w:rsidRPr="001059DE">
              <w:rPr>
                <w:rFonts w:ascii="宋体" w:hAnsi="宋体" w:cs="宋体" w:hint="eastAsia"/>
                <w:color w:val="000000"/>
                <w:sz w:val="18"/>
                <w:szCs w:val="18"/>
              </w:rPr>
              <w:tab/>
              <w:t>项目分级逾期率（91-180天）（%）;</w:t>
            </w:r>
          </w:p>
          <w:p w:rsidR="00327174" w:rsidRPr="001059DE" w:rsidRDefault="00327174" w:rsidP="00855FB9">
            <w:pPr>
              <w:widowControl/>
              <w:shd w:val="clear" w:color="auto" w:fill="FFFFFF"/>
              <w:tabs>
                <w:tab w:val="left" w:pos="916"/>
                <w:tab w:val="left" w:pos="1832"/>
                <w:tab w:val="left" w:pos="238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gradePrjOverdueRateMore</w:t>
            </w:r>
            <w:r w:rsidRPr="001059DE">
              <w:rPr>
                <w:rFonts w:ascii="宋体" w:hAnsi="宋体" w:cs="宋体" w:hint="eastAsia"/>
                <w:color w:val="000000"/>
                <w:sz w:val="18"/>
                <w:szCs w:val="18"/>
              </w:rPr>
              <w:tab/>
              <w:t>项目分级逾期率（181天以上）（%）</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topTenFinancePercent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最大十户融资余额占比（%）;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topOneFinancePercent</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最大单户融资余额占比（%）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showDataTime</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前台展示数据截止时间;</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loanFee(借款收费标准)</w:t>
            </w:r>
          </w:p>
        </w:tc>
        <w:tc>
          <w:tcPr>
            <w:tcW w:w="5531" w:type="dxa"/>
            <w:gridSpan w:val="2"/>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rechargeDesc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充值手续费说明</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withdrawDesc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提现手续费说明;</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feeDesc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居间服务费;</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rateDesc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年利率;</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overdueFeeDesc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逾期费用说明;</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prepaymentDesc</w:t>
            </w:r>
            <w:r w:rsidRPr="001059DE">
              <w:rPr>
                <w:rFonts w:ascii="宋体" w:hAnsi="宋体" w:cs="宋体" w:hint="eastAsia"/>
                <w:color w:val="000000"/>
                <w:sz w:val="18"/>
                <w:szCs w:val="18"/>
              </w:rPr>
              <w:tab/>
            </w:r>
            <w:r w:rsidRPr="001059DE">
              <w:rPr>
                <w:rFonts w:ascii="宋体" w:hAnsi="宋体" w:cs="宋体" w:hint="eastAsia"/>
                <w:color w:val="000000"/>
                <w:sz w:val="18"/>
                <w:szCs w:val="18"/>
              </w:rPr>
              <w:tab/>
            </w:r>
            <w:r w:rsidRPr="001059DE">
              <w:rPr>
                <w:rFonts w:ascii="宋体" w:hAnsi="宋体" w:cs="宋体" w:hint="eastAsia"/>
                <w:color w:val="000000"/>
                <w:sz w:val="18"/>
                <w:szCs w:val="18"/>
              </w:rPr>
              <w:tab/>
              <w:t>提前还款说明;</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tradeHis(历史月交易数据)</w:t>
            </w:r>
          </w:p>
        </w:tc>
        <w:tc>
          <w:tcPr>
            <w:tcW w:w="5531" w:type="dxa"/>
            <w:gridSpan w:val="2"/>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showData</w:t>
            </w:r>
            <w:r w:rsidRPr="001059DE">
              <w:rPr>
                <w:rFonts w:ascii="宋体" w:hAnsi="宋体" w:cs="宋体" w:hint="eastAsia"/>
                <w:color w:val="000000"/>
                <w:sz w:val="18"/>
                <w:szCs w:val="18"/>
              </w:rPr>
              <w:tab/>
              <w:t>前台展示数据;</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dateInfo</w:t>
            </w:r>
            <w:r w:rsidRPr="001059DE">
              <w:rPr>
                <w:rFonts w:ascii="宋体" w:hAnsi="宋体" w:cs="宋体" w:hint="eastAsia"/>
                <w:color w:val="000000"/>
                <w:sz w:val="18"/>
                <w:szCs w:val="18"/>
              </w:rPr>
              <w:tab/>
              <w:t>近12月交易描述（格式范例：2018-09）;</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Merge w:val="restart"/>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order(出借数据)</w:t>
            </w: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investGroupType</w:t>
            </w:r>
          </w:p>
        </w:tc>
        <w:tc>
          <w:tcPr>
            <w:tcW w:w="3830"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组类别 </w:t>
            </w:r>
            <w:r w:rsidRPr="001059DE">
              <w:rPr>
                <w:rFonts w:ascii="宋体" w:hAnsi="宋体" w:cs="宋体" w:hint="eastAsia"/>
                <w:color w:val="000000"/>
                <w:sz w:val="18"/>
                <w:szCs w:val="18"/>
              </w:rPr>
              <w:tab/>
              <w:t>GENDER：性别，TERMINAL：终端，PERIOD：期限分布，AGE：年龄分布</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investSubType</w:t>
            </w:r>
          </w:p>
        </w:tc>
        <w:tc>
          <w:tcPr>
            <w:tcW w:w="3830"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子类别:</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GENDER</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w:t>
            </w:r>
            <w:r w:rsidRPr="001059DE">
              <w:rPr>
                <w:rFonts w:ascii="宋体" w:hAnsi="宋体" w:cs="宋体"/>
                <w:color w:val="000000"/>
                <w:sz w:val="18"/>
                <w:szCs w:val="18"/>
              </w:rPr>
              <w:t xml:space="preserve">   M :男</w:t>
            </w:r>
            <w:r w:rsidRPr="001059DE">
              <w:rPr>
                <w:rFonts w:ascii="宋体" w:hAnsi="宋体" w:cs="宋体" w:hint="eastAsia"/>
                <w:color w:val="000000"/>
                <w:sz w:val="18"/>
                <w:szCs w:val="18"/>
              </w:rPr>
              <w:t>，</w:t>
            </w:r>
            <w:r w:rsidRPr="001059DE">
              <w:rPr>
                <w:rFonts w:ascii="宋体" w:hAnsi="宋体" w:cs="宋体"/>
                <w:color w:val="000000"/>
                <w:sz w:val="18"/>
                <w:szCs w:val="18"/>
              </w:rPr>
              <w:t>F</w:t>
            </w:r>
            <w:r w:rsidRPr="001059DE">
              <w:rPr>
                <w:rFonts w:ascii="宋体" w:hAnsi="宋体" w:cs="宋体" w:hint="eastAsia"/>
                <w:color w:val="000000"/>
                <w:sz w:val="18"/>
                <w:szCs w:val="18"/>
              </w:rPr>
              <w:t>：</w:t>
            </w:r>
            <w:r w:rsidRPr="001059DE">
              <w:rPr>
                <w:rFonts w:ascii="宋体" w:hAnsi="宋体" w:cs="宋体"/>
                <w:color w:val="000000"/>
                <w:sz w:val="18"/>
                <w:szCs w:val="18"/>
              </w:rPr>
              <w:t>女</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 xml:space="preserve">TERMINAL： </w:t>
            </w:r>
            <w:r w:rsidRPr="001059DE">
              <w:rPr>
                <w:rFonts w:ascii="宋体" w:hAnsi="宋体" w:cs="宋体"/>
                <w:color w:val="000000"/>
                <w:sz w:val="18"/>
                <w:szCs w:val="18"/>
              </w:rPr>
              <w:t xml:space="preserve"> PC </w:t>
            </w:r>
            <w:r w:rsidRPr="001059DE">
              <w:rPr>
                <w:rFonts w:ascii="宋体" w:hAnsi="宋体" w:cs="宋体" w:hint="eastAsia"/>
                <w:color w:val="000000"/>
                <w:sz w:val="18"/>
                <w:szCs w:val="18"/>
              </w:rPr>
              <w:t>，</w:t>
            </w:r>
            <w:r w:rsidRPr="001059DE">
              <w:rPr>
                <w:rFonts w:ascii="宋体" w:hAnsi="宋体" w:cs="宋体"/>
                <w:color w:val="000000"/>
                <w:sz w:val="18"/>
                <w:szCs w:val="18"/>
              </w:rPr>
              <w:t>APP</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 xml:space="preserve">     </w:t>
            </w:r>
            <w:r w:rsidRPr="001059DE">
              <w:rPr>
                <w:rFonts w:ascii="宋体" w:hAnsi="宋体" w:cs="宋体" w:hint="eastAsia"/>
                <w:color w:val="000000"/>
                <w:sz w:val="18"/>
                <w:szCs w:val="18"/>
              </w:rPr>
              <w:t>PERIOD</w:t>
            </w:r>
            <w:r w:rsidRPr="001059DE">
              <w:rPr>
                <w:rFonts w:ascii="宋体" w:hAnsi="宋体" w:cs="宋体"/>
                <w:color w:val="000000"/>
                <w:sz w:val="18"/>
                <w:szCs w:val="18"/>
              </w:rPr>
              <w:t>:  SIX</w:t>
            </w:r>
            <w:r w:rsidRPr="001059DE">
              <w:rPr>
                <w:rFonts w:ascii="宋体" w:hAnsi="宋体" w:cs="宋体" w:hint="eastAsia"/>
                <w:color w:val="000000"/>
                <w:sz w:val="18"/>
                <w:szCs w:val="18"/>
              </w:rPr>
              <w:t>：</w:t>
            </w:r>
            <w:r w:rsidRPr="001059DE">
              <w:rPr>
                <w:rFonts w:ascii="宋体" w:hAnsi="宋体" w:cs="宋体"/>
                <w:color w:val="000000"/>
                <w:sz w:val="18"/>
                <w:szCs w:val="18"/>
              </w:rPr>
              <w:t>六个月</w:t>
            </w:r>
            <w:r w:rsidRPr="001059DE">
              <w:rPr>
                <w:rFonts w:ascii="宋体" w:hAnsi="宋体" w:cs="宋体" w:hint="eastAsia"/>
                <w:color w:val="000000"/>
                <w:sz w:val="18"/>
                <w:szCs w:val="18"/>
              </w:rPr>
              <w:t>（个）</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hangingChars="750" w:hanging="135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TWELVE：12个月（个）EIGHTEEN：18个月（个）</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lastRenderedPageBreak/>
              <w:t>TWENTYFOUR：24个月（个），</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530" w:hangingChars="150" w:hanging="27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OTH：其他（个）</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 xml:space="preserve">AGE： </w:t>
            </w:r>
            <w:r w:rsidRPr="001059DE">
              <w:rPr>
                <w:rFonts w:ascii="宋体" w:hAnsi="宋体" w:cs="宋体"/>
                <w:color w:val="000000"/>
                <w:sz w:val="18"/>
                <w:szCs w:val="18"/>
              </w:rPr>
              <w:t xml:space="preserve"> </w:t>
            </w:r>
            <w:r w:rsidRPr="001059DE">
              <w:rPr>
                <w:rFonts w:ascii="宋体" w:hAnsi="宋体" w:cs="宋体" w:hint="eastAsia"/>
                <w:color w:val="000000"/>
                <w:sz w:val="18"/>
                <w:szCs w:val="18"/>
              </w:rPr>
              <w:t>1:18-24岁数量（人）</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2:18-24岁占比（%）</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3:25-34岁数量（人）</w:t>
            </w:r>
          </w:p>
          <w:p w:rsidR="00995F41"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4:</w:t>
            </w:r>
            <w:r w:rsidRPr="001059DE">
              <w:rPr>
                <w:rFonts w:ascii="宋体" w:hAnsi="宋体" w:cs="宋体"/>
                <w:color w:val="000000"/>
                <w:sz w:val="18"/>
                <w:szCs w:val="18"/>
              </w:rPr>
              <w:t>25-34岁占比</w:t>
            </w:r>
            <w:r w:rsidRPr="001059DE">
              <w:rPr>
                <w:rFonts w:ascii="宋体" w:hAnsi="宋体" w:cs="宋体" w:hint="eastAsia"/>
                <w:color w:val="000000"/>
                <w:sz w:val="18"/>
                <w:szCs w:val="18"/>
              </w:rPr>
              <w:t>（%）</w:t>
            </w:r>
          </w:p>
          <w:p w:rsidR="00995F41"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5:</w:t>
            </w:r>
            <w:r w:rsidRPr="001059DE">
              <w:rPr>
                <w:rFonts w:ascii="宋体" w:hAnsi="宋体" w:cs="宋体"/>
                <w:color w:val="000000"/>
                <w:sz w:val="18"/>
                <w:szCs w:val="18"/>
              </w:rPr>
              <w:t>35</w:t>
            </w:r>
            <w:r w:rsidRPr="001059DE">
              <w:rPr>
                <w:rFonts w:ascii="宋体" w:hAnsi="宋体" w:cs="宋体" w:hint="eastAsia"/>
                <w:color w:val="000000"/>
                <w:sz w:val="18"/>
                <w:szCs w:val="18"/>
              </w:rPr>
              <w:t>-</w:t>
            </w:r>
            <w:r w:rsidRPr="001059DE">
              <w:rPr>
                <w:rFonts w:ascii="宋体" w:hAnsi="宋体" w:cs="宋体"/>
                <w:color w:val="000000"/>
                <w:sz w:val="18"/>
                <w:szCs w:val="18"/>
              </w:rPr>
              <w:t>49岁数量</w:t>
            </w:r>
            <w:r w:rsidRPr="001059DE">
              <w:rPr>
                <w:rFonts w:ascii="宋体" w:hAnsi="宋体" w:cs="宋体" w:hint="eastAsia"/>
                <w:color w:val="000000"/>
                <w:sz w:val="18"/>
                <w:szCs w:val="18"/>
              </w:rPr>
              <w:t>（人）</w:t>
            </w:r>
          </w:p>
          <w:p w:rsidR="00327174"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6</w:t>
            </w:r>
            <w:r w:rsidR="00327174" w:rsidRPr="001059DE">
              <w:rPr>
                <w:rFonts w:ascii="宋体" w:hAnsi="宋体" w:cs="宋体" w:hint="eastAsia"/>
                <w:color w:val="000000"/>
                <w:sz w:val="18"/>
                <w:szCs w:val="18"/>
              </w:rPr>
              <w:t>:35-49岁占比（%）</w:t>
            </w:r>
          </w:p>
          <w:p w:rsidR="00327174"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7</w:t>
            </w:r>
            <w:r w:rsidR="00327174" w:rsidRPr="001059DE">
              <w:rPr>
                <w:rFonts w:ascii="宋体" w:hAnsi="宋体" w:cs="宋体" w:hint="eastAsia"/>
                <w:color w:val="000000"/>
                <w:sz w:val="18"/>
                <w:szCs w:val="18"/>
              </w:rPr>
              <w:t>:50-64岁数量（人）</w:t>
            </w:r>
          </w:p>
          <w:p w:rsidR="00327174"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8</w:t>
            </w:r>
            <w:r w:rsidR="00327174" w:rsidRPr="001059DE">
              <w:rPr>
                <w:rFonts w:ascii="宋体" w:hAnsi="宋体" w:cs="宋体" w:hint="eastAsia"/>
                <w:color w:val="000000"/>
                <w:sz w:val="18"/>
                <w:szCs w:val="18"/>
              </w:rPr>
              <w:t>:50-64岁占比（%）</w:t>
            </w:r>
          </w:p>
          <w:p w:rsidR="00327174"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9</w:t>
            </w:r>
            <w:r w:rsidR="00327174" w:rsidRPr="001059DE">
              <w:rPr>
                <w:rFonts w:ascii="宋体" w:hAnsi="宋体" w:cs="宋体" w:hint="eastAsia"/>
                <w:color w:val="000000"/>
                <w:sz w:val="18"/>
                <w:szCs w:val="18"/>
              </w:rPr>
              <w:t>:65岁以上数量（人）</w:t>
            </w:r>
          </w:p>
          <w:p w:rsidR="00327174" w:rsidRPr="001059DE" w:rsidRDefault="00995F41"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10</w:t>
            </w:r>
            <w:r w:rsidR="00327174" w:rsidRPr="001059DE">
              <w:rPr>
                <w:rFonts w:ascii="宋体" w:hAnsi="宋体" w:cs="宋体" w:hint="eastAsia"/>
                <w:color w:val="000000"/>
                <w:sz w:val="18"/>
                <w:szCs w:val="18"/>
              </w:rPr>
              <w:t>:65岁以上占比（人）</w:t>
            </w:r>
          </w:p>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 xml:space="preserve"> </w:t>
            </w:r>
            <w:r w:rsidRPr="001059DE">
              <w:rPr>
                <w:rFonts w:ascii="宋体" w:hAnsi="宋体" w:cs="宋体"/>
                <w:color w:val="000000"/>
                <w:sz w:val="18"/>
                <w:szCs w:val="18"/>
              </w:rPr>
              <w:t xml:space="preserve">    </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showData</w:t>
            </w:r>
          </w:p>
        </w:tc>
        <w:tc>
          <w:tcPr>
            <w:tcW w:w="3830"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前台展示数据</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Merge w:val="restart"/>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lender(月出借人数分布)</w:t>
            </w: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latestYn</w:t>
            </w:r>
          </w:p>
        </w:tc>
        <w:tc>
          <w:tcPr>
            <w:tcW w:w="3830" w:type="dxa"/>
            <w:vAlign w:val="center"/>
          </w:tcPr>
          <w:p w:rsidR="00327174" w:rsidRPr="001059DE" w:rsidRDefault="00327174" w:rsidP="00855FB9">
            <w:pPr>
              <w:widowControl/>
              <w:shd w:val="clear" w:color="auto" w:fill="FFFFFF"/>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是否新增 Y：是，N：否</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dateInfo</w:t>
            </w:r>
          </w:p>
        </w:tc>
        <w:tc>
          <w:tcPr>
            <w:tcW w:w="3830" w:type="dxa"/>
            <w:vAlign w:val="center"/>
          </w:tcPr>
          <w:p w:rsidR="00327174" w:rsidRPr="001059DE" w:rsidRDefault="00327174" w:rsidP="00855FB9">
            <w:pPr>
              <w:widowControl/>
              <w:shd w:val="clear" w:color="auto" w:fill="FFFFFF"/>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日期信息（格式范例：2018-10）</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color w:val="000000" w:themeColor="text1"/>
                <w:sz w:val="24"/>
                <w:szCs w:val="24"/>
              </w:rPr>
            </w:pPr>
          </w:p>
        </w:tc>
        <w:tc>
          <w:tcPr>
            <w:tcW w:w="1624"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showData</w:t>
            </w:r>
          </w:p>
        </w:tc>
        <w:tc>
          <w:tcPr>
            <w:tcW w:w="3830" w:type="dxa"/>
            <w:vAlign w:val="center"/>
          </w:tcPr>
          <w:p w:rsidR="00327174" w:rsidRPr="001059DE" w:rsidRDefault="00327174" w:rsidP="00855FB9">
            <w:pPr>
              <w:widowControl/>
              <w:shd w:val="clear" w:color="auto" w:fill="FFFFFF"/>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前台展示数据</w:t>
            </w:r>
          </w:p>
        </w:tc>
      </w:tr>
    </w:tbl>
    <w:p w:rsidR="00327174" w:rsidRPr="001059DE" w:rsidRDefault="00327174" w:rsidP="00327174"/>
    <w:p w:rsidR="00327174" w:rsidRPr="001059DE" w:rsidRDefault="00327174" w:rsidP="00327174">
      <w:pPr>
        <w:pStyle w:val="3"/>
        <w:rPr>
          <w:color w:val="000000" w:themeColor="text1"/>
          <w:highlight w:val="yellow"/>
        </w:rPr>
      </w:pPr>
      <w:r w:rsidRPr="001059DE">
        <w:rPr>
          <w:rFonts w:hint="eastAsia"/>
          <w:color w:val="000000" w:themeColor="text1"/>
          <w:highlight w:val="yellow"/>
        </w:rPr>
        <w:t>运营报告列表</w:t>
      </w:r>
    </w:p>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输入</w:t>
      </w:r>
    </w:p>
    <w:p w:rsidR="00327174" w:rsidRPr="001059DE" w:rsidRDefault="00327174" w:rsidP="00327174">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327174" w:rsidRPr="001059DE" w:rsidRDefault="00327174" w:rsidP="00327174">
      <w:pPr>
        <w:pStyle w:val="HTML"/>
        <w:shd w:val="clear" w:color="auto" w:fill="FFFFFF"/>
        <w:tabs>
          <w:tab w:val="clear" w:pos="916"/>
          <w:tab w:val="left" w:pos="435"/>
        </w:tabs>
        <w:rPr>
          <w:rFonts w:cs="宋体" w:hint="default"/>
          <w:color w:val="000000"/>
          <w:sz w:val="23"/>
          <w:szCs w:val="23"/>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请求URL：http://平台域名/api/platform/findRunReportList</w:t>
      </w:r>
    </w:p>
    <w:p w:rsidR="00327174" w:rsidRPr="001059DE" w:rsidRDefault="00327174" w:rsidP="00327174">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1410"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szCs w:val="21"/>
              </w:rPr>
            </w:pPr>
          </w:p>
        </w:tc>
        <w:tc>
          <w:tcPr>
            <w:tcW w:w="1410"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13" w:type="dxa"/>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327174" w:rsidRPr="001059DE" w:rsidRDefault="00327174" w:rsidP="00327174"/>
    <w:p w:rsidR="00327174" w:rsidRPr="001059DE" w:rsidRDefault="00327174" w:rsidP="00327174">
      <w:pPr>
        <w:pStyle w:val="4"/>
        <w:rPr>
          <w:color w:val="000000" w:themeColor="text1"/>
        </w:rPr>
      </w:pPr>
      <w:r w:rsidRPr="001059DE">
        <w:rPr>
          <w:rFonts w:hint="eastAsia"/>
          <w:color w:val="000000" w:themeColor="text1"/>
        </w:rPr>
        <w:t>输出</w:t>
      </w:r>
    </w:p>
    <w:tbl>
      <w:tblPr>
        <w:tblStyle w:val="11"/>
        <w:tblW w:w="8928" w:type="dxa"/>
        <w:tblLayout w:type="fixed"/>
        <w:tblLook w:val="04A0" w:firstRow="1" w:lastRow="0" w:firstColumn="1" w:lastColumn="0" w:noHBand="0" w:noVBand="1"/>
      </w:tblPr>
      <w:tblGrid>
        <w:gridCol w:w="1773"/>
        <w:gridCol w:w="1341"/>
        <w:gridCol w:w="1701"/>
        <w:gridCol w:w="4113"/>
      </w:tblGrid>
      <w:tr w:rsidR="00327174" w:rsidRPr="001059DE" w:rsidTr="0085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 w:val="0"/>
                <w:bCs w:val="0"/>
                <w:color w:val="000000" w:themeColor="text1"/>
              </w:rPr>
            </w:pPr>
            <w:r w:rsidRPr="001059DE">
              <w:rPr>
                <w:rFonts w:hint="eastAsia"/>
                <w:color w:val="000000" w:themeColor="text1"/>
              </w:rPr>
              <w:t>参数</w:t>
            </w:r>
          </w:p>
        </w:tc>
        <w:tc>
          <w:tcPr>
            <w:tcW w:w="7155" w:type="dxa"/>
            <w:gridSpan w:val="3"/>
            <w:vAlign w:val="center"/>
          </w:tcPr>
          <w:p w:rsidR="00327174" w:rsidRPr="001059DE" w:rsidRDefault="00327174" w:rsidP="00855FB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code</w:t>
            </w:r>
          </w:p>
        </w:tc>
        <w:tc>
          <w:tcPr>
            <w:tcW w:w="7155" w:type="dxa"/>
            <w:gridSpan w:val="3"/>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327174" w:rsidRPr="001059DE" w:rsidTr="00855FB9">
        <w:tc>
          <w:tcPr>
            <w:cnfStyle w:val="001000000000" w:firstRow="0" w:lastRow="0" w:firstColumn="1" w:lastColumn="0" w:oddVBand="0" w:evenVBand="0" w:oddHBand="0" w:evenHBand="0" w:firstRowFirstColumn="0" w:firstRowLastColumn="0" w:lastRowFirstColumn="0" w:lastRowLastColumn="0"/>
            <w:tcW w:w="1773" w:type="dxa"/>
            <w:vAlign w:val="center"/>
          </w:tcPr>
          <w:p w:rsidR="00327174" w:rsidRPr="001059DE" w:rsidRDefault="00327174" w:rsidP="00855FB9">
            <w:pPr>
              <w:rPr>
                <w:bCs w:val="0"/>
                <w:color w:val="000000" w:themeColor="text1"/>
                <w:szCs w:val="21"/>
              </w:rPr>
            </w:pPr>
            <w:r w:rsidRPr="001059DE">
              <w:rPr>
                <w:rFonts w:hint="eastAsia"/>
                <w:color w:val="000000" w:themeColor="text1"/>
                <w:szCs w:val="21"/>
              </w:rPr>
              <w:t>message</w:t>
            </w:r>
          </w:p>
        </w:tc>
        <w:tc>
          <w:tcPr>
            <w:tcW w:w="7155" w:type="dxa"/>
            <w:gridSpan w:val="3"/>
            <w:vAlign w:val="center"/>
          </w:tcPr>
          <w:p w:rsidR="00327174" w:rsidRPr="001059DE" w:rsidRDefault="00327174" w:rsidP="00855FB9">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327174" w:rsidRPr="001059DE" w:rsidTr="00855FB9">
        <w:trPr>
          <w:trHeight w:val="84"/>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327174" w:rsidRPr="001059DE" w:rsidRDefault="00327174" w:rsidP="00855FB9">
            <w:pPr>
              <w:rPr>
                <w:bCs w:val="0"/>
                <w:color w:val="000000" w:themeColor="text1"/>
                <w:sz w:val="24"/>
                <w:szCs w:val="24"/>
              </w:rPr>
            </w:pPr>
            <w:r w:rsidRPr="001059DE">
              <w:rPr>
                <w:rFonts w:hint="eastAsia"/>
                <w:color w:val="000000" w:themeColor="text1"/>
                <w:sz w:val="24"/>
                <w:szCs w:val="24"/>
              </w:rPr>
              <w:t>data</w:t>
            </w:r>
          </w:p>
        </w:tc>
        <w:tc>
          <w:tcPr>
            <w:tcW w:w="1341" w:type="dxa"/>
            <w:vMerge w:val="restart"/>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list</w:t>
            </w: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oid</w:t>
            </w:r>
          </w:p>
        </w:tc>
        <w:tc>
          <w:tcPr>
            <w:tcW w:w="4113"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r w:rsidR="00327174" w:rsidRPr="001059DE" w:rsidTr="00855FB9">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color w:val="000000" w:themeColor="text1"/>
                <w:sz w:val="24"/>
                <w:szCs w:val="24"/>
              </w:rPr>
            </w:pPr>
          </w:p>
        </w:tc>
        <w:tc>
          <w:tcPr>
            <w:tcW w:w="1341"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periodType</w:t>
            </w:r>
          </w:p>
        </w:tc>
        <w:tc>
          <w:tcPr>
            <w:tcW w:w="4113"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报告期限类型：M:月报，Q：季报</w:t>
            </w:r>
          </w:p>
        </w:tc>
      </w:tr>
      <w:tr w:rsidR="00327174" w:rsidRPr="001059DE" w:rsidTr="00855FB9">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color w:val="000000" w:themeColor="text1"/>
                <w:sz w:val="24"/>
                <w:szCs w:val="24"/>
              </w:rPr>
            </w:pPr>
          </w:p>
        </w:tc>
        <w:tc>
          <w:tcPr>
            <w:tcW w:w="1341"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reportName</w:t>
            </w:r>
          </w:p>
        </w:tc>
        <w:tc>
          <w:tcPr>
            <w:tcW w:w="4113"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运营报告名称</w:t>
            </w:r>
          </w:p>
        </w:tc>
      </w:tr>
      <w:tr w:rsidR="00327174" w:rsidRPr="001059DE" w:rsidTr="00855FB9">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color w:val="000000" w:themeColor="text1"/>
                <w:sz w:val="24"/>
                <w:szCs w:val="24"/>
              </w:rPr>
            </w:pPr>
          </w:p>
        </w:tc>
        <w:tc>
          <w:tcPr>
            <w:tcW w:w="1341"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beginTime</w:t>
            </w:r>
          </w:p>
        </w:tc>
        <w:tc>
          <w:tcPr>
            <w:tcW w:w="4113"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报告起始日</w:t>
            </w:r>
          </w:p>
        </w:tc>
      </w:tr>
      <w:tr w:rsidR="00327174" w:rsidRPr="001059DE" w:rsidTr="00855FB9">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color w:val="000000" w:themeColor="text1"/>
                <w:sz w:val="24"/>
                <w:szCs w:val="24"/>
              </w:rPr>
            </w:pPr>
          </w:p>
        </w:tc>
        <w:tc>
          <w:tcPr>
            <w:tcW w:w="1341"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endTime</w:t>
            </w:r>
          </w:p>
        </w:tc>
        <w:tc>
          <w:tcPr>
            <w:tcW w:w="4113"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报告截止日</w:t>
            </w:r>
          </w:p>
        </w:tc>
      </w:tr>
      <w:tr w:rsidR="00327174" w:rsidRPr="001059DE" w:rsidTr="00855FB9">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color w:val="000000" w:themeColor="text1"/>
                <w:sz w:val="24"/>
                <w:szCs w:val="24"/>
              </w:rPr>
            </w:pPr>
          </w:p>
        </w:tc>
        <w:tc>
          <w:tcPr>
            <w:tcW w:w="1341" w:type="dxa"/>
            <w:vMerge/>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70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showDataTime</w:t>
            </w:r>
          </w:p>
        </w:tc>
        <w:tc>
          <w:tcPr>
            <w:tcW w:w="4113"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前台发布时间</w:t>
            </w:r>
          </w:p>
        </w:tc>
      </w:tr>
      <w:tr w:rsidR="00327174" w:rsidRPr="001059DE" w:rsidTr="00855FB9">
        <w:trPr>
          <w:trHeight w:val="41"/>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327174" w:rsidRPr="001059DE" w:rsidRDefault="00327174" w:rsidP="00855FB9">
            <w:pPr>
              <w:rPr>
                <w:color w:val="000000" w:themeColor="text1"/>
                <w:sz w:val="24"/>
                <w:szCs w:val="24"/>
              </w:rPr>
            </w:pPr>
          </w:p>
        </w:tc>
        <w:tc>
          <w:tcPr>
            <w:tcW w:w="1341" w:type="dxa"/>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c</w:t>
            </w:r>
            <w:r w:rsidRPr="001059DE">
              <w:rPr>
                <w:rFonts w:ascii="宋体" w:hAnsi="宋体" w:cs="宋体"/>
                <w:color w:val="000000"/>
                <w:sz w:val="18"/>
                <w:szCs w:val="18"/>
              </w:rPr>
              <w:t>ount</w:t>
            </w:r>
          </w:p>
        </w:tc>
        <w:tc>
          <w:tcPr>
            <w:tcW w:w="5814" w:type="dxa"/>
            <w:gridSpan w:val="2"/>
            <w:vAlign w:val="center"/>
          </w:tcPr>
          <w:p w:rsidR="00327174" w:rsidRPr="001059DE" w:rsidRDefault="00327174" w:rsidP="00855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总行数</w:t>
            </w:r>
          </w:p>
        </w:tc>
      </w:tr>
    </w:tbl>
    <w:p w:rsidR="00327174" w:rsidRPr="001059DE" w:rsidRDefault="00327174" w:rsidP="00327174"/>
    <w:p w:rsidR="00327174" w:rsidRPr="001059DE" w:rsidRDefault="00327174" w:rsidP="00327174"/>
    <w:p w:rsidR="00711CE8" w:rsidRPr="001059DE" w:rsidRDefault="00711CE8" w:rsidP="00711CE8">
      <w:pPr>
        <w:pStyle w:val="3"/>
        <w:rPr>
          <w:color w:val="000000" w:themeColor="text1"/>
          <w:highlight w:val="yellow"/>
        </w:rPr>
      </w:pPr>
      <w:r w:rsidRPr="001059DE">
        <w:rPr>
          <w:rFonts w:hint="eastAsia"/>
          <w:color w:val="000000" w:themeColor="text1"/>
          <w:highlight w:val="yellow"/>
        </w:rPr>
        <w:t>运营报告详情</w:t>
      </w:r>
    </w:p>
    <w:p w:rsidR="00711CE8" w:rsidRPr="001059DE" w:rsidRDefault="00711CE8" w:rsidP="00711CE8"/>
    <w:p w:rsidR="00711CE8" w:rsidRPr="001059DE" w:rsidRDefault="00711CE8" w:rsidP="00711CE8">
      <w:pPr>
        <w:pStyle w:val="4"/>
        <w:rPr>
          <w:color w:val="000000" w:themeColor="text1"/>
        </w:rPr>
      </w:pPr>
      <w:r w:rsidRPr="001059DE">
        <w:rPr>
          <w:rFonts w:hint="eastAsia"/>
          <w:color w:val="000000" w:themeColor="text1"/>
        </w:rPr>
        <w:t>输入</w:t>
      </w:r>
    </w:p>
    <w:p w:rsidR="00711CE8" w:rsidRPr="001059DE" w:rsidRDefault="00711CE8" w:rsidP="00711CE8">
      <w:pPr>
        <w:ind w:firstLine="420"/>
        <w:rPr>
          <w:rFonts w:ascii="黑体" w:eastAsia="黑体" w:hAnsi="黑体"/>
          <w:color w:val="000000" w:themeColor="text1"/>
          <w:sz w:val="24"/>
          <w:szCs w:val="24"/>
        </w:rPr>
      </w:pPr>
      <w:r w:rsidRPr="001059DE">
        <w:rPr>
          <w:rFonts w:ascii="黑体" w:eastAsia="黑体" w:hAnsi="黑体" w:hint="eastAsia"/>
          <w:color w:val="000000" w:themeColor="text1"/>
          <w:sz w:val="24"/>
          <w:szCs w:val="24"/>
        </w:rPr>
        <w:t>请求</w:t>
      </w:r>
      <w:r w:rsidRPr="001059DE">
        <w:rPr>
          <w:rFonts w:ascii="黑体" w:eastAsia="黑体" w:hAnsi="黑体"/>
          <w:color w:val="000000" w:themeColor="text1"/>
          <w:sz w:val="24"/>
          <w:szCs w:val="24"/>
        </w:rPr>
        <w:t>方式：POST</w:t>
      </w:r>
    </w:p>
    <w:p w:rsidR="00711CE8" w:rsidRPr="001059DE" w:rsidRDefault="00711CE8" w:rsidP="00711CE8">
      <w:pPr>
        <w:pStyle w:val="HTML"/>
        <w:shd w:val="clear" w:color="auto" w:fill="FFFFFF"/>
        <w:tabs>
          <w:tab w:val="clear" w:pos="916"/>
          <w:tab w:val="left" w:pos="435"/>
        </w:tabs>
        <w:rPr>
          <w:rFonts w:cs="宋体" w:hint="default"/>
          <w:color w:val="000000"/>
          <w:sz w:val="23"/>
          <w:szCs w:val="23"/>
        </w:rPr>
      </w:pPr>
      <w:r w:rsidRPr="001059DE">
        <w:rPr>
          <w:rFonts w:ascii="黑体" w:eastAsia="黑体" w:hAnsi="黑体" w:cstheme="minorEastAsia" w:hint="default"/>
          <w:color w:val="000000" w:themeColor="text1"/>
          <w:kern w:val="2"/>
        </w:rPr>
        <w:tab/>
      </w:r>
      <w:r w:rsidRPr="001059DE">
        <w:rPr>
          <w:rFonts w:ascii="黑体" w:eastAsia="黑体" w:hAnsi="黑体" w:cstheme="minorEastAsia"/>
          <w:color w:val="000000" w:themeColor="text1"/>
          <w:kern w:val="2"/>
        </w:rPr>
        <w:t>请求URL：http://平台域名/api/platform/findRunReportDetail</w:t>
      </w:r>
    </w:p>
    <w:p w:rsidR="00711CE8" w:rsidRPr="001059DE" w:rsidRDefault="00711CE8" w:rsidP="00711CE8">
      <w:pPr>
        <w:ind w:firstLine="420"/>
        <w:rPr>
          <w:color w:val="000000" w:themeColor="text1"/>
        </w:rPr>
      </w:pPr>
      <w:r w:rsidRPr="001059DE">
        <w:rPr>
          <w:rFonts w:hint="eastAsia"/>
          <w:color w:val="000000" w:themeColor="text1"/>
        </w:rPr>
        <w:t>参数说明</w:t>
      </w:r>
      <w:r w:rsidRPr="001059DE">
        <w:rPr>
          <w:color w:val="000000" w:themeColor="text1"/>
        </w:rPr>
        <w:t>：</w:t>
      </w:r>
    </w:p>
    <w:tbl>
      <w:tblPr>
        <w:tblStyle w:val="11"/>
        <w:tblW w:w="8296" w:type="dxa"/>
        <w:tblLayout w:type="fixed"/>
        <w:tblLook w:val="04A0" w:firstRow="1" w:lastRow="0" w:firstColumn="1" w:lastColumn="0" w:noHBand="0" w:noVBand="1"/>
      </w:tblPr>
      <w:tblGrid>
        <w:gridCol w:w="1773"/>
        <w:gridCol w:w="1410"/>
        <w:gridCol w:w="5113"/>
      </w:tblGrid>
      <w:tr w:rsidR="00711CE8"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1CE8" w:rsidRPr="001059DE" w:rsidRDefault="00711CE8" w:rsidP="00527E9F">
            <w:pPr>
              <w:rPr>
                <w:b w:val="0"/>
                <w:bCs w:val="0"/>
                <w:color w:val="000000" w:themeColor="text1"/>
              </w:rPr>
            </w:pPr>
            <w:r w:rsidRPr="001059DE">
              <w:rPr>
                <w:rFonts w:hint="eastAsia"/>
                <w:color w:val="000000" w:themeColor="text1"/>
              </w:rPr>
              <w:t>参数</w:t>
            </w:r>
          </w:p>
        </w:tc>
        <w:tc>
          <w:tcPr>
            <w:tcW w:w="1410" w:type="dxa"/>
            <w:vAlign w:val="center"/>
          </w:tcPr>
          <w:p w:rsidR="00711CE8" w:rsidRPr="001059DE" w:rsidRDefault="00711CE8"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是否必须</w:t>
            </w:r>
          </w:p>
        </w:tc>
        <w:tc>
          <w:tcPr>
            <w:tcW w:w="5113" w:type="dxa"/>
            <w:vAlign w:val="center"/>
          </w:tcPr>
          <w:p w:rsidR="00711CE8" w:rsidRPr="001059DE" w:rsidRDefault="00711CE8"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1CE8"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711CE8" w:rsidRPr="001059DE" w:rsidRDefault="00711CE8" w:rsidP="00527E9F">
            <w:pPr>
              <w:rPr>
                <w:b w:val="0"/>
                <w:bCs w:val="0"/>
                <w:color w:val="000000" w:themeColor="text1"/>
                <w:szCs w:val="21"/>
              </w:rPr>
            </w:pPr>
            <w:r w:rsidRPr="001059DE">
              <w:rPr>
                <w:b w:val="0"/>
                <w:bCs w:val="0"/>
                <w:color w:val="000000" w:themeColor="text1"/>
                <w:szCs w:val="21"/>
              </w:rPr>
              <w:t>reportId</w:t>
            </w:r>
          </w:p>
        </w:tc>
        <w:tc>
          <w:tcPr>
            <w:tcW w:w="1410" w:type="dxa"/>
            <w:vAlign w:val="center"/>
          </w:tcPr>
          <w:p w:rsidR="00711CE8" w:rsidRPr="001059DE" w:rsidRDefault="00711CE8" w:rsidP="00527E9F">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是</w:t>
            </w:r>
          </w:p>
        </w:tc>
        <w:tc>
          <w:tcPr>
            <w:tcW w:w="5113" w:type="dxa"/>
            <w:vAlign w:val="center"/>
          </w:tcPr>
          <w:p w:rsidR="00711CE8" w:rsidRPr="001059DE" w:rsidRDefault="00711CE8" w:rsidP="00527E9F">
            <w:pPr>
              <w:cnfStyle w:val="000000000000" w:firstRow="0" w:lastRow="0" w:firstColumn="0" w:lastColumn="0" w:oddVBand="0" w:evenVBand="0" w:oddHBand="0" w:evenHBand="0" w:firstRowFirstColumn="0" w:firstRowLastColumn="0" w:lastRowFirstColumn="0" w:lastRowLastColumn="0"/>
              <w:rPr>
                <w:color w:val="000000" w:themeColor="text1"/>
              </w:rPr>
            </w:pPr>
            <w:r w:rsidRPr="001059DE">
              <w:rPr>
                <w:color w:val="000000" w:themeColor="text1"/>
              </w:rPr>
              <w:t>报告</w:t>
            </w:r>
            <w:r w:rsidRPr="001059DE">
              <w:rPr>
                <w:color w:val="000000" w:themeColor="text1"/>
              </w:rPr>
              <w:t>Id</w:t>
            </w:r>
          </w:p>
        </w:tc>
      </w:tr>
    </w:tbl>
    <w:p w:rsidR="00711CE8" w:rsidRPr="001059DE" w:rsidRDefault="00711CE8" w:rsidP="00711CE8"/>
    <w:p w:rsidR="00711CE8" w:rsidRPr="001059DE" w:rsidRDefault="00711CE8" w:rsidP="00711CE8">
      <w:pPr>
        <w:pStyle w:val="4"/>
        <w:rPr>
          <w:color w:val="000000" w:themeColor="text1"/>
        </w:rPr>
      </w:pPr>
      <w:r w:rsidRPr="001059DE">
        <w:rPr>
          <w:rFonts w:hint="eastAsia"/>
          <w:color w:val="000000" w:themeColor="text1"/>
        </w:rPr>
        <w:t>输出</w:t>
      </w:r>
    </w:p>
    <w:tbl>
      <w:tblPr>
        <w:tblStyle w:val="11"/>
        <w:tblW w:w="8217" w:type="dxa"/>
        <w:tblLayout w:type="fixed"/>
        <w:tblLook w:val="04A0" w:firstRow="1" w:lastRow="0" w:firstColumn="1" w:lastColumn="0" w:noHBand="0" w:noVBand="1"/>
      </w:tblPr>
      <w:tblGrid>
        <w:gridCol w:w="1773"/>
        <w:gridCol w:w="1341"/>
        <w:gridCol w:w="1559"/>
        <w:gridCol w:w="992"/>
        <w:gridCol w:w="2552"/>
      </w:tblGrid>
      <w:tr w:rsidR="00711CE8" w:rsidRPr="001059DE" w:rsidTr="00527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rsidR="00711CE8" w:rsidRPr="001059DE" w:rsidRDefault="00711CE8" w:rsidP="00527E9F">
            <w:pPr>
              <w:rPr>
                <w:b w:val="0"/>
                <w:bCs w:val="0"/>
                <w:color w:val="000000" w:themeColor="text1"/>
              </w:rPr>
            </w:pPr>
            <w:r w:rsidRPr="001059DE">
              <w:rPr>
                <w:rFonts w:hint="eastAsia"/>
                <w:color w:val="000000" w:themeColor="text1"/>
              </w:rPr>
              <w:t>参数</w:t>
            </w:r>
          </w:p>
        </w:tc>
        <w:tc>
          <w:tcPr>
            <w:tcW w:w="6444" w:type="dxa"/>
            <w:gridSpan w:val="4"/>
            <w:vAlign w:val="center"/>
          </w:tcPr>
          <w:p w:rsidR="00711CE8" w:rsidRPr="001059DE" w:rsidRDefault="00711CE8" w:rsidP="00527E9F">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059DE">
              <w:rPr>
                <w:rFonts w:hint="eastAsia"/>
                <w:color w:val="000000" w:themeColor="text1"/>
              </w:rPr>
              <w:t>说明</w:t>
            </w:r>
          </w:p>
        </w:tc>
      </w:tr>
      <w:tr w:rsidR="00711CE8"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711CE8" w:rsidRPr="001059DE" w:rsidRDefault="00711CE8" w:rsidP="00527E9F">
            <w:pPr>
              <w:rPr>
                <w:bCs w:val="0"/>
                <w:color w:val="000000" w:themeColor="text1"/>
                <w:szCs w:val="21"/>
              </w:rPr>
            </w:pPr>
            <w:r w:rsidRPr="001059DE">
              <w:rPr>
                <w:rFonts w:hint="eastAsia"/>
                <w:color w:val="000000" w:themeColor="text1"/>
                <w:szCs w:val="21"/>
              </w:rPr>
              <w:t>code</w:t>
            </w:r>
          </w:p>
        </w:tc>
        <w:tc>
          <w:tcPr>
            <w:tcW w:w="6444" w:type="dxa"/>
            <w:gridSpan w:val="4"/>
            <w:vAlign w:val="center"/>
          </w:tcPr>
          <w:p w:rsidR="00711CE8" w:rsidRPr="001059DE" w:rsidRDefault="00711CE8" w:rsidP="00527E9F">
            <w:pP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1059DE">
              <w:rPr>
                <w:rFonts w:ascii="宋体" w:hAnsi="宋体" w:cs="宋体" w:hint="eastAsia"/>
                <w:color w:val="000000"/>
                <w:sz w:val="22"/>
                <w:lang w:bidi="ar"/>
              </w:rPr>
              <w:t>接口返回码，0:成功；其他错误码:失败</w:t>
            </w:r>
          </w:p>
        </w:tc>
      </w:tr>
      <w:tr w:rsidR="00711CE8" w:rsidRPr="001059DE" w:rsidTr="00527E9F">
        <w:tc>
          <w:tcPr>
            <w:cnfStyle w:val="001000000000" w:firstRow="0" w:lastRow="0" w:firstColumn="1" w:lastColumn="0" w:oddVBand="0" w:evenVBand="0" w:oddHBand="0" w:evenHBand="0" w:firstRowFirstColumn="0" w:firstRowLastColumn="0" w:lastRowFirstColumn="0" w:lastRowLastColumn="0"/>
            <w:tcW w:w="1773" w:type="dxa"/>
            <w:vAlign w:val="center"/>
          </w:tcPr>
          <w:p w:rsidR="00711CE8" w:rsidRPr="001059DE" w:rsidRDefault="00711CE8" w:rsidP="00527E9F">
            <w:pPr>
              <w:rPr>
                <w:bCs w:val="0"/>
                <w:color w:val="000000" w:themeColor="text1"/>
                <w:szCs w:val="21"/>
              </w:rPr>
            </w:pPr>
            <w:r w:rsidRPr="001059DE">
              <w:rPr>
                <w:rFonts w:hint="eastAsia"/>
                <w:color w:val="000000" w:themeColor="text1"/>
                <w:szCs w:val="21"/>
              </w:rPr>
              <w:t>message</w:t>
            </w:r>
          </w:p>
        </w:tc>
        <w:tc>
          <w:tcPr>
            <w:tcW w:w="6444" w:type="dxa"/>
            <w:gridSpan w:val="4"/>
            <w:vAlign w:val="center"/>
          </w:tcPr>
          <w:p w:rsidR="00711CE8" w:rsidRPr="001059DE" w:rsidRDefault="00711CE8" w:rsidP="00527E9F">
            <w:pPr>
              <w:cnfStyle w:val="000000000000" w:firstRow="0" w:lastRow="0" w:firstColumn="0" w:lastColumn="0" w:oddVBand="0" w:evenVBand="0" w:oddHBand="0" w:evenHBand="0" w:firstRowFirstColumn="0" w:firstRowLastColumn="0" w:lastRowFirstColumn="0" w:lastRowLastColumn="0"/>
              <w:rPr>
                <w:b/>
                <w:color w:val="000000" w:themeColor="text1"/>
                <w:szCs w:val="21"/>
              </w:rPr>
            </w:pPr>
            <w:r w:rsidRPr="001059DE">
              <w:rPr>
                <w:rFonts w:ascii="宋体" w:hAnsi="宋体" w:cs="宋体" w:hint="eastAsia"/>
                <w:color w:val="000000"/>
                <w:sz w:val="22"/>
                <w:lang w:bidi="ar"/>
              </w:rPr>
              <w:t>提示信息</w:t>
            </w:r>
          </w:p>
        </w:tc>
      </w:tr>
      <w:tr w:rsidR="00711CE8" w:rsidRPr="001059DE" w:rsidTr="00812514">
        <w:trPr>
          <w:trHeight w:val="84"/>
        </w:trPr>
        <w:tc>
          <w:tcPr>
            <w:cnfStyle w:val="001000000000" w:firstRow="0" w:lastRow="0" w:firstColumn="1" w:lastColumn="0" w:oddVBand="0" w:evenVBand="0" w:oddHBand="0" w:evenHBand="0" w:firstRowFirstColumn="0" w:firstRowLastColumn="0" w:lastRowFirstColumn="0" w:lastRowLastColumn="0"/>
            <w:tcW w:w="1773" w:type="dxa"/>
            <w:vMerge w:val="restart"/>
            <w:vAlign w:val="center"/>
          </w:tcPr>
          <w:p w:rsidR="00711CE8" w:rsidRPr="001059DE" w:rsidRDefault="00711CE8" w:rsidP="00527E9F">
            <w:pPr>
              <w:rPr>
                <w:bCs w:val="0"/>
                <w:color w:val="000000" w:themeColor="text1"/>
                <w:sz w:val="24"/>
                <w:szCs w:val="24"/>
              </w:rPr>
            </w:pPr>
            <w:r w:rsidRPr="001059DE">
              <w:rPr>
                <w:rFonts w:hint="eastAsia"/>
                <w:color w:val="000000" w:themeColor="text1"/>
                <w:sz w:val="24"/>
                <w:szCs w:val="24"/>
              </w:rPr>
              <w:t>data</w:t>
            </w:r>
          </w:p>
        </w:tc>
        <w:tc>
          <w:tcPr>
            <w:tcW w:w="2900" w:type="dxa"/>
            <w:gridSpan w:val="2"/>
            <w:vAlign w:val="center"/>
          </w:tcPr>
          <w:p w:rsidR="00711CE8" w:rsidRPr="001059DE" w:rsidRDefault="00711CE8"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investGroupType</w:t>
            </w:r>
          </w:p>
        </w:tc>
        <w:tc>
          <w:tcPr>
            <w:tcW w:w="3544" w:type="dxa"/>
            <w:gridSpan w:val="2"/>
            <w:vAlign w:val="center"/>
          </w:tcPr>
          <w:p w:rsidR="00711CE8" w:rsidRPr="001059DE" w:rsidRDefault="00711CE8"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BASE：基本信息</w:t>
            </w:r>
          </w:p>
          <w:p w:rsidR="00711CE8" w:rsidRPr="001059DE" w:rsidRDefault="00711CE8"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PERIOD：项目发布期限</w:t>
            </w:r>
          </w:p>
          <w:p w:rsidR="00711CE8" w:rsidRPr="001059DE" w:rsidRDefault="00711CE8"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GENDER：出借人性别</w:t>
            </w:r>
          </w:p>
          <w:p w:rsidR="00711CE8" w:rsidRPr="001059DE" w:rsidRDefault="00711CE8"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TERMINAL：出借终端</w:t>
            </w:r>
          </w:p>
        </w:tc>
      </w:tr>
      <w:tr w:rsidR="00812514" w:rsidRPr="001059DE" w:rsidTr="00812514">
        <w:trPr>
          <w:trHeight w:val="8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527E9F">
            <w:pPr>
              <w:rPr>
                <w:color w:val="000000" w:themeColor="text1"/>
                <w:sz w:val="24"/>
                <w:szCs w:val="24"/>
              </w:rPr>
            </w:pPr>
          </w:p>
        </w:tc>
        <w:tc>
          <w:tcPr>
            <w:tcW w:w="2900" w:type="dxa"/>
            <w:gridSpan w:val="2"/>
            <w:vAlign w:val="center"/>
          </w:tcPr>
          <w:p w:rsidR="00812514" w:rsidRPr="001059DE" w:rsidRDefault="00812514"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reportName</w:t>
            </w:r>
          </w:p>
        </w:tc>
        <w:tc>
          <w:tcPr>
            <w:tcW w:w="3544" w:type="dxa"/>
            <w:gridSpan w:val="2"/>
            <w:vAlign w:val="center"/>
          </w:tcPr>
          <w:p w:rsidR="00812514" w:rsidRPr="001059DE" w:rsidRDefault="00812514" w:rsidP="00527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报告名称</w:t>
            </w:r>
          </w:p>
        </w:tc>
      </w:tr>
      <w:tr w:rsidR="00812514" w:rsidRPr="001059DE" w:rsidTr="00812514">
        <w:trPr>
          <w:trHeight w:val="8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2900"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base</w:t>
            </w:r>
            <w:r w:rsidRPr="001059DE">
              <w:rPr>
                <w:rFonts w:ascii="宋体" w:hAnsi="宋体" w:cs="宋体" w:hint="eastAsia"/>
                <w:color w:val="000000"/>
                <w:sz w:val="18"/>
                <w:szCs w:val="18"/>
              </w:rPr>
              <w:t>Amt</w:t>
            </w:r>
          </w:p>
        </w:tc>
        <w:tc>
          <w:tcPr>
            <w:tcW w:w="3544" w:type="dxa"/>
            <w:gridSpan w:val="2"/>
            <w:vAlign w:val="center"/>
          </w:tcPr>
          <w:p w:rsidR="00812514" w:rsidRPr="001059DE" w:rsidRDefault="00812514" w:rsidP="0081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交易额（元）</w:t>
            </w:r>
          </w:p>
        </w:tc>
      </w:tr>
      <w:tr w:rsidR="00812514" w:rsidRPr="001059DE" w:rsidTr="00812514">
        <w:trPr>
          <w:trHeight w:val="8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2900"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baseIncome</w:t>
            </w:r>
          </w:p>
        </w:tc>
        <w:tc>
          <w:tcPr>
            <w:tcW w:w="3544"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用户收益</w:t>
            </w:r>
          </w:p>
        </w:tc>
      </w:tr>
      <w:tr w:rsidR="00812514" w:rsidRPr="001059DE" w:rsidTr="00812514">
        <w:trPr>
          <w:trHeight w:val="84"/>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2900"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Lucida Sans Typewriter" w:hAnsi="Lucida Sans Typewriter" w:cs="宋体"/>
                <w:color w:val="A9B7C6"/>
              </w:rPr>
            </w:pPr>
            <w:r w:rsidRPr="001059DE">
              <w:rPr>
                <w:rFonts w:ascii="宋体" w:hAnsi="宋体" w:cs="宋体"/>
                <w:color w:val="000000"/>
                <w:sz w:val="18"/>
                <w:szCs w:val="18"/>
              </w:rPr>
              <w:t>baseCount</w:t>
            </w:r>
          </w:p>
        </w:tc>
        <w:tc>
          <w:tcPr>
            <w:tcW w:w="3544"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注册人数</w:t>
            </w:r>
          </w:p>
        </w:tc>
      </w:tr>
      <w:tr w:rsidR="00812514"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restart"/>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genderInfo（出借用户性别数据）</w:t>
            </w:r>
          </w:p>
        </w:tc>
        <w:tc>
          <w:tcPr>
            <w:tcW w:w="1559"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investSubType</w:t>
            </w:r>
          </w:p>
        </w:tc>
        <w:tc>
          <w:tcPr>
            <w:tcW w:w="3544"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M：男性数量（人）</w:t>
            </w:r>
          </w:p>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F：女性数量（人）</w:t>
            </w:r>
          </w:p>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r>
      <w:tr w:rsidR="00812514"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559"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showData</w:t>
            </w:r>
          </w:p>
        </w:tc>
        <w:tc>
          <w:tcPr>
            <w:tcW w:w="3544"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展示数据</w:t>
            </w:r>
          </w:p>
        </w:tc>
      </w:tr>
      <w:tr w:rsidR="00181E52"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81E52" w:rsidRPr="001059DE" w:rsidRDefault="00181E52" w:rsidP="00812514">
            <w:pPr>
              <w:rPr>
                <w:color w:val="000000" w:themeColor="text1"/>
                <w:sz w:val="24"/>
                <w:szCs w:val="24"/>
              </w:rPr>
            </w:pPr>
          </w:p>
        </w:tc>
        <w:tc>
          <w:tcPr>
            <w:tcW w:w="1341" w:type="dxa"/>
            <w:vMerge w:val="restart"/>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periodInfo（项目发布数据）</w:t>
            </w:r>
          </w:p>
        </w:tc>
        <w:tc>
          <w:tcPr>
            <w:tcW w:w="1559" w:type="dxa"/>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investSubType</w:t>
            </w:r>
          </w:p>
        </w:tc>
        <w:tc>
          <w:tcPr>
            <w:tcW w:w="3544" w:type="dxa"/>
            <w:gridSpan w:val="2"/>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SIX：6个月数量（个）</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SIX_PER：6个月数量占比（%）</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TWELVE：12个月数量（个）</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TWELVE_PER：12个月数量占比（%）</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EIGHTEEN：18个月数量（个）</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EIGHTEEN_PER：18个月数量占比（%）</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TWENTYFOUR：24个月数量（个）</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lastRenderedPageBreak/>
              <w:t>TWENTYFOUR_PER：24个月数量占比（%）</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OTH：其他期限数量（个）</w:t>
            </w:r>
          </w:p>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OTH_PER：其他期限数量占比（%）</w:t>
            </w:r>
          </w:p>
        </w:tc>
      </w:tr>
      <w:tr w:rsidR="00181E52"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81E52" w:rsidRPr="001059DE" w:rsidRDefault="00181E52" w:rsidP="00812514">
            <w:pPr>
              <w:rPr>
                <w:color w:val="000000" w:themeColor="text1"/>
                <w:sz w:val="24"/>
                <w:szCs w:val="24"/>
              </w:rPr>
            </w:pPr>
          </w:p>
        </w:tc>
        <w:tc>
          <w:tcPr>
            <w:tcW w:w="1341" w:type="dxa"/>
            <w:vMerge/>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559" w:type="dxa"/>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show_data</w:t>
            </w:r>
          </w:p>
        </w:tc>
        <w:tc>
          <w:tcPr>
            <w:tcW w:w="3544" w:type="dxa"/>
            <w:gridSpan w:val="2"/>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展示数据</w:t>
            </w:r>
          </w:p>
        </w:tc>
      </w:tr>
      <w:tr w:rsidR="00181E52"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181E52" w:rsidRPr="001059DE" w:rsidRDefault="00181E52" w:rsidP="00812514">
            <w:pPr>
              <w:rPr>
                <w:color w:val="000000" w:themeColor="text1"/>
                <w:sz w:val="24"/>
                <w:szCs w:val="24"/>
              </w:rPr>
            </w:pPr>
          </w:p>
        </w:tc>
        <w:tc>
          <w:tcPr>
            <w:tcW w:w="1341" w:type="dxa"/>
            <w:vMerge/>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559" w:type="dxa"/>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dataDesc</w:t>
            </w:r>
          </w:p>
        </w:tc>
        <w:tc>
          <w:tcPr>
            <w:tcW w:w="3544" w:type="dxa"/>
            <w:gridSpan w:val="2"/>
            <w:vAlign w:val="center"/>
          </w:tcPr>
          <w:p w:rsidR="00181E52" w:rsidRPr="001059DE" w:rsidRDefault="00181E52"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子类对应的中文类型</w:t>
            </w:r>
          </w:p>
        </w:tc>
      </w:tr>
      <w:tr w:rsidR="00812514"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terminalInfo（出借终端数据）</w:t>
            </w:r>
          </w:p>
        </w:tc>
        <w:tc>
          <w:tcPr>
            <w:tcW w:w="1559"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investSubType</w:t>
            </w:r>
          </w:p>
        </w:tc>
        <w:tc>
          <w:tcPr>
            <w:tcW w:w="3544"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PC</w:t>
            </w:r>
          </w:p>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APP</w:t>
            </w:r>
          </w:p>
        </w:tc>
      </w:tr>
      <w:tr w:rsidR="00812514" w:rsidRPr="001059DE" w:rsidTr="00812514">
        <w:trPr>
          <w:trHeight w:val="83"/>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1559"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show_data</w:t>
            </w:r>
          </w:p>
        </w:tc>
        <w:tc>
          <w:tcPr>
            <w:tcW w:w="3544"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展示数据</w:t>
            </w:r>
          </w:p>
        </w:tc>
      </w:tr>
      <w:tr w:rsidR="00812514" w:rsidRPr="001059DE" w:rsidTr="00527E9F">
        <w:trPr>
          <w:trHeight w:val="369"/>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restart"/>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areaTop5</w:t>
            </w:r>
            <w:r w:rsidRPr="001059DE">
              <w:rPr>
                <w:rFonts w:ascii="宋体" w:hAnsi="宋体" w:cs="宋体" w:hint="eastAsia"/>
                <w:color w:val="000000"/>
                <w:sz w:val="18"/>
                <w:szCs w:val="18"/>
              </w:rPr>
              <w:t>（出借地域排名前五）</w:t>
            </w:r>
          </w:p>
        </w:tc>
        <w:tc>
          <w:tcPr>
            <w:tcW w:w="2551"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area_name</w:t>
            </w:r>
          </w:p>
        </w:tc>
        <w:tc>
          <w:tcPr>
            <w:tcW w:w="2552"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地域名称</w:t>
            </w:r>
          </w:p>
        </w:tc>
      </w:tr>
      <w:tr w:rsidR="00812514" w:rsidRPr="001059DE" w:rsidTr="00527E9F">
        <w:trPr>
          <w:trHeight w:val="369"/>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551"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show_data</w:t>
            </w:r>
          </w:p>
        </w:tc>
        <w:tc>
          <w:tcPr>
            <w:tcW w:w="2552"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展示数据</w:t>
            </w:r>
          </w:p>
        </w:tc>
      </w:tr>
      <w:tr w:rsidR="00812514" w:rsidRPr="001059DE" w:rsidTr="00527E9F">
        <w:trPr>
          <w:trHeight w:val="369"/>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restart"/>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hint="eastAsia"/>
                <w:color w:val="000000"/>
                <w:sz w:val="18"/>
                <w:szCs w:val="18"/>
              </w:rPr>
              <w:t>lenderTop5（出借用户排名前5）</w:t>
            </w:r>
          </w:p>
        </w:tc>
        <w:tc>
          <w:tcPr>
            <w:tcW w:w="2551"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phone</w:t>
            </w:r>
          </w:p>
        </w:tc>
        <w:tc>
          <w:tcPr>
            <w:tcW w:w="2552"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手机号</w:t>
            </w:r>
          </w:p>
        </w:tc>
      </w:tr>
      <w:tr w:rsidR="00812514" w:rsidRPr="001059DE" w:rsidTr="00527E9F">
        <w:trPr>
          <w:trHeight w:val="369"/>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551"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gender</w:t>
            </w:r>
          </w:p>
        </w:tc>
        <w:tc>
          <w:tcPr>
            <w:tcW w:w="2552" w:type="dxa"/>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性别</w:t>
            </w:r>
          </w:p>
        </w:tc>
      </w:tr>
      <w:tr w:rsidR="00812514" w:rsidTr="00527E9F">
        <w:trPr>
          <w:trHeight w:val="369"/>
        </w:trPr>
        <w:tc>
          <w:tcPr>
            <w:cnfStyle w:val="001000000000" w:firstRow="0" w:lastRow="0" w:firstColumn="1" w:lastColumn="0" w:oddVBand="0" w:evenVBand="0" w:oddHBand="0" w:evenHBand="0" w:firstRowFirstColumn="0" w:firstRowLastColumn="0" w:lastRowFirstColumn="0" w:lastRowLastColumn="0"/>
            <w:tcW w:w="1773" w:type="dxa"/>
            <w:vMerge/>
            <w:vAlign w:val="center"/>
          </w:tcPr>
          <w:p w:rsidR="00812514" w:rsidRPr="001059DE" w:rsidRDefault="00812514" w:rsidP="00812514">
            <w:pPr>
              <w:rPr>
                <w:color w:val="000000" w:themeColor="text1"/>
                <w:sz w:val="24"/>
                <w:szCs w:val="24"/>
              </w:rPr>
            </w:pPr>
          </w:p>
        </w:tc>
        <w:tc>
          <w:tcPr>
            <w:tcW w:w="1341" w:type="dxa"/>
            <w:vMerge/>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p>
        </w:tc>
        <w:tc>
          <w:tcPr>
            <w:tcW w:w="2551" w:type="dxa"/>
            <w:gridSpan w:val="2"/>
            <w:vAlign w:val="center"/>
          </w:tcPr>
          <w:p w:rsidR="00812514" w:rsidRPr="001059DE"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show_data</w:t>
            </w:r>
          </w:p>
        </w:tc>
        <w:tc>
          <w:tcPr>
            <w:tcW w:w="2552" w:type="dxa"/>
            <w:vAlign w:val="center"/>
          </w:tcPr>
          <w:p w:rsidR="00812514" w:rsidRDefault="00812514" w:rsidP="008125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18"/>
                <w:szCs w:val="18"/>
              </w:rPr>
            </w:pPr>
            <w:r w:rsidRPr="001059DE">
              <w:rPr>
                <w:rFonts w:ascii="宋体" w:hAnsi="宋体" w:cs="宋体"/>
                <w:color w:val="000000"/>
                <w:sz w:val="18"/>
                <w:szCs w:val="18"/>
              </w:rPr>
              <w:t>展示数据</w:t>
            </w:r>
          </w:p>
        </w:tc>
      </w:tr>
    </w:tbl>
    <w:p w:rsidR="00711CE8" w:rsidRPr="00DF63E2" w:rsidRDefault="00711CE8" w:rsidP="00711CE8"/>
    <w:p w:rsidR="00711CE8" w:rsidRPr="00DF63E2" w:rsidRDefault="00711CE8" w:rsidP="00711CE8"/>
    <w:p w:rsidR="00DF63E2" w:rsidRPr="00DF63E2" w:rsidRDefault="00DF63E2" w:rsidP="00DF63E2"/>
    <w:p w:rsidR="00AF70E0" w:rsidRPr="00DF63E2" w:rsidRDefault="00AF70E0"/>
    <w:p w:rsidR="00856B6A" w:rsidRPr="00DF63E2" w:rsidRDefault="00856B6A"/>
    <w:sectPr w:rsidR="00856B6A" w:rsidRPr="00DF6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6EB" w:rsidRDefault="007D46EB" w:rsidP="00F16F88">
      <w:r>
        <w:separator/>
      </w:r>
    </w:p>
  </w:endnote>
  <w:endnote w:type="continuationSeparator" w:id="0">
    <w:p w:rsidR="007D46EB" w:rsidRDefault="007D46EB" w:rsidP="00F1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等线"/>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6EB" w:rsidRDefault="007D46EB" w:rsidP="00F16F88">
      <w:r>
        <w:separator/>
      </w:r>
    </w:p>
  </w:footnote>
  <w:footnote w:type="continuationSeparator" w:id="0">
    <w:p w:rsidR="007D46EB" w:rsidRDefault="007D46EB" w:rsidP="00F16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0000000D"/>
    <w:lvl w:ilvl="0">
      <w:start w:val="1"/>
      <w:numFmt w:val="decimal"/>
      <w:pStyle w:val="1"/>
      <w:lvlText w:val="%1."/>
      <w:lvlJc w:val="left"/>
      <w:pPr>
        <w:ind w:left="567" w:hanging="425"/>
      </w:pPr>
      <w:rPr>
        <w:rFonts w:hint="eastAsia"/>
      </w:rPr>
    </w:lvl>
    <w:lvl w:ilvl="1">
      <w:start w:val="1"/>
      <w:numFmt w:val="decimal"/>
      <w:pStyle w:val="2"/>
      <w:lvlText w:val="%1.%2."/>
      <w:lvlJc w:val="left"/>
      <w:pPr>
        <w:ind w:left="2268" w:hanging="567"/>
      </w:pPr>
      <w:rPr>
        <w:rFonts w:hint="eastAsia"/>
      </w:rPr>
    </w:lvl>
    <w:lvl w:ilvl="2">
      <w:start w:val="1"/>
      <w:numFmt w:val="decimal"/>
      <w:pStyle w:val="3"/>
      <w:lvlText w:val="%1.%2.%3."/>
      <w:lvlJc w:val="left"/>
      <w:pPr>
        <w:ind w:left="2551" w:firstLine="0"/>
      </w:pPr>
      <w:rPr>
        <w:rFonts w:hint="eastAsia"/>
      </w:rPr>
    </w:lvl>
    <w:lvl w:ilvl="3">
      <w:start w:val="1"/>
      <w:numFmt w:val="decimal"/>
      <w:pStyle w:val="4"/>
      <w:lvlText w:val="%1.%2.%3.%4."/>
      <w:lvlJc w:val="left"/>
      <w:pPr>
        <w:ind w:left="382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CC"/>
    <w:rsid w:val="00000C3D"/>
    <w:rsid w:val="00001BAF"/>
    <w:rsid w:val="000076EF"/>
    <w:rsid w:val="0001162C"/>
    <w:rsid w:val="000116AB"/>
    <w:rsid w:val="000117F7"/>
    <w:rsid w:val="00015BB9"/>
    <w:rsid w:val="0002162D"/>
    <w:rsid w:val="00023096"/>
    <w:rsid w:val="000254C3"/>
    <w:rsid w:val="0003094A"/>
    <w:rsid w:val="000327D0"/>
    <w:rsid w:val="00033504"/>
    <w:rsid w:val="00035271"/>
    <w:rsid w:val="00037C0E"/>
    <w:rsid w:val="00040342"/>
    <w:rsid w:val="00044970"/>
    <w:rsid w:val="00046079"/>
    <w:rsid w:val="000471B1"/>
    <w:rsid w:val="0004767F"/>
    <w:rsid w:val="00047B9D"/>
    <w:rsid w:val="00050F6E"/>
    <w:rsid w:val="00052DC6"/>
    <w:rsid w:val="00053CD4"/>
    <w:rsid w:val="00055E63"/>
    <w:rsid w:val="00056A41"/>
    <w:rsid w:val="00056C24"/>
    <w:rsid w:val="00060B49"/>
    <w:rsid w:val="000633E8"/>
    <w:rsid w:val="000653C4"/>
    <w:rsid w:val="00065E59"/>
    <w:rsid w:val="000675E1"/>
    <w:rsid w:val="00067961"/>
    <w:rsid w:val="00067E77"/>
    <w:rsid w:val="000738B7"/>
    <w:rsid w:val="00073B56"/>
    <w:rsid w:val="00075B55"/>
    <w:rsid w:val="0007768F"/>
    <w:rsid w:val="00083633"/>
    <w:rsid w:val="000869B0"/>
    <w:rsid w:val="000A526E"/>
    <w:rsid w:val="000A5A18"/>
    <w:rsid w:val="000A7F77"/>
    <w:rsid w:val="000B0AE5"/>
    <w:rsid w:val="000B1E71"/>
    <w:rsid w:val="000B3E20"/>
    <w:rsid w:val="000B4CC6"/>
    <w:rsid w:val="000B510A"/>
    <w:rsid w:val="000C324F"/>
    <w:rsid w:val="000C33D1"/>
    <w:rsid w:val="000C3C55"/>
    <w:rsid w:val="000C4679"/>
    <w:rsid w:val="000C6C85"/>
    <w:rsid w:val="000C7C68"/>
    <w:rsid w:val="000D20D2"/>
    <w:rsid w:val="000D2976"/>
    <w:rsid w:val="000D5A75"/>
    <w:rsid w:val="000D5E46"/>
    <w:rsid w:val="000E0D0D"/>
    <w:rsid w:val="000E1229"/>
    <w:rsid w:val="000E5730"/>
    <w:rsid w:val="000E616B"/>
    <w:rsid w:val="000E783B"/>
    <w:rsid w:val="000E7C74"/>
    <w:rsid w:val="000E7F1E"/>
    <w:rsid w:val="000F2066"/>
    <w:rsid w:val="000F4D82"/>
    <w:rsid w:val="000F5DC2"/>
    <w:rsid w:val="00100278"/>
    <w:rsid w:val="00101260"/>
    <w:rsid w:val="001018E5"/>
    <w:rsid w:val="00102C9B"/>
    <w:rsid w:val="001059DE"/>
    <w:rsid w:val="0010604C"/>
    <w:rsid w:val="00106201"/>
    <w:rsid w:val="00107FFA"/>
    <w:rsid w:val="00110D14"/>
    <w:rsid w:val="00112CF5"/>
    <w:rsid w:val="001134F5"/>
    <w:rsid w:val="00116C7F"/>
    <w:rsid w:val="00122447"/>
    <w:rsid w:val="001242A5"/>
    <w:rsid w:val="001258D4"/>
    <w:rsid w:val="00127FB0"/>
    <w:rsid w:val="00132E42"/>
    <w:rsid w:val="00135A7D"/>
    <w:rsid w:val="00135E1F"/>
    <w:rsid w:val="0014198B"/>
    <w:rsid w:val="00143908"/>
    <w:rsid w:val="001448D5"/>
    <w:rsid w:val="0014525D"/>
    <w:rsid w:val="00146AA8"/>
    <w:rsid w:val="00150130"/>
    <w:rsid w:val="001519C6"/>
    <w:rsid w:val="001527FF"/>
    <w:rsid w:val="00157E31"/>
    <w:rsid w:val="00160018"/>
    <w:rsid w:val="001606D6"/>
    <w:rsid w:val="00160A56"/>
    <w:rsid w:val="00165617"/>
    <w:rsid w:val="00165832"/>
    <w:rsid w:val="00167C3B"/>
    <w:rsid w:val="001777C9"/>
    <w:rsid w:val="00181E52"/>
    <w:rsid w:val="0018431B"/>
    <w:rsid w:val="00185ABC"/>
    <w:rsid w:val="001874BD"/>
    <w:rsid w:val="001877A9"/>
    <w:rsid w:val="00187D43"/>
    <w:rsid w:val="0019065C"/>
    <w:rsid w:val="00191D43"/>
    <w:rsid w:val="00195CA6"/>
    <w:rsid w:val="00195D5C"/>
    <w:rsid w:val="001A366F"/>
    <w:rsid w:val="001A3CB6"/>
    <w:rsid w:val="001A3F45"/>
    <w:rsid w:val="001A6170"/>
    <w:rsid w:val="001A6871"/>
    <w:rsid w:val="001B2751"/>
    <w:rsid w:val="001B34D7"/>
    <w:rsid w:val="001B6039"/>
    <w:rsid w:val="001B7B09"/>
    <w:rsid w:val="001C0141"/>
    <w:rsid w:val="001C1012"/>
    <w:rsid w:val="001C18B5"/>
    <w:rsid w:val="001C1C34"/>
    <w:rsid w:val="001C3377"/>
    <w:rsid w:val="001C444D"/>
    <w:rsid w:val="001C7053"/>
    <w:rsid w:val="001C772B"/>
    <w:rsid w:val="001D0710"/>
    <w:rsid w:val="001D283A"/>
    <w:rsid w:val="001D2C07"/>
    <w:rsid w:val="001D3013"/>
    <w:rsid w:val="001D743B"/>
    <w:rsid w:val="001E11DF"/>
    <w:rsid w:val="001E192C"/>
    <w:rsid w:val="001E368B"/>
    <w:rsid w:val="001E39CA"/>
    <w:rsid w:val="001E3C29"/>
    <w:rsid w:val="001E4368"/>
    <w:rsid w:val="001E4808"/>
    <w:rsid w:val="001E5211"/>
    <w:rsid w:val="001F3A1E"/>
    <w:rsid w:val="001F3C9A"/>
    <w:rsid w:val="001F3F7B"/>
    <w:rsid w:val="002028C0"/>
    <w:rsid w:val="002036E9"/>
    <w:rsid w:val="00205ED4"/>
    <w:rsid w:val="0020603B"/>
    <w:rsid w:val="00213DE0"/>
    <w:rsid w:val="002167B1"/>
    <w:rsid w:val="00216C99"/>
    <w:rsid w:val="00221192"/>
    <w:rsid w:val="00222E3E"/>
    <w:rsid w:val="0022450C"/>
    <w:rsid w:val="00225689"/>
    <w:rsid w:val="002324C6"/>
    <w:rsid w:val="00233617"/>
    <w:rsid w:val="0023715C"/>
    <w:rsid w:val="0024011C"/>
    <w:rsid w:val="002410A7"/>
    <w:rsid w:val="002429D6"/>
    <w:rsid w:val="00242AA9"/>
    <w:rsid w:val="0024603B"/>
    <w:rsid w:val="0025150A"/>
    <w:rsid w:val="002516FC"/>
    <w:rsid w:val="00252C7D"/>
    <w:rsid w:val="00253B31"/>
    <w:rsid w:val="00254C71"/>
    <w:rsid w:val="00261A81"/>
    <w:rsid w:val="00265FC2"/>
    <w:rsid w:val="00267408"/>
    <w:rsid w:val="00267919"/>
    <w:rsid w:val="00267BB3"/>
    <w:rsid w:val="0027038A"/>
    <w:rsid w:val="002705F3"/>
    <w:rsid w:val="002725D2"/>
    <w:rsid w:val="002726FB"/>
    <w:rsid w:val="00275BC1"/>
    <w:rsid w:val="00276248"/>
    <w:rsid w:val="00277271"/>
    <w:rsid w:val="002776BC"/>
    <w:rsid w:val="00280653"/>
    <w:rsid w:val="00280A64"/>
    <w:rsid w:val="00282124"/>
    <w:rsid w:val="002837A8"/>
    <w:rsid w:val="00287C62"/>
    <w:rsid w:val="002901D2"/>
    <w:rsid w:val="00291181"/>
    <w:rsid w:val="00297EAC"/>
    <w:rsid w:val="002A2EB8"/>
    <w:rsid w:val="002A70AF"/>
    <w:rsid w:val="002B087A"/>
    <w:rsid w:val="002B4A12"/>
    <w:rsid w:val="002C7366"/>
    <w:rsid w:val="002C7CA4"/>
    <w:rsid w:val="002D0184"/>
    <w:rsid w:val="002D0223"/>
    <w:rsid w:val="002D090D"/>
    <w:rsid w:val="002D158E"/>
    <w:rsid w:val="002D26F6"/>
    <w:rsid w:val="002D2C81"/>
    <w:rsid w:val="002D4072"/>
    <w:rsid w:val="002D547C"/>
    <w:rsid w:val="002D566F"/>
    <w:rsid w:val="002E0233"/>
    <w:rsid w:val="002E0C5E"/>
    <w:rsid w:val="002E6E0F"/>
    <w:rsid w:val="002E75CD"/>
    <w:rsid w:val="002F08E9"/>
    <w:rsid w:val="002F2027"/>
    <w:rsid w:val="002F4BC2"/>
    <w:rsid w:val="003012EB"/>
    <w:rsid w:val="00301C23"/>
    <w:rsid w:val="0030592E"/>
    <w:rsid w:val="003065A4"/>
    <w:rsid w:val="00306D30"/>
    <w:rsid w:val="003075CD"/>
    <w:rsid w:val="00310ABA"/>
    <w:rsid w:val="0031283F"/>
    <w:rsid w:val="00312FD8"/>
    <w:rsid w:val="00313B10"/>
    <w:rsid w:val="00313BC0"/>
    <w:rsid w:val="00316F6E"/>
    <w:rsid w:val="003171F9"/>
    <w:rsid w:val="0031751F"/>
    <w:rsid w:val="00317F0A"/>
    <w:rsid w:val="003226CA"/>
    <w:rsid w:val="00323091"/>
    <w:rsid w:val="00323AE7"/>
    <w:rsid w:val="0032629F"/>
    <w:rsid w:val="00326D8E"/>
    <w:rsid w:val="00327174"/>
    <w:rsid w:val="00327684"/>
    <w:rsid w:val="0033237D"/>
    <w:rsid w:val="00340BDE"/>
    <w:rsid w:val="00341E2C"/>
    <w:rsid w:val="0034410E"/>
    <w:rsid w:val="0035221B"/>
    <w:rsid w:val="00352D78"/>
    <w:rsid w:val="00355F35"/>
    <w:rsid w:val="0035726A"/>
    <w:rsid w:val="003614AC"/>
    <w:rsid w:val="00361F54"/>
    <w:rsid w:val="003634C9"/>
    <w:rsid w:val="003700FA"/>
    <w:rsid w:val="003735E6"/>
    <w:rsid w:val="003763E4"/>
    <w:rsid w:val="003773ED"/>
    <w:rsid w:val="00380A56"/>
    <w:rsid w:val="00380FA5"/>
    <w:rsid w:val="003813FD"/>
    <w:rsid w:val="00382406"/>
    <w:rsid w:val="00384707"/>
    <w:rsid w:val="00384987"/>
    <w:rsid w:val="00384B1D"/>
    <w:rsid w:val="003850A7"/>
    <w:rsid w:val="00393ABD"/>
    <w:rsid w:val="00393D85"/>
    <w:rsid w:val="00394077"/>
    <w:rsid w:val="00395E17"/>
    <w:rsid w:val="00396AF6"/>
    <w:rsid w:val="00397CF4"/>
    <w:rsid w:val="003A0346"/>
    <w:rsid w:val="003A0B8F"/>
    <w:rsid w:val="003A111C"/>
    <w:rsid w:val="003A3A83"/>
    <w:rsid w:val="003A3E90"/>
    <w:rsid w:val="003A407D"/>
    <w:rsid w:val="003A6076"/>
    <w:rsid w:val="003A7F36"/>
    <w:rsid w:val="003B089C"/>
    <w:rsid w:val="003B1DEF"/>
    <w:rsid w:val="003B49EC"/>
    <w:rsid w:val="003C00E6"/>
    <w:rsid w:val="003C3521"/>
    <w:rsid w:val="003C37F8"/>
    <w:rsid w:val="003C3E06"/>
    <w:rsid w:val="003C5DA7"/>
    <w:rsid w:val="003C6084"/>
    <w:rsid w:val="003D1E6A"/>
    <w:rsid w:val="003D26C5"/>
    <w:rsid w:val="003D2CEF"/>
    <w:rsid w:val="003D2E35"/>
    <w:rsid w:val="003D3745"/>
    <w:rsid w:val="003D515F"/>
    <w:rsid w:val="003D60CF"/>
    <w:rsid w:val="003D623E"/>
    <w:rsid w:val="003E0280"/>
    <w:rsid w:val="003E15AB"/>
    <w:rsid w:val="003E43E6"/>
    <w:rsid w:val="003E5328"/>
    <w:rsid w:val="003F1A9E"/>
    <w:rsid w:val="003F3B26"/>
    <w:rsid w:val="00400F37"/>
    <w:rsid w:val="0040376C"/>
    <w:rsid w:val="004040D0"/>
    <w:rsid w:val="004051A2"/>
    <w:rsid w:val="00406506"/>
    <w:rsid w:val="004065F4"/>
    <w:rsid w:val="004068D8"/>
    <w:rsid w:val="0040690B"/>
    <w:rsid w:val="00407FC7"/>
    <w:rsid w:val="0041702C"/>
    <w:rsid w:val="004208C7"/>
    <w:rsid w:val="004233AE"/>
    <w:rsid w:val="00423494"/>
    <w:rsid w:val="00426D6E"/>
    <w:rsid w:val="004334D4"/>
    <w:rsid w:val="00433EAB"/>
    <w:rsid w:val="00435284"/>
    <w:rsid w:val="0043673F"/>
    <w:rsid w:val="00442E61"/>
    <w:rsid w:val="004452C9"/>
    <w:rsid w:val="00447DF6"/>
    <w:rsid w:val="0045011D"/>
    <w:rsid w:val="004541D0"/>
    <w:rsid w:val="00457301"/>
    <w:rsid w:val="004601EA"/>
    <w:rsid w:val="0046474C"/>
    <w:rsid w:val="00465124"/>
    <w:rsid w:val="00466C46"/>
    <w:rsid w:val="00466C4A"/>
    <w:rsid w:val="00471403"/>
    <w:rsid w:val="00471B24"/>
    <w:rsid w:val="00471E8C"/>
    <w:rsid w:val="00472F62"/>
    <w:rsid w:val="00475E6A"/>
    <w:rsid w:val="00476EC5"/>
    <w:rsid w:val="0048088E"/>
    <w:rsid w:val="004837AA"/>
    <w:rsid w:val="00483970"/>
    <w:rsid w:val="00484A10"/>
    <w:rsid w:val="00486227"/>
    <w:rsid w:val="004871F2"/>
    <w:rsid w:val="00492A7A"/>
    <w:rsid w:val="004946EF"/>
    <w:rsid w:val="0049561A"/>
    <w:rsid w:val="00496CF3"/>
    <w:rsid w:val="004A1CE4"/>
    <w:rsid w:val="004A2C38"/>
    <w:rsid w:val="004A59CF"/>
    <w:rsid w:val="004A6D2B"/>
    <w:rsid w:val="004B1257"/>
    <w:rsid w:val="004B3582"/>
    <w:rsid w:val="004B63A1"/>
    <w:rsid w:val="004B7548"/>
    <w:rsid w:val="004C0070"/>
    <w:rsid w:val="004C1163"/>
    <w:rsid w:val="004C3392"/>
    <w:rsid w:val="004C3AEB"/>
    <w:rsid w:val="004C4241"/>
    <w:rsid w:val="004D0541"/>
    <w:rsid w:val="004D22C6"/>
    <w:rsid w:val="004D6CF4"/>
    <w:rsid w:val="004E043F"/>
    <w:rsid w:val="004E0D5E"/>
    <w:rsid w:val="004E2F6E"/>
    <w:rsid w:val="004E696B"/>
    <w:rsid w:val="004E74A3"/>
    <w:rsid w:val="004F0A9A"/>
    <w:rsid w:val="004F2C4A"/>
    <w:rsid w:val="004F4245"/>
    <w:rsid w:val="004F5199"/>
    <w:rsid w:val="004F5B1C"/>
    <w:rsid w:val="004F5D59"/>
    <w:rsid w:val="005028E9"/>
    <w:rsid w:val="00502DD0"/>
    <w:rsid w:val="005032A1"/>
    <w:rsid w:val="0050340F"/>
    <w:rsid w:val="00505208"/>
    <w:rsid w:val="0050738D"/>
    <w:rsid w:val="00515610"/>
    <w:rsid w:val="00515691"/>
    <w:rsid w:val="00516910"/>
    <w:rsid w:val="00517E3D"/>
    <w:rsid w:val="00521BFF"/>
    <w:rsid w:val="0052746F"/>
    <w:rsid w:val="00527E9F"/>
    <w:rsid w:val="005306BD"/>
    <w:rsid w:val="00530A68"/>
    <w:rsid w:val="00531E47"/>
    <w:rsid w:val="0053379B"/>
    <w:rsid w:val="00533EDD"/>
    <w:rsid w:val="005360CF"/>
    <w:rsid w:val="00537189"/>
    <w:rsid w:val="00540625"/>
    <w:rsid w:val="00540645"/>
    <w:rsid w:val="00540DE4"/>
    <w:rsid w:val="0054162E"/>
    <w:rsid w:val="00542126"/>
    <w:rsid w:val="00544FAF"/>
    <w:rsid w:val="00545E85"/>
    <w:rsid w:val="005479B1"/>
    <w:rsid w:val="0055341F"/>
    <w:rsid w:val="005539E5"/>
    <w:rsid w:val="00554663"/>
    <w:rsid w:val="00557BC8"/>
    <w:rsid w:val="00562E87"/>
    <w:rsid w:val="0056349E"/>
    <w:rsid w:val="005663EE"/>
    <w:rsid w:val="005667BA"/>
    <w:rsid w:val="00567D0D"/>
    <w:rsid w:val="005745CE"/>
    <w:rsid w:val="0057775E"/>
    <w:rsid w:val="00580A70"/>
    <w:rsid w:val="00580BE0"/>
    <w:rsid w:val="00581237"/>
    <w:rsid w:val="00582894"/>
    <w:rsid w:val="005834E7"/>
    <w:rsid w:val="00585C47"/>
    <w:rsid w:val="0058686B"/>
    <w:rsid w:val="00587D90"/>
    <w:rsid w:val="005905E0"/>
    <w:rsid w:val="005911E5"/>
    <w:rsid w:val="00592098"/>
    <w:rsid w:val="00593170"/>
    <w:rsid w:val="005944F5"/>
    <w:rsid w:val="00594793"/>
    <w:rsid w:val="00595838"/>
    <w:rsid w:val="00596916"/>
    <w:rsid w:val="005A263D"/>
    <w:rsid w:val="005A4B26"/>
    <w:rsid w:val="005A5B87"/>
    <w:rsid w:val="005A6C9D"/>
    <w:rsid w:val="005B2881"/>
    <w:rsid w:val="005B4E0B"/>
    <w:rsid w:val="005B7B88"/>
    <w:rsid w:val="005C0D11"/>
    <w:rsid w:val="005C0D3E"/>
    <w:rsid w:val="005C2A20"/>
    <w:rsid w:val="005C32B4"/>
    <w:rsid w:val="005C3B74"/>
    <w:rsid w:val="005C6E45"/>
    <w:rsid w:val="005C71C2"/>
    <w:rsid w:val="005D12D9"/>
    <w:rsid w:val="005D2FCA"/>
    <w:rsid w:val="005D46C5"/>
    <w:rsid w:val="005D56E2"/>
    <w:rsid w:val="005E03EA"/>
    <w:rsid w:val="005E069E"/>
    <w:rsid w:val="005E131E"/>
    <w:rsid w:val="005E1B02"/>
    <w:rsid w:val="005E3786"/>
    <w:rsid w:val="005E7673"/>
    <w:rsid w:val="005F01E4"/>
    <w:rsid w:val="005F1347"/>
    <w:rsid w:val="005F1CEE"/>
    <w:rsid w:val="005F339A"/>
    <w:rsid w:val="00602588"/>
    <w:rsid w:val="00604659"/>
    <w:rsid w:val="0061665C"/>
    <w:rsid w:val="00616B6A"/>
    <w:rsid w:val="00617393"/>
    <w:rsid w:val="0062276E"/>
    <w:rsid w:val="00622E98"/>
    <w:rsid w:val="00624BE0"/>
    <w:rsid w:val="00625077"/>
    <w:rsid w:val="0062597B"/>
    <w:rsid w:val="006308CB"/>
    <w:rsid w:val="00632F5C"/>
    <w:rsid w:val="00633AAE"/>
    <w:rsid w:val="00635C6C"/>
    <w:rsid w:val="00636332"/>
    <w:rsid w:val="00637A19"/>
    <w:rsid w:val="00637F42"/>
    <w:rsid w:val="006439A7"/>
    <w:rsid w:val="00647A84"/>
    <w:rsid w:val="00650C8B"/>
    <w:rsid w:val="00651846"/>
    <w:rsid w:val="0065634D"/>
    <w:rsid w:val="006569DD"/>
    <w:rsid w:val="00656A70"/>
    <w:rsid w:val="00663A8A"/>
    <w:rsid w:val="00663CEF"/>
    <w:rsid w:val="00664B94"/>
    <w:rsid w:val="00664ED7"/>
    <w:rsid w:val="00666CA6"/>
    <w:rsid w:val="00666D83"/>
    <w:rsid w:val="00672336"/>
    <w:rsid w:val="006737D0"/>
    <w:rsid w:val="00674C3A"/>
    <w:rsid w:val="0067522C"/>
    <w:rsid w:val="00682A45"/>
    <w:rsid w:val="006844D4"/>
    <w:rsid w:val="00687ADB"/>
    <w:rsid w:val="00691236"/>
    <w:rsid w:val="006920BE"/>
    <w:rsid w:val="00692687"/>
    <w:rsid w:val="0069298F"/>
    <w:rsid w:val="00695563"/>
    <w:rsid w:val="0069582D"/>
    <w:rsid w:val="00696C9F"/>
    <w:rsid w:val="006A127B"/>
    <w:rsid w:val="006A29A3"/>
    <w:rsid w:val="006A333B"/>
    <w:rsid w:val="006A3CAA"/>
    <w:rsid w:val="006A789C"/>
    <w:rsid w:val="006B07AE"/>
    <w:rsid w:val="006B2583"/>
    <w:rsid w:val="006B33F2"/>
    <w:rsid w:val="006B791D"/>
    <w:rsid w:val="006C04D7"/>
    <w:rsid w:val="006C6562"/>
    <w:rsid w:val="006C755A"/>
    <w:rsid w:val="006D0BFE"/>
    <w:rsid w:val="006D3AD0"/>
    <w:rsid w:val="006D531F"/>
    <w:rsid w:val="006E0EC1"/>
    <w:rsid w:val="006E3ADB"/>
    <w:rsid w:val="006E60CE"/>
    <w:rsid w:val="006E690F"/>
    <w:rsid w:val="006E75C7"/>
    <w:rsid w:val="006F0CB1"/>
    <w:rsid w:val="006F539E"/>
    <w:rsid w:val="006F6180"/>
    <w:rsid w:val="006F6F0D"/>
    <w:rsid w:val="006F773E"/>
    <w:rsid w:val="0070004D"/>
    <w:rsid w:val="007005DB"/>
    <w:rsid w:val="007037CA"/>
    <w:rsid w:val="0070410C"/>
    <w:rsid w:val="00710C8A"/>
    <w:rsid w:val="00710FF0"/>
    <w:rsid w:val="0071173E"/>
    <w:rsid w:val="00711CE8"/>
    <w:rsid w:val="00712AF5"/>
    <w:rsid w:val="007132A7"/>
    <w:rsid w:val="007138C2"/>
    <w:rsid w:val="00723A80"/>
    <w:rsid w:val="007257DB"/>
    <w:rsid w:val="00727770"/>
    <w:rsid w:val="0073204F"/>
    <w:rsid w:val="00733268"/>
    <w:rsid w:val="00734934"/>
    <w:rsid w:val="00737C53"/>
    <w:rsid w:val="007416E2"/>
    <w:rsid w:val="00741CC7"/>
    <w:rsid w:val="00741FE3"/>
    <w:rsid w:val="00743243"/>
    <w:rsid w:val="00745988"/>
    <w:rsid w:val="00751BFF"/>
    <w:rsid w:val="00751D3A"/>
    <w:rsid w:val="007535E3"/>
    <w:rsid w:val="0075581D"/>
    <w:rsid w:val="007609DF"/>
    <w:rsid w:val="00760E46"/>
    <w:rsid w:val="007628AB"/>
    <w:rsid w:val="00765B07"/>
    <w:rsid w:val="0076641F"/>
    <w:rsid w:val="0077089B"/>
    <w:rsid w:val="00771508"/>
    <w:rsid w:val="007721B0"/>
    <w:rsid w:val="00773EBD"/>
    <w:rsid w:val="00776E3A"/>
    <w:rsid w:val="00783086"/>
    <w:rsid w:val="00783B0D"/>
    <w:rsid w:val="007861C4"/>
    <w:rsid w:val="00790BB3"/>
    <w:rsid w:val="00790C3C"/>
    <w:rsid w:val="007928D5"/>
    <w:rsid w:val="0079482D"/>
    <w:rsid w:val="0079735E"/>
    <w:rsid w:val="00797F6B"/>
    <w:rsid w:val="007A3035"/>
    <w:rsid w:val="007A3C4E"/>
    <w:rsid w:val="007A5FF7"/>
    <w:rsid w:val="007A6C1B"/>
    <w:rsid w:val="007B0659"/>
    <w:rsid w:val="007B0CB5"/>
    <w:rsid w:val="007B3EEE"/>
    <w:rsid w:val="007B45E0"/>
    <w:rsid w:val="007B5ADF"/>
    <w:rsid w:val="007B62AF"/>
    <w:rsid w:val="007C177B"/>
    <w:rsid w:val="007C185B"/>
    <w:rsid w:val="007C2DD8"/>
    <w:rsid w:val="007C2DDB"/>
    <w:rsid w:val="007D1309"/>
    <w:rsid w:val="007D1CE2"/>
    <w:rsid w:val="007D2D8D"/>
    <w:rsid w:val="007D4081"/>
    <w:rsid w:val="007D46EB"/>
    <w:rsid w:val="007D61B9"/>
    <w:rsid w:val="007D6ACF"/>
    <w:rsid w:val="007D7597"/>
    <w:rsid w:val="007D7F3E"/>
    <w:rsid w:val="007E0881"/>
    <w:rsid w:val="007E41DB"/>
    <w:rsid w:val="007E4400"/>
    <w:rsid w:val="007E46C7"/>
    <w:rsid w:val="007E48A3"/>
    <w:rsid w:val="007E64F6"/>
    <w:rsid w:val="007F1FAE"/>
    <w:rsid w:val="007F32A7"/>
    <w:rsid w:val="007F3903"/>
    <w:rsid w:val="007F4D91"/>
    <w:rsid w:val="007F66A1"/>
    <w:rsid w:val="007F7BDA"/>
    <w:rsid w:val="007F7D07"/>
    <w:rsid w:val="00800121"/>
    <w:rsid w:val="00802650"/>
    <w:rsid w:val="00806378"/>
    <w:rsid w:val="00807510"/>
    <w:rsid w:val="008118A2"/>
    <w:rsid w:val="00812514"/>
    <w:rsid w:val="008133CF"/>
    <w:rsid w:val="00814CB5"/>
    <w:rsid w:val="00815EB0"/>
    <w:rsid w:val="008177FD"/>
    <w:rsid w:val="008235B9"/>
    <w:rsid w:val="0082491F"/>
    <w:rsid w:val="0082545F"/>
    <w:rsid w:val="0082624C"/>
    <w:rsid w:val="0083451F"/>
    <w:rsid w:val="008413FC"/>
    <w:rsid w:val="00843808"/>
    <w:rsid w:val="008458A9"/>
    <w:rsid w:val="00852CAA"/>
    <w:rsid w:val="00853732"/>
    <w:rsid w:val="00855FB9"/>
    <w:rsid w:val="00856938"/>
    <w:rsid w:val="00856B6A"/>
    <w:rsid w:val="00860385"/>
    <w:rsid w:val="00860695"/>
    <w:rsid w:val="0086286F"/>
    <w:rsid w:val="00863A7C"/>
    <w:rsid w:val="0086410F"/>
    <w:rsid w:val="0086588D"/>
    <w:rsid w:val="00874BD1"/>
    <w:rsid w:val="00875379"/>
    <w:rsid w:val="00877CA0"/>
    <w:rsid w:val="0088247D"/>
    <w:rsid w:val="00882B7D"/>
    <w:rsid w:val="00882C84"/>
    <w:rsid w:val="008841EA"/>
    <w:rsid w:val="00885FF4"/>
    <w:rsid w:val="00890AFF"/>
    <w:rsid w:val="00891FE6"/>
    <w:rsid w:val="00892180"/>
    <w:rsid w:val="00893394"/>
    <w:rsid w:val="00894934"/>
    <w:rsid w:val="0089571D"/>
    <w:rsid w:val="008963BB"/>
    <w:rsid w:val="008A07FF"/>
    <w:rsid w:val="008A338A"/>
    <w:rsid w:val="008A3CA6"/>
    <w:rsid w:val="008A4232"/>
    <w:rsid w:val="008B0E3F"/>
    <w:rsid w:val="008B28F3"/>
    <w:rsid w:val="008B4925"/>
    <w:rsid w:val="008B5748"/>
    <w:rsid w:val="008B63F9"/>
    <w:rsid w:val="008C0CBA"/>
    <w:rsid w:val="008C101F"/>
    <w:rsid w:val="008C1173"/>
    <w:rsid w:val="008C3279"/>
    <w:rsid w:val="008C38AC"/>
    <w:rsid w:val="008C42AE"/>
    <w:rsid w:val="008D07B7"/>
    <w:rsid w:val="008D21FF"/>
    <w:rsid w:val="008D30D9"/>
    <w:rsid w:val="008D574A"/>
    <w:rsid w:val="008D7818"/>
    <w:rsid w:val="008E085F"/>
    <w:rsid w:val="008E1381"/>
    <w:rsid w:val="008E68F1"/>
    <w:rsid w:val="008F24E1"/>
    <w:rsid w:val="008F2F5B"/>
    <w:rsid w:val="008F67FC"/>
    <w:rsid w:val="00912482"/>
    <w:rsid w:val="00913C49"/>
    <w:rsid w:val="00917E8A"/>
    <w:rsid w:val="00920227"/>
    <w:rsid w:val="00922702"/>
    <w:rsid w:val="009234F0"/>
    <w:rsid w:val="00926C19"/>
    <w:rsid w:val="00932DC0"/>
    <w:rsid w:val="009340DC"/>
    <w:rsid w:val="00934B91"/>
    <w:rsid w:val="009373A4"/>
    <w:rsid w:val="0094123C"/>
    <w:rsid w:val="00942965"/>
    <w:rsid w:val="009451F3"/>
    <w:rsid w:val="009457B9"/>
    <w:rsid w:val="00946B4C"/>
    <w:rsid w:val="009479AD"/>
    <w:rsid w:val="009501E3"/>
    <w:rsid w:val="009514DB"/>
    <w:rsid w:val="009525FF"/>
    <w:rsid w:val="009529B6"/>
    <w:rsid w:val="009532D4"/>
    <w:rsid w:val="00956D31"/>
    <w:rsid w:val="00957E07"/>
    <w:rsid w:val="00960744"/>
    <w:rsid w:val="0096087B"/>
    <w:rsid w:val="00963CE4"/>
    <w:rsid w:val="00964BD7"/>
    <w:rsid w:val="0096674F"/>
    <w:rsid w:val="00966942"/>
    <w:rsid w:val="00970092"/>
    <w:rsid w:val="00973134"/>
    <w:rsid w:val="00973797"/>
    <w:rsid w:val="00974A1E"/>
    <w:rsid w:val="009765F9"/>
    <w:rsid w:val="009778EF"/>
    <w:rsid w:val="009803A5"/>
    <w:rsid w:val="009828BA"/>
    <w:rsid w:val="00986E28"/>
    <w:rsid w:val="009916E0"/>
    <w:rsid w:val="00991DE6"/>
    <w:rsid w:val="00993A25"/>
    <w:rsid w:val="0099425A"/>
    <w:rsid w:val="009943D6"/>
    <w:rsid w:val="00995F41"/>
    <w:rsid w:val="00997177"/>
    <w:rsid w:val="009A2B79"/>
    <w:rsid w:val="009A455D"/>
    <w:rsid w:val="009A4FA2"/>
    <w:rsid w:val="009B2960"/>
    <w:rsid w:val="009B4125"/>
    <w:rsid w:val="009B46DF"/>
    <w:rsid w:val="009C0237"/>
    <w:rsid w:val="009C364F"/>
    <w:rsid w:val="009C5F12"/>
    <w:rsid w:val="009C7342"/>
    <w:rsid w:val="009C7D95"/>
    <w:rsid w:val="009D12DE"/>
    <w:rsid w:val="009D2AC8"/>
    <w:rsid w:val="009D3693"/>
    <w:rsid w:val="009D3889"/>
    <w:rsid w:val="009D49E9"/>
    <w:rsid w:val="009D532C"/>
    <w:rsid w:val="009D73E6"/>
    <w:rsid w:val="009E2C50"/>
    <w:rsid w:val="009E3D68"/>
    <w:rsid w:val="009E50CC"/>
    <w:rsid w:val="009E5B31"/>
    <w:rsid w:val="009E6522"/>
    <w:rsid w:val="009E76A5"/>
    <w:rsid w:val="009E78D5"/>
    <w:rsid w:val="009F3C39"/>
    <w:rsid w:val="009F708B"/>
    <w:rsid w:val="00A00668"/>
    <w:rsid w:val="00A00694"/>
    <w:rsid w:val="00A01FFB"/>
    <w:rsid w:val="00A038B4"/>
    <w:rsid w:val="00A0553E"/>
    <w:rsid w:val="00A06442"/>
    <w:rsid w:val="00A104B3"/>
    <w:rsid w:val="00A1059D"/>
    <w:rsid w:val="00A105CB"/>
    <w:rsid w:val="00A10791"/>
    <w:rsid w:val="00A10864"/>
    <w:rsid w:val="00A129A9"/>
    <w:rsid w:val="00A12D33"/>
    <w:rsid w:val="00A1316E"/>
    <w:rsid w:val="00A145D2"/>
    <w:rsid w:val="00A15A8D"/>
    <w:rsid w:val="00A207C2"/>
    <w:rsid w:val="00A20F2B"/>
    <w:rsid w:val="00A2191D"/>
    <w:rsid w:val="00A22628"/>
    <w:rsid w:val="00A2291F"/>
    <w:rsid w:val="00A245A5"/>
    <w:rsid w:val="00A25E49"/>
    <w:rsid w:val="00A26640"/>
    <w:rsid w:val="00A26A30"/>
    <w:rsid w:val="00A34928"/>
    <w:rsid w:val="00A34AC2"/>
    <w:rsid w:val="00A37FEE"/>
    <w:rsid w:val="00A445CD"/>
    <w:rsid w:val="00A454B3"/>
    <w:rsid w:val="00A45759"/>
    <w:rsid w:val="00A46554"/>
    <w:rsid w:val="00A471C7"/>
    <w:rsid w:val="00A50AAB"/>
    <w:rsid w:val="00A51DBD"/>
    <w:rsid w:val="00A525A1"/>
    <w:rsid w:val="00A526B7"/>
    <w:rsid w:val="00A528BE"/>
    <w:rsid w:val="00A53C8C"/>
    <w:rsid w:val="00A561E6"/>
    <w:rsid w:val="00A56A27"/>
    <w:rsid w:val="00A57FDE"/>
    <w:rsid w:val="00A60418"/>
    <w:rsid w:val="00A6379B"/>
    <w:rsid w:val="00A63FEB"/>
    <w:rsid w:val="00A663AB"/>
    <w:rsid w:val="00A67B75"/>
    <w:rsid w:val="00A704BC"/>
    <w:rsid w:val="00A76A82"/>
    <w:rsid w:val="00A7708C"/>
    <w:rsid w:val="00A77A1C"/>
    <w:rsid w:val="00A81CD3"/>
    <w:rsid w:val="00A8298F"/>
    <w:rsid w:val="00A8418B"/>
    <w:rsid w:val="00A84BC3"/>
    <w:rsid w:val="00A90606"/>
    <w:rsid w:val="00A93A02"/>
    <w:rsid w:val="00A954F2"/>
    <w:rsid w:val="00A95AF9"/>
    <w:rsid w:val="00A97719"/>
    <w:rsid w:val="00A979B3"/>
    <w:rsid w:val="00A97BEC"/>
    <w:rsid w:val="00A97D1C"/>
    <w:rsid w:val="00AB030C"/>
    <w:rsid w:val="00AB18BD"/>
    <w:rsid w:val="00AB375B"/>
    <w:rsid w:val="00AB4455"/>
    <w:rsid w:val="00AB4AE2"/>
    <w:rsid w:val="00AB4CE6"/>
    <w:rsid w:val="00AC1B21"/>
    <w:rsid w:val="00AC3021"/>
    <w:rsid w:val="00AC6808"/>
    <w:rsid w:val="00AC70A4"/>
    <w:rsid w:val="00AD0FE9"/>
    <w:rsid w:val="00AD1728"/>
    <w:rsid w:val="00AD1FE1"/>
    <w:rsid w:val="00AD6F4D"/>
    <w:rsid w:val="00AD7B4C"/>
    <w:rsid w:val="00AE25B2"/>
    <w:rsid w:val="00AE2F9A"/>
    <w:rsid w:val="00AE6161"/>
    <w:rsid w:val="00AE7D0B"/>
    <w:rsid w:val="00AE7F6A"/>
    <w:rsid w:val="00AF12C3"/>
    <w:rsid w:val="00AF2872"/>
    <w:rsid w:val="00AF35BE"/>
    <w:rsid w:val="00AF3D60"/>
    <w:rsid w:val="00AF5B00"/>
    <w:rsid w:val="00AF614A"/>
    <w:rsid w:val="00AF707A"/>
    <w:rsid w:val="00AF70E0"/>
    <w:rsid w:val="00B00B42"/>
    <w:rsid w:val="00B00ECC"/>
    <w:rsid w:val="00B02AED"/>
    <w:rsid w:val="00B03708"/>
    <w:rsid w:val="00B04B92"/>
    <w:rsid w:val="00B06977"/>
    <w:rsid w:val="00B132CD"/>
    <w:rsid w:val="00B13B8E"/>
    <w:rsid w:val="00B149B2"/>
    <w:rsid w:val="00B16785"/>
    <w:rsid w:val="00B17ACD"/>
    <w:rsid w:val="00B21366"/>
    <w:rsid w:val="00B22B2C"/>
    <w:rsid w:val="00B22C4A"/>
    <w:rsid w:val="00B2452A"/>
    <w:rsid w:val="00B2486C"/>
    <w:rsid w:val="00B31718"/>
    <w:rsid w:val="00B317A8"/>
    <w:rsid w:val="00B32234"/>
    <w:rsid w:val="00B3232D"/>
    <w:rsid w:val="00B32C72"/>
    <w:rsid w:val="00B335F1"/>
    <w:rsid w:val="00B34454"/>
    <w:rsid w:val="00B344EB"/>
    <w:rsid w:val="00B35CAA"/>
    <w:rsid w:val="00B3671E"/>
    <w:rsid w:val="00B3763B"/>
    <w:rsid w:val="00B400CF"/>
    <w:rsid w:val="00B40907"/>
    <w:rsid w:val="00B43DBD"/>
    <w:rsid w:val="00B44B03"/>
    <w:rsid w:val="00B4502A"/>
    <w:rsid w:val="00B456E1"/>
    <w:rsid w:val="00B458DD"/>
    <w:rsid w:val="00B46B8B"/>
    <w:rsid w:val="00B47313"/>
    <w:rsid w:val="00B54507"/>
    <w:rsid w:val="00B5501B"/>
    <w:rsid w:val="00B55B34"/>
    <w:rsid w:val="00B74C90"/>
    <w:rsid w:val="00B75305"/>
    <w:rsid w:val="00B7600D"/>
    <w:rsid w:val="00B76DA5"/>
    <w:rsid w:val="00B77F8E"/>
    <w:rsid w:val="00B81B70"/>
    <w:rsid w:val="00B82BA7"/>
    <w:rsid w:val="00B835BA"/>
    <w:rsid w:val="00B8728C"/>
    <w:rsid w:val="00B922BE"/>
    <w:rsid w:val="00B923A3"/>
    <w:rsid w:val="00B937E4"/>
    <w:rsid w:val="00B9394A"/>
    <w:rsid w:val="00B96AD2"/>
    <w:rsid w:val="00BA01FC"/>
    <w:rsid w:val="00BA58BE"/>
    <w:rsid w:val="00BA767A"/>
    <w:rsid w:val="00BB3597"/>
    <w:rsid w:val="00BB6052"/>
    <w:rsid w:val="00BB7C0A"/>
    <w:rsid w:val="00BC2ECA"/>
    <w:rsid w:val="00BC4251"/>
    <w:rsid w:val="00BC63CE"/>
    <w:rsid w:val="00BC6621"/>
    <w:rsid w:val="00BC689E"/>
    <w:rsid w:val="00BC7936"/>
    <w:rsid w:val="00BD052C"/>
    <w:rsid w:val="00BD3352"/>
    <w:rsid w:val="00BD33B3"/>
    <w:rsid w:val="00BD462D"/>
    <w:rsid w:val="00BD464B"/>
    <w:rsid w:val="00BD4C1E"/>
    <w:rsid w:val="00BD4DDD"/>
    <w:rsid w:val="00BD65B2"/>
    <w:rsid w:val="00BD75D5"/>
    <w:rsid w:val="00BE2602"/>
    <w:rsid w:val="00BE3C8A"/>
    <w:rsid w:val="00BE513E"/>
    <w:rsid w:val="00BE5890"/>
    <w:rsid w:val="00BE5B39"/>
    <w:rsid w:val="00BE6535"/>
    <w:rsid w:val="00BE6BF8"/>
    <w:rsid w:val="00BE7D3B"/>
    <w:rsid w:val="00BF2A79"/>
    <w:rsid w:val="00BF35B4"/>
    <w:rsid w:val="00BF5599"/>
    <w:rsid w:val="00BF6396"/>
    <w:rsid w:val="00C00B33"/>
    <w:rsid w:val="00C03DD5"/>
    <w:rsid w:val="00C05400"/>
    <w:rsid w:val="00C0563D"/>
    <w:rsid w:val="00C05B42"/>
    <w:rsid w:val="00C06367"/>
    <w:rsid w:val="00C06955"/>
    <w:rsid w:val="00C06BAC"/>
    <w:rsid w:val="00C06FE0"/>
    <w:rsid w:val="00C1307F"/>
    <w:rsid w:val="00C1567E"/>
    <w:rsid w:val="00C17AE5"/>
    <w:rsid w:val="00C220EB"/>
    <w:rsid w:val="00C22F8A"/>
    <w:rsid w:val="00C23A7B"/>
    <w:rsid w:val="00C23BD3"/>
    <w:rsid w:val="00C25A97"/>
    <w:rsid w:val="00C277EA"/>
    <w:rsid w:val="00C27AFB"/>
    <w:rsid w:val="00C328B0"/>
    <w:rsid w:val="00C33542"/>
    <w:rsid w:val="00C34373"/>
    <w:rsid w:val="00C40605"/>
    <w:rsid w:val="00C43267"/>
    <w:rsid w:val="00C439CF"/>
    <w:rsid w:val="00C46B91"/>
    <w:rsid w:val="00C47C8F"/>
    <w:rsid w:val="00C47E24"/>
    <w:rsid w:val="00C5053F"/>
    <w:rsid w:val="00C526E0"/>
    <w:rsid w:val="00C545C4"/>
    <w:rsid w:val="00C57A73"/>
    <w:rsid w:val="00C57E6B"/>
    <w:rsid w:val="00C63096"/>
    <w:rsid w:val="00C661DA"/>
    <w:rsid w:val="00C67352"/>
    <w:rsid w:val="00C7091F"/>
    <w:rsid w:val="00C71091"/>
    <w:rsid w:val="00C71771"/>
    <w:rsid w:val="00C72C26"/>
    <w:rsid w:val="00C742F6"/>
    <w:rsid w:val="00C75A75"/>
    <w:rsid w:val="00C7715F"/>
    <w:rsid w:val="00C80B50"/>
    <w:rsid w:val="00C8540D"/>
    <w:rsid w:val="00C861F3"/>
    <w:rsid w:val="00C8697F"/>
    <w:rsid w:val="00C86E27"/>
    <w:rsid w:val="00C87095"/>
    <w:rsid w:val="00C9201E"/>
    <w:rsid w:val="00C92380"/>
    <w:rsid w:val="00C9398D"/>
    <w:rsid w:val="00C95D7F"/>
    <w:rsid w:val="00C96393"/>
    <w:rsid w:val="00C97033"/>
    <w:rsid w:val="00CA14FE"/>
    <w:rsid w:val="00CA2CFA"/>
    <w:rsid w:val="00CA3563"/>
    <w:rsid w:val="00CA3639"/>
    <w:rsid w:val="00CA383B"/>
    <w:rsid w:val="00CA4936"/>
    <w:rsid w:val="00CA7BEC"/>
    <w:rsid w:val="00CB16CA"/>
    <w:rsid w:val="00CB1712"/>
    <w:rsid w:val="00CB29BD"/>
    <w:rsid w:val="00CB5E66"/>
    <w:rsid w:val="00CB7316"/>
    <w:rsid w:val="00CC0CC4"/>
    <w:rsid w:val="00CC0D1B"/>
    <w:rsid w:val="00CC1A3C"/>
    <w:rsid w:val="00CC2F2C"/>
    <w:rsid w:val="00CD01F1"/>
    <w:rsid w:val="00CD0DF6"/>
    <w:rsid w:val="00CD170C"/>
    <w:rsid w:val="00CD29A9"/>
    <w:rsid w:val="00CD5058"/>
    <w:rsid w:val="00CE08FB"/>
    <w:rsid w:val="00CE260C"/>
    <w:rsid w:val="00CE3386"/>
    <w:rsid w:val="00CE42B0"/>
    <w:rsid w:val="00CE55E7"/>
    <w:rsid w:val="00CE5CAA"/>
    <w:rsid w:val="00CF1ECD"/>
    <w:rsid w:val="00CF4EAA"/>
    <w:rsid w:val="00CF5618"/>
    <w:rsid w:val="00D00EDF"/>
    <w:rsid w:val="00D018F9"/>
    <w:rsid w:val="00D01BAF"/>
    <w:rsid w:val="00D020C0"/>
    <w:rsid w:val="00D03F58"/>
    <w:rsid w:val="00D0756E"/>
    <w:rsid w:val="00D07785"/>
    <w:rsid w:val="00D10D1F"/>
    <w:rsid w:val="00D1228F"/>
    <w:rsid w:val="00D13623"/>
    <w:rsid w:val="00D13921"/>
    <w:rsid w:val="00D20075"/>
    <w:rsid w:val="00D21B1D"/>
    <w:rsid w:val="00D22F9E"/>
    <w:rsid w:val="00D23D03"/>
    <w:rsid w:val="00D24650"/>
    <w:rsid w:val="00D257B4"/>
    <w:rsid w:val="00D271D7"/>
    <w:rsid w:val="00D27652"/>
    <w:rsid w:val="00D276E6"/>
    <w:rsid w:val="00D27714"/>
    <w:rsid w:val="00D31F09"/>
    <w:rsid w:val="00D33167"/>
    <w:rsid w:val="00D33F87"/>
    <w:rsid w:val="00D37D08"/>
    <w:rsid w:val="00D40202"/>
    <w:rsid w:val="00D41398"/>
    <w:rsid w:val="00D41B14"/>
    <w:rsid w:val="00D426F8"/>
    <w:rsid w:val="00D4330A"/>
    <w:rsid w:val="00D44AE3"/>
    <w:rsid w:val="00D452A9"/>
    <w:rsid w:val="00D454D4"/>
    <w:rsid w:val="00D465F5"/>
    <w:rsid w:val="00D4697A"/>
    <w:rsid w:val="00D46B0B"/>
    <w:rsid w:val="00D46CA5"/>
    <w:rsid w:val="00D475F0"/>
    <w:rsid w:val="00D500C5"/>
    <w:rsid w:val="00D50671"/>
    <w:rsid w:val="00D53D8B"/>
    <w:rsid w:val="00D760C0"/>
    <w:rsid w:val="00D80155"/>
    <w:rsid w:val="00D80862"/>
    <w:rsid w:val="00D85554"/>
    <w:rsid w:val="00D8695D"/>
    <w:rsid w:val="00D869BB"/>
    <w:rsid w:val="00D86E15"/>
    <w:rsid w:val="00D908EE"/>
    <w:rsid w:val="00D975B1"/>
    <w:rsid w:val="00D97A18"/>
    <w:rsid w:val="00DA0674"/>
    <w:rsid w:val="00DA1AAE"/>
    <w:rsid w:val="00DA519B"/>
    <w:rsid w:val="00DA6355"/>
    <w:rsid w:val="00DA786D"/>
    <w:rsid w:val="00DB04DE"/>
    <w:rsid w:val="00DB0DB9"/>
    <w:rsid w:val="00DB29FB"/>
    <w:rsid w:val="00DB2A36"/>
    <w:rsid w:val="00DB745A"/>
    <w:rsid w:val="00DB74C9"/>
    <w:rsid w:val="00DC1040"/>
    <w:rsid w:val="00DC503B"/>
    <w:rsid w:val="00DC6388"/>
    <w:rsid w:val="00DD0B40"/>
    <w:rsid w:val="00DD6E4A"/>
    <w:rsid w:val="00DE37BD"/>
    <w:rsid w:val="00DE441B"/>
    <w:rsid w:val="00DE556E"/>
    <w:rsid w:val="00DE59E8"/>
    <w:rsid w:val="00DE5A4B"/>
    <w:rsid w:val="00DF5294"/>
    <w:rsid w:val="00DF63E2"/>
    <w:rsid w:val="00DF6EF4"/>
    <w:rsid w:val="00DF7A9E"/>
    <w:rsid w:val="00E01A2B"/>
    <w:rsid w:val="00E024F0"/>
    <w:rsid w:val="00E035FC"/>
    <w:rsid w:val="00E03760"/>
    <w:rsid w:val="00E03E14"/>
    <w:rsid w:val="00E04D38"/>
    <w:rsid w:val="00E20145"/>
    <w:rsid w:val="00E239F8"/>
    <w:rsid w:val="00E24F47"/>
    <w:rsid w:val="00E25052"/>
    <w:rsid w:val="00E27FA7"/>
    <w:rsid w:val="00E3154F"/>
    <w:rsid w:val="00E31F41"/>
    <w:rsid w:val="00E32254"/>
    <w:rsid w:val="00E3238E"/>
    <w:rsid w:val="00E32D76"/>
    <w:rsid w:val="00E365C4"/>
    <w:rsid w:val="00E37275"/>
    <w:rsid w:val="00E37E1B"/>
    <w:rsid w:val="00E4293A"/>
    <w:rsid w:val="00E53BF6"/>
    <w:rsid w:val="00E53EE0"/>
    <w:rsid w:val="00E5440C"/>
    <w:rsid w:val="00E60424"/>
    <w:rsid w:val="00E60902"/>
    <w:rsid w:val="00E612F4"/>
    <w:rsid w:val="00E636E2"/>
    <w:rsid w:val="00E648E5"/>
    <w:rsid w:val="00E67029"/>
    <w:rsid w:val="00E704B5"/>
    <w:rsid w:val="00E70AC5"/>
    <w:rsid w:val="00E70BA4"/>
    <w:rsid w:val="00E730C0"/>
    <w:rsid w:val="00E75D87"/>
    <w:rsid w:val="00E769D7"/>
    <w:rsid w:val="00E81BF5"/>
    <w:rsid w:val="00E86515"/>
    <w:rsid w:val="00E86E50"/>
    <w:rsid w:val="00E86FE4"/>
    <w:rsid w:val="00E940E2"/>
    <w:rsid w:val="00E9496E"/>
    <w:rsid w:val="00E94F71"/>
    <w:rsid w:val="00EA0D44"/>
    <w:rsid w:val="00EA133B"/>
    <w:rsid w:val="00EA25B0"/>
    <w:rsid w:val="00EA6C3F"/>
    <w:rsid w:val="00EA7556"/>
    <w:rsid w:val="00EB0725"/>
    <w:rsid w:val="00EB0B9F"/>
    <w:rsid w:val="00EB70FD"/>
    <w:rsid w:val="00EC1EFE"/>
    <w:rsid w:val="00EC20B6"/>
    <w:rsid w:val="00EC216F"/>
    <w:rsid w:val="00EC53BE"/>
    <w:rsid w:val="00EC7744"/>
    <w:rsid w:val="00ED0762"/>
    <w:rsid w:val="00ED27D8"/>
    <w:rsid w:val="00ED323D"/>
    <w:rsid w:val="00ED3E99"/>
    <w:rsid w:val="00ED4722"/>
    <w:rsid w:val="00EE0038"/>
    <w:rsid w:val="00EE3736"/>
    <w:rsid w:val="00EE7DCA"/>
    <w:rsid w:val="00EF52EC"/>
    <w:rsid w:val="00EF630D"/>
    <w:rsid w:val="00EF68AE"/>
    <w:rsid w:val="00EF7A4D"/>
    <w:rsid w:val="00F004DA"/>
    <w:rsid w:val="00F01A34"/>
    <w:rsid w:val="00F042CA"/>
    <w:rsid w:val="00F05FD6"/>
    <w:rsid w:val="00F06412"/>
    <w:rsid w:val="00F07432"/>
    <w:rsid w:val="00F13B77"/>
    <w:rsid w:val="00F168B7"/>
    <w:rsid w:val="00F16F88"/>
    <w:rsid w:val="00F22876"/>
    <w:rsid w:val="00F22A2D"/>
    <w:rsid w:val="00F255E6"/>
    <w:rsid w:val="00F32B31"/>
    <w:rsid w:val="00F3342D"/>
    <w:rsid w:val="00F407C7"/>
    <w:rsid w:val="00F433AA"/>
    <w:rsid w:val="00F45B15"/>
    <w:rsid w:val="00F4712F"/>
    <w:rsid w:val="00F50F44"/>
    <w:rsid w:val="00F5128E"/>
    <w:rsid w:val="00F53F6C"/>
    <w:rsid w:val="00F540DD"/>
    <w:rsid w:val="00F5449C"/>
    <w:rsid w:val="00F571D4"/>
    <w:rsid w:val="00F60004"/>
    <w:rsid w:val="00F61486"/>
    <w:rsid w:val="00F6362D"/>
    <w:rsid w:val="00F66051"/>
    <w:rsid w:val="00F6649B"/>
    <w:rsid w:val="00F70C65"/>
    <w:rsid w:val="00F71870"/>
    <w:rsid w:val="00F72D84"/>
    <w:rsid w:val="00F74F0A"/>
    <w:rsid w:val="00F76749"/>
    <w:rsid w:val="00F76CA8"/>
    <w:rsid w:val="00F770DB"/>
    <w:rsid w:val="00F801CF"/>
    <w:rsid w:val="00F802D2"/>
    <w:rsid w:val="00F86497"/>
    <w:rsid w:val="00F878F4"/>
    <w:rsid w:val="00FA3CDE"/>
    <w:rsid w:val="00FA4419"/>
    <w:rsid w:val="00FA75CF"/>
    <w:rsid w:val="00FB34A7"/>
    <w:rsid w:val="00FB378E"/>
    <w:rsid w:val="00FB3B23"/>
    <w:rsid w:val="00FB5086"/>
    <w:rsid w:val="00FB5CD1"/>
    <w:rsid w:val="00FB6EB5"/>
    <w:rsid w:val="00FB79FB"/>
    <w:rsid w:val="00FB7AAC"/>
    <w:rsid w:val="00FB7E7F"/>
    <w:rsid w:val="00FC01A4"/>
    <w:rsid w:val="00FC10BA"/>
    <w:rsid w:val="00FC1EA1"/>
    <w:rsid w:val="00FC26CC"/>
    <w:rsid w:val="00FC42A5"/>
    <w:rsid w:val="00FD020A"/>
    <w:rsid w:val="00FD3419"/>
    <w:rsid w:val="00FD688C"/>
    <w:rsid w:val="00FD6A17"/>
    <w:rsid w:val="00FD78E4"/>
    <w:rsid w:val="00FE4957"/>
    <w:rsid w:val="00FE5232"/>
    <w:rsid w:val="00FE5327"/>
    <w:rsid w:val="00FE67D5"/>
    <w:rsid w:val="00FE7C05"/>
    <w:rsid w:val="00FF0C15"/>
    <w:rsid w:val="00FF127A"/>
    <w:rsid w:val="00FF1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92D6E7-0599-4EAC-BCD7-11C2A05C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08B"/>
    <w:pPr>
      <w:widowControl w:val="0"/>
      <w:jc w:val="both"/>
    </w:pPr>
  </w:style>
  <w:style w:type="paragraph" w:styleId="1">
    <w:name w:val="heading 1"/>
    <w:basedOn w:val="a"/>
    <w:next w:val="a"/>
    <w:link w:val="1Char"/>
    <w:uiPriority w:val="9"/>
    <w:qFormat/>
    <w:rsid w:val="00F16F88"/>
    <w:pPr>
      <w:pageBreakBefore/>
      <w:numPr>
        <w:numId w:val="1"/>
      </w:numPr>
      <w:spacing w:before="340" w:after="330" w:line="480" w:lineRule="auto"/>
      <w:outlineLvl w:val="0"/>
    </w:pPr>
    <w:rPr>
      <w:b/>
      <w:bCs/>
      <w:kern w:val="44"/>
      <w:sz w:val="44"/>
      <w:szCs w:val="30"/>
    </w:rPr>
  </w:style>
  <w:style w:type="paragraph" w:styleId="2">
    <w:name w:val="heading 2"/>
    <w:basedOn w:val="a"/>
    <w:next w:val="a"/>
    <w:link w:val="2Char"/>
    <w:uiPriority w:val="9"/>
    <w:qFormat/>
    <w:rsid w:val="00F16F88"/>
    <w:pPr>
      <w:keepNext/>
      <w:keepLines/>
      <w:numPr>
        <w:ilvl w:val="1"/>
        <w:numId w:val="1"/>
      </w:numPr>
      <w:spacing w:before="260" w:after="260" w:line="416"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16F88"/>
    <w:pPr>
      <w:keepNext/>
      <w:keepLines/>
      <w:numPr>
        <w:ilvl w:val="2"/>
        <w:numId w:val="1"/>
      </w:numPr>
      <w:spacing w:before="240" w:after="120" w:line="360" w:lineRule="auto"/>
      <w:ind w:left="0"/>
      <w:outlineLvl w:val="2"/>
    </w:pPr>
    <w:rPr>
      <w:b/>
      <w:bCs/>
      <w:sz w:val="30"/>
      <w:szCs w:val="32"/>
    </w:rPr>
  </w:style>
  <w:style w:type="paragraph" w:styleId="4">
    <w:name w:val="heading 4"/>
    <w:basedOn w:val="a"/>
    <w:next w:val="a"/>
    <w:link w:val="4Char"/>
    <w:uiPriority w:val="9"/>
    <w:qFormat/>
    <w:rsid w:val="00F16F88"/>
    <w:pPr>
      <w:keepNext/>
      <w:keepLines/>
      <w:numPr>
        <w:ilvl w:val="3"/>
        <w:numId w:val="1"/>
      </w:numPr>
      <w:spacing w:before="280" w:after="290" w:line="376" w:lineRule="auto"/>
      <w:ind w:left="851"/>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16F88"/>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6F88"/>
    <w:rPr>
      <w:sz w:val="18"/>
      <w:szCs w:val="18"/>
    </w:rPr>
  </w:style>
  <w:style w:type="paragraph" w:styleId="a4">
    <w:name w:val="footer"/>
    <w:basedOn w:val="a"/>
    <w:link w:val="Char0"/>
    <w:uiPriority w:val="99"/>
    <w:unhideWhenUsed/>
    <w:rsid w:val="00F16F88"/>
    <w:pPr>
      <w:tabs>
        <w:tab w:val="center" w:pos="4153"/>
        <w:tab w:val="right" w:pos="8306"/>
      </w:tabs>
      <w:snapToGrid w:val="0"/>
      <w:jc w:val="left"/>
    </w:pPr>
    <w:rPr>
      <w:sz w:val="18"/>
      <w:szCs w:val="18"/>
    </w:rPr>
  </w:style>
  <w:style w:type="character" w:customStyle="1" w:styleId="Char0">
    <w:name w:val="页脚 Char"/>
    <w:basedOn w:val="a0"/>
    <w:link w:val="a4"/>
    <w:uiPriority w:val="99"/>
    <w:rsid w:val="00F16F88"/>
    <w:rPr>
      <w:sz w:val="18"/>
      <w:szCs w:val="18"/>
    </w:rPr>
  </w:style>
  <w:style w:type="character" w:customStyle="1" w:styleId="1Char">
    <w:name w:val="标题 1 Char"/>
    <w:basedOn w:val="a0"/>
    <w:link w:val="1"/>
    <w:uiPriority w:val="9"/>
    <w:rsid w:val="00F16F88"/>
    <w:rPr>
      <w:b/>
      <w:bCs/>
      <w:kern w:val="44"/>
      <w:sz w:val="44"/>
      <w:szCs w:val="30"/>
    </w:rPr>
  </w:style>
  <w:style w:type="character" w:customStyle="1" w:styleId="2Char">
    <w:name w:val="标题 2 Char"/>
    <w:basedOn w:val="a0"/>
    <w:link w:val="2"/>
    <w:uiPriority w:val="9"/>
    <w:rsid w:val="00F16F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6F88"/>
    <w:rPr>
      <w:b/>
      <w:bCs/>
      <w:sz w:val="30"/>
      <w:szCs w:val="32"/>
    </w:rPr>
  </w:style>
  <w:style w:type="character" w:customStyle="1" w:styleId="4Char">
    <w:name w:val="标题 4 Char"/>
    <w:basedOn w:val="a0"/>
    <w:link w:val="4"/>
    <w:uiPriority w:val="9"/>
    <w:rsid w:val="00F16F8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6F88"/>
    <w:rPr>
      <w:b/>
      <w:bCs/>
      <w:sz w:val="28"/>
      <w:szCs w:val="28"/>
    </w:rPr>
  </w:style>
  <w:style w:type="table" w:customStyle="1" w:styleId="11">
    <w:name w:val="无格式表格 11"/>
    <w:basedOn w:val="a1"/>
    <w:uiPriority w:val="41"/>
    <w:qFormat/>
    <w:rsid w:val="00F16F88"/>
    <w:rPr>
      <w:rFonts w:ascii="Times New Roman" w:eastAsia="宋体" w:hAnsi="Times New Roman"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
    <w:name w:val="HTML Preformatted"/>
    <w:basedOn w:val="a"/>
    <w:link w:val="HTMLChar"/>
    <w:uiPriority w:val="99"/>
    <w:qFormat/>
    <w:rsid w:val="007D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Char">
    <w:name w:val="HTML 预设格式 Char"/>
    <w:basedOn w:val="a0"/>
    <w:link w:val="HTML"/>
    <w:uiPriority w:val="99"/>
    <w:rsid w:val="007D61B9"/>
    <w:rPr>
      <w:rFonts w:ascii="宋体" w:eastAsia="宋体" w:hAnsi="宋体" w:cs="Times New Roman"/>
      <w:kern w:val="0"/>
      <w:sz w:val="24"/>
      <w:szCs w:val="24"/>
    </w:rPr>
  </w:style>
  <w:style w:type="character" w:customStyle="1" w:styleId="opdicttext2">
    <w:name w:val="op_dict_text2"/>
    <w:basedOn w:val="a0"/>
    <w:rsid w:val="00AE2F9A"/>
  </w:style>
  <w:style w:type="paragraph" w:styleId="a5">
    <w:name w:val="Balloon Text"/>
    <w:basedOn w:val="a"/>
    <w:link w:val="Char1"/>
    <w:uiPriority w:val="99"/>
    <w:semiHidden/>
    <w:unhideWhenUsed/>
    <w:rsid w:val="0082624C"/>
    <w:rPr>
      <w:sz w:val="18"/>
      <w:szCs w:val="18"/>
    </w:rPr>
  </w:style>
  <w:style w:type="character" w:customStyle="1" w:styleId="Char1">
    <w:name w:val="批注框文本 Char"/>
    <w:basedOn w:val="a0"/>
    <w:link w:val="a5"/>
    <w:uiPriority w:val="99"/>
    <w:semiHidden/>
    <w:rsid w:val="008262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368">
      <w:bodyDiv w:val="1"/>
      <w:marLeft w:val="0"/>
      <w:marRight w:val="0"/>
      <w:marTop w:val="0"/>
      <w:marBottom w:val="0"/>
      <w:divBdr>
        <w:top w:val="none" w:sz="0" w:space="0" w:color="auto"/>
        <w:left w:val="none" w:sz="0" w:space="0" w:color="auto"/>
        <w:bottom w:val="none" w:sz="0" w:space="0" w:color="auto"/>
        <w:right w:val="none" w:sz="0" w:space="0" w:color="auto"/>
      </w:divBdr>
    </w:div>
    <w:div w:id="12849499">
      <w:bodyDiv w:val="1"/>
      <w:marLeft w:val="0"/>
      <w:marRight w:val="0"/>
      <w:marTop w:val="0"/>
      <w:marBottom w:val="0"/>
      <w:divBdr>
        <w:top w:val="none" w:sz="0" w:space="0" w:color="auto"/>
        <w:left w:val="none" w:sz="0" w:space="0" w:color="auto"/>
        <w:bottom w:val="none" w:sz="0" w:space="0" w:color="auto"/>
        <w:right w:val="none" w:sz="0" w:space="0" w:color="auto"/>
      </w:divBdr>
    </w:div>
    <w:div w:id="13776572">
      <w:bodyDiv w:val="1"/>
      <w:marLeft w:val="0"/>
      <w:marRight w:val="0"/>
      <w:marTop w:val="0"/>
      <w:marBottom w:val="0"/>
      <w:divBdr>
        <w:top w:val="none" w:sz="0" w:space="0" w:color="auto"/>
        <w:left w:val="none" w:sz="0" w:space="0" w:color="auto"/>
        <w:bottom w:val="none" w:sz="0" w:space="0" w:color="auto"/>
        <w:right w:val="none" w:sz="0" w:space="0" w:color="auto"/>
      </w:divBdr>
    </w:div>
    <w:div w:id="14237799">
      <w:bodyDiv w:val="1"/>
      <w:marLeft w:val="0"/>
      <w:marRight w:val="0"/>
      <w:marTop w:val="0"/>
      <w:marBottom w:val="0"/>
      <w:divBdr>
        <w:top w:val="none" w:sz="0" w:space="0" w:color="auto"/>
        <w:left w:val="none" w:sz="0" w:space="0" w:color="auto"/>
        <w:bottom w:val="none" w:sz="0" w:space="0" w:color="auto"/>
        <w:right w:val="none" w:sz="0" w:space="0" w:color="auto"/>
      </w:divBdr>
    </w:div>
    <w:div w:id="19016316">
      <w:bodyDiv w:val="1"/>
      <w:marLeft w:val="0"/>
      <w:marRight w:val="0"/>
      <w:marTop w:val="0"/>
      <w:marBottom w:val="0"/>
      <w:divBdr>
        <w:top w:val="none" w:sz="0" w:space="0" w:color="auto"/>
        <w:left w:val="none" w:sz="0" w:space="0" w:color="auto"/>
        <w:bottom w:val="none" w:sz="0" w:space="0" w:color="auto"/>
        <w:right w:val="none" w:sz="0" w:space="0" w:color="auto"/>
      </w:divBdr>
    </w:div>
    <w:div w:id="19555727">
      <w:bodyDiv w:val="1"/>
      <w:marLeft w:val="0"/>
      <w:marRight w:val="0"/>
      <w:marTop w:val="0"/>
      <w:marBottom w:val="0"/>
      <w:divBdr>
        <w:top w:val="none" w:sz="0" w:space="0" w:color="auto"/>
        <w:left w:val="none" w:sz="0" w:space="0" w:color="auto"/>
        <w:bottom w:val="none" w:sz="0" w:space="0" w:color="auto"/>
        <w:right w:val="none" w:sz="0" w:space="0" w:color="auto"/>
      </w:divBdr>
    </w:div>
    <w:div w:id="20278096">
      <w:bodyDiv w:val="1"/>
      <w:marLeft w:val="0"/>
      <w:marRight w:val="0"/>
      <w:marTop w:val="0"/>
      <w:marBottom w:val="0"/>
      <w:divBdr>
        <w:top w:val="none" w:sz="0" w:space="0" w:color="auto"/>
        <w:left w:val="none" w:sz="0" w:space="0" w:color="auto"/>
        <w:bottom w:val="none" w:sz="0" w:space="0" w:color="auto"/>
        <w:right w:val="none" w:sz="0" w:space="0" w:color="auto"/>
      </w:divBdr>
    </w:div>
    <w:div w:id="25835546">
      <w:bodyDiv w:val="1"/>
      <w:marLeft w:val="0"/>
      <w:marRight w:val="0"/>
      <w:marTop w:val="0"/>
      <w:marBottom w:val="0"/>
      <w:divBdr>
        <w:top w:val="none" w:sz="0" w:space="0" w:color="auto"/>
        <w:left w:val="none" w:sz="0" w:space="0" w:color="auto"/>
        <w:bottom w:val="none" w:sz="0" w:space="0" w:color="auto"/>
        <w:right w:val="none" w:sz="0" w:space="0" w:color="auto"/>
      </w:divBdr>
    </w:div>
    <w:div w:id="31731744">
      <w:bodyDiv w:val="1"/>
      <w:marLeft w:val="0"/>
      <w:marRight w:val="0"/>
      <w:marTop w:val="0"/>
      <w:marBottom w:val="0"/>
      <w:divBdr>
        <w:top w:val="none" w:sz="0" w:space="0" w:color="auto"/>
        <w:left w:val="none" w:sz="0" w:space="0" w:color="auto"/>
        <w:bottom w:val="none" w:sz="0" w:space="0" w:color="auto"/>
        <w:right w:val="none" w:sz="0" w:space="0" w:color="auto"/>
      </w:divBdr>
    </w:div>
    <w:div w:id="39719289">
      <w:bodyDiv w:val="1"/>
      <w:marLeft w:val="0"/>
      <w:marRight w:val="0"/>
      <w:marTop w:val="0"/>
      <w:marBottom w:val="0"/>
      <w:divBdr>
        <w:top w:val="none" w:sz="0" w:space="0" w:color="auto"/>
        <w:left w:val="none" w:sz="0" w:space="0" w:color="auto"/>
        <w:bottom w:val="none" w:sz="0" w:space="0" w:color="auto"/>
        <w:right w:val="none" w:sz="0" w:space="0" w:color="auto"/>
      </w:divBdr>
    </w:div>
    <w:div w:id="40441941">
      <w:bodyDiv w:val="1"/>
      <w:marLeft w:val="0"/>
      <w:marRight w:val="0"/>
      <w:marTop w:val="0"/>
      <w:marBottom w:val="0"/>
      <w:divBdr>
        <w:top w:val="none" w:sz="0" w:space="0" w:color="auto"/>
        <w:left w:val="none" w:sz="0" w:space="0" w:color="auto"/>
        <w:bottom w:val="none" w:sz="0" w:space="0" w:color="auto"/>
        <w:right w:val="none" w:sz="0" w:space="0" w:color="auto"/>
      </w:divBdr>
    </w:div>
    <w:div w:id="44834053">
      <w:bodyDiv w:val="1"/>
      <w:marLeft w:val="0"/>
      <w:marRight w:val="0"/>
      <w:marTop w:val="0"/>
      <w:marBottom w:val="0"/>
      <w:divBdr>
        <w:top w:val="none" w:sz="0" w:space="0" w:color="auto"/>
        <w:left w:val="none" w:sz="0" w:space="0" w:color="auto"/>
        <w:bottom w:val="none" w:sz="0" w:space="0" w:color="auto"/>
        <w:right w:val="none" w:sz="0" w:space="0" w:color="auto"/>
      </w:divBdr>
    </w:div>
    <w:div w:id="50469724">
      <w:bodyDiv w:val="1"/>
      <w:marLeft w:val="0"/>
      <w:marRight w:val="0"/>
      <w:marTop w:val="0"/>
      <w:marBottom w:val="0"/>
      <w:divBdr>
        <w:top w:val="none" w:sz="0" w:space="0" w:color="auto"/>
        <w:left w:val="none" w:sz="0" w:space="0" w:color="auto"/>
        <w:bottom w:val="none" w:sz="0" w:space="0" w:color="auto"/>
        <w:right w:val="none" w:sz="0" w:space="0" w:color="auto"/>
      </w:divBdr>
    </w:div>
    <w:div w:id="54857091">
      <w:bodyDiv w:val="1"/>
      <w:marLeft w:val="0"/>
      <w:marRight w:val="0"/>
      <w:marTop w:val="0"/>
      <w:marBottom w:val="0"/>
      <w:divBdr>
        <w:top w:val="none" w:sz="0" w:space="0" w:color="auto"/>
        <w:left w:val="none" w:sz="0" w:space="0" w:color="auto"/>
        <w:bottom w:val="none" w:sz="0" w:space="0" w:color="auto"/>
        <w:right w:val="none" w:sz="0" w:space="0" w:color="auto"/>
      </w:divBdr>
    </w:div>
    <w:div w:id="60687063">
      <w:bodyDiv w:val="1"/>
      <w:marLeft w:val="0"/>
      <w:marRight w:val="0"/>
      <w:marTop w:val="0"/>
      <w:marBottom w:val="0"/>
      <w:divBdr>
        <w:top w:val="none" w:sz="0" w:space="0" w:color="auto"/>
        <w:left w:val="none" w:sz="0" w:space="0" w:color="auto"/>
        <w:bottom w:val="none" w:sz="0" w:space="0" w:color="auto"/>
        <w:right w:val="none" w:sz="0" w:space="0" w:color="auto"/>
      </w:divBdr>
    </w:div>
    <w:div w:id="71440593">
      <w:bodyDiv w:val="1"/>
      <w:marLeft w:val="0"/>
      <w:marRight w:val="0"/>
      <w:marTop w:val="0"/>
      <w:marBottom w:val="0"/>
      <w:divBdr>
        <w:top w:val="none" w:sz="0" w:space="0" w:color="auto"/>
        <w:left w:val="none" w:sz="0" w:space="0" w:color="auto"/>
        <w:bottom w:val="none" w:sz="0" w:space="0" w:color="auto"/>
        <w:right w:val="none" w:sz="0" w:space="0" w:color="auto"/>
      </w:divBdr>
    </w:div>
    <w:div w:id="78138971">
      <w:bodyDiv w:val="1"/>
      <w:marLeft w:val="0"/>
      <w:marRight w:val="0"/>
      <w:marTop w:val="0"/>
      <w:marBottom w:val="0"/>
      <w:divBdr>
        <w:top w:val="none" w:sz="0" w:space="0" w:color="auto"/>
        <w:left w:val="none" w:sz="0" w:space="0" w:color="auto"/>
        <w:bottom w:val="none" w:sz="0" w:space="0" w:color="auto"/>
        <w:right w:val="none" w:sz="0" w:space="0" w:color="auto"/>
      </w:divBdr>
    </w:div>
    <w:div w:id="79379112">
      <w:bodyDiv w:val="1"/>
      <w:marLeft w:val="0"/>
      <w:marRight w:val="0"/>
      <w:marTop w:val="0"/>
      <w:marBottom w:val="0"/>
      <w:divBdr>
        <w:top w:val="none" w:sz="0" w:space="0" w:color="auto"/>
        <w:left w:val="none" w:sz="0" w:space="0" w:color="auto"/>
        <w:bottom w:val="none" w:sz="0" w:space="0" w:color="auto"/>
        <w:right w:val="none" w:sz="0" w:space="0" w:color="auto"/>
      </w:divBdr>
    </w:div>
    <w:div w:id="80369769">
      <w:bodyDiv w:val="1"/>
      <w:marLeft w:val="0"/>
      <w:marRight w:val="0"/>
      <w:marTop w:val="0"/>
      <w:marBottom w:val="0"/>
      <w:divBdr>
        <w:top w:val="none" w:sz="0" w:space="0" w:color="auto"/>
        <w:left w:val="none" w:sz="0" w:space="0" w:color="auto"/>
        <w:bottom w:val="none" w:sz="0" w:space="0" w:color="auto"/>
        <w:right w:val="none" w:sz="0" w:space="0" w:color="auto"/>
      </w:divBdr>
    </w:div>
    <w:div w:id="85201032">
      <w:bodyDiv w:val="1"/>
      <w:marLeft w:val="0"/>
      <w:marRight w:val="0"/>
      <w:marTop w:val="0"/>
      <w:marBottom w:val="0"/>
      <w:divBdr>
        <w:top w:val="none" w:sz="0" w:space="0" w:color="auto"/>
        <w:left w:val="none" w:sz="0" w:space="0" w:color="auto"/>
        <w:bottom w:val="none" w:sz="0" w:space="0" w:color="auto"/>
        <w:right w:val="none" w:sz="0" w:space="0" w:color="auto"/>
      </w:divBdr>
    </w:div>
    <w:div w:id="93137098">
      <w:bodyDiv w:val="1"/>
      <w:marLeft w:val="0"/>
      <w:marRight w:val="0"/>
      <w:marTop w:val="0"/>
      <w:marBottom w:val="0"/>
      <w:divBdr>
        <w:top w:val="none" w:sz="0" w:space="0" w:color="auto"/>
        <w:left w:val="none" w:sz="0" w:space="0" w:color="auto"/>
        <w:bottom w:val="none" w:sz="0" w:space="0" w:color="auto"/>
        <w:right w:val="none" w:sz="0" w:space="0" w:color="auto"/>
      </w:divBdr>
    </w:div>
    <w:div w:id="101732219">
      <w:bodyDiv w:val="1"/>
      <w:marLeft w:val="0"/>
      <w:marRight w:val="0"/>
      <w:marTop w:val="0"/>
      <w:marBottom w:val="0"/>
      <w:divBdr>
        <w:top w:val="none" w:sz="0" w:space="0" w:color="auto"/>
        <w:left w:val="none" w:sz="0" w:space="0" w:color="auto"/>
        <w:bottom w:val="none" w:sz="0" w:space="0" w:color="auto"/>
        <w:right w:val="none" w:sz="0" w:space="0" w:color="auto"/>
      </w:divBdr>
    </w:div>
    <w:div w:id="107043170">
      <w:bodyDiv w:val="1"/>
      <w:marLeft w:val="0"/>
      <w:marRight w:val="0"/>
      <w:marTop w:val="0"/>
      <w:marBottom w:val="0"/>
      <w:divBdr>
        <w:top w:val="none" w:sz="0" w:space="0" w:color="auto"/>
        <w:left w:val="none" w:sz="0" w:space="0" w:color="auto"/>
        <w:bottom w:val="none" w:sz="0" w:space="0" w:color="auto"/>
        <w:right w:val="none" w:sz="0" w:space="0" w:color="auto"/>
      </w:divBdr>
    </w:div>
    <w:div w:id="108594642">
      <w:bodyDiv w:val="1"/>
      <w:marLeft w:val="0"/>
      <w:marRight w:val="0"/>
      <w:marTop w:val="0"/>
      <w:marBottom w:val="0"/>
      <w:divBdr>
        <w:top w:val="none" w:sz="0" w:space="0" w:color="auto"/>
        <w:left w:val="none" w:sz="0" w:space="0" w:color="auto"/>
        <w:bottom w:val="none" w:sz="0" w:space="0" w:color="auto"/>
        <w:right w:val="none" w:sz="0" w:space="0" w:color="auto"/>
      </w:divBdr>
    </w:div>
    <w:div w:id="126241280">
      <w:bodyDiv w:val="1"/>
      <w:marLeft w:val="0"/>
      <w:marRight w:val="0"/>
      <w:marTop w:val="0"/>
      <w:marBottom w:val="0"/>
      <w:divBdr>
        <w:top w:val="none" w:sz="0" w:space="0" w:color="auto"/>
        <w:left w:val="none" w:sz="0" w:space="0" w:color="auto"/>
        <w:bottom w:val="none" w:sz="0" w:space="0" w:color="auto"/>
        <w:right w:val="none" w:sz="0" w:space="0" w:color="auto"/>
      </w:divBdr>
    </w:div>
    <w:div w:id="132792192">
      <w:bodyDiv w:val="1"/>
      <w:marLeft w:val="0"/>
      <w:marRight w:val="0"/>
      <w:marTop w:val="0"/>
      <w:marBottom w:val="0"/>
      <w:divBdr>
        <w:top w:val="none" w:sz="0" w:space="0" w:color="auto"/>
        <w:left w:val="none" w:sz="0" w:space="0" w:color="auto"/>
        <w:bottom w:val="none" w:sz="0" w:space="0" w:color="auto"/>
        <w:right w:val="none" w:sz="0" w:space="0" w:color="auto"/>
      </w:divBdr>
    </w:div>
    <w:div w:id="134033021">
      <w:bodyDiv w:val="1"/>
      <w:marLeft w:val="0"/>
      <w:marRight w:val="0"/>
      <w:marTop w:val="0"/>
      <w:marBottom w:val="0"/>
      <w:divBdr>
        <w:top w:val="none" w:sz="0" w:space="0" w:color="auto"/>
        <w:left w:val="none" w:sz="0" w:space="0" w:color="auto"/>
        <w:bottom w:val="none" w:sz="0" w:space="0" w:color="auto"/>
        <w:right w:val="none" w:sz="0" w:space="0" w:color="auto"/>
      </w:divBdr>
    </w:div>
    <w:div w:id="134684990">
      <w:bodyDiv w:val="1"/>
      <w:marLeft w:val="0"/>
      <w:marRight w:val="0"/>
      <w:marTop w:val="0"/>
      <w:marBottom w:val="0"/>
      <w:divBdr>
        <w:top w:val="none" w:sz="0" w:space="0" w:color="auto"/>
        <w:left w:val="none" w:sz="0" w:space="0" w:color="auto"/>
        <w:bottom w:val="none" w:sz="0" w:space="0" w:color="auto"/>
        <w:right w:val="none" w:sz="0" w:space="0" w:color="auto"/>
      </w:divBdr>
    </w:div>
    <w:div w:id="135338327">
      <w:bodyDiv w:val="1"/>
      <w:marLeft w:val="0"/>
      <w:marRight w:val="0"/>
      <w:marTop w:val="0"/>
      <w:marBottom w:val="0"/>
      <w:divBdr>
        <w:top w:val="none" w:sz="0" w:space="0" w:color="auto"/>
        <w:left w:val="none" w:sz="0" w:space="0" w:color="auto"/>
        <w:bottom w:val="none" w:sz="0" w:space="0" w:color="auto"/>
        <w:right w:val="none" w:sz="0" w:space="0" w:color="auto"/>
      </w:divBdr>
    </w:div>
    <w:div w:id="139156940">
      <w:bodyDiv w:val="1"/>
      <w:marLeft w:val="0"/>
      <w:marRight w:val="0"/>
      <w:marTop w:val="0"/>
      <w:marBottom w:val="0"/>
      <w:divBdr>
        <w:top w:val="none" w:sz="0" w:space="0" w:color="auto"/>
        <w:left w:val="none" w:sz="0" w:space="0" w:color="auto"/>
        <w:bottom w:val="none" w:sz="0" w:space="0" w:color="auto"/>
        <w:right w:val="none" w:sz="0" w:space="0" w:color="auto"/>
      </w:divBdr>
    </w:div>
    <w:div w:id="144669805">
      <w:bodyDiv w:val="1"/>
      <w:marLeft w:val="0"/>
      <w:marRight w:val="0"/>
      <w:marTop w:val="0"/>
      <w:marBottom w:val="0"/>
      <w:divBdr>
        <w:top w:val="none" w:sz="0" w:space="0" w:color="auto"/>
        <w:left w:val="none" w:sz="0" w:space="0" w:color="auto"/>
        <w:bottom w:val="none" w:sz="0" w:space="0" w:color="auto"/>
        <w:right w:val="none" w:sz="0" w:space="0" w:color="auto"/>
      </w:divBdr>
    </w:div>
    <w:div w:id="145097310">
      <w:bodyDiv w:val="1"/>
      <w:marLeft w:val="0"/>
      <w:marRight w:val="0"/>
      <w:marTop w:val="0"/>
      <w:marBottom w:val="0"/>
      <w:divBdr>
        <w:top w:val="none" w:sz="0" w:space="0" w:color="auto"/>
        <w:left w:val="none" w:sz="0" w:space="0" w:color="auto"/>
        <w:bottom w:val="none" w:sz="0" w:space="0" w:color="auto"/>
        <w:right w:val="none" w:sz="0" w:space="0" w:color="auto"/>
      </w:divBdr>
    </w:div>
    <w:div w:id="145244568">
      <w:bodyDiv w:val="1"/>
      <w:marLeft w:val="0"/>
      <w:marRight w:val="0"/>
      <w:marTop w:val="0"/>
      <w:marBottom w:val="0"/>
      <w:divBdr>
        <w:top w:val="none" w:sz="0" w:space="0" w:color="auto"/>
        <w:left w:val="none" w:sz="0" w:space="0" w:color="auto"/>
        <w:bottom w:val="none" w:sz="0" w:space="0" w:color="auto"/>
        <w:right w:val="none" w:sz="0" w:space="0" w:color="auto"/>
      </w:divBdr>
    </w:div>
    <w:div w:id="145708425">
      <w:bodyDiv w:val="1"/>
      <w:marLeft w:val="0"/>
      <w:marRight w:val="0"/>
      <w:marTop w:val="0"/>
      <w:marBottom w:val="0"/>
      <w:divBdr>
        <w:top w:val="none" w:sz="0" w:space="0" w:color="auto"/>
        <w:left w:val="none" w:sz="0" w:space="0" w:color="auto"/>
        <w:bottom w:val="none" w:sz="0" w:space="0" w:color="auto"/>
        <w:right w:val="none" w:sz="0" w:space="0" w:color="auto"/>
      </w:divBdr>
    </w:div>
    <w:div w:id="149488933">
      <w:bodyDiv w:val="1"/>
      <w:marLeft w:val="0"/>
      <w:marRight w:val="0"/>
      <w:marTop w:val="0"/>
      <w:marBottom w:val="0"/>
      <w:divBdr>
        <w:top w:val="none" w:sz="0" w:space="0" w:color="auto"/>
        <w:left w:val="none" w:sz="0" w:space="0" w:color="auto"/>
        <w:bottom w:val="none" w:sz="0" w:space="0" w:color="auto"/>
        <w:right w:val="none" w:sz="0" w:space="0" w:color="auto"/>
      </w:divBdr>
    </w:div>
    <w:div w:id="153420494">
      <w:bodyDiv w:val="1"/>
      <w:marLeft w:val="0"/>
      <w:marRight w:val="0"/>
      <w:marTop w:val="0"/>
      <w:marBottom w:val="0"/>
      <w:divBdr>
        <w:top w:val="none" w:sz="0" w:space="0" w:color="auto"/>
        <w:left w:val="none" w:sz="0" w:space="0" w:color="auto"/>
        <w:bottom w:val="none" w:sz="0" w:space="0" w:color="auto"/>
        <w:right w:val="none" w:sz="0" w:space="0" w:color="auto"/>
      </w:divBdr>
    </w:div>
    <w:div w:id="154954690">
      <w:bodyDiv w:val="1"/>
      <w:marLeft w:val="0"/>
      <w:marRight w:val="0"/>
      <w:marTop w:val="0"/>
      <w:marBottom w:val="0"/>
      <w:divBdr>
        <w:top w:val="none" w:sz="0" w:space="0" w:color="auto"/>
        <w:left w:val="none" w:sz="0" w:space="0" w:color="auto"/>
        <w:bottom w:val="none" w:sz="0" w:space="0" w:color="auto"/>
        <w:right w:val="none" w:sz="0" w:space="0" w:color="auto"/>
      </w:divBdr>
    </w:div>
    <w:div w:id="156500202">
      <w:bodyDiv w:val="1"/>
      <w:marLeft w:val="0"/>
      <w:marRight w:val="0"/>
      <w:marTop w:val="0"/>
      <w:marBottom w:val="0"/>
      <w:divBdr>
        <w:top w:val="none" w:sz="0" w:space="0" w:color="auto"/>
        <w:left w:val="none" w:sz="0" w:space="0" w:color="auto"/>
        <w:bottom w:val="none" w:sz="0" w:space="0" w:color="auto"/>
        <w:right w:val="none" w:sz="0" w:space="0" w:color="auto"/>
      </w:divBdr>
    </w:div>
    <w:div w:id="158009360">
      <w:bodyDiv w:val="1"/>
      <w:marLeft w:val="0"/>
      <w:marRight w:val="0"/>
      <w:marTop w:val="0"/>
      <w:marBottom w:val="0"/>
      <w:divBdr>
        <w:top w:val="none" w:sz="0" w:space="0" w:color="auto"/>
        <w:left w:val="none" w:sz="0" w:space="0" w:color="auto"/>
        <w:bottom w:val="none" w:sz="0" w:space="0" w:color="auto"/>
        <w:right w:val="none" w:sz="0" w:space="0" w:color="auto"/>
      </w:divBdr>
    </w:div>
    <w:div w:id="160124458">
      <w:bodyDiv w:val="1"/>
      <w:marLeft w:val="0"/>
      <w:marRight w:val="0"/>
      <w:marTop w:val="0"/>
      <w:marBottom w:val="0"/>
      <w:divBdr>
        <w:top w:val="none" w:sz="0" w:space="0" w:color="auto"/>
        <w:left w:val="none" w:sz="0" w:space="0" w:color="auto"/>
        <w:bottom w:val="none" w:sz="0" w:space="0" w:color="auto"/>
        <w:right w:val="none" w:sz="0" w:space="0" w:color="auto"/>
      </w:divBdr>
    </w:div>
    <w:div w:id="164788117">
      <w:bodyDiv w:val="1"/>
      <w:marLeft w:val="0"/>
      <w:marRight w:val="0"/>
      <w:marTop w:val="0"/>
      <w:marBottom w:val="0"/>
      <w:divBdr>
        <w:top w:val="none" w:sz="0" w:space="0" w:color="auto"/>
        <w:left w:val="none" w:sz="0" w:space="0" w:color="auto"/>
        <w:bottom w:val="none" w:sz="0" w:space="0" w:color="auto"/>
        <w:right w:val="none" w:sz="0" w:space="0" w:color="auto"/>
      </w:divBdr>
    </w:div>
    <w:div w:id="179780533">
      <w:bodyDiv w:val="1"/>
      <w:marLeft w:val="0"/>
      <w:marRight w:val="0"/>
      <w:marTop w:val="0"/>
      <w:marBottom w:val="0"/>
      <w:divBdr>
        <w:top w:val="none" w:sz="0" w:space="0" w:color="auto"/>
        <w:left w:val="none" w:sz="0" w:space="0" w:color="auto"/>
        <w:bottom w:val="none" w:sz="0" w:space="0" w:color="auto"/>
        <w:right w:val="none" w:sz="0" w:space="0" w:color="auto"/>
      </w:divBdr>
    </w:div>
    <w:div w:id="182399842">
      <w:bodyDiv w:val="1"/>
      <w:marLeft w:val="0"/>
      <w:marRight w:val="0"/>
      <w:marTop w:val="0"/>
      <w:marBottom w:val="0"/>
      <w:divBdr>
        <w:top w:val="none" w:sz="0" w:space="0" w:color="auto"/>
        <w:left w:val="none" w:sz="0" w:space="0" w:color="auto"/>
        <w:bottom w:val="none" w:sz="0" w:space="0" w:color="auto"/>
        <w:right w:val="none" w:sz="0" w:space="0" w:color="auto"/>
      </w:divBdr>
    </w:div>
    <w:div w:id="184908196">
      <w:bodyDiv w:val="1"/>
      <w:marLeft w:val="0"/>
      <w:marRight w:val="0"/>
      <w:marTop w:val="0"/>
      <w:marBottom w:val="0"/>
      <w:divBdr>
        <w:top w:val="none" w:sz="0" w:space="0" w:color="auto"/>
        <w:left w:val="none" w:sz="0" w:space="0" w:color="auto"/>
        <w:bottom w:val="none" w:sz="0" w:space="0" w:color="auto"/>
        <w:right w:val="none" w:sz="0" w:space="0" w:color="auto"/>
      </w:divBdr>
    </w:div>
    <w:div w:id="185951791">
      <w:bodyDiv w:val="1"/>
      <w:marLeft w:val="0"/>
      <w:marRight w:val="0"/>
      <w:marTop w:val="0"/>
      <w:marBottom w:val="0"/>
      <w:divBdr>
        <w:top w:val="none" w:sz="0" w:space="0" w:color="auto"/>
        <w:left w:val="none" w:sz="0" w:space="0" w:color="auto"/>
        <w:bottom w:val="none" w:sz="0" w:space="0" w:color="auto"/>
        <w:right w:val="none" w:sz="0" w:space="0" w:color="auto"/>
      </w:divBdr>
    </w:div>
    <w:div w:id="189149898">
      <w:bodyDiv w:val="1"/>
      <w:marLeft w:val="0"/>
      <w:marRight w:val="0"/>
      <w:marTop w:val="0"/>
      <w:marBottom w:val="0"/>
      <w:divBdr>
        <w:top w:val="none" w:sz="0" w:space="0" w:color="auto"/>
        <w:left w:val="none" w:sz="0" w:space="0" w:color="auto"/>
        <w:bottom w:val="none" w:sz="0" w:space="0" w:color="auto"/>
        <w:right w:val="none" w:sz="0" w:space="0" w:color="auto"/>
      </w:divBdr>
    </w:div>
    <w:div w:id="189876727">
      <w:bodyDiv w:val="1"/>
      <w:marLeft w:val="0"/>
      <w:marRight w:val="0"/>
      <w:marTop w:val="0"/>
      <w:marBottom w:val="0"/>
      <w:divBdr>
        <w:top w:val="none" w:sz="0" w:space="0" w:color="auto"/>
        <w:left w:val="none" w:sz="0" w:space="0" w:color="auto"/>
        <w:bottom w:val="none" w:sz="0" w:space="0" w:color="auto"/>
        <w:right w:val="none" w:sz="0" w:space="0" w:color="auto"/>
      </w:divBdr>
    </w:div>
    <w:div w:id="189998227">
      <w:bodyDiv w:val="1"/>
      <w:marLeft w:val="0"/>
      <w:marRight w:val="0"/>
      <w:marTop w:val="0"/>
      <w:marBottom w:val="0"/>
      <w:divBdr>
        <w:top w:val="none" w:sz="0" w:space="0" w:color="auto"/>
        <w:left w:val="none" w:sz="0" w:space="0" w:color="auto"/>
        <w:bottom w:val="none" w:sz="0" w:space="0" w:color="auto"/>
        <w:right w:val="none" w:sz="0" w:space="0" w:color="auto"/>
      </w:divBdr>
    </w:div>
    <w:div w:id="190269880">
      <w:bodyDiv w:val="1"/>
      <w:marLeft w:val="0"/>
      <w:marRight w:val="0"/>
      <w:marTop w:val="0"/>
      <w:marBottom w:val="0"/>
      <w:divBdr>
        <w:top w:val="none" w:sz="0" w:space="0" w:color="auto"/>
        <w:left w:val="none" w:sz="0" w:space="0" w:color="auto"/>
        <w:bottom w:val="none" w:sz="0" w:space="0" w:color="auto"/>
        <w:right w:val="none" w:sz="0" w:space="0" w:color="auto"/>
      </w:divBdr>
    </w:div>
    <w:div w:id="192228888">
      <w:bodyDiv w:val="1"/>
      <w:marLeft w:val="0"/>
      <w:marRight w:val="0"/>
      <w:marTop w:val="0"/>
      <w:marBottom w:val="0"/>
      <w:divBdr>
        <w:top w:val="none" w:sz="0" w:space="0" w:color="auto"/>
        <w:left w:val="none" w:sz="0" w:space="0" w:color="auto"/>
        <w:bottom w:val="none" w:sz="0" w:space="0" w:color="auto"/>
        <w:right w:val="none" w:sz="0" w:space="0" w:color="auto"/>
      </w:divBdr>
    </w:div>
    <w:div w:id="194775277">
      <w:bodyDiv w:val="1"/>
      <w:marLeft w:val="0"/>
      <w:marRight w:val="0"/>
      <w:marTop w:val="0"/>
      <w:marBottom w:val="0"/>
      <w:divBdr>
        <w:top w:val="none" w:sz="0" w:space="0" w:color="auto"/>
        <w:left w:val="none" w:sz="0" w:space="0" w:color="auto"/>
        <w:bottom w:val="none" w:sz="0" w:space="0" w:color="auto"/>
        <w:right w:val="none" w:sz="0" w:space="0" w:color="auto"/>
      </w:divBdr>
    </w:div>
    <w:div w:id="202406249">
      <w:bodyDiv w:val="1"/>
      <w:marLeft w:val="0"/>
      <w:marRight w:val="0"/>
      <w:marTop w:val="0"/>
      <w:marBottom w:val="0"/>
      <w:divBdr>
        <w:top w:val="none" w:sz="0" w:space="0" w:color="auto"/>
        <w:left w:val="none" w:sz="0" w:space="0" w:color="auto"/>
        <w:bottom w:val="none" w:sz="0" w:space="0" w:color="auto"/>
        <w:right w:val="none" w:sz="0" w:space="0" w:color="auto"/>
      </w:divBdr>
    </w:div>
    <w:div w:id="205920703">
      <w:bodyDiv w:val="1"/>
      <w:marLeft w:val="0"/>
      <w:marRight w:val="0"/>
      <w:marTop w:val="0"/>
      <w:marBottom w:val="0"/>
      <w:divBdr>
        <w:top w:val="none" w:sz="0" w:space="0" w:color="auto"/>
        <w:left w:val="none" w:sz="0" w:space="0" w:color="auto"/>
        <w:bottom w:val="none" w:sz="0" w:space="0" w:color="auto"/>
        <w:right w:val="none" w:sz="0" w:space="0" w:color="auto"/>
      </w:divBdr>
    </w:div>
    <w:div w:id="206261508">
      <w:bodyDiv w:val="1"/>
      <w:marLeft w:val="0"/>
      <w:marRight w:val="0"/>
      <w:marTop w:val="0"/>
      <w:marBottom w:val="0"/>
      <w:divBdr>
        <w:top w:val="none" w:sz="0" w:space="0" w:color="auto"/>
        <w:left w:val="none" w:sz="0" w:space="0" w:color="auto"/>
        <w:bottom w:val="none" w:sz="0" w:space="0" w:color="auto"/>
        <w:right w:val="none" w:sz="0" w:space="0" w:color="auto"/>
      </w:divBdr>
    </w:div>
    <w:div w:id="209615082">
      <w:bodyDiv w:val="1"/>
      <w:marLeft w:val="0"/>
      <w:marRight w:val="0"/>
      <w:marTop w:val="0"/>
      <w:marBottom w:val="0"/>
      <w:divBdr>
        <w:top w:val="none" w:sz="0" w:space="0" w:color="auto"/>
        <w:left w:val="none" w:sz="0" w:space="0" w:color="auto"/>
        <w:bottom w:val="none" w:sz="0" w:space="0" w:color="auto"/>
        <w:right w:val="none" w:sz="0" w:space="0" w:color="auto"/>
      </w:divBdr>
    </w:div>
    <w:div w:id="212734841">
      <w:bodyDiv w:val="1"/>
      <w:marLeft w:val="0"/>
      <w:marRight w:val="0"/>
      <w:marTop w:val="0"/>
      <w:marBottom w:val="0"/>
      <w:divBdr>
        <w:top w:val="none" w:sz="0" w:space="0" w:color="auto"/>
        <w:left w:val="none" w:sz="0" w:space="0" w:color="auto"/>
        <w:bottom w:val="none" w:sz="0" w:space="0" w:color="auto"/>
        <w:right w:val="none" w:sz="0" w:space="0" w:color="auto"/>
      </w:divBdr>
    </w:div>
    <w:div w:id="219484756">
      <w:bodyDiv w:val="1"/>
      <w:marLeft w:val="0"/>
      <w:marRight w:val="0"/>
      <w:marTop w:val="0"/>
      <w:marBottom w:val="0"/>
      <w:divBdr>
        <w:top w:val="none" w:sz="0" w:space="0" w:color="auto"/>
        <w:left w:val="none" w:sz="0" w:space="0" w:color="auto"/>
        <w:bottom w:val="none" w:sz="0" w:space="0" w:color="auto"/>
        <w:right w:val="none" w:sz="0" w:space="0" w:color="auto"/>
      </w:divBdr>
    </w:div>
    <w:div w:id="220142455">
      <w:bodyDiv w:val="1"/>
      <w:marLeft w:val="0"/>
      <w:marRight w:val="0"/>
      <w:marTop w:val="0"/>
      <w:marBottom w:val="0"/>
      <w:divBdr>
        <w:top w:val="none" w:sz="0" w:space="0" w:color="auto"/>
        <w:left w:val="none" w:sz="0" w:space="0" w:color="auto"/>
        <w:bottom w:val="none" w:sz="0" w:space="0" w:color="auto"/>
        <w:right w:val="none" w:sz="0" w:space="0" w:color="auto"/>
      </w:divBdr>
    </w:div>
    <w:div w:id="220674544">
      <w:bodyDiv w:val="1"/>
      <w:marLeft w:val="0"/>
      <w:marRight w:val="0"/>
      <w:marTop w:val="0"/>
      <w:marBottom w:val="0"/>
      <w:divBdr>
        <w:top w:val="none" w:sz="0" w:space="0" w:color="auto"/>
        <w:left w:val="none" w:sz="0" w:space="0" w:color="auto"/>
        <w:bottom w:val="none" w:sz="0" w:space="0" w:color="auto"/>
        <w:right w:val="none" w:sz="0" w:space="0" w:color="auto"/>
      </w:divBdr>
    </w:div>
    <w:div w:id="222299328">
      <w:bodyDiv w:val="1"/>
      <w:marLeft w:val="0"/>
      <w:marRight w:val="0"/>
      <w:marTop w:val="0"/>
      <w:marBottom w:val="0"/>
      <w:divBdr>
        <w:top w:val="none" w:sz="0" w:space="0" w:color="auto"/>
        <w:left w:val="none" w:sz="0" w:space="0" w:color="auto"/>
        <w:bottom w:val="none" w:sz="0" w:space="0" w:color="auto"/>
        <w:right w:val="none" w:sz="0" w:space="0" w:color="auto"/>
      </w:divBdr>
    </w:div>
    <w:div w:id="222839951">
      <w:bodyDiv w:val="1"/>
      <w:marLeft w:val="0"/>
      <w:marRight w:val="0"/>
      <w:marTop w:val="0"/>
      <w:marBottom w:val="0"/>
      <w:divBdr>
        <w:top w:val="none" w:sz="0" w:space="0" w:color="auto"/>
        <w:left w:val="none" w:sz="0" w:space="0" w:color="auto"/>
        <w:bottom w:val="none" w:sz="0" w:space="0" w:color="auto"/>
        <w:right w:val="none" w:sz="0" w:space="0" w:color="auto"/>
      </w:divBdr>
    </w:div>
    <w:div w:id="226110155">
      <w:bodyDiv w:val="1"/>
      <w:marLeft w:val="0"/>
      <w:marRight w:val="0"/>
      <w:marTop w:val="0"/>
      <w:marBottom w:val="0"/>
      <w:divBdr>
        <w:top w:val="none" w:sz="0" w:space="0" w:color="auto"/>
        <w:left w:val="none" w:sz="0" w:space="0" w:color="auto"/>
        <w:bottom w:val="none" w:sz="0" w:space="0" w:color="auto"/>
        <w:right w:val="none" w:sz="0" w:space="0" w:color="auto"/>
      </w:divBdr>
    </w:div>
    <w:div w:id="232128807">
      <w:bodyDiv w:val="1"/>
      <w:marLeft w:val="0"/>
      <w:marRight w:val="0"/>
      <w:marTop w:val="0"/>
      <w:marBottom w:val="0"/>
      <w:divBdr>
        <w:top w:val="none" w:sz="0" w:space="0" w:color="auto"/>
        <w:left w:val="none" w:sz="0" w:space="0" w:color="auto"/>
        <w:bottom w:val="none" w:sz="0" w:space="0" w:color="auto"/>
        <w:right w:val="none" w:sz="0" w:space="0" w:color="auto"/>
      </w:divBdr>
    </w:div>
    <w:div w:id="234828386">
      <w:bodyDiv w:val="1"/>
      <w:marLeft w:val="0"/>
      <w:marRight w:val="0"/>
      <w:marTop w:val="0"/>
      <w:marBottom w:val="0"/>
      <w:divBdr>
        <w:top w:val="none" w:sz="0" w:space="0" w:color="auto"/>
        <w:left w:val="none" w:sz="0" w:space="0" w:color="auto"/>
        <w:bottom w:val="none" w:sz="0" w:space="0" w:color="auto"/>
        <w:right w:val="none" w:sz="0" w:space="0" w:color="auto"/>
      </w:divBdr>
    </w:div>
    <w:div w:id="238255780">
      <w:bodyDiv w:val="1"/>
      <w:marLeft w:val="0"/>
      <w:marRight w:val="0"/>
      <w:marTop w:val="0"/>
      <w:marBottom w:val="0"/>
      <w:divBdr>
        <w:top w:val="none" w:sz="0" w:space="0" w:color="auto"/>
        <w:left w:val="none" w:sz="0" w:space="0" w:color="auto"/>
        <w:bottom w:val="none" w:sz="0" w:space="0" w:color="auto"/>
        <w:right w:val="none" w:sz="0" w:space="0" w:color="auto"/>
      </w:divBdr>
    </w:div>
    <w:div w:id="238756763">
      <w:bodyDiv w:val="1"/>
      <w:marLeft w:val="0"/>
      <w:marRight w:val="0"/>
      <w:marTop w:val="0"/>
      <w:marBottom w:val="0"/>
      <w:divBdr>
        <w:top w:val="none" w:sz="0" w:space="0" w:color="auto"/>
        <w:left w:val="none" w:sz="0" w:space="0" w:color="auto"/>
        <w:bottom w:val="none" w:sz="0" w:space="0" w:color="auto"/>
        <w:right w:val="none" w:sz="0" w:space="0" w:color="auto"/>
      </w:divBdr>
    </w:div>
    <w:div w:id="243493456">
      <w:bodyDiv w:val="1"/>
      <w:marLeft w:val="0"/>
      <w:marRight w:val="0"/>
      <w:marTop w:val="0"/>
      <w:marBottom w:val="0"/>
      <w:divBdr>
        <w:top w:val="none" w:sz="0" w:space="0" w:color="auto"/>
        <w:left w:val="none" w:sz="0" w:space="0" w:color="auto"/>
        <w:bottom w:val="none" w:sz="0" w:space="0" w:color="auto"/>
        <w:right w:val="none" w:sz="0" w:space="0" w:color="auto"/>
      </w:divBdr>
    </w:div>
    <w:div w:id="245462143">
      <w:bodyDiv w:val="1"/>
      <w:marLeft w:val="0"/>
      <w:marRight w:val="0"/>
      <w:marTop w:val="0"/>
      <w:marBottom w:val="0"/>
      <w:divBdr>
        <w:top w:val="none" w:sz="0" w:space="0" w:color="auto"/>
        <w:left w:val="none" w:sz="0" w:space="0" w:color="auto"/>
        <w:bottom w:val="none" w:sz="0" w:space="0" w:color="auto"/>
        <w:right w:val="none" w:sz="0" w:space="0" w:color="auto"/>
      </w:divBdr>
    </w:div>
    <w:div w:id="246575521">
      <w:bodyDiv w:val="1"/>
      <w:marLeft w:val="0"/>
      <w:marRight w:val="0"/>
      <w:marTop w:val="0"/>
      <w:marBottom w:val="0"/>
      <w:divBdr>
        <w:top w:val="none" w:sz="0" w:space="0" w:color="auto"/>
        <w:left w:val="none" w:sz="0" w:space="0" w:color="auto"/>
        <w:bottom w:val="none" w:sz="0" w:space="0" w:color="auto"/>
        <w:right w:val="none" w:sz="0" w:space="0" w:color="auto"/>
      </w:divBdr>
    </w:div>
    <w:div w:id="246578176">
      <w:bodyDiv w:val="1"/>
      <w:marLeft w:val="0"/>
      <w:marRight w:val="0"/>
      <w:marTop w:val="0"/>
      <w:marBottom w:val="0"/>
      <w:divBdr>
        <w:top w:val="none" w:sz="0" w:space="0" w:color="auto"/>
        <w:left w:val="none" w:sz="0" w:space="0" w:color="auto"/>
        <w:bottom w:val="none" w:sz="0" w:space="0" w:color="auto"/>
        <w:right w:val="none" w:sz="0" w:space="0" w:color="auto"/>
      </w:divBdr>
    </w:div>
    <w:div w:id="246967550">
      <w:bodyDiv w:val="1"/>
      <w:marLeft w:val="0"/>
      <w:marRight w:val="0"/>
      <w:marTop w:val="0"/>
      <w:marBottom w:val="0"/>
      <w:divBdr>
        <w:top w:val="none" w:sz="0" w:space="0" w:color="auto"/>
        <w:left w:val="none" w:sz="0" w:space="0" w:color="auto"/>
        <w:bottom w:val="none" w:sz="0" w:space="0" w:color="auto"/>
        <w:right w:val="none" w:sz="0" w:space="0" w:color="auto"/>
      </w:divBdr>
    </w:div>
    <w:div w:id="248732928">
      <w:bodyDiv w:val="1"/>
      <w:marLeft w:val="0"/>
      <w:marRight w:val="0"/>
      <w:marTop w:val="0"/>
      <w:marBottom w:val="0"/>
      <w:divBdr>
        <w:top w:val="none" w:sz="0" w:space="0" w:color="auto"/>
        <w:left w:val="none" w:sz="0" w:space="0" w:color="auto"/>
        <w:bottom w:val="none" w:sz="0" w:space="0" w:color="auto"/>
        <w:right w:val="none" w:sz="0" w:space="0" w:color="auto"/>
      </w:divBdr>
    </w:div>
    <w:div w:id="265699333">
      <w:bodyDiv w:val="1"/>
      <w:marLeft w:val="0"/>
      <w:marRight w:val="0"/>
      <w:marTop w:val="0"/>
      <w:marBottom w:val="0"/>
      <w:divBdr>
        <w:top w:val="none" w:sz="0" w:space="0" w:color="auto"/>
        <w:left w:val="none" w:sz="0" w:space="0" w:color="auto"/>
        <w:bottom w:val="none" w:sz="0" w:space="0" w:color="auto"/>
        <w:right w:val="none" w:sz="0" w:space="0" w:color="auto"/>
      </w:divBdr>
    </w:div>
    <w:div w:id="270165651">
      <w:bodyDiv w:val="1"/>
      <w:marLeft w:val="0"/>
      <w:marRight w:val="0"/>
      <w:marTop w:val="0"/>
      <w:marBottom w:val="0"/>
      <w:divBdr>
        <w:top w:val="none" w:sz="0" w:space="0" w:color="auto"/>
        <w:left w:val="none" w:sz="0" w:space="0" w:color="auto"/>
        <w:bottom w:val="none" w:sz="0" w:space="0" w:color="auto"/>
        <w:right w:val="none" w:sz="0" w:space="0" w:color="auto"/>
      </w:divBdr>
    </w:div>
    <w:div w:id="283080600">
      <w:bodyDiv w:val="1"/>
      <w:marLeft w:val="0"/>
      <w:marRight w:val="0"/>
      <w:marTop w:val="0"/>
      <w:marBottom w:val="0"/>
      <w:divBdr>
        <w:top w:val="none" w:sz="0" w:space="0" w:color="auto"/>
        <w:left w:val="none" w:sz="0" w:space="0" w:color="auto"/>
        <w:bottom w:val="none" w:sz="0" w:space="0" w:color="auto"/>
        <w:right w:val="none" w:sz="0" w:space="0" w:color="auto"/>
      </w:divBdr>
    </w:div>
    <w:div w:id="285697845">
      <w:bodyDiv w:val="1"/>
      <w:marLeft w:val="0"/>
      <w:marRight w:val="0"/>
      <w:marTop w:val="0"/>
      <w:marBottom w:val="0"/>
      <w:divBdr>
        <w:top w:val="none" w:sz="0" w:space="0" w:color="auto"/>
        <w:left w:val="none" w:sz="0" w:space="0" w:color="auto"/>
        <w:bottom w:val="none" w:sz="0" w:space="0" w:color="auto"/>
        <w:right w:val="none" w:sz="0" w:space="0" w:color="auto"/>
      </w:divBdr>
    </w:div>
    <w:div w:id="286355131">
      <w:bodyDiv w:val="1"/>
      <w:marLeft w:val="0"/>
      <w:marRight w:val="0"/>
      <w:marTop w:val="0"/>
      <w:marBottom w:val="0"/>
      <w:divBdr>
        <w:top w:val="none" w:sz="0" w:space="0" w:color="auto"/>
        <w:left w:val="none" w:sz="0" w:space="0" w:color="auto"/>
        <w:bottom w:val="none" w:sz="0" w:space="0" w:color="auto"/>
        <w:right w:val="none" w:sz="0" w:space="0" w:color="auto"/>
      </w:divBdr>
    </w:div>
    <w:div w:id="287013052">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292181226">
      <w:bodyDiv w:val="1"/>
      <w:marLeft w:val="0"/>
      <w:marRight w:val="0"/>
      <w:marTop w:val="0"/>
      <w:marBottom w:val="0"/>
      <w:divBdr>
        <w:top w:val="none" w:sz="0" w:space="0" w:color="auto"/>
        <w:left w:val="none" w:sz="0" w:space="0" w:color="auto"/>
        <w:bottom w:val="none" w:sz="0" w:space="0" w:color="auto"/>
        <w:right w:val="none" w:sz="0" w:space="0" w:color="auto"/>
      </w:divBdr>
    </w:div>
    <w:div w:id="294717784">
      <w:bodyDiv w:val="1"/>
      <w:marLeft w:val="0"/>
      <w:marRight w:val="0"/>
      <w:marTop w:val="0"/>
      <w:marBottom w:val="0"/>
      <w:divBdr>
        <w:top w:val="none" w:sz="0" w:space="0" w:color="auto"/>
        <w:left w:val="none" w:sz="0" w:space="0" w:color="auto"/>
        <w:bottom w:val="none" w:sz="0" w:space="0" w:color="auto"/>
        <w:right w:val="none" w:sz="0" w:space="0" w:color="auto"/>
      </w:divBdr>
    </w:div>
    <w:div w:id="301540290">
      <w:bodyDiv w:val="1"/>
      <w:marLeft w:val="0"/>
      <w:marRight w:val="0"/>
      <w:marTop w:val="0"/>
      <w:marBottom w:val="0"/>
      <w:divBdr>
        <w:top w:val="none" w:sz="0" w:space="0" w:color="auto"/>
        <w:left w:val="none" w:sz="0" w:space="0" w:color="auto"/>
        <w:bottom w:val="none" w:sz="0" w:space="0" w:color="auto"/>
        <w:right w:val="none" w:sz="0" w:space="0" w:color="auto"/>
      </w:divBdr>
    </w:div>
    <w:div w:id="302586861">
      <w:bodyDiv w:val="1"/>
      <w:marLeft w:val="0"/>
      <w:marRight w:val="0"/>
      <w:marTop w:val="0"/>
      <w:marBottom w:val="0"/>
      <w:divBdr>
        <w:top w:val="none" w:sz="0" w:space="0" w:color="auto"/>
        <w:left w:val="none" w:sz="0" w:space="0" w:color="auto"/>
        <w:bottom w:val="none" w:sz="0" w:space="0" w:color="auto"/>
        <w:right w:val="none" w:sz="0" w:space="0" w:color="auto"/>
      </w:divBdr>
    </w:div>
    <w:div w:id="304699453">
      <w:bodyDiv w:val="1"/>
      <w:marLeft w:val="0"/>
      <w:marRight w:val="0"/>
      <w:marTop w:val="0"/>
      <w:marBottom w:val="0"/>
      <w:divBdr>
        <w:top w:val="none" w:sz="0" w:space="0" w:color="auto"/>
        <w:left w:val="none" w:sz="0" w:space="0" w:color="auto"/>
        <w:bottom w:val="none" w:sz="0" w:space="0" w:color="auto"/>
        <w:right w:val="none" w:sz="0" w:space="0" w:color="auto"/>
      </w:divBdr>
    </w:div>
    <w:div w:id="306054287">
      <w:bodyDiv w:val="1"/>
      <w:marLeft w:val="0"/>
      <w:marRight w:val="0"/>
      <w:marTop w:val="0"/>
      <w:marBottom w:val="0"/>
      <w:divBdr>
        <w:top w:val="none" w:sz="0" w:space="0" w:color="auto"/>
        <w:left w:val="none" w:sz="0" w:space="0" w:color="auto"/>
        <w:bottom w:val="none" w:sz="0" w:space="0" w:color="auto"/>
        <w:right w:val="none" w:sz="0" w:space="0" w:color="auto"/>
      </w:divBdr>
    </w:div>
    <w:div w:id="317345487">
      <w:bodyDiv w:val="1"/>
      <w:marLeft w:val="0"/>
      <w:marRight w:val="0"/>
      <w:marTop w:val="0"/>
      <w:marBottom w:val="0"/>
      <w:divBdr>
        <w:top w:val="none" w:sz="0" w:space="0" w:color="auto"/>
        <w:left w:val="none" w:sz="0" w:space="0" w:color="auto"/>
        <w:bottom w:val="none" w:sz="0" w:space="0" w:color="auto"/>
        <w:right w:val="none" w:sz="0" w:space="0" w:color="auto"/>
      </w:divBdr>
    </w:div>
    <w:div w:id="320433383">
      <w:bodyDiv w:val="1"/>
      <w:marLeft w:val="0"/>
      <w:marRight w:val="0"/>
      <w:marTop w:val="0"/>
      <w:marBottom w:val="0"/>
      <w:divBdr>
        <w:top w:val="none" w:sz="0" w:space="0" w:color="auto"/>
        <w:left w:val="none" w:sz="0" w:space="0" w:color="auto"/>
        <w:bottom w:val="none" w:sz="0" w:space="0" w:color="auto"/>
        <w:right w:val="none" w:sz="0" w:space="0" w:color="auto"/>
      </w:divBdr>
    </w:div>
    <w:div w:id="324667602">
      <w:bodyDiv w:val="1"/>
      <w:marLeft w:val="0"/>
      <w:marRight w:val="0"/>
      <w:marTop w:val="0"/>
      <w:marBottom w:val="0"/>
      <w:divBdr>
        <w:top w:val="none" w:sz="0" w:space="0" w:color="auto"/>
        <w:left w:val="none" w:sz="0" w:space="0" w:color="auto"/>
        <w:bottom w:val="none" w:sz="0" w:space="0" w:color="auto"/>
        <w:right w:val="none" w:sz="0" w:space="0" w:color="auto"/>
      </w:divBdr>
    </w:div>
    <w:div w:id="324937570">
      <w:bodyDiv w:val="1"/>
      <w:marLeft w:val="0"/>
      <w:marRight w:val="0"/>
      <w:marTop w:val="0"/>
      <w:marBottom w:val="0"/>
      <w:divBdr>
        <w:top w:val="none" w:sz="0" w:space="0" w:color="auto"/>
        <w:left w:val="none" w:sz="0" w:space="0" w:color="auto"/>
        <w:bottom w:val="none" w:sz="0" w:space="0" w:color="auto"/>
        <w:right w:val="none" w:sz="0" w:space="0" w:color="auto"/>
      </w:divBdr>
    </w:div>
    <w:div w:id="326642031">
      <w:bodyDiv w:val="1"/>
      <w:marLeft w:val="0"/>
      <w:marRight w:val="0"/>
      <w:marTop w:val="0"/>
      <w:marBottom w:val="0"/>
      <w:divBdr>
        <w:top w:val="none" w:sz="0" w:space="0" w:color="auto"/>
        <w:left w:val="none" w:sz="0" w:space="0" w:color="auto"/>
        <w:bottom w:val="none" w:sz="0" w:space="0" w:color="auto"/>
        <w:right w:val="none" w:sz="0" w:space="0" w:color="auto"/>
      </w:divBdr>
    </w:div>
    <w:div w:id="330260314">
      <w:bodyDiv w:val="1"/>
      <w:marLeft w:val="0"/>
      <w:marRight w:val="0"/>
      <w:marTop w:val="0"/>
      <w:marBottom w:val="0"/>
      <w:divBdr>
        <w:top w:val="none" w:sz="0" w:space="0" w:color="auto"/>
        <w:left w:val="none" w:sz="0" w:space="0" w:color="auto"/>
        <w:bottom w:val="none" w:sz="0" w:space="0" w:color="auto"/>
        <w:right w:val="none" w:sz="0" w:space="0" w:color="auto"/>
      </w:divBdr>
    </w:div>
    <w:div w:id="335306028">
      <w:bodyDiv w:val="1"/>
      <w:marLeft w:val="0"/>
      <w:marRight w:val="0"/>
      <w:marTop w:val="0"/>
      <w:marBottom w:val="0"/>
      <w:divBdr>
        <w:top w:val="none" w:sz="0" w:space="0" w:color="auto"/>
        <w:left w:val="none" w:sz="0" w:space="0" w:color="auto"/>
        <w:bottom w:val="none" w:sz="0" w:space="0" w:color="auto"/>
        <w:right w:val="none" w:sz="0" w:space="0" w:color="auto"/>
      </w:divBdr>
    </w:div>
    <w:div w:id="336075436">
      <w:bodyDiv w:val="1"/>
      <w:marLeft w:val="0"/>
      <w:marRight w:val="0"/>
      <w:marTop w:val="0"/>
      <w:marBottom w:val="0"/>
      <w:divBdr>
        <w:top w:val="none" w:sz="0" w:space="0" w:color="auto"/>
        <w:left w:val="none" w:sz="0" w:space="0" w:color="auto"/>
        <w:bottom w:val="none" w:sz="0" w:space="0" w:color="auto"/>
        <w:right w:val="none" w:sz="0" w:space="0" w:color="auto"/>
      </w:divBdr>
    </w:div>
    <w:div w:id="341902273">
      <w:bodyDiv w:val="1"/>
      <w:marLeft w:val="0"/>
      <w:marRight w:val="0"/>
      <w:marTop w:val="0"/>
      <w:marBottom w:val="0"/>
      <w:divBdr>
        <w:top w:val="none" w:sz="0" w:space="0" w:color="auto"/>
        <w:left w:val="none" w:sz="0" w:space="0" w:color="auto"/>
        <w:bottom w:val="none" w:sz="0" w:space="0" w:color="auto"/>
        <w:right w:val="none" w:sz="0" w:space="0" w:color="auto"/>
      </w:divBdr>
    </w:div>
    <w:div w:id="342513786">
      <w:bodyDiv w:val="1"/>
      <w:marLeft w:val="0"/>
      <w:marRight w:val="0"/>
      <w:marTop w:val="0"/>
      <w:marBottom w:val="0"/>
      <w:divBdr>
        <w:top w:val="none" w:sz="0" w:space="0" w:color="auto"/>
        <w:left w:val="none" w:sz="0" w:space="0" w:color="auto"/>
        <w:bottom w:val="none" w:sz="0" w:space="0" w:color="auto"/>
        <w:right w:val="none" w:sz="0" w:space="0" w:color="auto"/>
      </w:divBdr>
    </w:div>
    <w:div w:id="342828920">
      <w:bodyDiv w:val="1"/>
      <w:marLeft w:val="0"/>
      <w:marRight w:val="0"/>
      <w:marTop w:val="0"/>
      <w:marBottom w:val="0"/>
      <w:divBdr>
        <w:top w:val="none" w:sz="0" w:space="0" w:color="auto"/>
        <w:left w:val="none" w:sz="0" w:space="0" w:color="auto"/>
        <w:bottom w:val="none" w:sz="0" w:space="0" w:color="auto"/>
        <w:right w:val="none" w:sz="0" w:space="0" w:color="auto"/>
      </w:divBdr>
    </w:div>
    <w:div w:id="346715401">
      <w:bodyDiv w:val="1"/>
      <w:marLeft w:val="0"/>
      <w:marRight w:val="0"/>
      <w:marTop w:val="0"/>
      <w:marBottom w:val="0"/>
      <w:divBdr>
        <w:top w:val="none" w:sz="0" w:space="0" w:color="auto"/>
        <w:left w:val="none" w:sz="0" w:space="0" w:color="auto"/>
        <w:bottom w:val="none" w:sz="0" w:space="0" w:color="auto"/>
        <w:right w:val="none" w:sz="0" w:space="0" w:color="auto"/>
      </w:divBdr>
    </w:div>
    <w:div w:id="348146116">
      <w:bodyDiv w:val="1"/>
      <w:marLeft w:val="0"/>
      <w:marRight w:val="0"/>
      <w:marTop w:val="0"/>
      <w:marBottom w:val="0"/>
      <w:divBdr>
        <w:top w:val="none" w:sz="0" w:space="0" w:color="auto"/>
        <w:left w:val="none" w:sz="0" w:space="0" w:color="auto"/>
        <w:bottom w:val="none" w:sz="0" w:space="0" w:color="auto"/>
        <w:right w:val="none" w:sz="0" w:space="0" w:color="auto"/>
      </w:divBdr>
    </w:div>
    <w:div w:id="355160915">
      <w:bodyDiv w:val="1"/>
      <w:marLeft w:val="0"/>
      <w:marRight w:val="0"/>
      <w:marTop w:val="0"/>
      <w:marBottom w:val="0"/>
      <w:divBdr>
        <w:top w:val="none" w:sz="0" w:space="0" w:color="auto"/>
        <w:left w:val="none" w:sz="0" w:space="0" w:color="auto"/>
        <w:bottom w:val="none" w:sz="0" w:space="0" w:color="auto"/>
        <w:right w:val="none" w:sz="0" w:space="0" w:color="auto"/>
      </w:divBdr>
    </w:div>
    <w:div w:id="363754535">
      <w:bodyDiv w:val="1"/>
      <w:marLeft w:val="0"/>
      <w:marRight w:val="0"/>
      <w:marTop w:val="0"/>
      <w:marBottom w:val="0"/>
      <w:divBdr>
        <w:top w:val="none" w:sz="0" w:space="0" w:color="auto"/>
        <w:left w:val="none" w:sz="0" w:space="0" w:color="auto"/>
        <w:bottom w:val="none" w:sz="0" w:space="0" w:color="auto"/>
        <w:right w:val="none" w:sz="0" w:space="0" w:color="auto"/>
      </w:divBdr>
    </w:div>
    <w:div w:id="364252171">
      <w:bodyDiv w:val="1"/>
      <w:marLeft w:val="0"/>
      <w:marRight w:val="0"/>
      <w:marTop w:val="0"/>
      <w:marBottom w:val="0"/>
      <w:divBdr>
        <w:top w:val="none" w:sz="0" w:space="0" w:color="auto"/>
        <w:left w:val="none" w:sz="0" w:space="0" w:color="auto"/>
        <w:bottom w:val="none" w:sz="0" w:space="0" w:color="auto"/>
        <w:right w:val="none" w:sz="0" w:space="0" w:color="auto"/>
      </w:divBdr>
    </w:div>
    <w:div w:id="369184205">
      <w:bodyDiv w:val="1"/>
      <w:marLeft w:val="0"/>
      <w:marRight w:val="0"/>
      <w:marTop w:val="0"/>
      <w:marBottom w:val="0"/>
      <w:divBdr>
        <w:top w:val="none" w:sz="0" w:space="0" w:color="auto"/>
        <w:left w:val="none" w:sz="0" w:space="0" w:color="auto"/>
        <w:bottom w:val="none" w:sz="0" w:space="0" w:color="auto"/>
        <w:right w:val="none" w:sz="0" w:space="0" w:color="auto"/>
      </w:divBdr>
    </w:div>
    <w:div w:id="373651840">
      <w:bodyDiv w:val="1"/>
      <w:marLeft w:val="0"/>
      <w:marRight w:val="0"/>
      <w:marTop w:val="0"/>
      <w:marBottom w:val="0"/>
      <w:divBdr>
        <w:top w:val="none" w:sz="0" w:space="0" w:color="auto"/>
        <w:left w:val="none" w:sz="0" w:space="0" w:color="auto"/>
        <w:bottom w:val="none" w:sz="0" w:space="0" w:color="auto"/>
        <w:right w:val="none" w:sz="0" w:space="0" w:color="auto"/>
      </w:divBdr>
    </w:div>
    <w:div w:id="385498140">
      <w:bodyDiv w:val="1"/>
      <w:marLeft w:val="0"/>
      <w:marRight w:val="0"/>
      <w:marTop w:val="0"/>
      <w:marBottom w:val="0"/>
      <w:divBdr>
        <w:top w:val="none" w:sz="0" w:space="0" w:color="auto"/>
        <w:left w:val="none" w:sz="0" w:space="0" w:color="auto"/>
        <w:bottom w:val="none" w:sz="0" w:space="0" w:color="auto"/>
        <w:right w:val="none" w:sz="0" w:space="0" w:color="auto"/>
      </w:divBdr>
    </w:div>
    <w:div w:id="387455697">
      <w:bodyDiv w:val="1"/>
      <w:marLeft w:val="0"/>
      <w:marRight w:val="0"/>
      <w:marTop w:val="0"/>
      <w:marBottom w:val="0"/>
      <w:divBdr>
        <w:top w:val="none" w:sz="0" w:space="0" w:color="auto"/>
        <w:left w:val="none" w:sz="0" w:space="0" w:color="auto"/>
        <w:bottom w:val="none" w:sz="0" w:space="0" w:color="auto"/>
        <w:right w:val="none" w:sz="0" w:space="0" w:color="auto"/>
      </w:divBdr>
    </w:div>
    <w:div w:id="399328449">
      <w:bodyDiv w:val="1"/>
      <w:marLeft w:val="0"/>
      <w:marRight w:val="0"/>
      <w:marTop w:val="0"/>
      <w:marBottom w:val="0"/>
      <w:divBdr>
        <w:top w:val="none" w:sz="0" w:space="0" w:color="auto"/>
        <w:left w:val="none" w:sz="0" w:space="0" w:color="auto"/>
        <w:bottom w:val="none" w:sz="0" w:space="0" w:color="auto"/>
        <w:right w:val="none" w:sz="0" w:space="0" w:color="auto"/>
      </w:divBdr>
    </w:div>
    <w:div w:id="409086752">
      <w:bodyDiv w:val="1"/>
      <w:marLeft w:val="0"/>
      <w:marRight w:val="0"/>
      <w:marTop w:val="0"/>
      <w:marBottom w:val="0"/>
      <w:divBdr>
        <w:top w:val="none" w:sz="0" w:space="0" w:color="auto"/>
        <w:left w:val="none" w:sz="0" w:space="0" w:color="auto"/>
        <w:bottom w:val="none" w:sz="0" w:space="0" w:color="auto"/>
        <w:right w:val="none" w:sz="0" w:space="0" w:color="auto"/>
      </w:divBdr>
    </w:div>
    <w:div w:id="414744161">
      <w:bodyDiv w:val="1"/>
      <w:marLeft w:val="0"/>
      <w:marRight w:val="0"/>
      <w:marTop w:val="0"/>
      <w:marBottom w:val="0"/>
      <w:divBdr>
        <w:top w:val="none" w:sz="0" w:space="0" w:color="auto"/>
        <w:left w:val="none" w:sz="0" w:space="0" w:color="auto"/>
        <w:bottom w:val="none" w:sz="0" w:space="0" w:color="auto"/>
        <w:right w:val="none" w:sz="0" w:space="0" w:color="auto"/>
      </w:divBdr>
    </w:div>
    <w:div w:id="416484502">
      <w:bodyDiv w:val="1"/>
      <w:marLeft w:val="0"/>
      <w:marRight w:val="0"/>
      <w:marTop w:val="0"/>
      <w:marBottom w:val="0"/>
      <w:divBdr>
        <w:top w:val="none" w:sz="0" w:space="0" w:color="auto"/>
        <w:left w:val="none" w:sz="0" w:space="0" w:color="auto"/>
        <w:bottom w:val="none" w:sz="0" w:space="0" w:color="auto"/>
        <w:right w:val="none" w:sz="0" w:space="0" w:color="auto"/>
      </w:divBdr>
    </w:div>
    <w:div w:id="423234191">
      <w:bodyDiv w:val="1"/>
      <w:marLeft w:val="0"/>
      <w:marRight w:val="0"/>
      <w:marTop w:val="0"/>
      <w:marBottom w:val="0"/>
      <w:divBdr>
        <w:top w:val="none" w:sz="0" w:space="0" w:color="auto"/>
        <w:left w:val="none" w:sz="0" w:space="0" w:color="auto"/>
        <w:bottom w:val="none" w:sz="0" w:space="0" w:color="auto"/>
        <w:right w:val="none" w:sz="0" w:space="0" w:color="auto"/>
      </w:divBdr>
    </w:div>
    <w:div w:id="423302881">
      <w:bodyDiv w:val="1"/>
      <w:marLeft w:val="0"/>
      <w:marRight w:val="0"/>
      <w:marTop w:val="0"/>
      <w:marBottom w:val="0"/>
      <w:divBdr>
        <w:top w:val="none" w:sz="0" w:space="0" w:color="auto"/>
        <w:left w:val="none" w:sz="0" w:space="0" w:color="auto"/>
        <w:bottom w:val="none" w:sz="0" w:space="0" w:color="auto"/>
        <w:right w:val="none" w:sz="0" w:space="0" w:color="auto"/>
      </w:divBdr>
    </w:div>
    <w:div w:id="423887482">
      <w:bodyDiv w:val="1"/>
      <w:marLeft w:val="0"/>
      <w:marRight w:val="0"/>
      <w:marTop w:val="0"/>
      <w:marBottom w:val="0"/>
      <w:divBdr>
        <w:top w:val="none" w:sz="0" w:space="0" w:color="auto"/>
        <w:left w:val="none" w:sz="0" w:space="0" w:color="auto"/>
        <w:bottom w:val="none" w:sz="0" w:space="0" w:color="auto"/>
        <w:right w:val="none" w:sz="0" w:space="0" w:color="auto"/>
      </w:divBdr>
    </w:div>
    <w:div w:id="430130281">
      <w:bodyDiv w:val="1"/>
      <w:marLeft w:val="0"/>
      <w:marRight w:val="0"/>
      <w:marTop w:val="0"/>
      <w:marBottom w:val="0"/>
      <w:divBdr>
        <w:top w:val="none" w:sz="0" w:space="0" w:color="auto"/>
        <w:left w:val="none" w:sz="0" w:space="0" w:color="auto"/>
        <w:bottom w:val="none" w:sz="0" w:space="0" w:color="auto"/>
        <w:right w:val="none" w:sz="0" w:space="0" w:color="auto"/>
      </w:divBdr>
    </w:div>
    <w:div w:id="430588350">
      <w:bodyDiv w:val="1"/>
      <w:marLeft w:val="0"/>
      <w:marRight w:val="0"/>
      <w:marTop w:val="0"/>
      <w:marBottom w:val="0"/>
      <w:divBdr>
        <w:top w:val="none" w:sz="0" w:space="0" w:color="auto"/>
        <w:left w:val="none" w:sz="0" w:space="0" w:color="auto"/>
        <w:bottom w:val="none" w:sz="0" w:space="0" w:color="auto"/>
        <w:right w:val="none" w:sz="0" w:space="0" w:color="auto"/>
      </w:divBdr>
    </w:div>
    <w:div w:id="436366273">
      <w:bodyDiv w:val="1"/>
      <w:marLeft w:val="0"/>
      <w:marRight w:val="0"/>
      <w:marTop w:val="0"/>
      <w:marBottom w:val="0"/>
      <w:divBdr>
        <w:top w:val="none" w:sz="0" w:space="0" w:color="auto"/>
        <w:left w:val="none" w:sz="0" w:space="0" w:color="auto"/>
        <w:bottom w:val="none" w:sz="0" w:space="0" w:color="auto"/>
        <w:right w:val="none" w:sz="0" w:space="0" w:color="auto"/>
      </w:divBdr>
    </w:div>
    <w:div w:id="437986288">
      <w:bodyDiv w:val="1"/>
      <w:marLeft w:val="0"/>
      <w:marRight w:val="0"/>
      <w:marTop w:val="0"/>
      <w:marBottom w:val="0"/>
      <w:divBdr>
        <w:top w:val="none" w:sz="0" w:space="0" w:color="auto"/>
        <w:left w:val="none" w:sz="0" w:space="0" w:color="auto"/>
        <w:bottom w:val="none" w:sz="0" w:space="0" w:color="auto"/>
        <w:right w:val="none" w:sz="0" w:space="0" w:color="auto"/>
      </w:divBdr>
    </w:div>
    <w:div w:id="437990044">
      <w:bodyDiv w:val="1"/>
      <w:marLeft w:val="0"/>
      <w:marRight w:val="0"/>
      <w:marTop w:val="0"/>
      <w:marBottom w:val="0"/>
      <w:divBdr>
        <w:top w:val="none" w:sz="0" w:space="0" w:color="auto"/>
        <w:left w:val="none" w:sz="0" w:space="0" w:color="auto"/>
        <w:bottom w:val="none" w:sz="0" w:space="0" w:color="auto"/>
        <w:right w:val="none" w:sz="0" w:space="0" w:color="auto"/>
      </w:divBdr>
    </w:div>
    <w:div w:id="439226459">
      <w:bodyDiv w:val="1"/>
      <w:marLeft w:val="0"/>
      <w:marRight w:val="0"/>
      <w:marTop w:val="0"/>
      <w:marBottom w:val="0"/>
      <w:divBdr>
        <w:top w:val="none" w:sz="0" w:space="0" w:color="auto"/>
        <w:left w:val="none" w:sz="0" w:space="0" w:color="auto"/>
        <w:bottom w:val="none" w:sz="0" w:space="0" w:color="auto"/>
        <w:right w:val="none" w:sz="0" w:space="0" w:color="auto"/>
      </w:divBdr>
    </w:div>
    <w:div w:id="447704686">
      <w:bodyDiv w:val="1"/>
      <w:marLeft w:val="0"/>
      <w:marRight w:val="0"/>
      <w:marTop w:val="0"/>
      <w:marBottom w:val="0"/>
      <w:divBdr>
        <w:top w:val="none" w:sz="0" w:space="0" w:color="auto"/>
        <w:left w:val="none" w:sz="0" w:space="0" w:color="auto"/>
        <w:bottom w:val="none" w:sz="0" w:space="0" w:color="auto"/>
        <w:right w:val="none" w:sz="0" w:space="0" w:color="auto"/>
      </w:divBdr>
    </w:div>
    <w:div w:id="459492444">
      <w:bodyDiv w:val="1"/>
      <w:marLeft w:val="0"/>
      <w:marRight w:val="0"/>
      <w:marTop w:val="0"/>
      <w:marBottom w:val="0"/>
      <w:divBdr>
        <w:top w:val="none" w:sz="0" w:space="0" w:color="auto"/>
        <w:left w:val="none" w:sz="0" w:space="0" w:color="auto"/>
        <w:bottom w:val="none" w:sz="0" w:space="0" w:color="auto"/>
        <w:right w:val="none" w:sz="0" w:space="0" w:color="auto"/>
      </w:divBdr>
    </w:div>
    <w:div w:id="464079943">
      <w:bodyDiv w:val="1"/>
      <w:marLeft w:val="0"/>
      <w:marRight w:val="0"/>
      <w:marTop w:val="0"/>
      <w:marBottom w:val="0"/>
      <w:divBdr>
        <w:top w:val="none" w:sz="0" w:space="0" w:color="auto"/>
        <w:left w:val="none" w:sz="0" w:space="0" w:color="auto"/>
        <w:bottom w:val="none" w:sz="0" w:space="0" w:color="auto"/>
        <w:right w:val="none" w:sz="0" w:space="0" w:color="auto"/>
      </w:divBdr>
    </w:div>
    <w:div w:id="472139957">
      <w:bodyDiv w:val="1"/>
      <w:marLeft w:val="0"/>
      <w:marRight w:val="0"/>
      <w:marTop w:val="0"/>
      <w:marBottom w:val="0"/>
      <w:divBdr>
        <w:top w:val="none" w:sz="0" w:space="0" w:color="auto"/>
        <w:left w:val="none" w:sz="0" w:space="0" w:color="auto"/>
        <w:bottom w:val="none" w:sz="0" w:space="0" w:color="auto"/>
        <w:right w:val="none" w:sz="0" w:space="0" w:color="auto"/>
      </w:divBdr>
    </w:div>
    <w:div w:id="476411203">
      <w:bodyDiv w:val="1"/>
      <w:marLeft w:val="0"/>
      <w:marRight w:val="0"/>
      <w:marTop w:val="0"/>
      <w:marBottom w:val="0"/>
      <w:divBdr>
        <w:top w:val="none" w:sz="0" w:space="0" w:color="auto"/>
        <w:left w:val="none" w:sz="0" w:space="0" w:color="auto"/>
        <w:bottom w:val="none" w:sz="0" w:space="0" w:color="auto"/>
        <w:right w:val="none" w:sz="0" w:space="0" w:color="auto"/>
      </w:divBdr>
    </w:div>
    <w:div w:id="480073903">
      <w:bodyDiv w:val="1"/>
      <w:marLeft w:val="0"/>
      <w:marRight w:val="0"/>
      <w:marTop w:val="0"/>
      <w:marBottom w:val="0"/>
      <w:divBdr>
        <w:top w:val="none" w:sz="0" w:space="0" w:color="auto"/>
        <w:left w:val="none" w:sz="0" w:space="0" w:color="auto"/>
        <w:bottom w:val="none" w:sz="0" w:space="0" w:color="auto"/>
        <w:right w:val="none" w:sz="0" w:space="0" w:color="auto"/>
      </w:divBdr>
    </w:div>
    <w:div w:id="484128145">
      <w:bodyDiv w:val="1"/>
      <w:marLeft w:val="0"/>
      <w:marRight w:val="0"/>
      <w:marTop w:val="0"/>
      <w:marBottom w:val="0"/>
      <w:divBdr>
        <w:top w:val="none" w:sz="0" w:space="0" w:color="auto"/>
        <w:left w:val="none" w:sz="0" w:space="0" w:color="auto"/>
        <w:bottom w:val="none" w:sz="0" w:space="0" w:color="auto"/>
        <w:right w:val="none" w:sz="0" w:space="0" w:color="auto"/>
      </w:divBdr>
    </w:div>
    <w:div w:id="497428228">
      <w:bodyDiv w:val="1"/>
      <w:marLeft w:val="0"/>
      <w:marRight w:val="0"/>
      <w:marTop w:val="0"/>
      <w:marBottom w:val="0"/>
      <w:divBdr>
        <w:top w:val="none" w:sz="0" w:space="0" w:color="auto"/>
        <w:left w:val="none" w:sz="0" w:space="0" w:color="auto"/>
        <w:bottom w:val="none" w:sz="0" w:space="0" w:color="auto"/>
        <w:right w:val="none" w:sz="0" w:space="0" w:color="auto"/>
      </w:divBdr>
    </w:div>
    <w:div w:id="498928402">
      <w:bodyDiv w:val="1"/>
      <w:marLeft w:val="0"/>
      <w:marRight w:val="0"/>
      <w:marTop w:val="0"/>
      <w:marBottom w:val="0"/>
      <w:divBdr>
        <w:top w:val="none" w:sz="0" w:space="0" w:color="auto"/>
        <w:left w:val="none" w:sz="0" w:space="0" w:color="auto"/>
        <w:bottom w:val="none" w:sz="0" w:space="0" w:color="auto"/>
        <w:right w:val="none" w:sz="0" w:space="0" w:color="auto"/>
      </w:divBdr>
    </w:div>
    <w:div w:id="501312200">
      <w:bodyDiv w:val="1"/>
      <w:marLeft w:val="0"/>
      <w:marRight w:val="0"/>
      <w:marTop w:val="0"/>
      <w:marBottom w:val="0"/>
      <w:divBdr>
        <w:top w:val="none" w:sz="0" w:space="0" w:color="auto"/>
        <w:left w:val="none" w:sz="0" w:space="0" w:color="auto"/>
        <w:bottom w:val="none" w:sz="0" w:space="0" w:color="auto"/>
        <w:right w:val="none" w:sz="0" w:space="0" w:color="auto"/>
      </w:divBdr>
    </w:div>
    <w:div w:id="501431482">
      <w:bodyDiv w:val="1"/>
      <w:marLeft w:val="0"/>
      <w:marRight w:val="0"/>
      <w:marTop w:val="0"/>
      <w:marBottom w:val="0"/>
      <w:divBdr>
        <w:top w:val="none" w:sz="0" w:space="0" w:color="auto"/>
        <w:left w:val="none" w:sz="0" w:space="0" w:color="auto"/>
        <w:bottom w:val="none" w:sz="0" w:space="0" w:color="auto"/>
        <w:right w:val="none" w:sz="0" w:space="0" w:color="auto"/>
      </w:divBdr>
    </w:div>
    <w:div w:id="503597319">
      <w:bodyDiv w:val="1"/>
      <w:marLeft w:val="0"/>
      <w:marRight w:val="0"/>
      <w:marTop w:val="0"/>
      <w:marBottom w:val="0"/>
      <w:divBdr>
        <w:top w:val="none" w:sz="0" w:space="0" w:color="auto"/>
        <w:left w:val="none" w:sz="0" w:space="0" w:color="auto"/>
        <w:bottom w:val="none" w:sz="0" w:space="0" w:color="auto"/>
        <w:right w:val="none" w:sz="0" w:space="0" w:color="auto"/>
      </w:divBdr>
    </w:div>
    <w:div w:id="505637913">
      <w:bodyDiv w:val="1"/>
      <w:marLeft w:val="0"/>
      <w:marRight w:val="0"/>
      <w:marTop w:val="0"/>
      <w:marBottom w:val="0"/>
      <w:divBdr>
        <w:top w:val="none" w:sz="0" w:space="0" w:color="auto"/>
        <w:left w:val="none" w:sz="0" w:space="0" w:color="auto"/>
        <w:bottom w:val="none" w:sz="0" w:space="0" w:color="auto"/>
        <w:right w:val="none" w:sz="0" w:space="0" w:color="auto"/>
      </w:divBdr>
    </w:div>
    <w:div w:id="506527860">
      <w:bodyDiv w:val="1"/>
      <w:marLeft w:val="0"/>
      <w:marRight w:val="0"/>
      <w:marTop w:val="0"/>
      <w:marBottom w:val="0"/>
      <w:divBdr>
        <w:top w:val="none" w:sz="0" w:space="0" w:color="auto"/>
        <w:left w:val="none" w:sz="0" w:space="0" w:color="auto"/>
        <w:bottom w:val="none" w:sz="0" w:space="0" w:color="auto"/>
        <w:right w:val="none" w:sz="0" w:space="0" w:color="auto"/>
      </w:divBdr>
    </w:div>
    <w:div w:id="515198788">
      <w:bodyDiv w:val="1"/>
      <w:marLeft w:val="0"/>
      <w:marRight w:val="0"/>
      <w:marTop w:val="0"/>
      <w:marBottom w:val="0"/>
      <w:divBdr>
        <w:top w:val="none" w:sz="0" w:space="0" w:color="auto"/>
        <w:left w:val="none" w:sz="0" w:space="0" w:color="auto"/>
        <w:bottom w:val="none" w:sz="0" w:space="0" w:color="auto"/>
        <w:right w:val="none" w:sz="0" w:space="0" w:color="auto"/>
      </w:divBdr>
    </w:div>
    <w:div w:id="522479851">
      <w:bodyDiv w:val="1"/>
      <w:marLeft w:val="0"/>
      <w:marRight w:val="0"/>
      <w:marTop w:val="0"/>
      <w:marBottom w:val="0"/>
      <w:divBdr>
        <w:top w:val="none" w:sz="0" w:space="0" w:color="auto"/>
        <w:left w:val="none" w:sz="0" w:space="0" w:color="auto"/>
        <w:bottom w:val="none" w:sz="0" w:space="0" w:color="auto"/>
        <w:right w:val="none" w:sz="0" w:space="0" w:color="auto"/>
      </w:divBdr>
    </w:div>
    <w:div w:id="525405781">
      <w:bodyDiv w:val="1"/>
      <w:marLeft w:val="0"/>
      <w:marRight w:val="0"/>
      <w:marTop w:val="0"/>
      <w:marBottom w:val="0"/>
      <w:divBdr>
        <w:top w:val="none" w:sz="0" w:space="0" w:color="auto"/>
        <w:left w:val="none" w:sz="0" w:space="0" w:color="auto"/>
        <w:bottom w:val="none" w:sz="0" w:space="0" w:color="auto"/>
        <w:right w:val="none" w:sz="0" w:space="0" w:color="auto"/>
      </w:divBdr>
    </w:div>
    <w:div w:id="527715903">
      <w:bodyDiv w:val="1"/>
      <w:marLeft w:val="0"/>
      <w:marRight w:val="0"/>
      <w:marTop w:val="0"/>
      <w:marBottom w:val="0"/>
      <w:divBdr>
        <w:top w:val="none" w:sz="0" w:space="0" w:color="auto"/>
        <w:left w:val="none" w:sz="0" w:space="0" w:color="auto"/>
        <w:bottom w:val="none" w:sz="0" w:space="0" w:color="auto"/>
        <w:right w:val="none" w:sz="0" w:space="0" w:color="auto"/>
      </w:divBdr>
    </w:div>
    <w:div w:id="534805239">
      <w:bodyDiv w:val="1"/>
      <w:marLeft w:val="0"/>
      <w:marRight w:val="0"/>
      <w:marTop w:val="0"/>
      <w:marBottom w:val="0"/>
      <w:divBdr>
        <w:top w:val="none" w:sz="0" w:space="0" w:color="auto"/>
        <w:left w:val="none" w:sz="0" w:space="0" w:color="auto"/>
        <w:bottom w:val="none" w:sz="0" w:space="0" w:color="auto"/>
        <w:right w:val="none" w:sz="0" w:space="0" w:color="auto"/>
      </w:divBdr>
    </w:div>
    <w:div w:id="534925446">
      <w:bodyDiv w:val="1"/>
      <w:marLeft w:val="0"/>
      <w:marRight w:val="0"/>
      <w:marTop w:val="0"/>
      <w:marBottom w:val="0"/>
      <w:divBdr>
        <w:top w:val="none" w:sz="0" w:space="0" w:color="auto"/>
        <w:left w:val="none" w:sz="0" w:space="0" w:color="auto"/>
        <w:bottom w:val="none" w:sz="0" w:space="0" w:color="auto"/>
        <w:right w:val="none" w:sz="0" w:space="0" w:color="auto"/>
      </w:divBdr>
    </w:div>
    <w:div w:id="539050855">
      <w:bodyDiv w:val="1"/>
      <w:marLeft w:val="0"/>
      <w:marRight w:val="0"/>
      <w:marTop w:val="0"/>
      <w:marBottom w:val="0"/>
      <w:divBdr>
        <w:top w:val="none" w:sz="0" w:space="0" w:color="auto"/>
        <w:left w:val="none" w:sz="0" w:space="0" w:color="auto"/>
        <w:bottom w:val="none" w:sz="0" w:space="0" w:color="auto"/>
        <w:right w:val="none" w:sz="0" w:space="0" w:color="auto"/>
      </w:divBdr>
    </w:div>
    <w:div w:id="541987436">
      <w:bodyDiv w:val="1"/>
      <w:marLeft w:val="0"/>
      <w:marRight w:val="0"/>
      <w:marTop w:val="0"/>
      <w:marBottom w:val="0"/>
      <w:divBdr>
        <w:top w:val="none" w:sz="0" w:space="0" w:color="auto"/>
        <w:left w:val="none" w:sz="0" w:space="0" w:color="auto"/>
        <w:bottom w:val="none" w:sz="0" w:space="0" w:color="auto"/>
        <w:right w:val="none" w:sz="0" w:space="0" w:color="auto"/>
      </w:divBdr>
    </w:div>
    <w:div w:id="545987883">
      <w:bodyDiv w:val="1"/>
      <w:marLeft w:val="0"/>
      <w:marRight w:val="0"/>
      <w:marTop w:val="0"/>
      <w:marBottom w:val="0"/>
      <w:divBdr>
        <w:top w:val="none" w:sz="0" w:space="0" w:color="auto"/>
        <w:left w:val="none" w:sz="0" w:space="0" w:color="auto"/>
        <w:bottom w:val="none" w:sz="0" w:space="0" w:color="auto"/>
        <w:right w:val="none" w:sz="0" w:space="0" w:color="auto"/>
      </w:divBdr>
    </w:div>
    <w:div w:id="548347773">
      <w:bodyDiv w:val="1"/>
      <w:marLeft w:val="0"/>
      <w:marRight w:val="0"/>
      <w:marTop w:val="0"/>
      <w:marBottom w:val="0"/>
      <w:divBdr>
        <w:top w:val="none" w:sz="0" w:space="0" w:color="auto"/>
        <w:left w:val="none" w:sz="0" w:space="0" w:color="auto"/>
        <w:bottom w:val="none" w:sz="0" w:space="0" w:color="auto"/>
        <w:right w:val="none" w:sz="0" w:space="0" w:color="auto"/>
      </w:divBdr>
    </w:div>
    <w:div w:id="548688583">
      <w:bodyDiv w:val="1"/>
      <w:marLeft w:val="0"/>
      <w:marRight w:val="0"/>
      <w:marTop w:val="0"/>
      <w:marBottom w:val="0"/>
      <w:divBdr>
        <w:top w:val="none" w:sz="0" w:space="0" w:color="auto"/>
        <w:left w:val="none" w:sz="0" w:space="0" w:color="auto"/>
        <w:bottom w:val="none" w:sz="0" w:space="0" w:color="auto"/>
        <w:right w:val="none" w:sz="0" w:space="0" w:color="auto"/>
      </w:divBdr>
    </w:div>
    <w:div w:id="565651747">
      <w:bodyDiv w:val="1"/>
      <w:marLeft w:val="0"/>
      <w:marRight w:val="0"/>
      <w:marTop w:val="0"/>
      <w:marBottom w:val="0"/>
      <w:divBdr>
        <w:top w:val="none" w:sz="0" w:space="0" w:color="auto"/>
        <w:left w:val="none" w:sz="0" w:space="0" w:color="auto"/>
        <w:bottom w:val="none" w:sz="0" w:space="0" w:color="auto"/>
        <w:right w:val="none" w:sz="0" w:space="0" w:color="auto"/>
      </w:divBdr>
    </w:div>
    <w:div w:id="571165410">
      <w:bodyDiv w:val="1"/>
      <w:marLeft w:val="0"/>
      <w:marRight w:val="0"/>
      <w:marTop w:val="0"/>
      <w:marBottom w:val="0"/>
      <w:divBdr>
        <w:top w:val="none" w:sz="0" w:space="0" w:color="auto"/>
        <w:left w:val="none" w:sz="0" w:space="0" w:color="auto"/>
        <w:bottom w:val="none" w:sz="0" w:space="0" w:color="auto"/>
        <w:right w:val="none" w:sz="0" w:space="0" w:color="auto"/>
      </w:divBdr>
    </w:div>
    <w:div w:id="571933284">
      <w:bodyDiv w:val="1"/>
      <w:marLeft w:val="0"/>
      <w:marRight w:val="0"/>
      <w:marTop w:val="0"/>
      <w:marBottom w:val="0"/>
      <w:divBdr>
        <w:top w:val="none" w:sz="0" w:space="0" w:color="auto"/>
        <w:left w:val="none" w:sz="0" w:space="0" w:color="auto"/>
        <w:bottom w:val="none" w:sz="0" w:space="0" w:color="auto"/>
        <w:right w:val="none" w:sz="0" w:space="0" w:color="auto"/>
      </w:divBdr>
    </w:div>
    <w:div w:id="575821933">
      <w:bodyDiv w:val="1"/>
      <w:marLeft w:val="0"/>
      <w:marRight w:val="0"/>
      <w:marTop w:val="0"/>
      <w:marBottom w:val="0"/>
      <w:divBdr>
        <w:top w:val="none" w:sz="0" w:space="0" w:color="auto"/>
        <w:left w:val="none" w:sz="0" w:space="0" w:color="auto"/>
        <w:bottom w:val="none" w:sz="0" w:space="0" w:color="auto"/>
        <w:right w:val="none" w:sz="0" w:space="0" w:color="auto"/>
      </w:divBdr>
    </w:div>
    <w:div w:id="575823035">
      <w:bodyDiv w:val="1"/>
      <w:marLeft w:val="0"/>
      <w:marRight w:val="0"/>
      <w:marTop w:val="0"/>
      <w:marBottom w:val="0"/>
      <w:divBdr>
        <w:top w:val="none" w:sz="0" w:space="0" w:color="auto"/>
        <w:left w:val="none" w:sz="0" w:space="0" w:color="auto"/>
        <w:bottom w:val="none" w:sz="0" w:space="0" w:color="auto"/>
        <w:right w:val="none" w:sz="0" w:space="0" w:color="auto"/>
      </w:divBdr>
    </w:div>
    <w:div w:id="577061047">
      <w:bodyDiv w:val="1"/>
      <w:marLeft w:val="0"/>
      <w:marRight w:val="0"/>
      <w:marTop w:val="0"/>
      <w:marBottom w:val="0"/>
      <w:divBdr>
        <w:top w:val="none" w:sz="0" w:space="0" w:color="auto"/>
        <w:left w:val="none" w:sz="0" w:space="0" w:color="auto"/>
        <w:bottom w:val="none" w:sz="0" w:space="0" w:color="auto"/>
        <w:right w:val="none" w:sz="0" w:space="0" w:color="auto"/>
      </w:divBdr>
    </w:div>
    <w:div w:id="588150276">
      <w:bodyDiv w:val="1"/>
      <w:marLeft w:val="0"/>
      <w:marRight w:val="0"/>
      <w:marTop w:val="0"/>
      <w:marBottom w:val="0"/>
      <w:divBdr>
        <w:top w:val="none" w:sz="0" w:space="0" w:color="auto"/>
        <w:left w:val="none" w:sz="0" w:space="0" w:color="auto"/>
        <w:bottom w:val="none" w:sz="0" w:space="0" w:color="auto"/>
        <w:right w:val="none" w:sz="0" w:space="0" w:color="auto"/>
      </w:divBdr>
    </w:div>
    <w:div w:id="590815880">
      <w:bodyDiv w:val="1"/>
      <w:marLeft w:val="0"/>
      <w:marRight w:val="0"/>
      <w:marTop w:val="0"/>
      <w:marBottom w:val="0"/>
      <w:divBdr>
        <w:top w:val="none" w:sz="0" w:space="0" w:color="auto"/>
        <w:left w:val="none" w:sz="0" w:space="0" w:color="auto"/>
        <w:bottom w:val="none" w:sz="0" w:space="0" w:color="auto"/>
        <w:right w:val="none" w:sz="0" w:space="0" w:color="auto"/>
      </w:divBdr>
    </w:div>
    <w:div w:id="598954026">
      <w:bodyDiv w:val="1"/>
      <w:marLeft w:val="0"/>
      <w:marRight w:val="0"/>
      <w:marTop w:val="0"/>
      <w:marBottom w:val="0"/>
      <w:divBdr>
        <w:top w:val="none" w:sz="0" w:space="0" w:color="auto"/>
        <w:left w:val="none" w:sz="0" w:space="0" w:color="auto"/>
        <w:bottom w:val="none" w:sz="0" w:space="0" w:color="auto"/>
        <w:right w:val="none" w:sz="0" w:space="0" w:color="auto"/>
      </w:divBdr>
    </w:div>
    <w:div w:id="603346138">
      <w:bodyDiv w:val="1"/>
      <w:marLeft w:val="0"/>
      <w:marRight w:val="0"/>
      <w:marTop w:val="0"/>
      <w:marBottom w:val="0"/>
      <w:divBdr>
        <w:top w:val="none" w:sz="0" w:space="0" w:color="auto"/>
        <w:left w:val="none" w:sz="0" w:space="0" w:color="auto"/>
        <w:bottom w:val="none" w:sz="0" w:space="0" w:color="auto"/>
        <w:right w:val="none" w:sz="0" w:space="0" w:color="auto"/>
      </w:divBdr>
    </w:div>
    <w:div w:id="603609159">
      <w:bodyDiv w:val="1"/>
      <w:marLeft w:val="0"/>
      <w:marRight w:val="0"/>
      <w:marTop w:val="0"/>
      <w:marBottom w:val="0"/>
      <w:divBdr>
        <w:top w:val="none" w:sz="0" w:space="0" w:color="auto"/>
        <w:left w:val="none" w:sz="0" w:space="0" w:color="auto"/>
        <w:bottom w:val="none" w:sz="0" w:space="0" w:color="auto"/>
        <w:right w:val="none" w:sz="0" w:space="0" w:color="auto"/>
      </w:divBdr>
    </w:div>
    <w:div w:id="603653778">
      <w:bodyDiv w:val="1"/>
      <w:marLeft w:val="0"/>
      <w:marRight w:val="0"/>
      <w:marTop w:val="0"/>
      <w:marBottom w:val="0"/>
      <w:divBdr>
        <w:top w:val="none" w:sz="0" w:space="0" w:color="auto"/>
        <w:left w:val="none" w:sz="0" w:space="0" w:color="auto"/>
        <w:bottom w:val="none" w:sz="0" w:space="0" w:color="auto"/>
        <w:right w:val="none" w:sz="0" w:space="0" w:color="auto"/>
      </w:divBdr>
    </w:div>
    <w:div w:id="608856079">
      <w:bodyDiv w:val="1"/>
      <w:marLeft w:val="0"/>
      <w:marRight w:val="0"/>
      <w:marTop w:val="0"/>
      <w:marBottom w:val="0"/>
      <w:divBdr>
        <w:top w:val="none" w:sz="0" w:space="0" w:color="auto"/>
        <w:left w:val="none" w:sz="0" w:space="0" w:color="auto"/>
        <w:bottom w:val="none" w:sz="0" w:space="0" w:color="auto"/>
        <w:right w:val="none" w:sz="0" w:space="0" w:color="auto"/>
      </w:divBdr>
    </w:div>
    <w:div w:id="619648386">
      <w:bodyDiv w:val="1"/>
      <w:marLeft w:val="0"/>
      <w:marRight w:val="0"/>
      <w:marTop w:val="0"/>
      <w:marBottom w:val="0"/>
      <w:divBdr>
        <w:top w:val="none" w:sz="0" w:space="0" w:color="auto"/>
        <w:left w:val="none" w:sz="0" w:space="0" w:color="auto"/>
        <w:bottom w:val="none" w:sz="0" w:space="0" w:color="auto"/>
        <w:right w:val="none" w:sz="0" w:space="0" w:color="auto"/>
      </w:divBdr>
    </w:div>
    <w:div w:id="622226147">
      <w:bodyDiv w:val="1"/>
      <w:marLeft w:val="0"/>
      <w:marRight w:val="0"/>
      <w:marTop w:val="0"/>
      <w:marBottom w:val="0"/>
      <w:divBdr>
        <w:top w:val="none" w:sz="0" w:space="0" w:color="auto"/>
        <w:left w:val="none" w:sz="0" w:space="0" w:color="auto"/>
        <w:bottom w:val="none" w:sz="0" w:space="0" w:color="auto"/>
        <w:right w:val="none" w:sz="0" w:space="0" w:color="auto"/>
      </w:divBdr>
    </w:div>
    <w:div w:id="629168874">
      <w:bodyDiv w:val="1"/>
      <w:marLeft w:val="0"/>
      <w:marRight w:val="0"/>
      <w:marTop w:val="0"/>
      <w:marBottom w:val="0"/>
      <w:divBdr>
        <w:top w:val="none" w:sz="0" w:space="0" w:color="auto"/>
        <w:left w:val="none" w:sz="0" w:space="0" w:color="auto"/>
        <w:bottom w:val="none" w:sz="0" w:space="0" w:color="auto"/>
        <w:right w:val="none" w:sz="0" w:space="0" w:color="auto"/>
      </w:divBdr>
    </w:div>
    <w:div w:id="636495083">
      <w:bodyDiv w:val="1"/>
      <w:marLeft w:val="0"/>
      <w:marRight w:val="0"/>
      <w:marTop w:val="0"/>
      <w:marBottom w:val="0"/>
      <w:divBdr>
        <w:top w:val="none" w:sz="0" w:space="0" w:color="auto"/>
        <w:left w:val="none" w:sz="0" w:space="0" w:color="auto"/>
        <w:bottom w:val="none" w:sz="0" w:space="0" w:color="auto"/>
        <w:right w:val="none" w:sz="0" w:space="0" w:color="auto"/>
      </w:divBdr>
    </w:div>
    <w:div w:id="640962467">
      <w:bodyDiv w:val="1"/>
      <w:marLeft w:val="0"/>
      <w:marRight w:val="0"/>
      <w:marTop w:val="0"/>
      <w:marBottom w:val="0"/>
      <w:divBdr>
        <w:top w:val="none" w:sz="0" w:space="0" w:color="auto"/>
        <w:left w:val="none" w:sz="0" w:space="0" w:color="auto"/>
        <w:bottom w:val="none" w:sz="0" w:space="0" w:color="auto"/>
        <w:right w:val="none" w:sz="0" w:space="0" w:color="auto"/>
      </w:divBdr>
    </w:div>
    <w:div w:id="644972481">
      <w:bodyDiv w:val="1"/>
      <w:marLeft w:val="0"/>
      <w:marRight w:val="0"/>
      <w:marTop w:val="0"/>
      <w:marBottom w:val="0"/>
      <w:divBdr>
        <w:top w:val="none" w:sz="0" w:space="0" w:color="auto"/>
        <w:left w:val="none" w:sz="0" w:space="0" w:color="auto"/>
        <w:bottom w:val="none" w:sz="0" w:space="0" w:color="auto"/>
        <w:right w:val="none" w:sz="0" w:space="0" w:color="auto"/>
      </w:divBdr>
    </w:div>
    <w:div w:id="648442879">
      <w:bodyDiv w:val="1"/>
      <w:marLeft w:val="0"/>
      <w:marRight w:val="0"/>
      <w:marTop w:val="0"/>
      <w:marBottom w:val="0"/>
      <w:divBdr>
        <w:top w:val="none" w:sz="0" w:space="0" w:color="auto"/>
        <w:left w:val="none" w:sz="0" w:space="0" w:color="auto"/>
        <w:bottom w:val="none" w:sz="0" w:space="0" w:color="auto"/>
        <w:right w:val="none" w:sz="0" w:space="0" w:color="auto"/>
      </w:divBdr>
    </w:div>
    <w:div w:id="649555560">
      <w:bodyDiv w:val="1"/>
      <w:marLeft w:val="0"/>
      <w:marRight w:val="0"/>
      <w:marTop w:val="0"/>
      <w:marBottom w:val="0"/>
      <w:divBdr>
        <w:top w:val="none" w:sz="0" w:space="0" w:color="auto"/>
        <w:left w:val="none" w:sz="0" w:space="0" w:color="auto"/>
        <w:bottom w:val="none" w:sz="0" w:space="0" w:color="auto"/>
        <w:right w:val="none" w:sz="0" w:space="0" w:color="auto"/>
      </w:divBdr>
    </w:div>
    <w:div w:id="650061659">
      <w:bodyDiv w:val="1"/>
      <w:marLeft w:val="0"/>
      <w:marRight w:val="0"/>
      <w:marTop w:val="0"/>
      <w:marBottom w:val="0"/>
      <w:divBdr>
        <w:top w:val="none" w:sz="0" w:space="0" w:color="auto"/>
        <w:left w:val="none" w:sz="0" w:space="0" w:color="auto"/>
        <w:bottom w:val="none" w:sz="0" w:space="0" w:color="auto"/>
        <w:right w:val="none" w:sz="0" w:space="0" w:color="auto"/>
      </w:divBdr>
    </w:div>
    <w:div w:id="650209133">
      <w:bodyDiv w:val="1"/>
      <w:marLeft w:val="0"/>
      <w:marRight w:val="0"/>
      <w:marTop w:val="0"/>
      <w:marBottom w:val="0"/>
      <w:divBdr>
        <w:top w:val="none" w:sz="0" w:space="0" w:color="auto"/>
        <w:left w:val="none" w:sz="0" w:space="0" w:color="auto"/>
        <w:bottom w:val="none" w:sz="0" w:space="0" w:color="auto"/>
        <w:right w:val="none" w:sz="0" w:space="0" w:color="auto"/>
      </w:divBdr>
    </w:div>
    <w:div w:id="650595249">
      <w:bodyDiv w:val="1"/>
      <w:marLeft w:val="0"/>
      <w:marRight w:val="0"/>
      <w:marTop w:val="0"/>
      <w:marBottom w:val="0"/>
      <w:divBdr>
        <w:top w:val="none" w:sz="0" w:space="0" w:color="auto"/>
        <w:left w:val="none" w:sz="0" w:space="0" w:color="auto"/>
        <w:bottom w:val="none" w:sz="0" w:space="0" w:color="auto"/>
        <w:right w:val="none" w:sz="0" w:space="0" w:color="auto"/>
      </w:divBdr>
    </w:div>
    <w:div w:id="655181770">
      <w:bodyDiv w:val="1"/>
      <w:marLeft w:val="0"/>
      <w:marRight w:val="0"/>
      <w:marTop w:val="0"/>
      <w:marBottom w:val="0"/>
      <w:divBdr>
        <w:top w:val="none" w:sz="0" w:space="0" w:color="auto"/>
        <w:left w:val="none" w:sz="0" w:space="0" w:color="auto"/>
        <w:bottom w:val="none" w:sz="0" w:space="0" w:color="auto"/>
        <w:right w:val="none" w:sz="0" w:space="0" w:color="auto"/>
      </w:divBdr>
    </w:div>
    <w:div w:id="655769096">
      <w:bodyDiv w:val="1"/>
      <w:marLeft w:val="0"/>
      <w:marRight w:val="0"/>
      <w:marTop w:val="0"/>
      <w:marBottom w:val="0"/>
      <w:divBdr>
        <w:top w:val="none" w:sz="0" w:space="0" w:color="auto"/>
        <w:left w:val="none" w:sz="0" w:space="0" w:color="auto"/>
        <w:bottom w:val="none" w:sz="0" w:space="0" w:color="auto"/>
        <w:right w:val="none" w:sz="0" w:space="0" w:color="auto"/>
      </w:divBdr>
    </w:div>
    <w:div w:id="658928544">
      <w:bodyDiv w:val="1"/>
      <w:marLeft w:val="0"/>
      <w:marRight w:val="0"/>
      <w:marTop w:val="0"/>
      <w:marBottom w:val="0"/>
      <w:divBdr>
        <w:top w:val="none" w:sz="0" w:space="0" w:color="auto"/>
        <w:left w:val="none" w:sz="0" w:space="0" w:color="auto"/>
        <w:bottom w:val="none" w:sz="0" w:space="0" w:color="auto"/>
        <w:right w:val="none" w:sz="0" w:space="0" w:color="auto"/>
      </w:divBdr>
    </w:div>
    <w:div w:id="660931407">
      <w:bodyDiv w:val="1"/>
      <w:marLeft w:val="0"/>
      <w:marRight w:val="0"/>
      <w:marTop w:val="0"/>
      <w:marBottom w:val="0"/>
      <w:divBdr>
        <w:top w:val="none" w:sz="0" w:space="0" w:color="auto"/>
        <w:left w:val="none" w:sz="0" w:space="0" w:color="auto"/>
        <w:bottom w:val="none" w:sz="0" w:space="0" w:color="auto"/>
        <w:right w:val="none" w:sz="0" w:space="0" w:color="auto"/>
      </w:divBdr>
    </w:div>
    <w:div w:id="667247408">
      <w:bodyDiv w:val="1"/>
      <w:marLeft w:val="0"/>
      <w:marRight w:val="0"/>
      <w:marTop w:val="0"/>
      <w:marBottom w:val="0"/>
      <w:divBdr>
        <w:top w:val="none" w:sz="0" w:space="0" w:color="auto"/>
        <w:left w:val="none" w:sz="0" w:space="0" w:color="auto"/>
        <w:bottom w:val="none" w:sz="0" w:space="0" w:color="auto"/>
        <w:right w:val="none" w:sz="0" w:space="0" w:color="auto"/>
      </w:divBdr>
    </w:div>
    <w:div w:id="667908542">
      <w:bodyDiv w:val="1"/>
      <w:marLeft w:val="0"/>
      <w:marRight w:val="0"/>
      <w:marTop w:val="0"/>
      <w:marBottom w:val="0"/>
      <w:divBdr>
        <w:top w:val="none" w:sz="0" w:space="0" w:color="auto"/>
        <w:left w:val="none" w:sz="0" w:space="0" w:color="auto"/>
        <w:bottom w:val="none" w:sz="0" w:space="0" w:color="auto"/>
        <w:right w:val="none" w:sz="0" w:space="0" w:color="auto"/>
      </w:divBdr>
    </w:div>
    <w:div w:id="673342901">
      <w:bodyDiv w:val="1"/>
      <w:marLeft w:val="0"/>
      <w:marRight w:val="0"/>
      <w:marTop w:val="0"/>
      <w:marBottom w:val="0"/>
      <w:divBdr>
        <w:top w:val="none" w:sz="0" w:space="0" w:color="auto"/>
        <w:left w:val="none" w:sz="0" w:space="0" w:color="auto"/>
        <w:bottom w:val="none" w:sz="0" w:space="0" w:color="auto"/>
        <w:right w:val="none" w:sz="0" w:space="0" w:color="auto"/>
      </w:divBdr>
    </w:div>
    <w:div w:id="678238324">
      <w:bodyDiv w:val="1"/>
      <w:marLeft w:val="0"/>
      <w:marRight w:val="0"/>
      <w:marTop w:val="0"/>
      <w:marBottom w:val="0"/>
      <w:divBdr>
        <w:top w:val="none" w:sz="0" w:space="0" w:color="auto"/>
        <w:left w:val="none" w:sz="0" w:space="0" w:color="auto"/>
        <w:bottom w:val="none" w:sz="0" w:space="0" w:color="auto"/>
        <w:right w:val="none" w:sz="0" w:space="0" w:color="auto"/>
      </w:divBdr>
    </w:div>
    <w:div w:id="681318162">
      <w:bodyDiv w:val="1"/>
      <w:marLeft w:val="0"/>
      <w:marRight w:val="0"/>
      <w:marTop w:val="0"/>
      <w:marBottom w:val="0"/>
      <w:divBdr>
        <w:top w:val="none" w:sz="0" w:space="0" w:color="auto"/>
        <w:left w:val="none" w:sz="0" w:space="0" w:color="auto"/>
        <w:bottom w:val="none" w:sz="0" w:space="0" w:color="auto"/>
        <w:right w:val="none" w:sz="0" w:space="0" w:color="auto"/>
      </w:divBdr>
    </w:div>
    <w:div w:id="691229324">
      <w:bodyDiv w:val="1"/>
      <w:marLeft w:val="0"/>
      <w:marRight w:val="0"/>
      <w:marTop w:val="0"/>
      <w:marBottom w:val="0"/>
      <w:divBdr>
        <w:top w:val="none" w:sz="0" w:space="0" w:color="auto"/>
        <w:left w:val="none" w:sz="0" w:space="0" w:color="auto"/>
        <w:bottom w:val="none" w:sz="0" w:space="0" w:color="auto"/>
        <w:right w:val="none" w:sz="0" w:space="0" w:color="auto"/>
      </w:divBdr>
    </w:div>
    <w:div w:id="691878473">
      <w:bodyDiv w:val="1"/>
      <w:marLeft w:val="0"/>
      <w:marRight w:val="0"/>
      <w:marTop w:val="0"/>
      <w:marBottom w:val="0"/>
      <w:divBdr>
        <w:top w:val="none" w:sz="0" w:space="0" w:color="auto"/>
        <w:left w:val="none" w:sz="0" w:space="0" w:color="auto"/>
        <w:bottom w:val="none" w:sz="0" w:space="0" w:color="auto"/>
        <w:right w:val="none" w:sz="0" w:space="0" w:color="auto"/>
      </w:divBdr>
    </w:div>
    <w:div w:id="692611041">
      <w:bodyDiv w:val="1"/>
      <w:marLeft w:val="0"/>
      <w:marRight w:val="0"/>
      <w:marTop w:val="0"/>
      <w:marBottom w:val="0"/>
      <w:divBdr>
        <w:top w:val="none" w:sz="0" w:space="0" w:color="auto"/>
        <w:left w:val="none" w:sz="0" w:space="0" w:color="auto"/>
        <w:bottom w:val="none" w:sz="0" w:space="0" w:color="auto"/>
        <w:right w:val="none" w:sz="0" w:space="0" w:color="auto"/>
      </w:divBdr>
    </w:div>
    <w:div w:id="694573488">
      <w:bodyDiv w:val="1"/>
      <w:marLeft w:val="0"/>
      <w:marRight w:val="0"/>
      <w:marTop w:val="0"/>
      <w:marBottom w:val="0"/>
      <w:divBdr>
        <w:top w:val="none" w:sz="0" w:space="0" w:color="auto"/>
        <w:left w:val="none" w:sz="0" w:space="0" w:color="auto"/>
        <w:bottom w:val="none" w:sz="0" w:space="0" w:color="auto"/>
        <w:right w:val="none" w:sz="0" w:space="0" w:color="auto"/>
      </w:divBdr>
    </w:div>
    <w:div w:id="703016536">
      <w:bodyDiv w:val="1"/>
      <w:marLeft w:val="0"/>
      <w:marRight w:val="0"/>
      <w:marTop w:val="0"/>
      <w:marBottom w:val="0"/>
      <w:divBdr>
        <w:top w:val="none" w:sz="0" w:space="0" w:color="auto"/>
        <w:left w:val="none" w:sz="0" w:space="0" w:color="auto"/>
        <w:bottom w:val="none" w:sz="0" w:space="0" w:color="auto"/>
        <w:right w:val="none" w:sz="0" w:space="0" w:color="auto"/>
      </w:divBdr>
    </w:div>
    <w:div w:id="708142014">
      <w:bodyDiv w:val="1"/>
      <w:marLeft w:val="0"/>
      <w:marRight w:val="0"/>
      <w:marTop w:val="0"/>
      <w:marBottom w:val="0"/>
      <w:divBdr>
        <w:top w:val="none" w:sz="0" w:space="0" w:color="auto"/>
        <w:left w:val="none" w:sz="0" w:space="0" w:color="auto"/>
        <w:bottom w:val="none" w:sz="0" w:space="0" w:color="auto"/>
        <w:right w:val="none" w:sz="0" w:space="0" w:color="auto"/>
      </w:divBdr>
    </w:div>
    <w:div w:id="708994304">
      <w:bodyDiv w:val="1"/>
      <w:marLeft w:val="0"/>
      <w:marRight w:val="0"/>
      <w:marTop w:val="0"/>
      <w:marBottom w:val="0"/>
      <w:divBdr>
        <w:top w:val="none" w:sz="0" w:space="0" w:color="auto"/>
        <w:left w:val="none" w:sz="0" w:space="0" w:color="auto"/>
        <w:bottom w:val="none" w:sz="0" w:space="0" w:color="auto"/>
        <w:right w:val="none" w:sz="0" w:space="0" w:color="auto"/>
      </w:divBdr>
    </w:div>
    <w:div w:id="715473575">
      <w:bodyDiv w:val="1"/>
      <w:marLeft w:val="0"/>
      <w:marRight w:val="0"/>
      <w:marTop w:val="0"/>
      <w:marBottom w:val="0"/>
      <w:divBdr>
        <w:top w:val="none" w:sz="0" w:space="0" w:color="auto"/>
        <w:left w:val="none" w:sz="0" w:space="0" w:color="auto"/>
        <w:bottom w:val="none" w:sz="0" w:space="0" w:color="auto"/>
        <w:right w:val="none" w:sz="0" w:space="0" w:color="auto"/>
      </w:divBdr>
    </w:div>
    <w:div w:id="733118045">
      <w:bodyDiv w:val="1"/>
      <w:marLeft w:val="0"/>
      <w:marRight w:val="0"/>
      <w:marTop w:val="0"/>
      <w:marBottom w:val="0"/>
      <w:divBdr>
        <w:top w:val="none" w:sz="0" w:space="0" w:color="auto"/>
        <w:left w:val="none" w:sz="0" w:space="0" w:color="auto"/>
        <w:bottom w:val="none" w:sz="0" w:space="0" w:color="auto"/>
        <w:right w:val="none" w:sz="0" w:space="0" w:color="auto"/>
      </w:divBdr>
    </w:div>
    <w:div w:id="736441532">
      <w:bodyDiv w:val="1"/>
      <w:marLeft w:val="0"/>
      <w:marRight w:val="0"/>
      <w:marTop w:val="0"/>
      <w:marBottom w:val="0"/>
      <w:divBdr>
        <w:top w:val="none" w:sz="0" w:space="0" w:color="auto"/>
        <w:left w:val="none" w:sz="0" w:space="0" w:color="auto"/>
        <w:bottom w:val="none" w:sz="0" w:space="0" w:color="auto"/>
        <w:right w:val="none" w:sz="0" w:space="0" w:color="auto"/>
      </w:divBdr>
    </w:div>
    <w:div w:id="740180156">
      <w:bodyDiv w:val="1"/>
      <w:marLeft w:val="0"/>
      <w:marRight w:val="0"/>
      <w:marTop w:val="0"/>
      <w:marBottom w:val="0"/>
      <w:divBdr>
        <w:top w:val="none" w:sz="0" w:space="0" w:color="auto"/>
        <w:left w:val="none" w:sz="0" w:space="0" w:color="auto"/>
        <w:bottom w:val="none" w:sz="0" w:space="0" w:color="auto"/>
        <w:right w:val="none" w:sz="0" w:space="0" w:color="auto"/>
      </w:divBdr>
    </w:div>
    <w:div w:id="746725684">
      <w:bodyDiv w:val="1"/>
      <w:marLeft w:val="0"/>
      <w:marRight w:val="0"/>
      <w:marTop w:val="0"/>
      <w:marBottom w:val="0"/>
      <w:divBdr>
        <w:top w:val="none" w:sz="0" w:space="0" w:color="auto"/>
        <w:left w:val="none" w:sz="0" w:space="0" w:color="auto"/>
        <w:bottom w:val="none" w:sz="0" w:space="0" w:color="auto"/>
        <w:right w:val="none" w:sz="0" w:space="0" w:color="auto"/>
      </w:divBdr>
    </w:div>
    <w:div w:id="749736346">
      <w:bodyDiv w:val="1"/>
      <w:marLeft w:val="0"/>
      <w:marRight w:val="0"/>
      <w:marTop w:val="0"/>
      <w:marBottom w:val="0"/>
      <w:divBdr>
        <w:top w:val="none" w:sz="0" w:space="0" w:color="auto"/>
        <w:left w:val="none" w:sz="0" w:space="0" w:color="auto"/>
        <w:bottom w:val="none" w:sz="0" w:space="0" w:color="auto"/>
        <w:right w:val="none" w:sz="0" w:space="0" w:color="auto"/>
      </w:divBdr>
    </w:div>
    <w:div w:id="751396004">
      <w:bodyDiv w:val="1"/>
      <w:marLeft w:val="0"/>
      <w:marRight w:val="0"/>
      <w:marTop w:val="0"/>
      <w:marBottom w:val="0"/>
      <w:divBdr>
        <w:top w:val="none" w:sz="0" w:space="0" w:color="auto"/>
        <w:left w:val="none" w:sz="0" w:space="0" w:color="auto"/>
        <w:bottom w:val="none" w:sz="0" w:space="0" w:color="auto"/>
        <w:right w:val="none" w:sz="0" w:space="0" w:color="auto"/>
      </w:divBdr>
    </w:div>
    <w:div w:id="756023743">
      <w:bodyDiv w:val="1"/>
      <w:marLeft w:val="0"/>
      <w:marRight w:val="0"/>
      <w:marTop w:val="0"/>
      <w:marBottom w:val="0"/>
      <w:divBdr>
        <w:top w:val="none" w:sz="0" w:space="0" w:color="auto"/>
        <w:left w:val="none" w:sz="0" w:space="0" w:color="auto"/>
        <w:bottom w:val="none" w:sz="0" w:space="0" w:color="auto"/>
        <w:right w:val="none" w:sz="0" w:space="0" w:color="auto"/>
      </w:divBdr>
    </w:div>
    <w:div w:id="759331811">
      <w:bodyDiv w:val="1"/>
      <w:marLeft w:val="0"/>
      <w:marRight w:val="0"/>
      <w:marTop w:val="0"/>
      <w:marBottom w:val="0"/>
      <w:divBdr>
        <w:top w:val="none" w:sz="0" w:space="0" w:color="auto"/>
        <w:left w:val="none" w:sz="0" w:space="0" w:color="auto"/>
        <w:bottom w:val="none" w:sz="0" w:space="0" w:color="auto"/>
        <w:right w:val="none" w:sz="0" w:space="0" w:color="auto"/>
      </w:divBdr>
    </w:div>
    <w:div w:id="760218582">
      <w:bodyDiv w:val="1"/>
      <w:marLeft w:val="0"/>
      <w:marRight w:val="0"/>
      <w:marTop w:val="0"/>
      <w:marBottom w:val="0"/>
      <w:divBdr>
        <w:top w:val="none" w:sz="0" w:space="0" w:color="auto"/>
        <w:left w:val="none" w:sz="0" w:space="0" w:color="auto"/>
        <w:bottom w:val="none" w:sz="0" w:space="0" w:color="auto"/>
        <w:right w:val="none" w:sz="0" w:space="0" w:color="auto"/>
      </w:divBdr>
    </w:div>
    <w:div w:id="761725613">
      <w:bodyDiv w:val="1"/>
      <w:marLeft w:val="0"/>
      <w:marRight w:val="0"/>
      <w:marTop w:val="0"/>
      <w:marBottom w:val="0"/>
      <w:divBdr>
        <w:top w:val="none" w:sz="0" w:space="0" w:color="auto"/>
        <w:left w:val="none" w:sz="0" w:space="0" w:color="auto"/>
        <w:bottom w:val="none" w:sz="0" w:space="0" w:color="auto"/>
        <w:right w:val="none" w:sz="0" w:space="0" w:color="auto"/>
      </w:divBdr>
    </w:div>
    <w:div w:id="763768381">
      <w:bodyDiv w:val="1"/>
      <w:marLeft w:val="0"/>
      <w:marRight w:val="0"/>
      <w:marTop w:val="0"/>
      <w:marBottom w:val="0"/>
      <w:divBdr>
        <w:top w:val="none" w:sz="0" w:space="0" w:color="auto"/>
        <w:left w:val="none" w:sz="0" w:space="0" w:color="auto"/>
        <w:bottom w:val="none" w:sz="0" w:space="0" w:color="auto"/>
        <w:right w:val="none" w:sz="0" w:space="0" w:color="auto"/>
      </w:divBdr>
    </w:div>
    <w:div w:id="768618541">
      <w:bodyDiv w:val="1"/>
      <w:marLeft w:val="0"/>
      <w:marRight w:val="0"/>
      <w:marTop w:val="0"/>
      <w:marBottom w:val="0"/>
      <w:divBdr>
        <w:top w:val="none" w:sz="0" w:space="0" w:color="auto"/>
        <w:left w:val="none" w:sz="0" w:space="0" w:color="auto"/>
        <w:bottom w:val="none" w:sz="0" w:space="0" w:color="auto"/>
        <w:right w:val="none" w:sz="0" w:space="0" w:color="auto"/>
      </w:divBdr>
    </w:div>
    <w:div w:id="775563036">
      <w:bodyDiv w:val="1"/>
      <w:marLeft w:val="0"/>
      <w:marRight w:val="0"/>
      <w:marTop w:val="0"/>
      <w:marBottom w:val="0"/>
      <w:divBdr>
        <w:top w:val="none" w:sz="0" w:space="0" w:color="auto"/>
        <w:left w:val="none" w:sz="0" w:space="0" w:color="auto"/>
        <w:bottom w:val="none" w:sz="0" w:space="0" w:color="auto"/>
        <w:right w:val="none" w:sz="0" w:space="0" w:color="auto"/>
      </w:divBdr>
    </w:div>
    <w:div w:id="775978954">
      <w:bodyDiv w:val="1"/>
      <w:marLeft w:val="0"/>
      <w:marRight w:val="0"/>
      <w:marTop w:val="0"/>
      <w:marBottom w:val="0"/>
      <w:divBdr>
        <w:top w:val="none" w:sz="0" w:space="0" w:color="auto"/>
        <w:left w:val="none" w:sz="0" w:space="0" w:color="auto"/>
        <w:bottom w:val="none" w:sz="0" w:space="0" w:color="auto"/>
        <w:right w:val="none" w:sz="0" w:space="0" w:color="auto"/>
      </w:divBdr>
    </w:div>
    <w:div w:id="781336682">
      <w:bodyDiv w:val="1"/>
      <w:marLeft w:val="0"/>
      <w:marRight w:val="0"/>
      <w:marTop w:val="0"/>
      <w:marBottom w:val="0"/>
      <w:divBdr>
        <w:top w:val="none" w:sz="0" w:space="0" w:color="auto"/>
        <w:left w:val="none" w:sz="0" w:space="0" w:color="auto"/>
        <w:bottom w:val="none" w:sz="0" w:space="0" w:color="auto"/>
        <w:right w:val="none" w:sz="0" w:space="0" w:color="auto"/>
      </w:divBdr>
    </w:div>
    <w:div w:id="783888928">
      <w:bodyDiv w:val="1"/>
      <w:marLeft w:val="0"/>
      <w:marRight w:val="0"/>
      <w:marTop w:val="0"/>
      <w:marBottom w:val="0"/>
      <w:divBdr>
        <w:top w:val="none" w:sz="0" w:space="0" w:color="auto"/>
        <w:left w:val="none" w:sz="0" w:space="0" w:color="auto"/>
        <w:bottom w:val="none" w:sz="0" w:space="0" w:color="auto"/>
        <w:right w:val="none" w:sz="0" w:space="0" w:color="auto"/>
      </w:divBdr>
    </w:div>
    <w:div w:id="787891585">
      <w:bodyDiv w:val="1"/>
      <w:marLeft w:val="0"/>
      <w:marRight w:val="0"/>
      <w:marTop w:val="0"/>
      <w:marBottom w:val="0"/>
      <w:divBdr>
        <w:top w:val="none" w:sz="0" w:space="0" w:color="auto"/>
        <w:left w:val="none" w:sz="0" w:space="0" w:color="auto"/>
        <w:bottom w:val="none" w:sz="0" w:space="0" w:color="auto"/>
        <w:right w:val="none" w:sz="0" w:space="0" w:color="auto"/>
      </w:divBdr>
    </w:div>
    <w:div w:id="790592759">
      <w:bodyDiv w:val="1"/>
      <w:marLeft w:val="0"/>
      <w:marRight w:val="0"/>
      <w:marTop w:val="0"/>
      <w:marBottom w:val="0"/>
      <w:divBdr>
        <w:top w:val="none" w:sz="0" w:space="0" w:color="auto"/>
        <w:left w:val="none" w:sz="0" w:space="0" w:color="auto"/>
        <w:bottom w:val="none" w:sz="0" w:space="0" w:color="auto"/>
        <w:right w:val="none" w:sz="0" w:space="0" w:color="auto"/>
      </w:divBdr>
    </w:div>
    <w:div w:id="791284775">
      <w:bodyDiv w:val="1"/>
      <w:marLeft w:val="0"/>
      <w:marRight w:val="0"/>
      <w:marTop w:val="0"/>
      <w:marBottom w:val="0"/>
      <w:divBdr>
        <w:top w:val="none" w:sz="0" w:space="0" w:color="auto"/>
        <w:left w:val="none" w:sz="0" w:space="0" w:color="auto"/>
        <w:bottom w:val="none" w:sz="0" w:space="0" w:color="auto"/>
        <w:right w:val="none" w:sz="0" w:space="0" w:color="auto"/>
      </w:divBdr>
    </w:div>
    <w:div w:id="796147143">
      <w:bodyDiv w:val="1"/>
      <w:marLeft w:val="0"/>
      <w:marRight w:val="0"/>
      <w:marTop w:val="0"/>
      <w:marBottom w:val="0"/>
      <w:divBdr>
        <w:top w:val="none" w:sz="0" w:space="0" w:color="auto"/>
        <w:left w:val="none" w:sz="0" w:space="0" w:color="auto"/>
        <w:bottom w:val="none" w:sz="0" w:space="0" w:color="auto"/>
        <w:right w:val="none" w:sz="0" w:space="0" w:color="auto"/>
      </w:divBdr>
    </w:div>
    <w:div w:id="802697707">
      <w:bodyDiv w:val="1"/>
      <w:marLeft w:val="0"/>
      <w:marRight w:val="0"/>
      <w:marTop w:val="0"/>
      <w:marBottom w:val="0"/>
      <w:divBdr>
        <w:top w:val="none" w:sz="0" w:space="0" w:color="auto"/>
        <w:left w:val="none" w:sz="0" w:space="0" w:color="auto"/>
        <w:bottom w:val="none" w:sz="0" w:space="0" w:color="auto"/>
        <w:right w:val="none" w:sz="0" w:space="0" w:color="auto"/>
      </w:divBdr>
      <w:divsChild>
        <w:div w:id="162817302">
          <w:marLeft w:val="0"/>
          <w:marRight w:val="0"/>
          <w:marTop w:val="0"/>
          <w:marBottom w:val="0"/>
          <w:divBdr>
            <w:top w:val="none" w:sz="0" w:space="0" w:color="auto"/>
            <w:left w:val="none" w:sz="0" w:space="0" w:color="auto"/>
            <w:bottom w:val="none" w:sz="0" w:space="0" w:color="auto"/>
            <w:right w:val="none" w:sz="0" w:space="0" w:color="auto"/>
          </w:divBdr>
        </w:div>
      </w:divsChild>
    </w:div>
    <w:div w:id="818620368">
      <w:bodyDiv w:val="1"/>
      <w:marLeft w:val="0"/>
      <w:marRight w:val="0"/>
      <w:marTop w:val="0"/>
      <w:marBottom w:val="0"/>
      <w:divBdr>
        <w:top w:val="none" w:sz="0" w:space="0" w:color="auto"/>
        <w:left w:val="none" w:sz="0" w:space="0" w:color="auto"/>
        <w:bottom w:val="none" w:sz="0" w:space="0" w:color="auto"/>
        <w:right w:val="none" w:sz="0" w:space="0" w:color="auto"/>
      </w:divBdr>
    </w:div>
    <w:div w:id="818766808">
      <w:bodyDiv w:val="1"/>
      <w:marLeft w:val="0"/>
      <w:marRight w:val="0"/>
      <w:marTop w:val="0"/>
      <w:marBottom w:val="0"/>
      <w:divBdr>
        <w:top w:val="none" w:sz="0" w:space="0" w:color="auto"/>
        <w:left w:val="none" w:sz="0" w:space="0" w:color="auto"/>
        <w:bottom w:val="none" w:sz="0" w:space="0" w:color="auto"/>
        <w:right w:val="none" w:sz="0" w:space="0" w:color="auto"/>
      </w:divBdr>
    </w:div>
    <w:div w:id="820272562">
      <w:bodyDiv w:val="1"/>
      <w:marLeft w:val="0"/>
      <w:marRight w:val="0"/>
      <w:marTop w:val="0"/>
      <w:marBottom w:val="0"/>
      <w:divBdr>
        <w:top w:val="none" w:sz="0" w:space="0" w:color="auto"/>
        <w:left w:val="none" w:sz="0" w:space="0" w:color="auto"/>
        <w:bottom w:val="none" w:sz="0" w:space="0" w:color="auto"/>
        <w:right w:val="none" w:sz="0" w:space="0" w:color="auto"/>
      </w:divBdr>
    </w:div>
    <w:div w:id="823469489">
      <w:bodyDiv w:val="1"/>
      <w:marLeft w:val="0"/>
      <w:marRight w:val="0"/>
      <w:marTop w:val="0"/>
      <w:marBottom w:val="0"/>
      <w:divBdr>
        <w:top w:val="none" w:sz="0" w:space="0" w:color="auto"/>
        <w:left w:val="none" w:sz="0" w:space="0" w:color="auto"/>
        <w:bottom w:val="none" w:sz="0" w:space="0" w:color="auto"/>
        <w:right w:val="none" w:sz="0" w:space="0" w:color="auto"/>
      </w:divBdr>
    </w:div>
    <w:div w:id="833765248">
      <w:bodyDiv w:val="1"/>
      <w:marLeft w:val="0"/>
      <w:marRight w:val="0"/>
      <w:marTop w:val="0"/>
      <w:marBottom w:val="0"/>
      <w:divBdr>
        <w:top w:val="none" w:sz="0" w:space="0" w:color="auto"/>
        <w:left w:val="none" w:sz="0" w:space="0" w:color="auto"/>
        <w:bottom w:val="none" w:sz="0" w:space="0" w:color="auto"/>
        <w:right w:val="none" w:sz="0" w:space="0" w:color="auto"/>
      </w:divBdr>
    </w:div>
    <w:div w:id="838085390">
      <w:bodyDiv w:val="1"/>
      <w:marLeft w:val="0"/>
      <w:marRight w:val="0"/>
      <w:marTop w:val="0"/>
      <w:marBottom w:val="0"/>
      <w:divBdr>
        <w:top w:val="none" w:sz="0" w:space="0" w:color="auto"/>
        <w:left w:val="none" w:sz="0" w:space="0" w:color="auto"/>
        <w:bottom w:val="none" w:sz="0" w:space="0" w:color="auto"/>
        <w:right w:val="none" w:sz="0" w:space="0" w:color="auto"/>
      </w:divBdr>
    </w:div>
    <w:div w:id="841046893">
      <w:bodyDiv w:val="1"/>
      <w:marLeft w:val="0"/>
      <w:marRight w:val="0"/>
      <w:marTop w:val="0"/>
      <w:marBottom w:val="0"/>
      <w:divBdr>
        <w:top w:val="none" w:sz="0" w:space="0" w:color="auto"/>
        <w:left w:val="none" w:sz="0" w:space="0" w:color="auto"/>
        <w:bottom w:val="none" w:sz="0" w:space="0" w:color="auto"/>
        <w:right w:val="none" w:sz="0" w:space="0" w:color="auto"/>
      </w:divBdr>
    </w:div>
    <w:div w:id="842821396">
      <w:bodyDiv w:val="1"/>
      <w:marLeft w:val="0"/>
      <w:marRight w:val="0"/>
      <w:marTop w:val="0"/>
      <w:marBottom w:val="0"/>
      <w:divBdr>
        <w:top w:val="none" w:sz="0" w:space="0" w:color="auto"/>
        <w:left w:val="none" w:sz="0" w:space="0" w:color="auto"/>
        <w:bottom w:val="none" w:sz="0" w:space="0" w:color="auto"/>
        <w:right w:val="none" w:sz="0" w:space="0" w:color="auto"/>
      </w:divBdr>
    </w:div>
    <w:div w:id="848058118">
      <w:bodyDiv w:val="1"/>
      <w:marLeft w:val="0"/>
      <w:marRight w:val="0"/>
      <w:marTop w:val="0"/>
      <w:marBottom w:val="0"/>
      <w:divBdr>
        <w:top w:val="none" w:sz="0" w:space="0" w:color="auto"/>
        <w:left w:val="none" w:sz="0" w:space="0" w:color="auto"/>
        <w:bottom w:val="none" w:sz="0" w:space="0" w:color="auto"/>
        <w:right w:val="none" w:sz="0" w:space="0" w:color="auto"/>
      </w:divBdr>
    </w:div>
    <w:div w:id="853569466">
      <w:bodyDiv w:val="1"/>
      <w:marLeft w:val="0"/>
      <w:marRight w:val="0"/>
      <w:marTop w:val="0"/>
      <w:marBottom w:val="0"/>
      <w:divBdr>
        <w:top w:val="none" w:sz="0" w:space="0" w:color="auto"/>
        <w:left w:val="none" w:sz="0" w:space="0" w:color="auto"/>
        <w:bottom w:val="none" w:sz="0" w:space="0" w:color="auto"/>
        <w:right w:val="none" w:sz="0" w:space="0" w:color="auto"/>
      </w:divBdr>
    </w:div>
    <w:div w:id="854734469">
      <w:bodyDiv w:val="1"/>
      <w:marLeft w:val="0"/>
      <w:marRight w:val="0"/>
      <w:marTop w:val="0"/>
      <w:marBottom w:val="0"/>
      <w:divBdr>
        <w:top w:val="none" w:sz="0" w:space="0" w:color="auto"/>
        <w:left w:val="none" w:sz="0" w:space="0" w:color="auto"/>
        <w:bottom w:val="none" w:sz="0" w:space="0" w:color="auto"/>
        <w:right w:val="none" w:sz="0" w:space="0" w:color="auto"/>
      </w:divBdr>
    </w:div>
    <w:div w:id="856818920">
      <w:bodyDiv w:val="1"/>
      <w:marLeft w:val="0"/>
      <w:marRight w:val="0"/>
      <w:marTop w:val="0"/>
      <w:marBottom w:val="0"/>
      <w:divBdr>
        <w:top w:val="none" w:sz="0" w:space="0" w:color="auto"/>
        <w:left w:val="none" w:sz="0" w:space="0" w:color="auto"/>
        <w:bottom w:val="none" w:sz="0" w:space="0" w:color="auto"/>
        <w:right w:val="none" w:sz="0" w:space="0" w:color="auto"/>
      </w:divBdr>
    </w:div>
    <w:div w:id="857041579">
      <w:bodyDiv w:val="1"/>
      <w:marLeft w:val="0"/>
      <w:marRight w:val="0"/>
      <w:marTop w:val="0"/>
      <w:marBottom w:val="0"/>
      <w:divBdr>
        <w:top w:val="none" w:sz="0" w:space="0" w:color="auto"/>
        <w:left w:val="none" w:sz="0" w:space="0" w:color="auto"/>
        <w:bottom w:val="none" w:sz="0" w:space="0" w:color="auto"/>
        <w:right w:val="none" w:sz="0" w:space="0" w:color="auto"/>
      </w:divBdr>
    </w:div>
    <w:div w:id="857354456">
      <w:bodyDiv w:val="1"/>
      <w:marLeft w:val="0"/>
      <w:marRight w:val="0"/>
      <w:marTop w:val="0"/>
      <w:marBottom w:val="0"/>
      <w:divBdr>
        <w:top w:val="none" w:sz="0" w:space="0" w:color="auto"/>
        <w:left w:val="none" w:sz="0" w:space="0" w:color="auto"/>
        <w:bottom w:val="none" w:sz="0" w:space="0" w:color="auto"/>
        <w:right w:val="none" w:sz="0" w:space="0" w:color="auto"/>
      </w:divBdr>
    </w:div>
    <w:div w:id="860557647">
      <w:bodyDiv w:val="1"/>
      <w:marLeft w:val="0"/>
      <w:marRight w:val="0"/>
      <w:marTop w:val="0"/>
      <w:marBottom w:val="0"/>
      <w:divBdr>
        <w:top w:val="none" w:sz="0" w:space="0" w:color="auto"/>
        <w:left w:val="none" w:sz="0" w:space="0" w:color="auto"/>
        <w:bottom w:val="none" w:sz="0" w:space="0" w:color="auto"/>
        <w:right w:val="none" w:sz="0" w:space="0" w:color="auto"/>
      </w:divBdr>
    </w:div>
    <w:div w:id="863983903">
      <w:bodyDiv w:val="1"/>
      <w:marLeft w:val="0"/>
      <w:marRight w:val="0"/>
      <w:marTop w:val="0"/>
      <w:marBottom w:val="0"/>
      <w:divBdr>
        <w:top w:val="none" w:sz="0" w:space="0" w:color="auto"/>
        <w:left w:val="none" w:sz="0" w:space="0" w:color="auto"/>
        <w:bottom w:val="none" w:sz="0" w:space="0" w:color="auto"/>
        <w:right w:val="none" w:sz="0" w:space="0" w:color="auto"/>
      </w:divBdr>
    </w:div>
    <w:div w:id="868644502">
      <w:bodyDiv w:val="1"/>
      <w:marLeft w:val="0"/>
      <w:marRight w:val="0"/>
      <w:marTop w:val="0"/>
      <w:marBottom w:val="0"/>
      <w:divBdr>
        <w:top w:val="none" w:sz="0" w:space="0" w:color="auto"/>
        <w:left w:val="none" w:sz="0" w:space="0" w:color="auto"/>
        <w:bottom w:val="none" w:sz="0" w:space="0" w:color="auto"/>
        <w:right w:val="none" w:sz="0" w:space="0" w:color="auto"/>
      </w:divBdr>
    </w:div>
    <w:div w:id="874389223">
      <w:bodyDiv w:val="1"/>
      <w:marLeft w:val="0"/>
      <w:marRight w:val="0"/>
      <w:marTop w:val="0"/>
      <w:marBottom w:val="0"/>
      <w:divBdr>
        <w:top w:val="none" w:sz="0" w:space="0" w:color="auto"/>
        <w:left w:val="none" w:sz="0" w:space="0" w:color="auto"/>
        <w:bottom w:val="none" w:sz="0" w:space="0" w:color="auto"/>
        <w:right w:val="none" w:sz="0" w:space="0" w:color="auto"/>
      </w:divBdr>
    </w:div>
    <w:div w:id="874926986">
      <w:bodyDiv w:val="1"/>
      <w:marLeft w:val="0"/>
      <w:marRight w:val="0"/>
      <w:marTop w:val="0"/>
      <w:marBottom w:val="0"/>
      <w:divBdr>
        <w:top w:val="none" w:sz="0" w:space="0" w:color="auto"/>
        <w:left w:val="none" w:sz="0" w:space="0" w:color="auto"/>
        <w:bottom w:val="none" w:sz="0" w:space="0" w:color="auto"/>
        <w:right w:val="none" w:sz="0" w:space="0" w:color="auto"/>
      </w:divBdr>
    </w:div>
    <w:div w:id="876356471">
      <w:bodyDiv w:val="1"/>
      <w:marLeft w:val="0"/>
      <w:marRight w:val="0"/>
      <w:marTop w:val="0"/>
      <w:marBottom w:val="0"/>
      <w:divBdr>
        <w:top w:val="none" w:sz="0" w:space="0" w:color="auto"/>
        <w:left w:val="none" w:sz="0" w:space="0" w:color="auto"/>
        <w:bottom w:val="none" w:sz="0" w:space="0" w:color="auto"/>
        <w:right w:val="none" w:sz="0" w:space="0" w:color="auto"/>
      </w:divBdr>
    </w:div>
    <w:div w:id="879976627">
      <w:bodyDiv w:val="1"/>
      <w:marLeft w:val="0"/>
      <w:marRight w:val="0"/>
      <w:marTop w:val="0"/>
      <w:marBottom w:val="0"/>
      <w:divBdr>
        <w:top w:val="none" w:sz="0" w:space="0" w:color="auto"/>
        <w:left w:val="none" w:sz="0" w:space="0" w:color="auto"/>
        <w:bottom w:val="none" w:sz="0" w:space="0" w:color="auto"/>
        <w:right w:val="none" w:sz="0" w:space="0" w:color="auto"/>
      </w:divBdr>
    </w:div>
    <w:div w:id="882249370">
      <w:bodyDiv w:val="1"/>
      <w:marLeft w:val="0"/>
      <w:marRight w:val="0"/>
      <w:marTop w:val="0"/>
      <w:marBottom w:val="0"/>
      <w:divBdr>
        <w:top w:val="none" w:sz="0" w:space="0" w:color="auto"/>
        <w:left w:val="none" w:sz="0" w:space="0" w:color="auto"/>
        <w:bottom w:val="none" w:sz="0" w:space="0" w:color="auto"/>
        <w:right w:val="none" w:sz="0" w:space="0" w:color="auto"/>
      </w:divBdr>
    </w:div>
    <w:div w:id="883639305">
      <w:bodyDiv w:val="1"/>
      <w:marLeft w:val="0"/>
      <w:marRight w:val="0"/>
      <w:marTop w:val="0"/>
      <w:marBottom w:val="0"/>
      <w:divBdr>
        <w:top w:val="none" w:sz="0" w:space="0" w:color="auto"/>
        <w:left w:val="none" w:sz="0" w:space="0" w:color="auto"/>
        <w:bottom w:val="none" w:sz="0" w:space="0" w:color="auto"/>
        <w:right w:val="none" w:sz="0" w:space="0" w:color="auto"/>
      </w:divBdr>
    </w:div>
    <w:div w:id="885337870">
      <w:bodyDiv w:val="1"/>
      <w:marLeft w:val="0"/>
      <w:marRight w:val="0"/>
      <w:marTop w:val="0"/>
      <w:marBottom w:val="0"/>
      <w:divBdr>
        <w:top w:val="none" w:sz="0" w:space="0" w:color="auto"/>
        <w:left w:val="none" w:sz="0" w:space="0" w:color="auto"/>
        <w:bottom w:val="none" w:sz="0" w:space="0" w:color="auto"/>
        <w:right w:val="none" w:sz="0" w:space="0" w:color="auto"/>
      </w:divBdr>
    </w:div>
    <w:div w:id="886986861">
      <w:bodyDiv w:val="1"/>
      <w:marLeft w:val="0"/>
      <w:marRight w:val="0"/>
      <w:marTop w:val="0"/>
      <w:marBottom w:val="0"/>
      <w:divBdr>
        <w:top w:val="none" w:sz="0" w:space="0" w:color="auto"/>
        <w:left w:val="none" w:sz="0" w:space="0" w:color="auto"/>
        <w:bottom w:val="none" w:sz="0" w:space="0" w:color="auto"/>
        <w:right w:val="none" w:sz="0" w:space="0" w:color="auto"/>
      </w:divBdr>
    </w:div>
    <w:div w:id="887766111">
      <w:bodyDiv w:val="1"/>
      <w:marLeft w:val="0"/>
      <w:marRight w:val="0"/>
      <w:marTop w:val="0"/>
      <w:marBottom w:val="0"/>
      <w:divBdr>
        <w:top w:val="none" w:sz="0" w:space="0" w:color="auto"/>
        <w:left w:val="none" w:sz="0" w:space="0" w:color="auto"/>
        <w:bottom w:val="none" w:sz="0" w:space="0" w:color="auto"/>
        <w:right w:val="none" w:sz="0" w:space="0" w:color="auto"/>
      </w:divBdr>
    </w:div>
    <w:div w:id="897013219">
      <w:bodyDiv w:val="1"/>
      <w:marLeft w:val="0"/>
      <w:marRight w:val="0"/>
      <w:marTop w:val="0"/>
      <w:marBottom w:val="0"/>
      <w:divBdr>
        <w:top w:val="none" w:sz="0" w:space="0" w:color="auto"/>
        <w:left w:val="none" w:sz="0" w:space="0" w:color="auto"/>
        <w:bottom w:val="none" w:sz="0" w:space="0" w:color="auto"/>
        <w:right w:val="none" w:sz="0" w:space="0" w:color="auto"/>
      </w:divBdr>
    </w:div>
    <w:div w:id="897479596">
      <w:bodyDiv w:val="1"/>
      <w:marLeft w:val="0"/>
      <w:marRight w:val="0"/>
      <w:marTop w:val="0"/>
      <w:marBottom w:val="0"/>
      <w:divBdr>
        <w:top w:val="none" w:sz="0" w:space="0" w:color="auto"/>
        <w:left w:val="none" w:sz="0" w:space="0" w:color="auto"/>
        <w:bottom w:val="none" w:sz="0" w:space="0" w:color="auto"/>
        <w:right w:val="none" w:sz="0" w:space="0" w:color="auto"/>
      </w:divBdr>
    </w:div>
    <w:div w:id="900095234">
      <w:bodyDiv w:val="1"/>
      <w:marLeft w:val="0"/>
      <w:marRight w:val="0"/>
      <w:marTop w:val="0"/>
      <w:marBottom w:val="0"/>
      <w:divBdr>
        <w:top w:val="none" w:sz="0" w:space="0" w:color="auto"/>
        <w:left w:val="none" w:sz="0" w:space="0" w:color="auto"/>
        <w:bottom w:val="none" w:sz="0" w:space="0" w:color="auto"/>
        <w:right w:val="none" w:sz="0" w:space="0" w:color="auto"/>
      </w:divBdr>
    </w:div>
    <w:div w:id="902905770">
      <w:bodyDiv w:val="1"/>
      <w:marLeft w:val="0"/>
      <w:marRight w:val="0"/>
      <w:marTop w:val="0"/>
      <w:marBottom w:val="0"/>
      <w:divBdr>
        <w:top w:val="none" w:sz="0" w:space="0" w:color="auto"/>
        <w:left w:val="none" w:sz="0" w:space="0" w:color="auto"/>
        <w:bottom w:val="none" w:sz="0" w:space="0" w:color="auto"/>
        <w:right w:val="none" w:sz="0" w:space="0" w:color="auto"/>
      </w:divBdr>
    </w:div>
    <w:div w:id="906107301">
      <w:bodyDiv w:val="1"/>
      <w:marLeft w:val="0"/>
      <w:marRight w:val="0"/>
      <w:marTop w:val="0"/>
      <w:marBottom w:val="0"/>
      <w:divBdr>
        <w:top w:val="none" w:sz="0" w:space="0" w:color="auto"/>
        <w:left w:val="none" w:sz="0" w:space="0" w:color="auto"/>
        <w:bottom w:val="none" w:sz="0" w:space="0" w:color="auto"/>
        <w:right w:val="none" w:sz="0" w:space="0" w:color="auto"/>
      </w:divBdr>
    </w:div>
    <w:div w:id="910777980">
      <w:bodyDiv w:val="1"/>
      <w:marLeft w:val="0"/>
      <w:marRight w:val="0"/>
      <w:marTop w:val="0"/>
      <w:marBottom w:val="0"/>
      <w:divBdr>
        <w:top w:val="none" w:sz="0" w:space="0" w:color="auto"/>
        <w:left w:val="none" w:sz="0" w:space="0" w:color="auto"/>
        <w:bottom w:val="none" w:sz="0" w:space="0" w:color="auto"/>
        <w:right w:val="none" w:sz="0" w:space="0" w:color="auto"/>
      </w:divBdr>
    </w:div>
    <w:div w:id="918515058">
      <w:bodyDiv w:val="1"/>
      <w:marLeft w:val="0"/>
      <w:marRight w:val="0"/>
      <w:marTop w:val="0"/>
      <w:marBottom w:val="0"/>
      <w:divBdr>
        <w:top w:val="none" w:sz="0" w:space="0" w:color="auto"/>
        <w:left w:val="none" w:sz="0" w:space="0" w:color="auto"/>
        <w:bottom w:val="none" w:sz="0" w:space="0" w:color="auto"/>
        <w:right w:val="none" w:sz="0" w:space="0" w:color="auto"/>
      </w:divBdr>
    </w:div>
    <w:div w:id="918516429">
      <w:bodyDiv w:val="1"/>
      <w:marLeft w:val="0"/>
      <w:marRight w:val="0"/>
      <w:marTop w:val="0"/>
      <w:marBottom w:val="0"/>
      <w:divBdr>
        <w:top w:val="none" w:sz="0" w:space="0" w:color="auto"/>
        <w:left w:val="none" w:sz="0" w:space="0" w:color="auto"/>
        <w:bottom w:val="none" w:sz="0" w:space="0" w:color="auto"/>
        <w:right w:val="none" w:sz="0" w:space="0" w:color="auto"/>
      </w:divBdr>
      <w:divsChild>
        <w:div w:id="861669531">
          <w:marLeft w:val="0"/>
          <w:marRight w:val="0"/>
          <w:marTop w:val="0"/>
          <w:marBottom w:val="0"/>
          <w:divBdr>
            <w:top w:val="none" w:sz="0" w:space="0" w:color="auto"/>
            <w:left w:val="none" w:sz="0" w:space="0" w:color="auto"/>
            <w:bottom w:val="none" w:sz="0" w:space="0" w:color="auto"/>
            <w:right w:val="none" w:sz="0" w:space="0" w:color="auto"/>
          </w:divBdr>
        </w:div>
      </w:divsChild>
    </w:div>
    <w:div w:id="919296043">
      <w:bodyDiv w:val="1"/>
      <w:marLeft w:val="0"/>
      <w:marRight w:val="0"/>
      <w:marTop w:val="0"/>
      <w:marBottom w:val="0"/>
      <w:divBdr>
        <w:top w:val="none" w:sz="0" w:space="0" w:color="auto"/>
        <w:left w:val="none" w:sz="0" w:space="0" w:color="auto"/>
        <w:bottom w:val="none" w:sz="0" w:space="0" w:color="auto"/>
        <w:right w:val="none" w:sz="0" w:space="0" w:color="auto"/>
      </w:divBdr>
    </w:div>
    <w:div w:id="922569809">
      <w:bodyDiv w:val="1"/>
      <w:marLeft w:val="0"/>
      <w:marRight w:val="0"/>
      <w:marTop w:val="0"/>
      <w:marBottom w:val="0"/>
      <w:divBdr>
        <w:top w:val="none" w:sz="0" w:space="0" w:color="auto"/>
        <w:left w:val="none" w:sz="0" w:space="0" w:color="auto"/>
        <w:bottom w:val="none" w:sz="0" w:space="0" w:color="auto"/>
        <w:right w:val="none" w:sz="0" w:space="0" w:color="auto"/>
      </w:divBdr>
    </w:div>
    <w:div w:id="924844938">
      <w:bodyDiv w:val="1"/>
      <w:marLeft w:val="0"/>
      <w:marRight w:val="0"/>
      <w:marTop w:val="0"/>
      <w:marBottom w:val="0"/>
      <w:divBdr>
        <w:top w:val="none" w:sz="0" w:space="0" w:color="auto"/>
        <w:left w:val="none" w:sz="0" w:space="0" w:color="auto"/>
        <w:bottom w:val="none" w:sz="0" w:space="0" w:color="auto"/>
        <w:right w:val="none" w:sz="0" w:space="0" w:color="auto"/>
      </w:divBdr>
    </w:div>
    <w:div w:id="943460268">
      <w:bodyDiv w:val="1"/>
      <w:marLeft w:val="0"/>
      <w:marRight w:val="0"/>
      <w:marTop w:val="0"/>
      <w:marBottom w:val="0"/>
      <w:divBdr>
        <w:top w:val="none" w:sz="0" w:space="0" w:color="auto"/>
        <w:left w:val="none" w:sz="0" w:space="0" w:color="auto"/>
        <w:bottom w:val="none" w:sz="0" w:space="0" w:color="auto"/>
        <w:right w:val="none" w:sz="0" w:space="0" w:color="auto"/>
      </w:divBdr>
    </w:div>
    <w:div w:id="943653059">
      <w:bodyDiv w:val="1"/>
      <w:marLeft w:val="0"/>
      <w:marRight w:val="0"/>
      <w:marTop w:val="0"/>
      <w:marBottom w:val="0"/>
      <w:divBdr>
        <w:top w:val="none" w:sz="0" w:space="0" w:color="auto"/>
        <w:left w:val="none" w:sz="0" w:space="0" w:color="auto"/>
        <w:bottom w:val="none" w:sz="0" w:space="0" w:color="auto"/>
        <w:right w:val="none" w:sz="0" w:space="0" w:color="auto"/>
      </w:divBdr>
    </w:div>
    <w:div w:id="946548526">
      <w:bodyDiv w:val="1"/>
      <w:marLeft w:val="0"/>
      <w:marRight w:val="0"/>
      <w:marTop w:val="0"/>
      <w:marBottom w:val="0"/>
      <w:divBdr>
        <w:top w:val="none" w:sz="0" w:space="0" w:color="auto"/>
        <w:left w:val="none" w:sz="0" w:space="0" w:color="auto"/>
        <w:bottom w:val="none" w:sz="0" w:space="0" w:color="auto"/>
        <w:right w:val="none" w:sz="0" w:space="0" w:color="auto"/>
      </w:divBdr>
    </w:div>
    <w:div w:id="946886053">
      <w:bodyDiv w:val="1"/>
      <w:marLeft w:val="0"/>
      <w:marRight w:val="0"/>
      <w:marTop w:val="0"/>
      <w:marBottom w:val="0"/>
      <w:divBdr>
        <w:top w:val="none" w:sz="0" w:space="0" w:color="auto"/>
        <w:left w:val="none" w:sz="0" w:space="0" w:color="auto"/>
        <w:bottom w:val="none" w:sz="0" w:space="0" w:color="auto"/>
        <w:right w:val="none" w:sz="0" w:space="0" w:color="auto"/>
      </w:divBdr>
    </w:div>
    <w:div w:id="948708268">
      <w:bodyDiv w:val="1"/>
      <w:marLeft w:val="0"/>
      <w:marRight w:val="0"/>
      <w:marTop w:val="0"/>
      <w:marBottom w:val="0"/>
      <w:divBdr>
        <w:top w:val="none" w:sz="0" w:space="0" w:color="auto"/>
        <w:left w:val="none" w:sz="0" w:space="0" w:color="auto"/>
        <w:bottom w:val="none" w:sz="0" w:space="0" w:color="auto"/>
        <w:right w:val="none" w:sz="0" w:space="0" w:color="auto"/>
      </w:divBdr>
    </w:div>
    <w:div w:id="949170569">
      <w:bodyDiv w:val="1"/>
      <w:marLeft w:val="0"/>
      <w:marRight w:val="0"/>
      <w:marTop w:val="0"/>
      <w:marBottom w:val="0"/>
      <w:divBdr>
        <w:top w:val="none" w:sz="0" w:space="0" w:color="auto"/>
        <w:left w:val="none" w:sz="0" w:space="0" w:color="auto"/>
        <w:bottom w:val="none" w:sz="0" w:space="0" w:color="auto"/>
        <w:right w:val="none" w:sz="0" w:space="0" w:color="auto"/>
      </w:divBdr>
    </w:div>
    <w:div w:id="951595894">
      <w:bodyDiv w:val="1"/>
      <w:marLeft w:val="0"/>
      <w:marRight w:val="0"/>
      <w:marTop w:val="0"/>
      <w:marBottom w:val="0"/>
      <w:divBdr>
        <w:top w:val="none" w:sz="0" w:space="0" w:color="auto"/>
        <w:left w:val="none" w:sz="0" w:space="0" w:color="auto"/>
        <w:bottom w:val="none" w:sz="0" w:space="0" w:color="auto"/>
        <w:right w:val="none" w:sz="0" w:space="0" w:color="auto"/>
      </w:divBdr>
    </w:div>
    <w:div w:id="953902710">
      <w:bodyDiv w:val="1"/>
      <w:marLeft w:val="0"/>
      <w:marRight w:val="0"/>
      <w:marTop w:val="0"/>
      <w:marBottom w:val="0"/>
      <w:divBdr>
        <w:top w:val="none" w:sz="0" w:space="0" w:color="auto"/>
        <w:left w:val="none" w:sz="0" w:space="0" w:color="auto"/>
        <w:bottom w:val="none" w:sz="0" w:space="0" w:color="auto"/>
        <w:right w:val="none" w:sz="0" w:space="0" w:color="auto"/>
      </w:divBdr>
    </w:div>
    <w:div w:id="956447858">
      <w:bodyDiv w:val="1"/>
      <w:marLeft w:val="0"/>
      <w:marRight w:val="0"/>
      <w:marTop w:val="0"/>
      <w:marBottom w:val="0"/>
      <w:divBdr>
        <w:top w:val="none" w:sz="0" w:space="0" w:color="auto"/>
        <w:left w:val="none" w:sz="0" w:space="0" w:color="auto"/>
        <w:bottom w:val="none" w:sz="0" w:space="0" w:color="auto"/>
        <w:right w:val="none" w:sz="0" w:space="0" w:color="auto"/>
      </w:divBdr>
    </w:div>
    <w:div w:id="960183193">
      <w:bodyDiv w:val="1"/>
      <w:marLeft w:val="0"/>
      <w:marRight w:val="0"/>
      <w:marTop w:val="0"/>
      <w:marBottom w:val="0"/>
      <w:divBdr>
        <w:top w:val="none" w:sz="0" w:space="0" w:color="auto"/>
        <w:left w:val="none" w:sz="0" w:space="0" w:color="auto"/>
        <w:bottom w:val="none" w:sz="0" w:space="0" w:color="auto"/>
        <w:right w:val="none" w:sz="0" w:space="0" w:color="auto"/>
      </w:divBdr>
    </w:div>
    <w:div w:id="966398236">
      <w:bodyDiv w:val="1"/>
      <w:marLeft w:val="0"/>
      <w:marRight w:val="0"/>
      <w:marTop w:val="0"/>
      <w:marBottom w:val="0"/>
      <w:divBdr>
        <w:top w:val="none" w:sz="0" w:space="0" w:color="auto"/>
        <w:left w:val="none" w:sz="0" w:space="0" w:color="auto"/>
        <w:bottom w:val="none" w:sz="0" w:space="0" w:color="auto"/>
        <w:right w:val="none" w:sz="0" w:space="0" w:color="auto"/>
      </w:divBdr>
    </w:div>
    <w:div w:id="970944603">
      <w:bodyDiv w:val="1"/>
      <w:marLeft w:val="0"/>
      <w:marRight w:val="0"/>
      <w:marTop w:val="0"/>
      <w:marBottom w:val="0"/>
      <w:divBdr>
        <w:top w:val="none" w:sz="0" w:space="0" w:color="auto"/>
        <w:left w:val="none" w:sz="0" w:space="0" w:color="auto"/>
        <w:bottom w:val="none" w:sz="0" w:space="0" w:color="auto"/>
        <w:right w:val="none" w:sz="0" w:space="0" w:color="auto"/>
      </w:divBdr>
    </w:div>
    <w:div w:id="971449657">
      <w:bodyDiv w:val="1"/>
      <w:marLeft w:val="0"/>
      <w:marRight w:val="0"/>
      <w:marTop w:val="0"/>
      <w:marBottom w:val="0"/>
      <w:divBdr>
        <w:top w:val="none" w:sz="0" w:space="0" w:color="auto"/>
        <w:left w:val="none" w:sz="0" w:space="0" w:color="auto"/>
        <w:bottom w:val="none" w:sz="0" w:space="0" w:color="auto"/>
        <w:right w:val="none" w:sz="0" w:space="0" w:color="auto"/>
      </w:divBdr>
    </w:div>
    <w:div w:id="978456476">
      <w:bodyDiv w:val="1"/>
      <w:marLeft w:val="0"/>
      <w:marRight w:val="0"/>
      <w:marTop w:val="0"/>
      <w:marBottom w:val="0"/>
      <w:divBdr>
        <w:top w:val="none" w:sz="0" w:space="0" w:color="auto"/>
        <w:left w:val="none" w:sz="0" w:space="0" w:color="auto"/>
        <w:bottom w:val="none" w:sz="0" w:space="0" w:color="auto"/>
        <w:right w:val="none" w:sz="0" w:space="0" w:color="auto"/>
      </w:divBdr>
    </w:div>
    <w:div w:id="981815479">
      <w:bodyDiv w:val="1"/>
      <w:marLeft w:val="0"/>
      <w:marRight w:val="0"/>
      <w:marTop w:val="0"/>
      <w:marBottom w:val="0"/>
      <w:divBdr>
        <w:top w:val="none" w:sz="0" w:space="0" w:color="auto"/>
        <w:left w:val="none" w:sz="0" w:space="0" w:color="auto"/>
        <w:bottom w:val="none" w:sz="0" w:space="0" w:color="auto"/>
        <w:right w:val="none" w:sz="0" w:space="0" w:color="auto"/>
      </w:divBdr>
    </w:div>
    <w:div w:id="992444266">
      <w:bodyDiv w:val="1"/>
      <w:marLeft w:val="0"/>
      <w:marRight w:val="0"/>
      <w:marTop w:val="0"/>
      <w:marBottom w:val="0"/>
      <w:divBdr>
        <w:top w:val="none" w:sz="0" w:space="0" w:color="auto"/>
        <w:left w:val="none" w:sz="0" w:space="0" w:color="auto"/>
        <w:bottom w:val="none" w:sz="0" w:space="0" w:color="auto"/>
        <w:right w:val="none" w:sz="0" w:space="0" w:color="auto"/>
      </w:divBdr>
    </w:div>
    <w:div w:id="994918320">
      <w:bodyDiv w:val="1"/>
      <w:marLeft w:val="0"/>
      <w:marRight w:val="0"/>
      <w:marTop w:val="0"/>
      <w:marBottom w:val="0"/>
      <w:divBdr>
        <w:top w:val="none" w:sz="0" w:space="0" w:color="auto"/>
        <w:left w:val="none" w:sz="0" w:space="0" w:color="auto"/>
        <w:bottom w:val="none" w:sz="0" w:space="0" w:color="auto"/>
        <w:right w:val="none" w:sz="0" w:space="0" w:color="auto"/>
      </w:divBdr>
    </w:div>
    <w:div w:id="996496429">
      <w:bodyDiv w:val="1"/>
      <w:marLeft w:val="0"/>
      <w:marRight w:val="0"/>
      <w:marTop w:val="0"/>
      <w:marBottom w:val="0"/>
      <w:divBdr>
        <w:top w:val="none" w:sz="0" w:space="0" w:color="auto"/>
        <w:left w:val="none" w:sz="0" w:space="0" w:color="auto"/>
        <w:bottom w:val="none" w:sz="0" w:space="0" w:color="auto"/>
        <w:right w:val="none" w:sz="0" w:space="0" w:color="auto"/>
      </w:divBdr>
    </w:div>
    <w:div w:id="996761485">
      <w:bodyDiv w:val="1"/>
      <w:marLeft w:val="0"/>
      <w:marRight w:val="0"/>
      <w:marTop w:val="0"/>
      <w:marBottom w:val="0"/>
      <w:divBdr>
        <w:top w:val="none" w:sz="0" w:space="0" w:color="auto"/>
        <w:left w:val="none" w:sz="0" w:space="0" w:color="auto"/>
        <w:bottom w:val="none" w:sz="0" w:space="0" w:color="auto"/>
        <w:right w:val="none" w:sz="0" w:space="0" w:color="auto"/>
      </w:divBdr>
    </w:div>
    <w:div w:id="1004363798">
      <w:bodyDiv w:val="1"/>
      <w:marLeft w:val="0"/>
      <w:marRight w:val="0"/>
      <w:marTop w:val="0"/>
      <w:marBottom w:val="0"/>
      <w:divBdr>
        <w:top w:val="none" w:sz="0" w:space="0" w:color="auto"/>
        <w:left w:val="none" w:sz="0" w:space="0" w:color="auto"/>
        <w:bottom w:val="none" w:sz="0" w:space="0" w:color="auto"/>
        <w:right w:val="none" w:sz="0" w:space="0" w:color="auto"/>
      </w:divBdr>
    </w:div>
    <w:div w:id="1004748926">
      <w:bodyDiv w:val="1"/>
      <w:marLeft w:val="0"/>
      <w:marRight w:val="0"/>
      <w:marTop w:val="0"/>
      <w:marBottom w:val="0"/>
      <w:divBdr>
        <w:top w:val="none" w:sz="0" w:space="0" w:color="auto"/>
        <w:left w:val="none" w:sz="0" w:space="0" w:color="auto"/>
        <w:bottom w:val="none" w:sz="0" w:space="0" w:color="auto"/>
        <w:right w:val="none" w:sz="0" w:space="0" w:color="auto"/>
      </w:divBdr>
    </w:div>
    <w:div w:id="1008286563">
      <w:bodyDiv w:val="1"/>
      <w:marLeft w:val="0"/>
      <w:marRight w:val="0"/>
      <w:marTop w:val="0"/>
      <w:marBottom w:val="0"/>
      <w:divBdr>
        <w:top w:val="none" w:sz="0" w:space="0" w:color="auto"/>
        <w:left w:val="none" w:sz="0" w:space="0" w:color="auto"/>
        <w:bottom w:val="none" w:sz="0" w:space="0" w:color="auto"/>
        <w:right w:val="none" w:sz="0" w:space="0" w:color="auto"/>
      </w:divBdr>
    </w:div>
    <w:div w:id="1012756123">
      <w:bodyDiv w:val="1"/>
      <w:marLeft w:val="0"/>
      <w:marRight w:val="0"/>
      <w:marTop w:val="0"/>
      <w:marBottom w:val="0"/>
      <w:divBdr>
        <w:top w:val="none" w:sz="0" w:space="0" w:color="auto"/>
        <w:left w:val="none" w:sz="0" w:space="0" w:color="auto"/>
        <w:bottom w:val="none" w:sz="0" w:space="0" w:color="auto"/>
        <w:right w:val="none" w:sz="0" w:space="0" w:color="auto"/>
      </w:divBdr>
    </w:div>
    <w:div w:id="1013462243">
      <w:bodyDiv w:val="1"/>
      <w:marLeft w:val="0"/>
      <w:marRight w:val="0"/>
      <w:marTop w:val="0"/>
      <w:marBottom w:val="0"/>
      <w:divBdr>
        <w:top w:val="none" w:sz="0" w:space="0" w:color="auto"/>
        <w:left w:val="none" w:sz="0" w:space="0" w:color="auto"/>
        <w:bottom w:val="none" w:sz="0" w:space="0" w:color="auto"/>
        <w:right w:val="none" w:sz="0" w:space="0" w:color="auto"/>
      </w:divBdr>
    </w:div>
    <w:div w:id="1019350197">
      <w:bodyDiv w:val="1"/>
      <w:marLeft w:val="0"/>
      <w:marRight w:val="0"/>
      <w:marTop w:val="0"/>
      <w:marBottom w:val="0"/>
      <w:divBdr>
        <w:top w:val="none" w:sz="0" w:space="0" w:color="auto"/>
        <w:left w:val="none" w:sz="0" w:space="0" w:color="auto"/>
        <w:bottom w:val="none" w:sz="0" w:space="0" w:color="auto"/>
        <w:right w:val="none" w:sz="0" w:space="0" w:color="auto"/>
      </w:divBdr>
    </w:div>
    <w:div w:id="1019743884">
      <w:bodyDiv w:val="1"/>
      <w:marLeft w:val="0"/>
      <w:marRight w:val="0"/>
      <w:marTop w:val="0"/>
      <w:marBottom w:val="0"/>
      <w:divBdr>
        <w:top w:val="none" w:sz="0" w:space="0" w:color="auto"/>
        <w:left w:val="none" w:sz="0" w:space="0" w:color="auto"/>
        <w:bottom w:val="none" w:sz="0" w:space="0" w:color="auto"/>
        <w:right w:val="none" w:sz="0" w:space="0" w:color="auto"/>
      </w:divBdr>
    </w:div>
    <w:div w:id="1021855552">
      <w:bodyDiv w:val="1"/>
      <w:marLeft w:val="0"/>
      <w:marRight w:val="0"/>
      <w:marTop w:val="0"/>
      <w:marBottom w:val="0"/>
      <w:divBdr>
        <w:top w:val="none" w:sz="0" w:space="0" w:color="auto"/>
        <w:left w:val="none" w:sz="0" w:space="0" w:color="auto"/>
        <w:bottom w:val="none" w:sz="0" w:space="0" w:color="auto"/>
        <w:right w:val="none" w:sz="0" w:space="0" w:color="auto"/>
      </w:divBdr>
    </w:div>
    <w:div w:id="1028526384">
      <w:bodyDiv w:val="1"/>
      <w:marLeft w:val="0"/>
      <w:marRight w:val="0"/>
      <w:marTop w:val="0"/>
      <w:marBottom w:val="0"/>
      <w:divBdr>
        <w:top w:val="none" w:sz="0" w:space="0" w:color="auto"/>
        <w:left w:val="none" w:sz="0" w:space="0" w:color="auto"/>
        <w:bottom w:val="none" w:sz="0" w:space="0" w:color="auto"/>
        <w:right w:val="none" w:sz="0" w:space="0" w:color="auto"/>
      </w:divBdr>
    </w:div>
    <w:div w:id="1028724080">
      <w:bodyDiv w:val="1"/>
      <w:marLeft w:val="0"/>
      <w:marRight w:val="0"/>
      <w:marTop w:val="0"/>
      <w:marBottom w:val="0"/>
      <w:divBdr>
        <w:top w:val="none" w:sz="0" w:space="0" w:color="auto"/>
        <w:left w:val="none" w:sz="0" w:space="0" w:color="auto"/>
        <w:bottom w:val="none" w:sz="0" w:space="0" w:color="auto"/>
        <w:right w:val="none" w:sz="0" w:space="0" w:color="auto"/>
      </w:divBdr>
    </w:div>
    <w:div w:id="1028801733">
      <w:bodyDiv w:val="1"/>
      <w:marLeft w:val="0"/>
      <w:marRight w:val="0"/>
      <w:marTop w:val="0"/>
      <w:marBottom w:val="0"/>
      <w:divBdr>
        <w:top w:val="none" w:sz="0" w:space="0" w:color="auto"/>
        <w:left w:val="none" w:sz="0" w:space="0" w:color="auto"/>
        <w:bottom w:val="none" w:sz="0" w:space="0" w:color="auto"/>
        <w:right w:val="none" w:sz="0" w:space="0" w:color="auto"/>
      </w:divBdr>
    </w:div>
    <w:div w:id="1031296657">
      <w:bodyDiv w:val="1"/>
      <w:marLeft w:val="0"/>
      <w:marRight w:val="0"/>
      <w:marTop w:val="0"/>
      <w:marBottom w:val="0"/>
      <w:divBdr>
        <w:top w:val="none" w:sz="0" w:space="0" w:color="auto"/>
        <w:left w:val="none" w:sz="0" w:space="0" w:color="auto"/>
        <w:bottom w:val="none" w:sz="0" w:space="0" w:color="auto"/>
        <w:right w:val="none" w:sz="0" w:space="0" w:color="auto"/>
      </w:divBdr>
    </w:div>
    <w:div w:id="1033307179">
      <w:bodyDiv w:val="1"/>
      <w:marLeft w:val="0"/>
      <w:marRight w:val="0"/>
      <w:marTop w:val="0"/>
      <w:marBottom w:val="0"/>
      <w:divBdr>
        <w:top w:val="none" w:sz="0" w:space="0" w:color="auto"/>
        <w:left w:val="none" w:sz="0" w:space="0" w:color="auto"/>
        <w:bottom w:val="none" w:sz="0" w:space="0" w:color="auto"/>
        <w:right w:val="none" w:sz="0" w:space="0" w:color="auto"/>
      </w:divBdr>
    </w:div>
    <w:div w:id="1033727750">
      <w:bodyDiv w:val="1"/>
      <w:marLeft w:val="0"/>
      <w:marRight w:val="0"/>
      <w:marTop w:val="0"/>
      <w:marBottom w:val="0"/>
      <w:divBdr>
        <w:top w:val="none" w:sz="0" w:space="0" w:color="auto"/>
        <w:left w:val="none" w:sz="0" w:space="0" w:color="auto"/>
        <w:bottom w:val="none" w:sz="0" w:space="0" w:color="auto"/>
        <w:right w:val="none" w:sz="0" w:space="0" w:color="auto"/>
      </w:divBdr>
    </w:div>
    <w:div w:id="1034695362">
      <w:bodyDiv w:val="1"/>
      <w:marLeft w:val="0"/>
      <w:marRight w:val="0"/>
      <w:marTop w:val="0"/>
      <w:marBottom w:val="0"/>
      <w:divBdr>
        <w:top w:val="none" w:sz="0" w:space="0" w:color="auto"/>
        <w:left w:val="none" w:sz="0" w:space="0" w:color="auto"/>
        <w:bottom w:val="none" w:sz="0" w:space="0" w:color="auto"/>
        <w:right w:val="none" w:sz="0" w:space="0" w:color="auto"/>
      </w:divBdr>
    </w:div>
    <w:div w:id="1042486673">
      <w:bodyDiv w:val="1"/>
      <w:marLeft w:val="0"/>
      <w:marRight w:val="0"/>
      <w:marTop w:val="0"/>
      <w:marBottom w:val="0"/>
      <w:divBdr>
        <w:top w:val="none" w:sz="0" w:space="0" w:color="auto"/>
        <w:left w:val="none" w:sz="0" w:space="0" w:color="auto"/>
        <w:bottom w:val="none" w:sz="0" w:space="0" w:color="auto"/>
        <w:right w:val="none" w:sz="0" w:space="0" w:color="auto"/>
      </w:divBdr>
    </w:div>
    <w:div w:id="1043290703">
      <w:bodyDiv w:val="1"/>
      <w:marLeft w:val="0"/>
      <w:marRight w:val="0"/>
      <w:marTop w:val="0"/>
      <w:marBottom w:val="0"/>
      <w:divBdr>
        <w:top w:val="none" w:sz="0" w:space="0" w:color="auto"/>
        <w:left w:val="none" w:sz="0" w:space="0" w:color="auto"/>
        <w:bottom w:val="none" w:sz="0" w:space="0" w:color="auto"/>
        <w:right w:val="none" w:sz="0" w:space="0" w:color="auto"/>
      </w:divBdr>
    </w:div>
    <w:div w:id="1046175528">
      <w:bodyDiv w:val="1"/>
      <w:marLeft w:val="0"/>
      <w:marRight w:val="0"/>
      <w:marTop w:val="0"/>
      <w:marBottom w:val="0"/>
      <w:divBdr>
        <w:top w:val="none" w:sz="0" w:space="0" w:color="auto"/>
        <w:left w:val="none" w:sz="0" w:space="0" w:color="auto"/>
        <w:bottom w:val="none" w:sz="0" w:space="0" w:color="auto"/>
        <w:right w:val="none" w:sz="0" w:space="0" w:color="auto"/>
      </w:divBdr>
    </w:div>
    <w:div w:id="1046372025">
      <w:bodyDiv w:val="1"/>
      <w:marLeft w:val="0"/>
      <w:marRight w:val="0"/>
      <w:marTop w:val="0"/>
      <w:marBottom w:val="0"/>
      <w:divBdr>
        <w:top w:val="none" w:sz="0" w:space="0" w:color="auto"/>
        <w:left w:val="none" w:sz="0" w:space="0" w:color="auto"/>
        <w:bottom w:val="none" w:sz="0" w:space="0" w:color="auto"/>
        <w:right w:val="none" w:sz="0" w:space="0" w:color="auto"/>
      </w:divBdr>
    </w:div>
    <w:div w:id="1046445231">
      <w:bodyDiv w:val="1"/>
      <w:marLeft w:val="0"/>
      <w:marRight w:val="0"/>
      <w:marTop w:val="0"/>
      <w:marBottom w:val="0"/>
      <w:divBdr>
        <w:top w:val="none" w:sz="0" w:space="0" w:color="auto"/>
        <w:left w:val="none" w:sz="0" w:space="0" w:color="auto"/>
        <w:bottom w:val="none" w:sz="0" w:space="0" w:color="auto"/>
        <w:right w:val="none" w:sz="0" w:space="0" w:color="auto"/>
      </w:divBdr>
    </w:div>
    <w:div w:id="1048146653">
      <w:bodyDiv w:val="1"/>
      <w:marLeft w:val="0"/>
      <w:marRight w:val="0"/>
      <w:marTop w:val="0"/>
      <w:marBottom w:val="0"/>
      <w:divBdr>
        <w:top w:val="none" w:sz="0" w:space="0" w:color="auto"/>
        <w:left w:val="none" w:sz="0" w:space="0" w:color="auto"/>
        <w:bottom w:val="none" w:sz="0" w:space="0" w:color="auto"/>
        <w:right w:val="none" w:sz="0" w:space="0" w:color="auto"/>
      </w:divBdr>
    </w:div>
    <w:div w:id="1049261429">
      <w:bodyDiv w:val="1"/>
      <w:marLeft w:val="0"/>
      <w:marRight w:val="0"/>
      <w:marTop w:val="0"/>
      <w:marBottom w:val="0"/>
      <w:divBdr>
        <w:top w:val="none" w:sz="0" w:space="0" w:color="auto"/>
        <w:left w:val="none" w:sz="0" w:space="0" w:color="auto"/>
        <w:bottom w:val="none" w:sz="0" w:space="0" w:color="auto"/>
        <w:right w:val="none" w:sz="0" w:space="0" w:color="auto"/>
      </w:divBdr>
    </w:div>
    <w:div w:id="1052729549">
      <w:bodyDiv w:val="1"/>
      <w:marLeft w:val="0"/>
      <w:marRight w:val="0"/>
      <w:marTop w:val="0"/>
      <w:marBottom w:val="0"/>
      <w:divBdr>
        <w:top w:val="none" w:sz="0" w:space="0" w:color="auto"/>
        <w:left w:val="none" w:sz="0" w:space="0" w:color="auto"/>
        <w:bottom w:val="none" w:sz="0" w:space="0" w:color="auto"/>
        <w:right w:val="none" w:sz="0" w:space="0" w:color="auto"/>
      </w:divBdr>
    </w:div>
    <w:div w:id="1057626631">
      <w:bodyDiv w:val="1"/>
      <w:marLeft w:val="0"/>
      <w:marRight w:val="0"/>
      <w:marTop w:val="0"/>
      <w:marBottom w:val="0"/>
      <w:divBdr>
        <w:top w:val="none" w:sz="0" w:space="0" w:color="auto"/>
        <w:left w:val="none" w:sz="0" w:space="0" w:color="auto"/>
        <w:bottom w:val="none" w:sz="0" w:space="0" w:color="auto"/>
        <w:right w:val="none" w:sz="0" w:space="0" w:color="auto"/>
      </w:divBdr>
    </w:div>
    <w:div w:id="1057632268">
      <w:bodyDiv w:val="1"/>
      <w:marLeft w:val="0"/>
      <w:marRight w:val="0"/>
      <w:marTop w:val="0"/>
      <w:marBottom w:val="0"/>
      <w:divBdr>
        <w:top w:val="none" w:sz="0" w:space="0" w:color="auto"/>
        <w:left w:val="none" w:sz="0" w:space="0" w:color="auto"/>
        <w:bottom w:val="none" w:sz="0" w:space="0" w:color="auto"/>
        <w:right w:val="none" w:sz="0" w:space="0" w:color="auto"/>
      </w:divBdr>
    </w:div>
    <w:div w:id="1066873417">
      <w:bodyDiv w:val="1"/>
      <w:marLeft w:val="0"/>
      <w:marRight w:val="0"/>
      <w:marTop w:val="0"/>
      <w:marBottom w:val="0"/>
      <w:divBdr>
        <w:top w:val="none" w:sz="0" w:space="0" w:color="auto"/>
        <w:left w:val="none" w:sz="0" w:space="0" w:color="auto"/>
        <w:bottom w:val="none" w:sz="0" w:space="0" w:color="auto"/>
        <w:right w:val="none" w:sz="0" w:space="0" w:color="auto"/>
      </w:divBdr>
    </w:div>
    <w:div w:id="1070806237">
      <w:bodyDiv w:val="1"/>
      <w:marLeft w:val="0"/>
      <w:marRight w:val="0"/>
      <w:marTop w:val="0"/>
      <w:marBottom w:val="0"/>
      <w:divBdr>
        <w:top w:val="none" w:sz="0" w:space="0" w:color="auto"/>
        <w:left w:val="none" w:sz="0" w:space="0" w:color="auto"/>
        <w:bottom w:val="none" w:sz="0" w:space="0" w:color="auto"/>
        <w:right w:val="none" w:sz="0" w:space="0" w:color="auto"/>
      </w:divBdr>
    </w:div>
    <w:div w:id="1075317158">
      <w:bodyDiv w:val="1"/>
      <w:marLeft w:val="0"/>
      <w:marRight w:val="0"/>
      <w:marTop w:val="0"/>
      <w:marBottom w:val="0"/>
      <w:divBdr>
        <w:top w:val="none" w:sz="0" w:space="0" w:color="auto"/>
        <w:left w:val="none" w:sz="0" w:space="0" w:color="auto"/>
        <w:bottom w:val="none" w:sz="0" w:space="0" w:color="auto"/>
        <w:right w:val="none" w:sz="0" w:space="0" w:color="auto"/>
      </w:divBdr>
    </w:div>
    <w:div w:id="1075399821">
      <w:bodyDiv w:val="1"/>
      <w:marLeft w:val="0"/>
      <w:marRight w:val="0"/>
      <w:marTop w:val="0"/>
      <w:marBottom w:val="0"/>
      <w:divBdr>
        <w:top w:val="none" w:sz="0" w:space="0" w:color="auto"/>
        <w:left w:val="none" w:sz="0" w:space="0" w:color="auto"/>
        <w:bottom w:val="none" w:sz="0" w:space="0" w:color="auto"/>
        <w:right w:val="none" w:sz="0" w:space="0" w:color="auto"/>
      </w:divBdr>
    </w:div>
    <w:div w:id="1079909624">
      <w:bodyDiv w:val="1"/>
      <w:marLeft w:val="0"/>
      <w:marRight w:val="0"/>
      <w:marTop w:val="0"/>
      <w:marBottom w:val="0"/>
      <w:divBdr>
        <w:top w:val="none" w:sz="0" w:space="0" w:color="auto"/>
        <w:left w:val="none" w:sz="0" w:space="0" w:color="auto"/>
        <w:bottom w:val="none" w:sz="0" w:space="0" w:color="auto"/>
        <w:right w:val="none" w:sz="0" w:space="0" w:color="auto"/>
      </w:divBdr>
    </w:div>
    <w:div w:id="1082946452">
      <w:bodyDiv w:val="1"/>
      <w:marLeft w:val="0"/>
      <w:marRight w:val="0"/>
      <w:marTop w:val="0"/>
      <w:marBottom w:val="0"/>
      <w:divBdr>
        <w:top w:val="none" w:sz="0" w:space="0" w:color="auto"/>
        <w:left w:val="none" w:sz="0" w:space="0" w:color="auto"/>
        <w:bottom w:val="none" w:sz="0" w:space="0" w:color="auto"/>
        <w:right w:val="none" w:sz="0" w:space="0" w:color="auto"/>
      </w:divBdr>
    </w:div>
    <w:div w:id="1083455023">
      <w:bodyDiv w:val="1"/>
      <w:marLeft w:val="0"/>
      <w:marRight w:val="0"/>
      <w:marTop w:val="0"/>
      <w:marBottom w:val="0"/>
      <w:divBdr>
        <w:top w:val="none" w:sz="0" w:space="0" w:color="auto"/>
        <w:left w:val="none" w:sz="0" w:space="0" w:color="auto"/>
        <w:bottom w:val="none" w:sz="0" w:space="0" w:color="auto"/>
        <w:right w:val="none" w:sz="0" w:space="0" w:color="auto"/>
      </w:divBdr>
    </w:div>
    <w:div w:id="1084108809">
      <w:bodyDiv w:val="1"/>
      <w:marLeft w:val="0"/>
      <w:marRight w:val="0"/>
      <w:marTop w:val="0"/>
      <w:marBottom w:val="0"/>
      <w:divBdr>
        <w:top w:val="none" w:sz="0" w:space="0" w:color="auto"/>
        <w:left w:val="none" w:sz="0" w:space="0" w:color="auto"/>
        <w:bottom w:val="none" w:sz="0" w:space="0" w:color="auto"/>
        <w:right w:val="none" w:sz="0" w:space="0" w:color="auto"/>
      </w:divBdr>
    </w:div>
    <w:div w:id="1085420700">
      <w:bodyDiv w:val="1"/>
      <w:marLeft w:val="0"/>
      <w:marRight w:val="0"/>
      <w:marTop w:val="0"/>
      <w:marBottom w:val="0"/>
      <w:divBdr>
        <w:top w:val="none" w:sz="0" w:space="0" w:color="auto"/>
        <w:left w:val="none" w:sz="0" w:space="0" w:color="auto"/>
        <w:bottom w:val="none" w:sz="0" w:space="0" w:color="auto"/>
        <w:right w:val="none" w:sz="0" w:space="0" w:color="auto"/>
      </w:divBdr>
    </w:div>
    <w:div w:id="1092355359">
      <w:bodyDiv w:val="1"/>
      <w:marLeft w:val="0"/>
      <w:marRight w:val="0"/>
      <w:marTop w:val="0"/>
      <w:marBottom w:val="0"/>
      <w:divBdr>
        <w:top w:val="none" w:sz="0" w:space="0" w:color="auto"/>
        <w:left w:val="none" w:sz="0" w:space="0" w:color="auto"/>
        <w:bottom w:val="none" w:sz="0" w:space="0" w:color="auto"/>
        <w:right w:val="none" w:sz="0" w:space="0" w:color="auto"/>
      </w:divBdr>
    </w:div>
    <w:div w:id="1093167390">
      <w:bodyDiv w:val="1"/>
      <w:marLeft w:val="0"/>
      <w:marRight w:val="0"/>
      <w:marTop w:val="0"/>
      <w:marBottom w:val="0"/>
      <w:divBdr>
        <w:top w:val="none" w:sz="0" w:space="0" w:color="auto"/>
        <w:left w:val="none" w:sz="0" w:space="0" w:color="auto"/>
        <w:bottom w:val="none" w:sz="0" w:space="0" w:color="auto"/>
        <w:right w:val="none" w:sz="0" w:space="0" w:color="auto"/>
      </w:divBdr>
    </w:div>
    <w:div w:id="1095631598">
      <w:bodyDiv w:val="1"/>
      <w:marLeft w:val="0"/>
      <w:marRight w:val="0"/>
      <w:marTop w:val="0"/>
      <w:marBottom w:val="0"/>
      <w:divBdr>
        <w:top w:val="none" w:sz="0" w:space="0" w:color="auto"/>
        <w:left w:val="none" w:sz="0" w:space="0" w:color="auto"/>
        <w:bottom w:val="none" w:sz="0" w:space="0" w:color="auto"/>
        <w:right w:val="none" w:sz="0" w:space="0" w:color="auto"/>
      </w:divBdr>
    </w:div>
    <w:div w:id="1098717153">
      <w:bodyDiv w:val="1"/>
      <w:marLeft w:val="0"/>
      <w:marRight w:val="0"/>
      <w:marTop w:val="0"/>
      <w:marBottom w:val="0"/>
      <w:divBdr>
        <w:top w:val="none" w:sz="0" w:space="0" w:color="auto"/>
        <w:left w:val="none" w:sz="0" w:space="0" w:color="auto"/>
        <w:bottom w:val="none" w:sz="0" w:space="0" w:color="auto"/>
        <w:right w:val="none" w:sz="0" w:space="0" w:color="auto"/>
      </w:divBdr>
    </w:div>
    <w:div w:id="1100832829">
      <w:bodyDiv w:val="1"/>
      <w:marLeft w:val="0"/>
      <w:marRight w:val="0"/>
      <w:marTop w:val="0"/>
      <w:marBottom w:val="0"/>
      <w:divBdr>
        <w:top w:val="none" w:sz="0" w:space="0" w:color="auto"/>
        <w:left w:val="none" w:sz="0" w:space="0" w:color="auto"/>
        <w:bottom w:val="none" w:sz="0" w:space="0" w:color="auto"/>
        <w:right w:val="none" w:sz="0" w:space="0" w:color="auto"/>
      </w:divBdr>
    </w:div>
    <w:div w:id="1101953879">
      <w:bodyDiv w:val="1"/>
      <w:marLeft w:val="0"/>
      <w:marRight w:val="0"/>
      <w:marTop w:val="0"/>
      <w:marBottom w:val="0"/>
      <w:divBdr>
        <w:top w:val="none" w:sz="0" w:space="0" w:color="auto"/>
        <w:left w:val="none" w:sz="0" w:space="0" w:color="auto"/>
        <w:bottom w:val="none" w:sz="0" w:space="0" w:color="auto"/>
        <w:right w:val="none" w:sz="0" w:space="0" w:color="auto"/>
      </w:divBdr>
    </w:div>
    <w:div w:id="1103189864">
      <w:bodyDiv w:val="1"/>
      <w:marLeft w:val="0"/>
      <w:marRight w:val="0"/>
      <w:marTop w:val="0"/>
      <w:marBottom w:val="0"/>
      <w:divBdr>
        <w:top w:val="none" w:sz="0" w:space="0" w:color="auto"/>
        <w:left w:val="none" w:sz="0" w:space="0" w:color="auto"/>
        <w:bottom w:val="none" w:sz="0" w:space="0" w:color="auto"/>
        <w:right w:val="none" w:sz="0" w:space="0" w:color="auto"/>
      </w:divBdr>
    </w:div>
    <w:div w:id="1107776612">
      <w:bodyDiv w:val="1"/>
      <w:marLeft w:val="0"/>
      <w:marRight w:val="0"/>
      <w:marTop w:val="0"/>
      <w:marBottom w:val="0"/>
      <w:divBdr>
        <w:top w:val="none" w:sz="0" w:space="0" w:color="auto"/>
        <w:left w:val="none" w:sz="0" w:space="0" w:color="auto"/>
        <w:bottom w:val="none" w:sz="0" w:space="0" w:color="auto"/>
        <w:right w:val="none" w:sz="0" w:space="0" w:color="auto"/>
      </w:divBdr>
    </w:div>
    <w:div w:id="1108816608">
      <w:bodyDiv w:val="1"/>
      <w:marLeft w:val="0"/>
      <w:marRight w:val="0"/>
      <w:marTop w:val="0"/>
      <w:marBottom w:val="0"/>
      <w:divBdr>
        <w:top w:val="none" w:sz="0" w:space="0" w:color="auto"/>
        <w:left w:val="none" w:sz="0" w:space="0" w:color="auto"/>
        <w:bottom w:val="none" w:sz="0" w:space="0" w:color="auto"/>
        <w:right w:val="none" w:sz="0" w:space="0" w:color="auto"/>
      </w:divBdr>
    </w:div>
    <w:div w:id="1115171510">
      <w:bodyDiv w:val="1"/>
      <w:marLeft w:val="0"/>
      <w:marRight w:val="0"/>
      <w:marTop w:val="0"/>
      <w:marBottom w:val="0"/>
      <w:divBdr>
        <w:top w:val="none" w:sz="0" w:space="0" w:color="auto"/>
        <w:left w:val="none" w:sz="0" w:space="0" w:color="auto"/>
        <w:bottom w:val="none" w:sz="0" w:space="0" w:color="auto"/>
        <w:right w:val="none" w:sz="0" w:space="0" w:color="auto"/>
      </w:divBdr>
    </w:div>
    <w:div w:id="1116363996">
      <w:bodyDiv w:val="1"/>
      <w:marLeft w:val="0"/>
      <w:marRight w:val="0"/>
      <w:marTop w:val="0"/>
      <w:marBottom w:val="0"/>
      <w:divBdr>
        <w:top w:val="none" w:sz="0" w:space="0" w:color="auto"/>
        <w:left w:val="none" w:sz="0" w:space="0" w:color="auto"/>
        <w:bottom w:val="none" w:sz="0" w:space="0" w:color="auto"/>
        <w:right w:val="none" w:sz="0" w:space="0" w:color="auto"/>
      </w:divBdr>
    </w:div>
    <w:div w:id="1122109981">
      <w:bodyDiv w:val="1"/>
      <w:marLeft w:val="0"/>
      <w:marRight w:val="0"/>
      <w:marTop w:val="0"/>
      <w:marBottom w:val="0"/>
      <w:divBdr>
        <w:top w:val="none" w:sz="0" w:space="0" w:color="auto"/>
        <w:left w:val="none" w:sz="0" w:space="0" w:color="auto"/>
        <w:bottom w:val="none" w:sz="0" w:space="0" w:color="auto"/>
        <w:right w:val="none" w:sz="0" w:space="0" w:color="auto"/>
      </w:divBdr>
    </w:div>
    <w:div w:id="1127430879">
      <w:bodyDiv w:val="1"/>
      <w:marLeft w:val="0"/>
      <w:marRight w:val="0"/>
      <w:marTop w:val="0"/>
      <w:marBottom w:val="0"/>
      <w:divBdr>
        <w:top w:val="none" w:sz="0" w:space="0" w:color="auto"/>
        <w:left w:val="none" w:sz="0" w:space="0" w:color="auto"/>
        <w:bottom w:val="none" w:sz="0" w:space="0" w:color="auto"/>
        <w:right w:val="none" w:sz="0" w:space="0" w:color="auto"/>
      </w:divBdr>
    </w:div>
    <w:div w:id="1129973119">
      <w:bodyDiv w:val="1"/>
      <w:marLeft w:val="0"/>
      <w:marRight w:val="0"/>
      <w:marTop w:val="0"/>
      <w:marBottom w:val="0"/>
      <w:divBdr>
        <w:top w:val="none" w:sz="0" w:space="0" w:color="auto"/>
        <w:left w:val="none" w:sz="0" w:space="0" w:color="auto"/>
        <w:bottom w:val="none" w:sz="0" w:space="0" w:color="auto"/>
        <w:right w:val="none" w:sz="0" w:space="0" w:color="auto"/>
      </w:divBdr>
    </w:div>
    <w:div w:id="1142845908">
      <w:bodyDiv w:val="1"/>
      <w:marLeft w:val="0"/>
      <w:marRight w:val="0"/>
      <w:marTop w:val="0"/>
      <w:marBottom w:val="0"/>
      <w:divBdr>
        <w:top w:val="none" w:sz="0" w:space="0" w:color="auto"/>
        <w:left w:val="none" w:sz="0" w:space="0" w:color="auto"/>
        <w:bottom w:val="none" w:sz="0" w:space="0" w:color="auto"/>
        <w:right w:val="none" w:sz="0" w:space="0" w:color="auto"/>
      </w:divBdr>
    </w:div>
    <w:div w:id="1152058559">
      <w:bodyDiv w:val="1"/>
      <w:marLeft w:val="0"/>
      <w:marRight w:val="0"/>
      <w:marTop w:val="0"/>
      <w:marBottom w:val="0"/>
      <w:divBdr>
        <w:top w:val="none" w:sz="0" w:space="0" w:color="auto"/>
        <w:left w:val="none" w:sz="0" w:space="0" w:color="auto"/>
        <w:bottom w:val="none" w:sz="0" w:space="0" w:color="auto"/>
        <w:right w:val="none" w:sz="0" w:space="0" w:color="auto"/>
      </w:divBdr>
    </w:div>
    <w:div w:id="1153448805">
      <w:bodyDiv w:val="1"/>
      <w:marLeft w:val="0"/>
      <w:marRight w:val="0"/>
      <w:marTop w:val="0"/>
      <w:marBottom w:val="0"/>
      <w:divBdr>
        <w:top w:val="none" w:sz="0" w:space="0" w:color="auto"/>
        <w:left w:val="none" w:sz="0" w:space="0" w:color="auto"/>
        <w:bottom w:val="none" w:sz="0" w:space="0" w:color="auto"/>
        <w:right w:val="none" w:sz="0" w:space="0" w:color="auto"/>
      </w:divBdr>
    </w:div>
    <w:div w:id="1163744530">
      <w:bodyDiv w:val="1"/>
      <w:marLeft w:val="0"/>
      <w:marRight w:val="0"/>
      <w:marTop w:val="0"/>
      <w:marBottom w:val="0"/>
      <w:divBdr>
        <w:top w:val="none" w:sz="0" w:space="0" w:color="auto"/>
        <w:left w:val="none" w:sz="0" w:space="0" w:color="auto"/>
        <w:bottom w:val="none" w:sz="0" w:space="0" w:color="auto"/>
        <w:right w:val="none" w:sz="0" w:space="0" w:color="auto"/>
      </w:divBdr>
    </w:div>
    <w:div w:id="1166624941">
      <w:bodyDiv w:val="1"/>
      <w:marLeft w:val="0"/>
      <w:marRight w:val="0"/>
      <w:marTop w:val="0"/>
      <w:marBottom w:val="0"/>
      <w:divBdr>
        <w:top w:val="none" w:sz="0" w:space="0" w:color="auto"/>
        <w:left w:val="none" w:sz="0" w:space="0" w:color="auto"/>
        <w:bottom w:val="none" w:sz="0" w:space="0" w:color="auto"/>
        <w:right w:val="none" w:sz="0" w:space="0" w:color="auto"/>
      </w:divBdr>
    </w:div>
    <w:div w:id="1171875994">
      <w:bodyDiv w:val="1"/>
      <w:marLeft w:val="0"/>
      <w:marRight w:val="0"/>
      <w:marTop w:val="0"/>
      <w:marBottom w:val="0"/>
      <w:divBdr>
        <w:top w:val="none" w:sz="0" w:space="0" w:color="auto"/>
        <w:left w:val="none" w:sz="0" w:space="0" w:color="auto"/>
        <w:bottom w:val="none" w:sz="0" w:space="0" w:color="auto"/>
        <w:right w:val="none" w:sz="0" w:space="0" w:color="auto"/>
      </w:divBdr>
    </w:div>
    <w:div w:id="1171916062">
      <w:bodyDiv w:val="1"/>
      <w:marLeft w:val="0"/>
      <w:marRight w:val="0"/>
      <w:marTop w:val="0"/>
      <w:marBottom w:val="0"/>
      <w:divBdr>
        <w:top w:val="none" w:sz="0" w:space="0" w:color="auto"/>
        <w:left w:val="none" w:sz="0" w:space="0" w:color="auto"/>
        <w:bottom w:val="none" w:sz="0" w:space="0" w:color="auto"/>
        <w:right w:val="none" w:sz="0" w:space="0" w:color="auto"/>
      </w:divBdr>
    </w:div>
    <w:div w:id="1183327034">
      <w:bodyDiv w:val="1"/>
      <w:marLeft w:val="0"/>
      <w:marRight w:val="0"/>
      <w:marTop w:val="0"/>
      <w:marBottom w:val="0"/>
      <w:divBdr>
        <w:top w:val="none" w:sz="0" w:space="0" w:color="auto"/>
        <w:left w:val="none" w:sz="0" w:space="0" w:color="auto"/>
        <w:bottom w:val="none" w:sz="0" w:space="0" w:color="auto"/>
        <w:right w:val="none" w:sz="0" w:space="0" w:color="auto"/>
      </w:divBdr>
    </w:div>
    <w:div w:id="1185166213">
      <w:bodyDiv w:val="1"/>
      <w:marLeft w:val="0"/>
      <w:marRight w:val="0"/>
      <w:marTop w:val="0"/>
      <w:marBottom w:val="0"/>
      <w:divBdr>
        <w:top w:val="none" w:sz="0" w:space="0" w:color="auto"/>
        <w:left w:val="none" w:sz="0" w:space="0" w:color="auto"/>
        <w:bottom w:val="none" w:sz="0" w:space="0" w:color="auto"/>
        <w:right w:val="none" w:sz="0" w:space="0" w:color="auto"/>
      </w:divBdr>
    </w:div>
    <w:div w:id="1189879583">
      <w:bodyDiv w:val="1"/>
      <w:marLeft w:val="0"/>
      <w:marRight w:val="0"/>
      <w:marTop w:val="0"/>
      <w:marBottom w:val="0"/>
      <w:divBdr>
        <w:top w:val="none" w:sz="0" w:space="0" w:color="auto"/>
        <w:left w:val="none" w:sz="0" w:space="0" w:color="auto"/>
        <w:bottom w:val="none" w:sz="0" w:space="0" w:color="auto"/>
        <w:right w:val="none" w:sz="0" w:space="0" w:color="auto"/>
      </w:divBdr>
    </w:div>
    <w:div w:id="1193809346">
      <w:bodyDiv w:val="1"/>
      <w:marLeft w:val="0"/>
      <w:marRight w:val="0"/>
      <w:marTop w:val="0"/>
      <w:marBottom w:val="0"/>
      <w:divBdr>
        <w:top w:val="none" w:sz="0" w:space="0" w:color="auto"/>
        <w:left w:val="none" w:sz="0" w:space="0" w:color="auto"/>
        <w:bottom w:val="none" w:sz="0" w:space="0" w:color="auto"/>
        <w:right w:val="none" w:sz="0" w:space="0" w:color="auto"/>
      </w:divBdr>
    </w:div>
    <w:div w:id="1195073971">
      <w:bodyDiv w:val="1"/>
      <w:marLeft w:val="0"/>
      <w:marRight w:val="0"/>
      <w:marTop w:val="0"/>
      <w:marBottom w:val="0"/>
      <w:divBdr>
        <w:top w:val="none" w:sz="0" w:space="0" w:color="auto"/>
        <w:left w:val="none" w:sz="0" w:space="0" w:color="auto"/>
        <w:bottom w:val="none" w:sz="0" w:space="0" w:color="auto"/>
        <w:right w:val="none" w:sz="0" w:space="0" w:color="auto"/>
      </w:divBdr>
    </w:div>
    <w:div w:id="1196038221">
      <w:bodyDiv w:val="1"/>
      <w:marLeft w:val="0"/>
      <w:marRight w:val="0"/>
      <w:marTop w:val="0"/>
      <w:marBottom w:val="0"/>
      <w:divBdr>
        <w:top w:val="none" w:sz="0" w:space="0" w:color="auto"/>
        <w:left w:val="none" w:sz="0" w:space="0" w:color="auto"/>
        <w:bottom w:val="none" w:sz="0" w:space="0" w:color="auto"/>
        <w:right w:val="none" w:sz="0" w:space="0" w:color="auto"/>
      </w:divBdr>
    </w:div>
    <w:div w:id="1199706325">
      <w:bodyDiv w:val="1"/>
      <w:marLeft w:val="0"/>
      <w:marRight w:val="0"/>
      <w:marTop w:val="0"/>
      <w:marBottom w:val="0"/>
      <w:divBdr>
        <w:top w:val="none" w:sz="0" w:space="0" w:color="auto"/>
        <w:left w:val="none" w:sz="0" w:space="0" w:color="auto"/>
        <w:bottom w:val="none" w:sz="0" w:space="0" w:color="auto"/>
        <w:right w:val="none" w:sz="0" w:space="0" w:color="auto"/>
      </w:divBdr>
    </w:div>
    <w:div w:id="1200168920">
      <w:bodyDiv w:val="1"/>
      <w:marLeft w:val="0"/>
      <w:marRight w:val="0"/>
      <w:marTop w:val="0"/>
      <w:marBottom w:val="0"/>
      <w:divBdr>
        <w:top w:val="none" w:sz="0" w:space="0" w:color="auto"/>
        <w:left w:val="none" w:sz="0" w:space="0" w:color="auto"/>
        <w:bottom w:val="none" w:sz="0" w:space="0" w:color="auto"/>
        <w:right w:val="none" w:sz="0" w:space="0" w:color="auto"/>
      </w:divBdr>
    </w:div>
    <w:div w:id="1201623426">
      <w:bodyDiv w:val="1"/>
      <w:marLeft w:val="0"/>
      <w:marRight w:val="0"/>
      <w:marTop w:val="0"/>
      <w:marBottom w:val="0"/>
      <w:divBdr>
        <w:top w:val="none" w:sz="0" w:space="0" w:color="auto"/>
        <w:left w:val="none" w:sz="0" w:space="0" w:color="auto"/>
        <w:bottom w:val="none" w:sz="0" w:space="0" w:color="auto"/>
        <w:right w:val="none" w:sz="0" w:space="0" w:color="auto"/>
      </w:divBdr>
    </w:div>
    <w:div w:id="1203051992">
      <w:bodyDiv w:val="1"/>
      <w:marLeft w:val="0"/>
      <w:marRight w:val="0"/>
      <w:marTop w:val="0"/>
      <w:marBottom w:val="0"/>
      <w:divBdr>
        <w:top w:val="none" w:sz="0" w:space="0" w:color="auto"/>
        <w:left w:val="none" w:sz="0" w:space="0" w:color="auto"/>
        <w:bottom w:val="none" w:sz="0" w:space="0" w:color="auto"/>
        <w:right w:val="none" w:sz="0" w:space="0" w:color="auto"/>
      </w:divBdr>
    </w:div>
    <w:div w:id="1203830892">
      <w:bodyDiv w:val="1"/>
      <w:marLeft w:val="0"/>
      <w:marRight w:val="0"/>
      <w:marTop w:val="0"/>
      <w:marBottom w:val="0"/>
      <w:divBdr>
        <w:top w:val="none" w:sz="0" w:space="0" w:color="auto"/>
        <w:left w:val="none" w:sz="0" w:space="0" w:color="auto"/>
        <w:bottom w:val="none" w:sz="0" w:space="0" w:color="auto"/>
        <w:right w:val="none" w:sz="0" w:space="0" w:color="auto"/>
      </w:divBdr>
    </w:div>
    <w:div w:id="1211303129">
      <w:bodyDiv w:val="1"/>
      <w:marLeft w:val="0"/>
      <w:marRight w:val="0"/>
      <w:marTop w:val="0"/>
      <w:marBottom w:val="0"/>
      <w:divBdr>
        <w:top w:val="none" w:sz="0" w:space="0" w:color="auto"/>
        <w:left w:val="none" w:sz="0" w:space="0" w:color="auto"/>
        <w:bottom w:val="none" w:sz="0" w:space="0" w:color="auto"/>
        <w:right w:val="none" w:sz="0" w:space="0" w:color="auto"/>
      </w:divBdr>
    </w:div>
    <w:div w:id="1211571560">
      <w:bodyDiv w:val="1"/>
      <w:marLeft w:val="0"/>
      <w:marRight w:val="0"/>
      <w:marTop w:val="0"/>
      <w:marBottom w:val="0"/>
      <w:divBdr>
        <w:top w:val="none" w:sz="0" w:space="0" w:color="auto"/>
        <w:left w:val="none" w:sz="0" w:space="0" w:color="auto"/>
        <w:bottom w:val="none" w:sz="0" w:space="0" w:color="auto"/>
        <w:right w:val="none" w:sz="0" w:space="0" w:color="auto"/>
      </w:divBdr>
    </w:div>
    <w:div w:id="1211721605">
      <w:bodyDiv w:val="1"/>
      <w:marLeft w:val="0"/>
      <w:marRight w:val="0"/>
      <w:marTop w:val="0"/>
      <w:marBottom w:val="0"/>
      <w:divBdr>
        <w:top w:val="none" w:sz="0" w:space="0" w:color="auto"/>
        <w:left w:val="none" w:sz="0" w:space="0" w:color="auto"/>
        <w:bottom w:val="none" w:sz="0" w:space="0" w:color="auto"/>
        <w:right w:val="none" w:sz="0" w:space="0" w:color="auto"/>
      </w:divBdr>
    </w:div>
    <w:div w:id="1215310374">
      <w:bodyDiv w:val="1"/>
      <w:marLeft w:val="0"/>
      <w:marRight w:val="0"/>
      <w:marTop w:val="0"/>
      <w:marBottom w:val="0"/>
      <w:divBdr>
        <w:top w:val="none" w:sz="0" w:space="0" w:color="auto"/>
        <w:left w:val="none" w:sz="0" w:space="0" w:color="auto"/>
        <w:bottom w:val="none" w:sz="0" w:space="0" w:color="auto"/>
        <w:right w:val="none" w:sz="0" w:space="0" w:color="auto"/>
      </w:divBdr>
    </w:div>
    <w:div w:id="1217551118">
      <w:bodyDiv w:val="1"/>
      <w:marLeft w:val="0"/>
      <w:marRight w:val="0"/>
      <w:marTop w:val="0"/>
      <w:marBottom w:val="0"/>
      <w:divBdr>
        <w:top w:val="none" w:sz="0" w:space="0" w:color="auto"/>
        <w:left w:val="none" w:sz="0" w:space="0" w:color="auto"/>
        <w:bottom w:val="none" w:sz="0" w:space="0" w:color="auto"/>
        <w:right w:val="none" w:sz="0" w:space="0" w:color="auto"/>
      </w:divBdr>
    </w:div>
    <w:div w:id="1224684216">
      <w:bodyDiv w:val="1"/>
      <w:marLeft w:val="0"/>
      <w:marRight w:val="0"/>
      <w:marTop w:val="0"/>
      <w:marBottom w:val="0"/>
      <w:divBdr>
        <w:top w:val="none" w:sz="0" w:space="0" w:color="auto"/>
        <w:left w:val="none" w:sz="0" w:space="0" w:color="auto"/>
        <w:bottom w:val="none" w:sz="0" w:space="0" w:color="auto"/>
        <w:right w:val="none" w:sz="0" w:space="0" w:color="auto"/>
      </w:divBdr>
    </w:div>
    <w:div w:id="1227648328">
      <w:bodyDiv w:val="1"/>
      <w:marLeft w:val="0"/>
      <w:marRight w:val="0"/>
      <w:marTop w:val="0"/>
      <w:marBottom w:val="0"/>
      <w:divBdr>
        <w:top w:val="none" w:sz="0" w:space="0" w:color="auto"/>
        <w:left w:val="none" w:sz="0" w:space="0" w:color="auto"/>
        <w:bottom w:val="none" w:sz="0" w:space="0" w:color="auto"/>
        <w:right w:val="none" w:sz="0" w:space="0" w:color="auto"/>
      </w:divBdr>
    </w:div>
    <w:div w:id="1244219916">
      <w:bodyDiv w:val="1"/>
      <w:marLeft w:val="0"/>
      <w:marRight w:val="0"/>
      <w:marTop w:val="0"/>
      <w:marBottom w:val="0"/>
      <w:divBdr>
        <w:top w:val="none" w:sz="0" w:space="0" w:color="auto"/>
        <w:left w:val="none" w:sz="0" w:space="0" w:color="auto"/>
        <w:bottom w:val="none" w:sz="0" w:space="0" w:color="auto"/>
        <w:right w:val="none" w:sz="0" w:space="0" w:color="auto"/>
      </w:divBdr>
    </w:div>
    <w:div w:id="1246115072">
      <w:bodyDiv w:val="1"/>
      <w:marLeft w:val="0"/>
      <w:marRight w:val="0"/>
      <w:marTop w:val="0"/>
      <w:marBottom w:val="0"/>
      <w:divBdr>
        <w:top w:val="none" w:sz="0" w:space="0" w:color="auto"/>
        <w:left w:val="none" w:sz="0" w:space="0" w:color="auto"/>
        <w:bottom w:val="none" w:sz="0" w:space="0" w:color="auto"/>
        <w:right w:val="none" w:sz="0" w:space="0" w:color="auto"/>
      </w:divBdr>
    </w:div>
    <w:div w:id="1246841949">
      <w:bodyDiv w:val="1"/>
      <w:marLeft w:val="0"/>
      <w:marRight w:val="0"/>
      <w:marTop w:val="0"/>
      <w:marBottom w:val="0"/>
      <w:divBdr>
        <w:top w:val="none" w:sz="0" w:space="0" w:color="auto"/>
        <w:left w:val="none" w:sz="0" w:space="0" w:color="auto"/>
        <w:bottom w:val="none" w:sz="0" w:space="0" w:color="auto"/>
        <w:right w:val="none" w:sz="0" w:space="0" w:color="auto"/>
      </w:divBdr>
    </w:div>
    <w:div w:id="1246955638">
      <w:bodyDiv w:val="1"/>
      <w:marLeft w:val="0"/>
      <w:marRight w:val="0"/>
      <w:marTop w:val="0"/>
      <w:marBottom w:val="0"/>
      <w:divBdr>
        <w:top w:val="none" w:sz="0" w:space="0" w:color="auto"/>
        <w:left w:val="none" w:sz="0" w:space="0" w:color="auto"/>
        <w:bottom w:val="none" w:sz="0" w:space="0" w:color="auto"/>
        <w:right w:val="none" w:sz="0" w:space="0" w:color="auto"/>
      </w:divBdr>
    </w:div>
    <w:div w:id="1248002712">
      <w:bodyDiv w:val="1"/>
      <w:marLeft w:val="0"/>
      <w:marRight w:val="0"/>
      <w:marTop w:val="0"/>
      <w:marBottom w:val="0"/>
      <w:divBdr>
        <w:top w:val="none" w:sz="0" w:space="0" w:color="auto"/>
        <w:left w:val="none" w:sz="0" w:space="0" w:color="auto"/>
        <w:bottom w:val="none" w:sz="0" w:space="0" w:color="auto"/>
        <w:right w:val="none" w:sz="0" w:space="0" w:color="auto"/>
      </w:divBdr>
    </w:div>
    <w:div w:id="1249313409">
      <w:bodyDiv w:val="1"/>
      <w:marLeft w:val="0"/>
      <w:marRight w:val="0"/>
      <w:marTop w:val="0"/>
      <w:marBottom w:val="0"/>
      <w:divBdr>
        <w:top w:val="none" w:sz="0" w:space="0" w:color="auto"/>
        <w:left w:val="none" w:sz="0" w:space="0" w:color="auto"/>
        <w:bottom w:val="none" w:sz="0" w:space="0" w:color="auto"/>
        <w:right w:val="none" w:sz="0" w:space="0" w:color="auto"/>
      </w:divBdr>
    </w:div>
    <w:div w:id="1251886063">
      <w:bodyDiv w:val="1"/>
      <w:marLeft w:val="0"/>
      <w:marRight w:val="0"/>
      <w:marTop w:val="0"/>
      <w:marBottom w:val="0"/>
      <w:divBdr>
        <w:top w:val="none" w:sz="0" w:space="0" w:color="auto"/>
        <w:left w:val="none" w:sz="0" w:space="0" w:color="auto"/>
        <w:bottom w:val="none" w:sz="0" w:space="0" w:color="auto"/>
        <w:right w:val="none" w:sz="0" w:space="0" w:color="auto"/>
      </w:divBdr>
    </w:div>
    <w:div w:id="1252278938">
      <w:bodyDiv w:val="1"/>
      <w:marLeft w:val="0"/>
      <w:marRight w:val="0"/>
      <w:marTop w:val="0"/>
      <w:marBottom w:val="0"/>
      <w:divBdr>
        <w:top w:val="none" w:sz="0" w:space="0" w:color="auto"/>
        <w:left w:val="none" w:sz="0" w:space="0" w:color="auto"/>
        <w:bottom w:val="none" w:sz="0" w:space="0" w:color="auto"/>
        <w:right w:val="none" w:sz="0" w:space="0" w:color="auto"/>
      </w:divBdr>
    </w:div>
    <w:div w:id="1252467534">
      <w:bodyDiv w:val="1"/>
      <w:marLeft w:val="0"/>
      <w:marRight w:val="0"/>
      <w:marTop w:val="0"/>
      <w:marBottom w:val="0"/>
      <w:divBdr>
        <w:top w:val="none" w:sz="0" w:space="0" w:color="auto"/>
        <w:left w:val="none" w:sz="0" w:space="0" w:color="auto"/>
        <w:bottom w:val="none" w:sz="0" w:space="0" w:color="auto"/>
        <w:right w:val="none" w:sz="0" w:space="0" w:color="auto"/>
      </w:divBdr>
    </w:div>
    <w:div w:id="1253902877">
      <w:bodyDiv w:val="1"/>
      <w:marLeft w:val="0"/>
      <w:marRight w:val="0"/>
      <w:marTop w:val="0"/>
      <w:marBottom w:val="0"/>
      <w:divBdr>
        <w:top w:val="none" w:sz="0" w:space="0" w:color="auto"/>
        <w:left w:val="none" w:sz="0" w:space="0" w:color="auto"/>
        <w:bottom w:val="none" w:sz="0" w:space="0" w:color="auto"/>
        <w:right w:val="none" w:sz="0" w:space="0" w:color="auto"/>
      </w:divBdr>
    </w:div>
    <w:div w:id="1265923465">
      <w:bodyDiv w:val="1"/>
      <w:marLeft w:val="0"/>
      <w:marRight w:val="0"/>
      <w:marTop w:val="0"/>
      <w:marBottom w:val="0"/>
      <w:divBdr>
        <w:top w:val="none" w:sz="0" w:space="0" w:color="auto"/>
        <w:left w:val="none" w:sz="0" w:space="0" w:color="auto"/>
        <w:bottom w:val="none" w:sz="0" w:space="0" w:color="auto"/>
        <w:right w:val="none" w:sz="0" w:space="0" w:color="auto"/>
      </w:divBdr>
    </w:div>
    <w:div w:id="1266697203">
      <w:bodyDiv w:val="1"/>
      <w:marLeft w:val="0"/>
      <w:marRight w:val="0"/>
      <w:marTop w:val="0"/>
      <w:marBottom w:val="0"/>
      <w:divBdr>
        <w:top w:val="none" w:sz="0" w:space="0" w:color="auto"/>
        <w:left w:val="none" w:sz="0" w:space="0" w:color="auto"/>
        <w:bottom w:val="none" w:sz="0" w:space="0" w:color="auto"/>
        <w:right w:val="none" w:sz="0" w:space="0" w:color="auto"/>
      </w:divBdr>
    </w:div>
    <w:div w:id="1272401154">
      <w:bodyDiv w:val="1"/>
      <w:marLeft w:val="0"/>
      <w:marRight w:val="0"/>
      <w:marTop w:val="0"/>
      <w:marBottom w:val="0"/>
      <w:divBdr>
        <w:top w:val="none" w:sz="0" w:space="0" w:color="auto"/>
        <w:left w:val="none" w:sz="0" w:space="0" w:color="auto"/>
        <w:bottom w:val="none" w:sz="0" w:space="0" w:color="auto"/>
        <w:right w:val="none" w:sz="0" w:space="0" w:color="auto"/>
      </w:divBdr>
    </w:div>
    <w:div w:id="1274677940">
      <w:bodyDiv w:val="1"/>
      <w:marLeft w:val="0"/>
      <w:marRight w:val="0"/>
      <w:marTop w:val="0"/>
      <w:marBottom w:val="0"/>
      <w:divBdr>
        <w:top w:val="none" w:sz="0" w:space="0" w:color="auto"/>
        <w:left w:val="none" w:sz="0" w:space="0" w:color="auto"/>
        <w:bottom w:val="none" w:sz="0" w:space="0" w:color="auto"/>
        <w:right w:val="none" w:sz="0" w:space="0" w:color="auto"/>
      </w:divBdr>
    </w:div>
    <w:div w:id="1275558096">
      <w:bodyDiv w:val="1"/>
      <w:marLeft w:val="0"/>
      <w:marRight w:val="0"/>
      <w:marTop w:val="0"/>
      <w:marBottom w:val="0"/>
      <w:divBdr>
        <w:top w:val="none" w:sz="0" w:space="0" w:color="auto"/>
        <w:left w:val="none" w:sz="0" w:space="0" w:color="auto"/>
        <w:bottom w:val="none" w:sz="0" w:space="0" w:color="auto"/>
        <w:right w:val="none" w:sz="0" w:space="0" w:color="auto"/>
      </w:divBdr>
    </w:div>
    <w:div w:id="1278483385">
      <w:bodyDiv w:val="1"/>
      <w:marLeft w:val="0"/>
      <w:marRight w:val="0"/>
      <w:marTop w:val="0"/>
      <w:marBottom w:val="0"/>
      <w:divBdr>
        <w:top w:val="none" w:sz="0" w:space="0" w:color="auto"/>
        <w:left w:val="none" w:sz="0" w:space="0" w:color="auto"/>
        <w:bottom w:val="none" w:sz="0" w:space="0" w:color="auto"/>
        <w:right w:val="none" w:sz="0" w:space="0" w:color="auto"/>
      </w:divBdr>
    </w:div>
    <w:div w:id="1287470014">
      <w:bodyDiv w:val="1"/>
      <w:marLeft w:val="0"/>
      <w:marRight w:val="0"/>
      <w:marTop w:val="0"/>
      <w:marBottom w:val="0"/>
      <w:divBdr>
        <w:top w:val="none" w:sz="0" w:space="0" w:color="auto"/>
        <w:left w:val="none" w:sz="0" w:space="0" w:color="auto"/>
        <w:bottom w:val="none" w:sz="0" w:space="0" w:color="auto"/>
        <w:right w:val="none" w:sz="0" w:space="0" w:color="auto"/>
      </w:divBdr>
    </w:div>
    <w:div w:id="1293633121">
      <w:bodyDiv w:val="1"/>
      <w:marLeft w:val="0"/>
      <w:marRight w:val="0"/>
      <w:marTop w:val="0"/>
      <w:marBottom w:val="0"/>
      <w:divBdr>
        <w:top w:val="none" w:sz="0" w:space="0" w:color="auto"/>
        <w:left w:val="none" w:sz="0" w:space="0" w:color="auto"/>
        <w:bottom w:val="none" w:sz="0" w:space="0" w:color="auto"/>
        <w:right w:val="none" w:sz="0" w:space="0" w:color="auto"/>
      </w:divBdr>
    </w:div>
    <w:div w:id="1294556311">
      <w:bodyDiv w:val="1"/>
      <w:marLeft w:val="0"/>
      <w:marRight w:val="0"/>
      <w:marTop w:val="0"/>
      <w:marBottom w:val="0"/>
      <w:divBdr>
        <w:top w:val="none" w:sz="0" w:space="0" w:color="auto"/>
        <w:left w:val="none" w:sz="0" w:space="0" w:color="auto"/>
        <w:bottom w:val="none" w:sz="0" w:space="0" w:color="auto"/>
        <w:right w:val="none" w:sz="0" w:space="0" w:color="auto"/>
      </w:divBdr>
    </w:div>
    <w:div w:id="1294755223">
      <w:bodyDiv w:val="1"/>
      <w:marLeft w:val="0"/>
      <w:marRight w:val="0"/>
      <w:marTop w:val="0"/>
      <w:marBottom w:val="0"/>
      <w:divBdr>
        <w:top w:val="none" w:sz="0" w:space="0" w:color="auto"/>
        <w:left w:val="none" w:sz="0" w:space="0" w:color="auto"/>
        <w:bottom w:val="none" w:sz="0" w:space="0" w:color="auto"/>
        <w:right w:val="none" w:sz="0" w:space="0" w:color="auto"/>
      </w:divBdr>
    </w:div>
    <w:div w:id="1300764259">
      <w:bodyDiv w:val="1"/>
      <w:marLeft w:val="0"/>
      <w:marRight w:val="0"/>
      <w:marTop w:val="0"/>
      <w:marBottom w:val="0"/>
      <w:divBdr>
        <w:top w:val="none" w:sz="0" w:space="0" w:color="auto"/>
        <w:left w:val="none" w:sz="0" w:space="0" w:color="auto"/>
        <w:bottom w:val="none" w:sz="0" w:space="0" w:color="auto"/>
        <w:right w:val="none" w:sz="0" w:space="0" w:color="auto"/>
      </w:divBdr>
    </w:div>
    <w:div w:id="1302344709">
      <w:bodyDiv w:val="1"/>
      <w:marLeft w:val="0"/>
      <w:marRight w:val="0"/>
      <w:marTop w:val="0"/>
      <w:marBottom w:val="0"/>
      <w:divBdr>
        <w:top w:val="none" w:sz="0" w:space="0" w:color="auto"/>
        <w:left w:val="none" w:sz="0" w:space="0" w:color="auto"/>
        <w:bottom w:val="none" w:sz="0" w:space="0" w:color="auto"/>
        <w:right w:val="none" w:sz="0" w:space="0" w:color="auto"/>
      </w:divBdr>
    </w:div>
    <w:div w:id="1303577788">
      <w:bodyDiv w:val="1"/>
      <w:marLeft w:val="0"/>
      <w:marRight w:val="0"/>
      <w:marTop w:val="0"/>
      <w:marBottom w:val="0"/>
      <w:divBdr>
        <w:top w:val="none" w:sz="0" w:space="0" w:color="auto"/>
        <w:left w:val="none" w:sz="0" w:space="0" w:color="auto"/>
        <w:bottom w:val="none" w:sz="0" w:space="0" w:color="auto"/>
        <w:right w:val="none" w:sz="0" w:space="0" w:color="auto"/>
      </w:divBdr>
      <w:divsChild>
        <w:div w:id="2094547441">
          <w:marLeft w:val="0"/>
          <w:marRight w:val="0"/>
          <w:marTop w:val="0"/>
          <w:marBottom w:val="0"/>
          <w:divBdr>
            <w:top w:val="none" w:sz="0" w:space="0" w:color="auto"/>
            <w:left w:val="none" w:sz="0" w:space="0" w:color="auto"/>
            <w:bottom w:val="none" w:sz="0" w:space="0" w:color="auto"/>
            <w:right w:val="none" w:sz="0" w:space="0" w:color="auto"/>
          </w:divBdr>
        </w:div>
      </w:divsChild>
    </w:div>
    <w:div w:id="1305507850">
      <w:bodyDiv w:val="1"/>
      <w:marLeft w:val="0"/>
      <w:marRight w:val="0"/>
      <w:marTop w:val="0"/>
      <w:marBottom w:val="0"/>
      <w:divBdr>
        <w:top w:val="none" w:sz="0" w:space="0" w:color="auto"/>
        <w:left w:val="none" w:sz="0" w:space="0" w:color="auto"/>
        <w:bottom w:val="none" w:sz="0" w:space="0" w:color="auto"/>
        <w:right w:val="none" w:sz="0" w:space="0" w:color="auto"/>
      </w:divBdr>
    </w:div>
    <w:div w:id="1311597902">
      <w:bodyDiv w:val="1"/>
      <w:marLeft w:val="0"/>
      <w:marRight w:val="0"/>
      <w:marTop w:val="0"/>
      <w:marBottom w:val="0"/>
      <w:divBdr>
        <w:top w:val="none" w:sz="0" w:space="0" w:color="auto"/>
        <w:left w:val="none" w:sz="0" w:space="0" w:color="auto"/>
        <w:bottom w:val="none" w:sz="0" w:space="0" w:color="auto"/>
        <w:right w:val="none" w:sz="0" w:space="0" w:color="auto"/>
      </w:divBdr>
    </w:div>
    <w:div w:id="1315716777">
      <w:bodyDiv w:val="1"/>
      <w:marLeft w:val="0"/>
      <w:marRight w:val="0"/>
      <w:marTop w:val="0"/>
      <w:marBottom w:val="0"/>
      <w:divBdr>
        <w:top w:val="none" w:sz="0" w:space="0" w:color="auto"/>
        <w:left w:val="none" w:sz="0" w:space="0" w:color="auto"/>
        <w:bottom w:val="none" w:sz="0" w:space="0" w:color="auto"/>
        <w:right w:val="none" w:sz="0" w:space="0" w:color="auto"/>
      </w:divBdr>
    </w:div>
    <w:div w:id="1319572915">
      <w:bodyDiv w:val="1"/>
      <w:marLeft w:val="0"/>
      <w:marRight w:val="0"/>
      <w:marTop w:val="0"/>
      <w:marBottom w:val="0"/>
      <w:divBdr>
        <w:top w:val="none" w:sz="0" w:space="0" w:color="auto"/>
        <w:left w:val="none" w:sz="0" w:space="0" w:color="auto"/>
        <w:bottom w:val="none" w:sz="0" w:space="0" w:color="auto"/>
        <w:right w:val="none" w:sz="0" w:space="0" w:color="auto"/>
      </w:divBdr>
    </w:div>
    <w:div w:id="1320500370">
      <w:bodyDiv w:val="1"/>
      <w:marLeft w:val="0"/>
      <w:marRight w:val="0"/>
      <w:marTop w:val="0"/>
      <w:marBottom w:val="0"/>
      <w:divBdr>
        <w:top w:val="none" w:sz="0" w:space="0" w:color="auto"/>
        <w:left w:val="none" w:sz="0" w:space="0" w:color="auto"/>
        <w:bottom w:val="none" w:sz="0" w:space="0" w:color="auto"/>
        <w:right w:val="none" w:sz="0" w:space="0" w:color="auto"/>
      </w:divBdr>
    </w:div>
    <w:div w:id="1321078705">
      <w:bodyDiv w:val="1"/>
      <w:marLeft w:val="0"/>
      <w:marRight w:val="0"/>
      <w:marTop w:val="0"/>
      <w:marBottom w:val="0"/>
      <w:divBdr>
        <w:top w:val="none" w:sz="0" w:space="0" w:color="auto"/>
        <w:left w:val="none" w:sz="0" w:space="0" w:color="auto"/>
        <w:bottom w:val="none" w:sz="0" w:space="0" w:color="auto"/>
        <w:right w:val="none" w:sz="0" w:space="0" w:color="auto"/>
      </w:divBdr>
    </w:div>
    <w:div w:id="1321084653">
      <w:bodyDiv w:val="1"/>
      <w:marLeft w:val="0"/>
      <w:marRight w:val="0"/>
      <w:marTop w:val="0"/>
      <w:marBottom w:val="0"/>
      <w:divBdr>
        <w:top w:val="none" w:sz="0" w:space="0" w:color="auto"/>
        <w:left w:val="none" w:sz="0" w:space="0" w:color="auto"/>
        <w:bottom w:val="none" w:sz="0" w:space="0" w:color="auto"/>
        <w:right w:val="none" w:sz="0" w:space="0" w:color="auto"/>
      </w:divBdr>
    </w:div>
    <w:div w:id="1334601910">
      <w:bodyDiv w:val="1"/>
      <w:marLeft w:val="0"/>
      <w:marRight w:val="0"/>
      <w:marTop w:val="0"/>
      <w:marBottom w:val="0"/>
      <w:divBdr>
        <w:top w:val="none" w:sz="0" w:space="0" w:color="auto"/>
        <w:left w:val="none" w:sz="0" w:space="0" w:color="auto"/>
        <w:bottom w:val="none" w:sz="0" w:space="0" w:color="auto"/>
        <w:right w:val="none" w:sz="0" w:space="0" w:color="auto"/>
      </w:divBdr>
    </w:div>
    <w:div w:id="1335300801">
      <w:bodyDiv w:val="1"/>
      <w:marLeft w:val="0"/>
      <w:marRight w:val="0"/>
      <w:marTop w:val="0"/>
      <w:marBottom w:val="0"/>
      <w:divBdr>
        <w:top w:val="none" w:sz="0" w:space="0" w:color="auto"/>
        <w:left w:val="none" w:sz="0" w:space="0" w:color="auto"/>
        <w:bottom w:val="none" w:sz="0" w:space="0" w:color="auto"/>
        <w:right w:val="none" w:sz="0" w:space="0" w:color="auto"/>
      </w:divBdr>
    </w:div>
    <w:div w:id="1336617260">
      <w:bodyDiv w:val="1"/>
      <w:marLeft w:val="0"/>
      <w:marRight w:val="0"/>
      <w:marTop w:val="0"/>
      <w:marBottom w:val="0"/>
      <w:divBdr>
        <w:top w:val="none" w:sz="0" w:space="0" w:color="auto"/>
        <w:left w:val="none" w:sz="0" w:space="0" w:color="auto"/>
        <w:bottom w:val="none" w:sz="0" w:space="0" w:color="auto"/>
        <w:right w:val="none" w:sz="0" w:space="0" w:color="auto"/>
      </w:divBdr>
    </w:div>
    <w:div w:id="1347320309">
      <w:bodyDiv w:val="1"/>
      <w:marLeft w:val="0"/>
      <w:marRight w:val="0"/>
      <w:marTop w:val="0"/>
      <w:marBottom w:val="0"/>
      <w:divBdr>
        <w:top w:val="none" w:sz="0" w:space="0" w:color="auto"/>
        <w:left w:val="none" w:sz="0" w:space="0" w:color="auto"/>
        <w:bottom w:val="none" w:sz="0" w:space="0" w:color="auto"/>
        <w:right w:val="none" w:sz="0" w:space="0" w:color="auto"/>
      </w:divBdr>
    </w:div>
    <w:div w:id="1349671078">
      <w:bodyDiv w:val="1"/>
      <w:marLeft w:val="0"/>
      <w:marRight w:val="0"/>
      <w:marTop w:val="0"/>
      <w:marBottom w:val="0"/>
      <w:divBdr>
        <w:top w:val="none" w:sz="0" w:space="0" w:color="auto"/>
        <w:left w:val="none" w:sz="0" w:space="0" w:color="auto"/>
        <w:bottom w:val="none" w:sz="0" w:space="0" w:color="auto"/>
        <w:right w:val="none" w:sz="0" w:space="0" w:color="auto"/>
      </w:divBdr>
    </w:div>
    <w:div w:id="1353805697">
      <w:bodyDiv w:val="1"/>
      <w:marLeft w:val="0"/>
      <w:marRight w:val="0"/>
      <w:marTop w:val="0"/>
      <w:marBottom w:val="0"/>
      <w:divBdr>
        <w:top w:val="none" w:sz="0" w:space="0" w:color="auto"/>
        <w:left w:val="none" w:sz="0" w:space="0" w:color="auto"/>
        <w:bottom w:val="none" w:sz="0" w:space="0" w:color="auto"/>
        <w:right w:val="none" w:sz="0" w:space="0" w:color="auto"/>
      </w:divBdr>
    </w:div>
    <w:div w:id="1356881597">
      <w:bodyDiv w:val="1"/>
      <w:marLeft w:val="0"/>
      <w:marRight w:val="0"/>
      <w:marTop w:val="0"/>
      <w:marBottom w:val="0"/>
      <w:divBdr>
        <w:top w:val="none" w:sz="0" w:space="0" w:color="auto"/>
        <w:left w:val="none" w:sz="0" w:space="0" w:color="auto"/>
        <w:bottom w:val="none" w:sz="0" w:space="0" w:color="auto"/>
        <w:right w:val="none" w:sz="0" w:space="0" w:color="auto"/>
      </w:divBdr>
    </w:div>
    <w:div w:id="1362902700">
      <w:bodyDiv w:val="1"/>
      <w:marLeft w:val="0"/>
      <w:marRight w:val="0"/>
      <w:marTop w:val="0"/>
      <w:marBottom w:val="0"/>
      <w:divBdr>
        <w:top w:val="none" w:sz="0" w:space="0" w:color="auto"/>
        <w:left w:val="none" w:sz="0" w:space="0" w:color="auto"/>
        <w:bottom w:val="none" w:sz="0" w:space="0" w:color="auto"/>
        <w:right w:val="none" w:sz="0" w:space="0" w:color="auto"/>
      </w:divBdr>
    </w:div>
    <w:div w:id="1366908351">
      <w:bodyDiv w:val="1"/>
      <w:marLeft w:val="0"/>
      <w:marRight w:val="0"/>
      <w:marTop w:val="0"/>
      <w:marBottom w:val="0"/>
      <w:divBdr>
        <w:top w:val="none" w:sz="0" w:space="0" w:color="auto"/>
        <w:left w:val="none" w:sz="0" w:space="0" w:color="auto"/>
        <w:bottom w:val="none" w:sz="0" w:space="0" w:color="auto"/>
        <w:right w:val="none" w:sz="0" w:space="0" w:color="auto"/>
      </w:divBdr>
    </w:div>
    <w:div w:id="1367678228">
      <w:bodyDiv w:val="1"/>
      <w:marLeft w:val="0"/>
      <w:marRight w:val="0"/>
      <w:marTop w:val="0"/>
      <w:marBottom w:val="0"/>
      <w:divBdr>
        <w:top w:val="none" w:sz="0" w:space="0" w:color="auto"/>
        <w:left w:val="none" w:sz="0" w:space="0" w:color="auto"/>
        <w:bottom w:val="none" w:sz="0" w:space="0" w:color="auto"/>
        <w:right w:val="none" w:sz="0" w:space="0" w:color="auto"/>
      </w:divBdr>
    </w:div>
    <w:div w:id="1367827912">
      <w:bodyDiv w:val="1"/>
      <w:marLeft w:val="0"/>
      <w:marRight w:val="0"/>
      <w:marTop w:val="0"/>
      <w:marBottom w:val="0"/>
      <w:divBdr>
        <w:top w:val="none" w:sz="0" w:space="0" w:color="auto"/>
        <w:left w:val="none" w:sz="0" w:space="0" w:color="auto"/>
        <w:bottom w:val="none" w:sz="0" w:space="0" w:color="auto"/>
        <w:right w:val="none" w:sz="0" w:space="0" w:color="auto"/>
      </w:divBdr>
    </w:div>
    <w:div w:id="1368799652">
      <w:bodyDiv w:val="1"/>
      <w:marLeft w:val="0"/>
      <w:marRight w:val="0"/>
      <w:marTop w:val="0"/>
      <w:marBottom w:val="0"/>
      <w:divBdr>
        <w:top w:val="none" w:sz="0" w:space="0" w:color="auto"/>
        <w:left w:val="none" w:sz="0" w:space="0" w:color="auto"/>
        <w:bottom w:val="none" w:sz="0" w:space="0" w:color="auto"/>
        <w:right w:val="none" w:sz="0" w:space="0" w:color="auto"/>
      </w:divBdr>
      <w:divsChild>
        <w:div w:id="671102992">
          <w:marLeft w:val="0"/>
          <w:marRight w:val="0"/>
          <w:marTop w:val="0"/>
          <w:marBottom w:val="0"/>
          <w:divBdr>
            <w:top w:val="none" w:sz="0" w:space="0" w:color="auto"/>
            <w:left w:val="none" w:sz="0" w:space="0" w:color="auto"/>
            <w:bottom w:val="none" w:sz="0" w:space="0" w:color="auto"/>
            <w:right w:val="none" w:sz="0" w:space="0" w:color="auto"/>
          </w:divBdr>
        </w:div>
      </w:divsChild>
    </w:div>
    <w:div w:id="1374618367">
      <w:bodyDiv w:val="1"/>
      <w:marLeft w:val="0"/>
      <w:marRight w:val="0"/>
      <w:marTop w:val="0"/>
      <w:marBottom w:val="0"/>
      <w:divBdr>
        <w:top w:val="none" w:sz="0" w:space="0" w:color="auto"/>
        <w:left w:val="none" w:sz="0" w:space="0" w:color="auto"/>
        <w:bottom w:val="none" w:sz="0" w:space="0" w:color="auto"/>
        <w:right w:val="none" w:sz="0" w:space="0" w:color="auto"/>
      </w:divBdr>
    </w:div>
    <w:div w:id="1376353505">
      <w:bodyDiv w:val="1"/>
      <w:marLeft w:val="0"/>
      <w:marRight w:val="0"/>
      <w:marTop w:val="0"/>
      <w:marBottom w:val="0"/>
      <w:divBdr>
        <w:top w:val="none" w:sz="0" w:space="0" w:color="auto"/>
        <w:left w:val="none" w:sz="0" w:space="0" w:color="auto"/>
        <w:bottom w:val="none" w:sz="0" w:space="0" w:color="auto"/>
        <w:right w:val="none" w:sz="0" w:space="0" w:color="auto"/>
      </w:divBdr>
    </w:div>
    <w:div w:id="1380011568">
      <w:bodyDiv w:val="1"/>
      <w:marLeft w:val="0"/>
      <w:marRight w:val="0"/>
      <w:marTop w:val="0"/>
      <w:marBottom w:val="0"/>
      <w:divBdr>
        <w:top w:val="none" w:sz="0" w:space="0" w:color="auto"/>
        <w:left w:val="none" w:sz="0" w:space="0" w:color="auto"/>
        <w:bottom w:val="none" w:sz="0" w:space="0" w:color="auto"/>
        <w:right w:val="none" w:sz="0" w:space="0" w:color="auto"/>
      </w:divBdr>
    </w:div>
    <w:div w:id="1380200851">
      <w:bodyDiv w:val="1"/>
      <w:marLeft w:val="0"/>
      <w:marRight w:val="0"/>
      <w:marTop w:val="0"/>
      <w:marBottom w:val="0"/>
      <w:divBdr>
        <w:top w:val="none" w:sz="0" w:space="0" w:color="auto"/>
        <w:left w:val="none" w:sz="0" w:space="0" w:color="auto"/>
        <w:bottom w:val="none" w:sz="0" w:space="0" w:color="auto"/>
        <w:right w:val="none" w:sz="0" w:space="0" w:color="auto"/>
      </w:divBdr>
    </w:div>
    <w:div w:id="1381779822">
      <w:bodyDiv w:val="1"/>
      <w:marLeft w:val="0"/>
      <w:marRight w:val="0"/>
      <w:marTop w:val="0"/>
      <w:marBottom w:val="0"/>
      <w:divBdr>
        <w:top w:val="none" w:sz="0" w:space="0" w:color="auto"/>
        <w:left w:val="none" w:sz="0" w:space="0" w:color="auto"/>
        <w:bottom w:val="none" w:sz="0" w:space="0" w:color="auto"/>
        <w:right w:val="none" w:sz="0" w:space="0" w:color="auto"/>
      </w:divBdr>
    </w:div>
    <w:div w:id="1381827733">
      <w:bodyDiv w:val="1"/>
      <w:marLeft w:val="0"/>
      <w:marRight w:val="0"/>
      <w:marTop w:val="0"/>
      <w:marBottom w:val="0"/>
      <w:divBdr>
        <w:top w:val="none" w:sz="0" w:space="0" w:color="auto"/>
        <w:left w:val="none" w:sz="0" w:space="0" w:color="auto"/>
        <w:bottom w:val="none" w:sz="0" w:space="0" w:color="auto"/>
        <w:right w:val="none" w:sz="0" w:space="0" w:color="auto"/>
      </w:divBdr>
    </w:div>
    <w:div w:id="1387753870">
      <w:bodyDiv w:val="1"/>
      <w:marLeft w:val="0"/>
      <w:marRight w:val="0"/>
      <w:marTop w:val="0"/>
      <w:marBottom w:val="0"/>
      <w:divBdr>
        <w:top w:val="none" w:sz="0" w:space="0" w:color="auto"/>
        <w:left w:val="none" w:sz="0" w:space="0" w:color="auto"/>
        <w:bottom w:val="none" w:sz="0" w:space="0" w:color="auto"/>
        <w:right w:val="none" w:sz="0" w:space="0" w:color="auto"/>
      </w:divBdr>
    </w:div>
    <w:div w:id="1392845547">
      <w:bodyDiv w:val="1"/>
      <w:marLeft w:val="0"/>
      <w:marRight w:val="0"/>
      <w:marTop w:val="0"/>
      <w:marBottom w:val="0"/>
      <w:divBdr>
        <w:top w:val="none" w:sz="0" w:space="0" w:color="auto"/>
        <w:left w:val="none" w:sz="0" w:space="0" w:color="auto"/>
        <w:bottom w:val="none" w:sz="0" w:space="0" w:color="auto"/>
        <w:right w:val="none" w:sz="0" w:space="0" w:color="auto"/>
      </w:divBdr>
    </w:div>
    <w:div w:id="1396932322">
      <w:bodyDiv w:val="1"/>
      <w:marLeft w:val="0"/>
      <w:marRight w:val="0"/>
      <w:marTop w:val="0"/>
      <w:marBottom w:val="0"/>
      <w:divBdr>
        <w:top w:val="none" w:sz="0" w:space="0" w:color="auto"/>
        <w:left w:val="none" w:sz="0" w:space="0" w:color="auto"/>
        <w:bottom w:val="none" w:sz="0" w:space="0" w:color="auto"/>
        <w:right w:val="none" w:sz="0" w:space="0" w:color="auto"/>
      </w:divBdr>
    </w:div>
    <w:div w:id="1398938760">
      <w:bodyDiv w:val="1"/>
      <w:marLeft w:val="0"/>
      <w:marRight w:val="0"/>
      <w:marTop w:val="0"/>
      <w:marBottom w:val="0"/>
      <w:divBdr>
        <w:top w:val="none" w:sz="0" w:space="0" w:color="auto"/>
        <w:left w:val="none" w:sz="0" w:space="0" w:color="auto"/>
        <w:bottom w:val="none" w:sz="0" w:space="0" w:color="auto"/>
        <w:right w:val="none" w:sz="0" w:space="0" w:color="auto"/>
      </w:divBdr>
    </w:div>
    <w:div w:id="1399324787">
      <w:bodyDiv w:val="1"/>
      <w:marLeft w:val="0"/>
      <w:marRight w:val="0"/>
      <w:marTop w:val="0"/>
      <w:marBottom w:val="0"/>
      <w:divBdr>
        <w:top w:val="none" w:sz="0" w:space="0" w:color="auto"/>
        <w:left w:val="none" w:sz="0" w:space="0" w:color="auto"/>
        <w:bottom w:val="none" w:sz="0" w:space="0" w:color="auto"/>
        <w:right w:val="none" w:sz="0" w:space="0" w:color="auto"/>
      </w:divBdr>
    </w:div>
    <w:div w:id="1405563717">
      <w:bodyDiv w:val="1"/>
      <w:marLeft w:val="0"/>
      <w:marRight w:val="0"/>
      <w:marTop w:val="0"/>
      <w:marBottom w:val="0"/>
      <w:divBdr>
        <w:top w:val="none" w:sz="0" w:space="0" w:color="auto"/>
        <w:left w:val="none" w:sz="0" w:space="0" w:color="auto"/>
        <w:bottom w:val="none" w:sz="0" w:space="0" w:color="auto"/>
        <w:right w:val="none" w:sz="0" w:space="0" w:color="auto"/>
      </w:divBdr>
    </w:div>
    <w:div w:id="1406730568">
      <w:bodyDiv w:val="1"/>
      <w:marLeft w:val="0"/>
      <w:marRight w:val="0"/>
      <w:marTop w:val="0"/>
      <w:marBottom w:val="0"/>
      <w:divBdr>
        <w:top w:val="none" w:sz="0" w:space="0" w:color="auto"/>
        <w:left w:val="none" w:sz="0" w:space="0" w:color="auto"/>
        <w:bottom w:val="none" w:sz="0" w:space="0" w:color="auto"/>
        <w:right w:val="none" w:sz="0" w:space="0" w:color="auto"/>
      </w:divBdr>
    </w:div>
    <w:div w:id="1411153078">
      <w:bodyDiv w:val="1"/>
      <w:marLeft w:val="0"/>
      <w:marRight w:val="0"/>
      <w:marTop w:val="0"/>
      <w:marBottom w:val="0"/>
      <w:divBdr>
        <w:top w:val="none" w:sz="0" w:space="0" w:color="auto"/>
        <w:left w:val="none" w:sz="0" w:space="0" w:color="auto"/>
        <w:bottom w:val="none" w:sz="0" w:space="0" w:color="auto"/>
        <w:right w:val="none" w:sz="0" w:space="0" w:color="auto"/>
      </w:divBdr>
    </w:div>
    <w:div w:id="1415010778">
      <w:bodyDiv w:val="1"/>
      <w:marLeft w:val="0"/>
      <w:marRight w:val="0"/>
      <w:marTop w:val="0"/>
      <w:marBottom w:val="0"/>
      <w:divBdr>
        <w:top w:val="none" w:sz="0" w:space="0" w:color="auto"/>
        <w:left w:val="none" w:sz="0" w:space="0" w:color="auto"/>
        <w:bottom w:val="none" w:sz="0" w:space="0" w:color="auto"/>
        <w:right w:val="none" w:sz="0" w:space="0" w:color="auto"/>
      </w:divBdr>
    </w:div>
    <w:div w:id="1419786024">
      <w:bodyDiv w:val="1"/>
      <w:marLeft w:val="0"/>
      <w:marRight w:val="0"/>
      <w:marTop w:val="0"/>
      <w:marBottom w:val="0"/>
      <w:divBdr>
        <w:top w:val="none" w:sz="0" w:space="0" w:color="auto"/>
        <w:left w:val="none" w:sz="0" w:space="0" w:color="auto"/>
        <w:bottom w:val="none" w:sz="0" w:space="0" w:color="auto"/>
        <w:right w:val="none" w:sz="0" w:space="0" w:color="auto"/>
      </w:divBdr>
    </w:div>
    <w:div w:id="1426029226">
      <w:bodyDiv w:val="1"/>
      <w:marLeft w:val="0"/>
      <w:marRight w:val="0"/>
      <w:marTop w:val="0"/>
      <w:marBottom w:val="0"/>
      <w:divBdr>
        <w:top w:val="none" w:sz="0" w:space="0" w:color="auto"/>
        <w:left w:val="none" w:sz="0" w:space="0" w:color="auto"/>
        <w:bottom w:val="none" w:sz="0" w:space="0" w:color="auto"/>
        <w:right w:val="none" w:sz="0" w:space="0" w:color="auto"/>
      </w:divBdr>
    </w:div>
    <w:div w:id="1426609156">
      <w:bodyDiv w:val="1"/>
      <w:marLeft w:val="0"/>
      <w:marRight w:val="0"/>
      <w:marTop w:val="0"/>
      <w:marBottom w:val="0"/>
      <w:divBdr>
        <w:top w:val="none" w:sz="0" w:space="0" w:color="auto"/>
        <w:left w:val="none" w:sz="0" w:space="0" w:color="auto"/>
        <w:bottom w:val="none" w:sz="0" w:space="0" w:color="auto"/>
        <w:right w:val="none" w:sz="0" w:space="0" w:color="auto"/>
      </w:divBdr>
    </w:div>
    <w:div w:id="1428505955">
      <w:bodyDiv w:val="1"/>
      <w:marLeft w:val="0"/>
      <w:marRight w:val="0"/>
      <w:marTop w:val="0"/>
      <w:marBottom w:val="0"/>
      <w:divBdr>
        <w:top w:val="none" w:sz="0" w:space="0" w:color="auto"/>
        <w:left w:val="none" w:sz="0" w:space="0" w:color="auto"/>
        <w:bottom w:val="none" w:sz="0" w:space="0" w:color="auto"/>
        <w:right w:val="none" w:sz="0" w:space="0" w:color="auto"/>
      </w:divBdr>
    </w:div>
    <w:div w:id="1431469718">
      <w:bodyDiv w:val="1"/>
      <w:marLeft w:val="0"/>
      <w:marRight w:val="0"/>
      <w:marTop w:val="0"/>
      <w:marBottom w:val="0"/>
      <w:divBdr>
        <w:top w:val="none" w:sz="0" w:space="0" w:color="auto"/>
        <w:left w:val="none" w:sz="0" w:space="0" w:color="auto"/>
        <w:bottom w:val="none" w:sz="0" w:space="0" w:color="auto"/>
        <w:right w:val="none" w:sz="0" w:space="0" w:color="auto"/>
      </w:divBdr>
    </w:div>
    <w:div w:id="1431505372">
      <w:bodyDiv w:val="1"/>
      <w:marLeft w:val="0"/>
      <w:marRight w:val="0"/>
      <w:marTop w:val="0"/>
      <w:marBottom w:val="0"/>
      <w:divBdr>
        <w:top w:val="none" w:sz="0" w:space="0" w:color="auto"/>
        <w:left w:val="none" w:sz="0" w:space="0" w:color="auto"/>
        <w:bottom w:val="none" w:sz="0" w:space="0" w:color="auto"/>
        <w:right w:val="none" w:sz="0" w:space="0" w:color="auto"/>
      </w:divBdr>
    </w:div>
    <w:div w:id="1432554823">
      <w:bodyDiv w:val="1"/>
      <w:marLeft w:val="0"/>
      <w:marRight w:val="0"/>
      <w:marTop w:val="0"/>
      <w:marBottom w:val="0"/>
      <w:divBdr>
        <w:top w:val="none" w:sz="0" w:space="0" w:color="auto"/>
        <w:left w:val="none" w:sz="0" w:space="0" w:color="auto"/>
        <w:bottom w:val="none" w:sz="0" w:space="0" w:color="auto"/>
        <w:right w:val="none" w:sz="0" w:space="0" w:color="auto"/>
      </w:divBdr>
    </w:div>
    <w:div w:id="1435980978">
      <w:bodyDiv w:val="1"/>
      <w:marLeft w:val="0"/>
      <w:marRight w:val="0"/>
      <w:marTop w:val="0"/>
      <w:marBottom w:val="0"/>
      <w:divBdr>
        <w:top w:val="none" w:sz="0" w:space="0" w:color="auto"/>
        <w:left w:val="none" w:sz="0" w:space="0" w:color="auto"/>
        <w:bottom w:val="none" w:sz="0" w:space="0" w:color="auto"/>
        <w:right w:val="none" w:sz="0" w:space="0" w:color="auto"/>
      </w:divBdr>
    </w:div>
    <w:div w:id="1438793418">
      <w:bodyDiv w:val="1"/>
      <w:marLeft w:val="0"/>
      <w:marRight w:val="0"/>
      <w:marTop w:val="0"/>
      <w:marBottom w:val="0"/>
      <w:divBdr>
        <w:top w:val="none" w:sz="0" w:space="0" w:color="auto"/>
        <w:left w:val="none" w:sz="0" w:space="0" w:color="auto"/>
        <w:bottom w:val="none" w:sz="0" w:space="0" w:color="auto"/>
        <w:right w:val="none" w:sz="0" w:space="0" w:color="auto"/>
      </w:divBdr>
    </w:div>
    <w:div w:id="1439568770">
      <w:bodyDiv w:val="1"/>
      <w:marLeft w:val="0"/>
      <w:marRight w:val="0"/>
      <w:marTop w:val="0"/>
      <w:marBottom w:val="0"/>
      <w:divBdr>
        <w:top w:val="none" w:sz="0" w:space="0" w:color="auto"/>
        <w:left w:val="none" w:sz="0" w:space="0" w:color="auto"/>
        <w:bottom w:val="none" w:sz="0" w:space="0" w:color="auto"/>
        <w:right w:val="none" w:sz="0" w:space="0" w:color="auto"/>
      </w:divBdr>
    </w:div>
    <w:div w:id="1439913985">
      <w:bodyDiv w:val="1"/>
      <w:marLeft w:val="0"/>
      <w:marRight w:val="0"/>
      <w:marTop w:val="0"/>
      <w:marBottom w:val="0"/>
      <w:divBdr>
        <w:top w:val="none" w:sz="0" w:space="0" w:color="auto"/>
        <w:left w:val="none" w:sz="0" w:space="0" w:color="auto"/>
        <w:bottom w:val="none" w:sz="0" w:space="0" w:color="auto"/>
        <w:right w:val="none" w:sz="0" w:space="0" w:color="auto"/>
      </w:divBdr>
    </w:div>
    <w:div w:id="1440444814">
      <w:bodyDiv w:val="1"/>
      <w:marLeft w:val="0"/>
      <w:marRight w:val="0"/>
      <w:marTop w:val="0"/>
      <w:marBottom w:val="0"/>
      <w:divBdr>
        <w:top w:val="none" w:sz="0" w:space="0" w:color="auto"/>
        <w:left w:val="none" w:sz="0" w:space="0" w:color="auto"/>
        <w:bottom w:val="none" w:sz="0" w:space="0" w:color="auto"/>
        <w:right w:val="none" w:sz="0" w:space="0" w:color="auto"/>
      </w:divBdr>
    </w:div>
    <w:div w:id="1449277122">
      <w:bodyDiv w:val="1"/>
      <w:marLeft w:val="0"/>
      <w:marRight w:val="0"/>
      <w:marTop w:val="0"/>
      <w:marBottom w:val="0"/>
      <w:divBdr>
        <w:top w:val="none" w:sz="0" w:space="0" w:color="auto"/>
        <w:left w:val="none" w:sz="0" w:space="0" w:color="auto"/>
        <w:bottom w:val="none" w:sz="0" w:space="0" w:color="auto"/>
        <w:right w:val="none" w:sz="0" w:space="0" w:color="auto"/>
      </w:divBdr>
    </w:div>
    <w:div w:id="1454591649">
      <w:bodyDiv w:val="1"/>
      <w:marLeft w:val="0"/>
      <w:marRight w:val="0"/>
      <w:marTop w:val="0"/>
      <w:marBottom w:val="0"/>
      <w:divBdr>
        <w:top w:val="none" w:sz="0" w:space="0" w:color="auto"/>
        <w:left w:val="none" w:sz="0" w:space="0" w:color="auto"/>
        <w:bottom w:val="none" w:sz="0" w:space="0" w:color="auto"/>
        <w:right w:val="none" w:sz="0" w:space="0" w:color="auto"/>
      </w:divBdr>
    </w:div>
    <w:div w:id="1460492469">
      <w:bodyDiv w:val="1"/>
      <w:marLeft w:val="0"/>
      <w:marRight w:val="0"/>
      <w:marTop w:val="0"/>
      <w:marBottom w:val="0"/>
      <w:divBdr>
        <w:top w:val="none" w:sz="0" w:space="0" w:color="auto"/>
        <w:left w:val="none" w:sz="0" w:space="0" w:color="auto"/>
        <w:bottom w:val="none" w:sz="0" w:space="0" w:color="auto"/>
        <w:right w:val="none" w:sz="0" w:space="0" w:color="auto"/>
      </w:divBdr>
    </w:div>
    <w:div w:id="1460951801">
      <w:bodyDiv w:val="1"/>
      <w:marLeft w:val="0"/>
      <w:marRight w:val="0"/>
      <w:marTop w:val="0"/>
      <w:marBottom w:val="0"/>
      <w:divBdr>
        <w:top w:val="none" w:sz="0" w:space="0" w:color="auto"/>
        <w:left w:val="none" w:sz="0" w:space="0" w:color="auto"/>
        <w:bottom w:val="none" w:sz="0" w:space="0" w:color="auto"/>
        <w:right w:val="none" w:sz="0" w:space="0" w:color="auto"/>
      </w:divBdr>
    </w:div>
    <w:div w:id="1462118334">
      <w:bodyDiv w:val="1"/>
      <w:marLeft w:val="0"/>
      <w:marRight w:val="0"/>
      <w:marTop w:val="0"/>
      <w:marBottom w:val="0"/>
      <w:divBdr>
        <w:top w:val="none" w:sz="0" w:space="0" w:color="auto"/>
        <w:left w:val="none" w:sz="0" w:space="0" w:color="auto"/>
        <w:bottom w:val="none" w:sz="0" w:space="0" w:color="auto"/>
        <w:right w:val="none" w:sz="0" w:space="0" w:color="auto"/>
      </w:divBdr>
    </w:div>
    <w:div w:id="1475291402">
      <w:bodyDiv w:val="1"/>
      <w:marLeft w:val="0"/>
      <w:marRight w:val="0"/>
      <w:marTop w:val="0"/>
      <w:marBottom w:val="0"/>
      <w:divBdr>
        <w:top w:val="none" w:sz="0" w:space="0" w:color="auto"/>
        <w:left w:val="none" w:sz="0" w:space="0" w:color="auto"/>
        <w:bottom w:val="none" w:sz="0" w:space="0" w:color="auto"/>
        <w:right w:val="none" w:sz="0" w:space="0" w:color="auto"/>
      </w:divBdr>
    </w:div>
    <w:div w:id="1476988920">
      <w:bodyDiv w:val="1"/>
      <w:marLeft w:val="0"/>
      <w:marRight w:val="0"/>
      <w:marTop w:val="0"/>
      <w:marBottom w:val="0"/>
      <w:divBdr>
        <w:top w:val="none" w:sz="0" w:space="0" w:color="auto"/>
        <w:left w:val="none" w:sz="0" w:space="0" w:color="auto"/>
        <w:bottom w:val="none" w:sz="0" w:space="0" w:color="auto"/>
        <w:right w:val="none" w:sz="0" w:space="0" w:color="auto"/>
      </w:divBdr>
    </w:div>
    <w:div w:id="1477340187">
      <w:bodyDiv w:val="1"/>
      <w:marLeft w:val="0"/>
      <w:marRight w:val="0"/>
      <w:marTop w:val="0"/>
      <w:marBottom w:val="0"/>
      <w:divBdr>
        <w:top w:val="none" w:sz="0" w:space="0" w:color="auto"/>
        <w:left w:val="none" w:sz="0" w:space="0" w:color="auto"/>
        <w:bottom w:val="none" w:sz="0" w:space="0" w:color="auto"/>
        <w:right w:val="none" w:sz="0" w:space="0" w:color="auto"/>
      </w:divBdr>
    </w:div>
    <w:div w:id="1488325180">
      <w:bodyDiv w:val="1"/>
      <w:marLeft w:val="0"/>
      <w:marRight w:val="0"/>
      <w:marTop w:val="0"/>
      <w:marBottom w:val="0"/>
      <w:divBdr>
        <w:top w:val="none" w:sz="0" w:space="0" w:color="auto"/>
        <w:left w:val="none" w:sz="0" w:space="0" w:color="auto"/>
        <w:bottom w:val="none" w:sz="0" w:space="0" w:color="auto"/>
        <w:right w:val="none" w:sz="0" w:space="0" w:color="auto"/>
      </w:divBdr>
    </w:div>
    <w:div w:id="1489441274">
      <w:bodyDiv w:val="1"/>
      <w:marLeft w:val="0"/>
      <w:marRight w:val="0"/>
      <w:marTop w:val="0"/>
      <w:marBottom w:val="0"/>
      <w:divBdr>
        <w:top w:val="none" w:sz="0" w:space="0" w:color="auto"/>
        <w:left w:val="none" w:sz="0" w:space="0" w:color="auto"/>
        <w:bottom w:val="none" w:sz="0" w:space="0" w:color="auto"/>
        <w:right w:val="none" w:sz="0" w:space="0" w:color="auto"/>
      </w:divBdr>
    </w:div>
    <w:div w:id="1493719575">
      <w:bodyDiv w:val="1"/>
      <w:marLeft w:val="0"/>
      <w:marRight w:val="0"/>
      <w:marTop w:val="0"/>
      <w:marBottom w:val="0"/>
      <w:divBdr>
        <w:top w:val="none" w:sz="0" w:space="0" w:color="auto"/>
        <w:left w:val="none" w:sz="0" w:space="0" w:color="auto"/>
        <w:bottom w:val="none" w:sz="0" w:space="0" w:color="auto"/>
        <w:right w:val="none" w:sz="0" w:space="0" w:color="auto"/>
      </w:divBdr>
    </w:div>
    <w:div w:id="1495143269">
      <w:bodyDiv w:val="1"/>
      <w:marLeft w:val="0"/>
      <w:marRight w:val="0"/>
      <w:marTop w:val="0"/>
      <w:marBottom w:val="0"/>
      <w:divBdr>
        <w:top w:val="none" w:sz="0" w:space="0" w:color="auto"/>
        <w:left w:val="none" w:sz="0" w:space="0" w:color="auto"/>
        <w:bottom w:val="none" w:sz="0" w:space="0" w:color="auto"/>
        <w:right w:val="none" w:sz="0" w:space="0" w:color="auto"/>
      </w:divBdr>
    </w:div>
    <w:div w:id="1496993615">
      <w:bodyDiv w:val="1"/>
      <w:marLeft w:val="0"/>
      <w:marRight w:val="0"/>
      <w:marTop w:val="0"/>
      <w:marBottom w:val="0"/>
      <w:divBdr>
        <w:top w:val="none" w:sz="0" w:space="0" w:color="auto"/>
        <w:left w:val="none" w:sz="0" w:space="0" w:color="auto"/>
        <w:bottom w:val="none" w:sz="0" w:space="0" w:color="auto"/>
        <w:right w:val="none" w:sz="0" w:space="0" w:color="auto"/>
      </w:divBdr>
    </w:div>
    <w:div w:id="1498229532">
      <w:bodyDiv w:val="1"/>
      <w:marLeft w:val="0"/>
      <w:marRight w:val="0"/>
      <w:marTop w:val="0"/>
      <w:marBottom w:val="0"/>
      <w:divBdr>
        <w:top w:val="none" w:sz="0" w:space="0" w:color="auto"/>
        <w:left w:val="none" w:sz="0" w:space="0" w:color="auto"/>
        <w:bottom w:val="none" w:sz="0" w:space="0" w:color="auto"/>
        <w:right w:val="none" w:sz="0" w:space="0" w:color="auto"/>
      </w:divBdr>
    </w:div>
    <w:div w:id="1500584473">
      <w:bodyDiv w:val="1"/>
      <w:marLeft w:val="0"/>
      <w:marRight w:val="0"/>
      <w:marTop w:val="0"/>
      <w:marBottom w:val="0"/>
      <w:divBdr>
        <w:top w:val="none" w:sz="0" w:space="0" w:color="auto"/>
        <w:left w:val="none" w:sz="0" w:space="0" w:color="auto"/>
        <w:bottom w:val="none" w:sz="0" w:space="0" w:color="auto"/>
        <w:right w:val="none" w:sz="0" w:space="0" w:color="auto"/>
      </w:divBdr>
    </w:div>
    <w:div w:id="1505366097">
      <w:bodyDiv w:val="1"/>
      <w:marLeft w:val="0"/>
      <w:marRight w:val="0"/>
      <w:marTop w:val="0"/>
      <w:marBottom w:val="0"/>
      <w:divBdr>
        <w:top w:val="none" w:sz="0" w:space="0" w:color="auto"/>
        <w:left w:val="none" w:sz="0" w:space="0" w:color="auto"/>
        <w:bottom w:val="none" w:sz="0" w:space="0" w:color="auto"/>
        <w:right w:val="none" w:sz="0" w:space="0" w:color="auto"/>
      </w:divBdr>
    </w:div>
    <w:div w:id="1511217198">
      <w:bodyDiv w:val="1"/>
      <w:marLeft w:val="0"/>
      <w:marRight w:val="0"/>
      <w:marTop w:val="0"/>
      <w:marBottom w:val="0"/>
      <w:divBdr>
        <w:top w:val="none" w:sz="0" w:space="0" w:color="auto"/>
        <w:left w:val="none" w:sz="0" w:space="0" w:color="auto"/>
        <w:bottom w:val="none" w:sz="0" w:space="0" w:color="auto"/>
        <w:right w:val="none" w:sz="0" w:space="0" w:color="auto"/>
      </w:divBdr>
    </w:div>
    <w:div w:id="1519656366">
      <w:bodyDiv w:val="1"/>
      <w:marLeft w:val="0"/>
      <w:marRight w:val="0"/>
      <w:marTop w:val="0"/>
      <w:marBottom w:val="0"/>
      <w:divBdr>
        <w:top w:val="none" w:sz="0" w:space="0" w:color="auto"/>
        <w:left w:val="none" w:sz="0" w:space="0" w:color="auto"/>
        <w:bottom w:val="none" w:sz="0" w:space="0" w:color="auto"/>
        <w:right w:val="none" w:sz="0" w:space="0" w:color="auto"/>
      </w:divBdr>
    </w:div>
    <w:div w:id="1521312621">
      <w:bodyDiv w:val="1"/>
      <w:marLeft w:val="0"/>
      <w:marRight w:val="0"/>
      <w:marTop w:val="0"/>
      <w:marBottom w:val="0"/>
      <w:divBdr>
        <w:top w:val="none" w:sz="0" w:space="0" w:color="auto"/>
        <w:left w:val="none" w:sz="0" w:space="0" w:color="auto"/>
        <w:bottom w:val="none" w:sz="0" w:space="0" w:color="auto"/>
        <w:right w:val="none" w:sz="0" w:space="0" w:color="auto"/>
      </w:divBdr>
    </w:div>
    <w:div w:id="1523319129">
      <w:bodyDiv w:val="1"/>
      <w:marLeft w:val="0"/>
      <w:marRight w:val="0"/>
      <w:marTop w:val="0"/>
      <w:marBottom w:val="0"/>
      <w:divBdr>
        <w:top w:val="none" w:sz="0" w:space="0" w:color="auto"/>
        <w:left w:val="none" w:sz="0" w:space="0" w:color="auto"/>
        <w:bottom w:val="none" w:sz="0" w:space="0" w:color="auto"/>
        <w:right w:val="none" w:sz="0" w:space="0" w:color="auto"/>
      </w:divBdr>
    </w:div>
    <w:div w:id="1524321125">
      <w:bodyDiv w:val="1"/>
      <w:marLeft w:val="0"/>
      <w:marRight w:val="0"/>
      <w:marTop w:val="0"/>
      <w:marBottom w:val="0"/>
      <w:divBdr>
        <w:top w:val="none" w:sz="0" w:space="0" w:color="auto"/>
        <w:left w:val="none" w:sz="0" w:space="0" w:color="auto"/>
        <w:bottom w:val="none" w:sz="0" w:space="0" w:color="auto"/>
        <w:right w:val="none" w:sz="0" w:space="0" w:color="auto"/>
      </w:divBdr>
    </w:div>
    <w:div w:id="1527020548">
      <w:bodyDiv w:val="1"/>
      <w:marLeft w:val="0"/>
      <w:marRight w:val="0"/>
      <w:marTop w:val="0"/>
      <w:marBottom w:val="0"/>
      <w:divBdr>
        <w:top w:val="none" w:sz="0" w:space="0" w:color="auto"/>
        <w:left w:val="none" w:sz="0" w:space="0" w:color="auto"/>
        <w:bottom w:val="none" w:sz="0" w:space="0" w:color="auto"/>
        <w:right w:val="none" w:sz="0" w:space="0" w:color="auto"/>
      </w:divBdr>
    </w:div>
    <w:div w:id="1529685059">
      <w:bodyDiv w:val="1"/>
      <w:marLeft w:val="0"/>
      <w:marRight w:val="0"/>
      <w:marTop w:val="0"/>
      <w:marBottom w:val="0"/>
      <w:divBdr>
        <w:top w:val="none" w:sz="0" w:space="0" w:color="auto"/>
        <w:left w:val="none" w:sz="0" w:space="0" w:color="auto"/>
        <w:bottom w:val="none" w:sz="0" w:space="0" w:color="auto"/>
        <w:right w:val="none" w:sz="0" w:space="0" w:color="auto"/>
      </w:divBdr>
    </w:div>
    <w:div w:id="1549147079">
      <w:bodyDiv w:val="1"/>
      <w:marLeft w:val="0"/>
      <w:marRight w:val="0"/>
      <w:marTop w:val="0"/>
      <w:marBottom w:val="0"/>
      <w:divBdr>
        <w:top w:val="none" w:sz="0" w:space="0" w:color="auto"/>
        <w:left w:val="none" w:sz="0" w:space="0" w:color="auto"/>
        <w:bottom w:val="none" w:sz="0" w:space="0" w:color="auto"/>
        <w:right w:val="none" w:sz="0" w:space="0" w:color="auto"/>
      </w:divBdr>
    </w:div>
    <w:div w:id="1550217357">
      <w:bodyDiv w:val="1"/>
      <w:marLeft w:val="0"/>
      <w:marRight w:val="0"/>
      <w:marTop w:val="0"/>
      <w:marBottom w:val="0"/>
      <w:divBdr>
        <w:top w:val="none" w:sz="0" w:space="0" w:color="auto"/>
        <w:left w:val="none" w:sz="0" w:space="0" w:color="auto"/>
        <w:bottom w:val="none" w:sz="0" w:space="0" w:color="auto"/>
        <w:right w:val="none" w:sz="0" w:space="0" w:color="auto"/>
      </w:divBdr>
    </w:div>
    <w:div w:id="1551769608">
      <w:bodyDiv w:val="1"/>
      <w:marLeft w:val="0"/>
      <w:marRight w:val="0"/>
      <w:marTop w:val="0"/>
      <w:marBottom w:val="0"/>
      <w:divBdr>
        <w:top w:val="none" w:sz="0" w:space="0" w:color="auto"/>
        <w:left w:val="none" w:sz="0" w:space="0" w:color="auto"/>
        <w:bottom w:val="none" w:sz="0" w:space="0" w:color="auto"/>
        <w:right w:val="none" w:sz="0" w:space="0" w:color="auto"/>
      </w:divBdr>
    </w:div>
    <w:div w:id="1553493667">
      <w:bodyDiv w:val="1"/>
      <w:marLeft w:val="0"/>
      <w:marRight w:val="0"/>
      <w:marTop w:val="0"/>
      <w:marBottom w:val="0"/>
      <w:divBdr>
        <w:top w:val="none" w:sz="0" w:space="0" w:color="auto"/>
        <w:left w:val="none" w:sz="0" w:space="0" w:color="auto"/>
        <w:bottom w:val="none" w:sz="0" w:space="0" w:color="auto"/>
        <w:right w:val="none" w:sz="0" w:space="0" w:color="auto"/>
      </w:divBdr>
    </w:div>
    <w:div w:id="1557276618">
      <w:bodyDiv w:val="1"/>
      <w:marLeft w:val="0"/>
      <w:marRight w:val="0"/>
      <w:marTop w:val="0"/>
      <w:marBottom w:val="0"/>
      <w:divBdr>
        <w:top w:val="none" w:sz="0" w:space="0" w:color="auto"/>
        <w:left w:val="none" w:sz="0" w:space="0" w:color="auto"/>
        <w:bottom w:val="none" w:sz="0" w:space="0" w:color="auto"/>
        <w:right w:val="none" w:sz="0" w:space="0" w:color="auto"/>
      </w:divBdr>
    </w:div>
    <w:div w:id="1558004556">
      <w:bodyDiv w:val="1"/>
      <w:marLeft w:val="0"/>
      <w:marRight w:val="0"/>
      <w:marTop w:val="0"/>
      <w:marBottom w:val="0"/>
      <w:divBdr>
        <w:top w:val="none" w:sz="0" w:space="0" w:color="auto"/>
        <w:left w:val="none" w:sz="0" w:space="0" w:color="auto"/>
        <w:bottom w:val="none" w:sz="0" w:space="0" w:color="auto"/>
        <w:right w:val="none" w:sz="0" w:space="0" w:color="auto"/>
      </w:divBdr>
    </w:div>
    <w:div w:id="1560020673">
      <w:bodyDiv w:val="1"/>
      <w:marLeft w:val="0"/>
      <w:marRight w:val="0"/>
      <w:marTop w:val="0"/>
      <w:marBottom w:val="0"/>
      <w:divBdr>
        <w:top w:val="none" w:sz="0" w:space="0" w:color="auto"/>
        <w:left w:val="none" w:sz="0" w:space="0" w:color="auto"/>
        <w:bottom w:val="none" w:sz="0" w:space="0" w:color="auto"/>
        <w:right w:val="none" w:sz="0" w:space="0" w:color="auto"/>
      </w:divBdr>
    </w:div>
    <w:div w:id="1572698392">
      <w:bodyDiv w:val="1"/>
      <w:marLeft w:val="0"/>
      <w:marRight w:val="0"/>
      <w:marTop w:val="0"/>
      <w:marBottom w:val="0"/>
      <w:divBdr>
        <w:top w:val="none" w:sz="0" w:space="0" w:color="auto"/>
        <w:left w:val="none" w:sz="0" w:space="0" w:color="auto"/>
        <w:bottom w:val="none" w:sz="0" w:space="0" w:color="auto"/>
        <w:right w:val="none" w:sz="0" w:space="0" w:color="auto"/>
      </w:divBdr>
    </w:div>
    <w:div w:id="1577085899">
      <w:bodyDiv w:val="1"/>
      <w:marLeft w:val="0"/>
      <w:marRight w:val="0"/>
      <w:marTop w:val="0"/>
      <w:marBottom w:val="0"/>
      <w:divBdr>
        <w:top w:val="none" w:sz="0" w:space="0" w:color="auto"/>
        <w:left w:val="none" w:sz="0" w:space="0" w:color="auto"/>
        <w:bottom w:val="none" w:sz="0" w:space="0" w:color="auto"/>
        <w:right w:val="none" w:sz="0" w:space="0" w:color="auto"/>
      </w:divBdr>
    </w:div>
    <w:div w:id="1580676696">
      <w:bodyDiv w:val="1"/>
      <w:marLeft w:val="0"/>
      <w:marRight w:val="0"/>
      <w:marTop w:val="0"/>
      <w:marBottom w:val="0"/>
      <w:divBdr>
        <w:top w:val="none" w:sz="0" w:space="0" w:color="auto"/>
        <w:left w:val="none" w:sz="0" w:space="0" w:color="auto"/>
        <w:bottom w:val="none" w:sz="0" w:space="0" w:color="auto"/>
        <w:right w:val="none" w:sz="0" w:space="0" w:color="auto"/>
      </w:divBdr>
    </w:div>
    <w:div w:id="1583953229">
      <w:bodyDiv w:val="1"/>
      <w:marLeft w:val="0"/>
      <w:marRight w:val="0"/>
      <w:marTop w:val="0"/>
      <w:marBottom w:val="0"/>
      <w:divBdr>
        <w:top w:val="none" w:sz="0" w:space="0" w:color="auto"/>
        <w:left w:val="none" w:sz="0" w:space="0" w:color="auto"/>
        <w:bottom w:val="none" w:sz="0" w:space="0" w:color="auto"/>
        <w:right w:val="none" w:sz="0" w:space="0" w:color="auto"/>
      </w:divBdr>
    </w:div>
    <w:div w:id="1590041531">
      <w:bodyDiv w:val="1"/>
      <w:marLeft w:val="0"/>
      <w:marRight w:val="0"/>
      <w:marTop w:val="0"/>
      <w:marBottom w:val="0"/>
      <w:divBdr>
        <w:top w:val="none" w:sz="0" w:space="0" w:color="auto"/>
        <w:left w:val="none" w:sz="0" w:space="0" w:color="auto"/>
        <w:bottom w:val="none" w:sz="0" w:space="0" w:color="auto"/>
        <w:right w:val="none" w:sz="0" w:space="0" w:color="auto"/>
      </w:divBdr>
    </w:div>
    <w:div w:id="1590458828">
      <w:bodyDiv w:val="1"/>
      <w:marLeft w:val="0"/>
      <w:marRight w:val="0"/>
      <w:marTop w:val="0"/>
      <w:marBottom w:val="0"/>
      <w:divBdr>
        <w:top w:val="none" w:sz="0" w:space="0" w:color="auto"/>
        <w:left w:val="none" w:sz="0" w:space="0" w:color="auto"/>
        <w:bottom w:val="none" w:sz="0" w:space="0" w:color="auto"/>
        <w:right w:val="none" w:sz="0" w:space="0" w:color="auto"/>
      </w:divBdr>
    </w:div>
    <w:div w:id="1592931754">
      <w:bodyDiv w:val="1"/>
      <w:marLeft w:val="0"/>
      <w:marRight w:val="0"/>
      <w:marTop w:val="0"/>
      <w:marBottom w:val="0"/>
      <w:divBdr>
        <w:top w:val="none" w:sz="0" w:space="0" w:color="auto"/>
        <w:left w:val="none" w:sz="0" w:space="0" w:color="auto"/>
        <w:bottom w:val="none" w:sz="0" w:space="0" w:color="auto"/>
        <w:right w:val="none" w:sz="0" w:space="0" w:color="auto"/>
      </w:divBdr>
    </w:div>
    <w:div w:id="1593931557">
      <w:bodyDiv w:val="1"/>
      <w:marLeft w:val="0"/>
      <w:marRight w:val="0"/>
      <w:marTop w:val="0"/>
      <w:marBottom w:val="0"/>
      <w:divBdr>
        <w:top w:val="none" w:sz="0" w:space="0" w:color="auto"/>
        <w:left w:val="none" w:sz="0" w:space="0" w:color="auto"/>
        <w:bottom w:val="none" w:sz="0" w:space="0" w:color="auto"/>
        <w:right w:val="none" w:sz="0" w:space="0" w:color="auto"/>
      </w:divBdr>
    </w:div>
    <w:div w:id="1597209172">
      <w:bodyDiv w:val="1"/>
      <w:marLeft w:val="0"/>
      <w:marRight w:val="0"/>
      <w:marTop w:val="0"/>
      <w:marBottom w:val="0"/>
      <w:divBdr>
        <w:top w:val="none" w:sz="0" w:space="0" w:color="auto"/>
        <w:left w:val="none" w:sz="0" w:space="0" w:color="auto"/>
        <w:bottom w:val="none" w:sz="0" w:space="0" w:color="auto"/>
        <w:right w:val="none" w:sz="0" w:space="0" w:color="auto"/>
      </w:divBdr>
    </w:div>
    <w:div w:id="1598322363">
      <w:bodyDiv w:val="1"/>
      <w:marLeft w:val="0"/>
      <w:marRight w:val="0"/>
      <w:marTop w:val="0"/>
      <w:marBottom w:val="0"/>
      <w:divBdr>
        <w:top w:val="none" w:sz="0" w:space="0" w:color="auto"/>
        <w:left w:val="none" w:sz="0" w:space="0" w:color="auto"/>
        <w:bottom w:val="none" w:sz="0" w:space="0" w:color="auto"/>
        <w:right w:val="none" w:sz="0" w:space="0" w:color="auto"/>
      </w:divBdr>
    </w:div>
    <w:div w:id="1601716398">
      <w:bodyDiv w:val="1"/>
      <w:marLeft w:val="0"/>
      <w:marRight w:val="0"/>
      <w:marTop w:val="0"/>
      <w:marBottom w:val="0"/>
      <w:divBdr>
        <w:top w:val="none" w:sz="0" w:space="0" w:color="auto"/>
        <w:left w:val="none" w:sz="0" w:space="0" w:color="auto"/>
        <w:bottom w:val="none" w:sz="0" w:space="0" w:color="auto"/>
        <w:right w:val="none" w:sz="0" w:space="0" w:color="auto"/>
      </w:divBdr>
    </w:div>
    <w:div w:id="1608926413">
      <w:bodyDiv w:val="1"/>
      <w:marLeft w:val="0"/>
      <w:marRight w:val="0"/>
      <w:marTop w:val="0"/>
      <w:marBottom w:val="0"/>
      <w:divBdr>
        <w:top w:val="none" w:sz="0" w:space="0" w:color="auto"/>
        <w:left w:val="none" w:sz="0" w:space="0" w:color="auto"/>
        <w:bottom w:val="none" w:sz="0" w:space="0" w:color="auto"/>
        <w:right w:val="none" w:sz="0" w:space="0" w:color="auto"/>
      </w:divBdr>
    </w:div>
    <w:div w:id="1610774796">
      <w:bodyDiv w:val="1"/>
      <w:marLeft w:val="0"/>
      <w:marRight w:val="0"/>
      <w:marTop w:val="0"/>
      <w:marBottom w:val="0"/>
      <w:divBdr>
        <w:top w:val="none" w:sz="0" w:space="0" w:color="auto"/>
        <w:left w:val="none" w:sz="0" w:space="0" w:color="auto"/>
        <w:bottom w:val="none" w:sz="0" w:space="0" w:color="auto"/>
        <w:right w:val="none" w:sz="0" w:space="0" w:color="auto"/>
      </w:divBdr>
    </w:div>
    <w:div w:id="1614970601">
      <w:bodyDiv w:val="1"/>
      <w:marLeft w:val="0"/>
      <w:marRight w:val="0"/>
      <w:marTop w:val="0"/>
      <w:marBottom w:val="0"/>
      <w:divBdr>
        <w:top w:val="none" w:sz="0" w:space="0" w:color="auto"/>
        <w:left w:val="none" w:sz="0" w:space="0" w:color="auto"/>
        <w:bottom w:val="none" w:sz="0" w:space="0" w:color="auto"/>
        <w:right w:val="none" w:sz="0" w:space="0" w:color="auto"/>
      </w:divBdr>
    </w:div>
    <w:div w:id="1616987399">
      <w:bodyDiv w:val="1"/>
      <w:marLeft w:val="0"/>
      <w:marRight w:val="0"/>
      <w:marTop w:val="0"/>
      <w:marBottom w:val="0"/>
      <w:divBdr>
        <w:top w:val="none" w:sz="0" w:space="0" w:color="auto"/>
        <w:left w:val="none" w:sz="0" w:space="0" w:color="auto"/>
        <w:bottom w:val="none" w:sz="0" w:space="0" w:color="auto"/>
        <w:right w:val="none" w:sz="0" w:space="0" w:color="auto"/>
      </w:divBdr>
    </w:div>
    <w:div w:id="1617714994">
      <w:bodyDiv w:val="1"/>
      <w:marLeft w:val="0"/>
      <w:marRight w:val="0"/>
      <w:marTop w:val="0"/>
      <w:marBottom w:val="0"/>
      <w:divBdr>
        <w:top w:val="none" w:sz="0" w:space="0" w:color="auto"/>
        <w:left w:val="none" w:sz="0" w:space="0" w:color="auto"/>
        <w:bottom w:val="none" w:sz="0" w:space="0" w:color="auto"/>
        <w:right w:val="none" w:sz="0" w:space="0" w:color="auto"/>
      </w:divBdr>
    </w:div>
    <w:div w:id="1619138023">
      <w:bodyDiv w:val="1"/>
      <w:marLeft w:val="0"/>
      <w:marRight w:val="0"/>
      <w:marTop w:val="0"/>
      <w:marBottom w:val="0"/>
      <w:divBdr>
        <w:top w:val="none" w:sz="0" w:space="0" w:color="auto"/>
        <w:left w:val="none" w:sz="0" w:space="0" w:color="auto"/>
        <w:bottom w:val="none" w:sz="0" w:space="0" w:color="auto"/>
        <w:right w:val="none" w:sz="0" w:space="0" w:color="auto"/>
      </w:divBdr>
    </w:div>
    <w:div w:id="1620531372">
      <w:bodyDiv w:val="1"/>
      <w:marLeft w:val="0"/>
      <w:marRight w:val="0"/>
      <w:marTop w:val="0"/>
      <w:marBottom w:val="0"/>
      <w:divBdr>
        <w:top w:val="none" w:sz="0" w:space="0" w:color="auto"/>
        <w:left w:val="none" w:sz="0" w:space="0" w:color="auto"/>
        <w:bottom w:val="none" w:sz="0" w:space="0" w:color="auto"/>
        <w:right w:val="none" w:sz="0" w:space="0" w:color="auto"/>
      </w:divBdr>
    </w:div>
    <w:div w:id="1624841799">
      <w:bodyDiv w:val="1"/>
      <w:marLeft w:val="0"/>
      <w:marRight w:val="0"/>
      <w:marTop w:val="0"/>
      <w:marBottom w:val="0"/>
      <w:divBdr>
        <w:top w:val="none" w:sz="0" w:space="0" w:color="auto"/>
        <w:left w:val="none" w:sz="0" w:space="0" w:color="auto"/>
        <w:bottom w:val="none" w:sz="0" w:space="0" w:color="auto"/>
        <w:right w:val="none" w:sz="0" w:space="0" w:color="auto"/>
      </w:divBdr>
    </w:div>
    <w:div w:id="1624924220">
      <w:bodyDiv w:val="1"/>
      <w:marLeft w:val="0"/>
      <w:marRight w:val="0"/>
      <w:marTop w:val="0"/>
      <w:marBottom w:val="0"/>
      <w:divBdr>
        <w:top w:val="none" w:sz="0" w:space="0" w:color="auto"/>
        <w:left w:val="none" w:sz="0" w:space="0" w:color="auto"/>
        <w:bottom w:val="none" w:sz="0" w:space="0" w:color="auto"/>
        <w:right w:val="none" w:sz="0" w:space="0" w:color="auto"/>
      </w:divBdr>
    </w:div>
    <w:div w:id="1627659865">
      <w:bodyDiv w:val="1"/>
      <w:marLeft w:val="0"/>
      <w:marRight w:val="0"/>
      <w:marTop w:val="0"/>
      <w:marBottom w:val="0"/>
      <w:divBdr>
        <w:top w:val="none" w:sz="0" w:space="0" w:color="auto"/>
        <w:left w:val="none" w:sz="0" w:space="0" w:color="auto"/>
        <w:bottom w:val="none" w:sz="0" w:space="0" w:color="auto"/>
        <w:right w:val="none" w:sz="0" w:space="0" w:color="auto"/>
      </w:divBdr>
    </w:div>
    <w:div w:id="1631354868">
      <w:bodyDiv w:val="1"/>
      <w:marLeft w:val="0"/>
      <w:marRight w:val="0"/>
      <w:marTop w:val="0"/>
      <w:marBottom w:val="0"/>
      <w:divBdr>
        <w:top w:val="none" w:sz="0" w:space="0" w:color="auto"/>
        <w:left w:val="none" w:sz="0" w:space="0" w:color="auto"/>
        <w:bottom w:val="none" w:sz="0" w:space="0" w:color="auto"/>
        <w:right w:val="none" w:sz="0" w:space="0" w:color="auto"/>
      </w:divBdr>
    </w:div>
    <w:div w:id="1638609073">
      <w:bodyDiv w:val="1"/>
      <w:marLeft w:val="0"/>
      <w:marRight w:val="0"/>
      <w:marTop w:val="0"/>
      <w:marBottom w:val="0"/>
      <w:divBdr>
        <w:top w:val="none" w:sz="0" w:space="0" w:color="auto"/>
        <w:left w:val="none" w:sz="0" w:space="0" w:color="auto"/>
        <w:bottom w:val="none" w:sz="0" w:space="0" w:color="auto"/>
        <w:right w:val="none" w:sz="0" w:space="0" w:color="auto"/>
      </w:divBdr>
    </w:div>
    <w:div w:id="1642534356">
      <w:bodyDiv w:val="1"/>
      <w:marLeft w:val="0"/>
      <w:marRight w:val="0"/>
      <w:marTop w:val="0"/>
      <w:marBottom w:val="0"/>
      <w:divBdr>
        <w:top w:val="none" w:sz="0" w:space="0" w:color="auto"/>
        <w:left w:val="none" w:sz="0" w:space="0" w:color="auto"/>
        <w:bottom w:val="none" w:sz="0" w:space="0" w:color="auto"/>
        <w:right w:val="none" w:sz="0" w:space="0" w:color="auto"/>
      </w:divBdr>
    </w:div>
    <w:div w:id="1646397303">
      <w:bodyDiv w:val="1"/>
      <w:marLeft w:val="0"/>
      <w:marRight w:val="0"/>
      <w:marTop w:val="0"/>
      <w:marBottom w:val="0"/>
      <w:divBdr>
        <w:top w:val="none" w:sz="0" w:space="0" w:color="auto"/>
        <w:left w:val="none" w:sz="0" w:space="0" w:color="auto"/>
        <w:bottom w:val="none" w:sz="0" w:space="0" w:color="auto"/>
        <w:right w:val="none" w:sz="0" w:space="0" w:color="auto"/>
      </w:divBdr>
    </w:div>
    <w:div w:id="1652901581">
      <w:bodyDiv w:val="1"/>
      <w:marLeft w:val="0"/>
      <w:marRight w:val="0"/>
      <w:marTop w:val="0"/>
      <w:marBottom w:val="0"/>
      <w:divBdr>
        <w:top w:val="none" w:sz="0" w:space="0" w:color="auto"/>
        <w:left w:val="none" w:sz="0" w:space="0" w:color="auto"/>
        <w:bottom w:val="none" w:sz="0" w:space="0" w:color="auto"/>
        <w:right w:val="none" w:sz="0" w:space="0" w:color="auto"/>
      </w:divBdr>
    </w:div>
    <w:div w:id="1656911323">
      <w:bodyDiv w:val="1"/>
      <w:marLeft w:val="0"/>
      <w:marRight w:val="0"/>
      <w:marTop w:val="0"/>
      <w:marBottom w:val="0"/>
      <w:divBdr>
        <w:top w:val="none" w:sz="0" w:space="0" w:color="auto"/>
        <w:left w:val="none" w:sz="0" w:space="0" w:color="auto"/>
        <w:bottom w:val="none" w:sz="0" w:space="0" w:color="auto"/>
        <w:right w:val="none" w:sz="0" w:space="0" w:color="auto"/>
      </w:divBdr>
    </w:div>
    <w:div w:id="1658605886">
      <w:bodyDiv w:val="1"/>
      <w:marLeft w:val="0"/>
      <w:marRight w:val="0"/>
      <w:marTop w:val="0"/>
      <w:marBottom w:val="0"/>
      <w:divBdr>
        <w:top w:val="none" w:sz="0" w:space="0" w:color="auto"/>
        <w:left w:val="none" w:sz="0" w:space="0" w:color="auto"/>
        <w:bottom w:val="none" w:sz="0" w:space="0" w:color="auto"/>
        <w:right w:val="none" w:sz="0" w:space="0" w:color="auto"/>
      </w:divBdr>
    </w:div>
    <w:div w:id="1664161868">
      <w:bodyDiv w:val="1"/>
      <w:marLeft w:val="0"/>
      <w:marRight w:val="0"/>
      <w:marTop w:val="0"/>
      <w:marBottom w:val="0"/>
      <w:divBdr>
        <w:top w:val="none" w:sz="0" w:space="0" w:color="auto"/>
        <w:left w:val="none" w:sz="0" w:space="0" w:color="auto"/>
        <w:bottom w:val="none" w:sz="0" w:space="0" w:color="auto"/>
        <w:right w:val="none" w:sz="0" w:space="0" w:color="auto"/>
      </w:divBdr>
    </w:div>
    <w:div w:id="1665470668">
      <w:bodyDiv w:val="1"/>
      <w:marLeft w:val="0"/>
      <w:marRight w:val="0"/>
      <w:marTop w:val="0"/>
      <w:marBottom w:val="0"/>
      <w:divBdr>
        <w:top w:val="none" w:sz="0" w:space="0" w:color="auto"/>
        <w:left w:val="none" w:sz="0" w:space="0" w:color="auto"/>
        <w:bottom w:val="none" w:sz="0" w:space="0" w:color="auto"/>
        <w:right w:val="none" w:sz="0" w:space="0" w:color="auto"/>
      </w:divBdr>
    </w:div>
    <w:div w:id="1665889991">
      <w:bodyDiv w:val="1"/>
      <w:marLeft w:val="0"/>
      <w:marRight w:val="0"/>
      <w:marTop w:val="0"/>
      <w:marBottom w:val="0"/>
      <w:divBdr>
        <w:top w:val="none" w:sz="0" w:space="0" w:color="auto"/>
        <w:left w:val="none" w:sz="0" w:space="0" w:color="auto"/>
        <w:bottom w:val="none" w:sz="0" w:space="0" w:color="auto"/>
        <w:right w:val="none" w:sz="0" w:space="0" w:color="auto"/>
      </w:divBdr>
    </w:div>
    <w:div w:id="1673293048">
      <w:bodyDiv w:val="1"/>
      <w:marLeft w:val="0"/>
      <w:marRight w:val="0"/>
      <w:marTop w:val="0"/>
      <w:marBottom w:val="0"/>
      <w:divBdr>
        <w:top w:val="none" w:sz="0" w:space="0" w:color="auto"/>
        <w:left w:val="none" w:sz="0" w:space="0" w:color="auto"/>
        <w:bottom w:val="none" w:sz="0" w:space="0" w:color="auto"/>
        <w:right w:val="none" w:sz="0" w:space="0" w:color="auto"/>
      </w:divBdr>
    </w:div>
    <w:div w:id="1673489461">
      <w:bodyDiv w:val="1"/>
      <w:marLeft w:val="0"/>
      <w:marRight w:val="0"/>
      <w:marTop w:val="0"/>
      <w:marBottom w:val="0"/>
      <w:divBdr>
        <w:top w:val="none" w:sz="0" w:space="0" w:color="auto"/>
        <w:left w:val="none" w:sz="0" w:space="0" w:color="auto"/>
        <w:bottom w:val="none" w:sz="0" w:space="0" w:color="auto"/>
        <w:right w:val="none" w:sz="0" w:space="0" w:color="auto"/>
      </w:divBdr>
    </w:div>
    <w:div w:id="1673606113">
      <w:bodyDiv w:val="1"/>
      <w:marLeft w:val="0"/>
      <w:marRight w:val="0"/>
      <w:marTop w:val="0"/>
      <w:marBottom w:val="0"/>
      <w:divBdr>
        <w:top w:val="none" w:sz="0" w:space="0" w:color="auto"/>
        <w:left w:val="none" w:sz="0" w:space="0" w:color="auto"/>
        <w:bottom w:val="none" w:sz="0" w:space="0" w:color="auto"/>
        <w:right w:val="none" w:sz="0" w:space="0" w:color="auto"/>
      </w:divBdr>
    </w:div>
    <w:div w:id="1675568432">
      <w:bodyDiv w:val="1"/>
      <w:marLeft w:val="0"/>
      <w:marRight w:val="0"/>
      <w:marTop w:val="0"/>
      <w:marBottom w:val="0"/>
      <w:divBdr>
        <w:top w:val="none" w:sz="0" w:space="0" w:color="auto"/>
        <w:left w:val="none" w:sz="0" w:space="0" w:color="auto"/>
        <w:bottom w:val="none" w:sz="0" w:space="0" w:color="auto"/>
        <w:right w:val="none" w:sz="0" w:space="0" w:color="auto"/>
      </w:divBdr>
    </w:div>
    <w:div w:id="1684167128">
      <w:bodyDiv w:val="1"/>
      <w:marLeft w:val="0"/>
      <w:marRight w:val="0"/>
      <w:marTop w:val="0"/>
      <w:marBottom w:val="0"/>
      <w:divBdr>
        <w:top w:val="none" w:sz="0" w:space="0" w:color="auto"/>
        <w:left w:val="none" w:sz="0" w:space="0" w:color="auto"/>
        <w:bottom w:val="none" w:sz="0" w:space="0" w:color="auto"/>
        <w:right w:val="none" w:sz="0" w:space="0" w:color="auto"/>
      </w:divBdr>
    </w:div>
    <w:div w:id="1687056987">
      <w:bodyDiv w:val="1"/>
      <w:marLeft w:val="0"/>
      <w:marRight w:val="0"/>
      <w:marTop w:val="0"/>
      <w:marBottom w:val="0"/>
      <w:divBdr>
        <w:top w:val="none" w:sz="0" w:space="0" w:color="auto"/>
        <w:left w:val="none" w:sz="0" w:space="0" w:color="auto"/>
        <w:bottom w:val="none" w:sz="0" w:space="0" w:color="auto"/>
        <w:right w:val="none" w:sz="0" w:space="0" w:color="auto"/>
      </w:divBdr>
    </w:div>
    <w:div w:id="1689332718">
      <w:bodyDiv w:val="1"/>
      <w:marLeft w:val="0"/>
      <w:marRight w:val="0"/>
      <w:marTop w:val="0"/>
      <w:marBottom w:val="0"/>
      <w:divBdr>
        <w:top w:val="none" w:sz="0" w:space="0" w:color="auto"/>
        <w:left w:val="none" w:sz="0" w:space="0" w:color="auto"/>
        <w:bottom w:val="none" w:sz="0" w:space="0" w:color="auto"/>
        <w:right w:val="none" w:sz="0" w:space="0" w:color="auto"/>
      </w:divBdr>
    </w:div>
    <w:div w:id="1692607164">
      <w:bodyDiv w:val="1"/>
      <w:marLeft w:val="0"/>
      <w:marRight w:val="0"/>
      <w:marTop w:val="0"/>
      <w:marBottom w:val="0"/>
      <w:divBdr>
        <w:top w:val="none" w:sz="0" w:space="0" w:color="auto"/>
        <w:left w:val="none" w:sz="0" w:space="0" w:color="auto"/>
        <w:bottom w:val="none" w:sz="0" w:space="0" w:color="auto"/>
        <w:right w:val="none" w:sz="0" w:space="0" w:color="auto"/>
      </w:divBdr>
    </w:div>
    <w:div w:id="1693801719">
      <w:bodyDiv w:val="1"/>
      <w:marLeft w:val="0"/>
      <w:marRight w:val="0"/>
      <w:marTop w:val="0"/>
      <w:marBottom w:val="0"/>
      <w:divBdr>
        <w:top w:val="none" w:sz="0" w:space="0" w:color="auto"/>
        <w:left w:val="none" w:sz="0" w:space="0" w:color="auto"/>
        <w:bottom w:val="none" w:sz="0" w:space="0" w:color="auto"/>
        <w:right w:val="none" w:sz="0" w:space="0" w:color="auto"/>
      </w:divBdr>
    </w:div>
    <w:div w:id="1695036886">
      <w:bodyDiv w:val="1"/>
      <w:marLeft w:val="0"/>
      <w:marRight w:val="0"/>
      <w:marTop w:val="0"/>
      <w:marBottom w:val="0"/>
      <w:divBdr>
        <w:top w:val="none" w:sz="0" w:space="0" w:color="auto"/>
        <w:left w:val="none" w:sz="0" w:space="0" w:color="auto"/>
        <w:bottom w:val="none" w:sz="0" w:space="0" w:color="auto"/>
        <w:right w:val="none" w:sz="0" w:space="0" w:color="auto"/>
      </w:divBdr>
    </w:div>
    <w:div w:id="1696271743">
      <w:bodyDiv w:val="1"/>
      <w:marLeft w:val="0"/>
      <w:marRight w:val="0"/>
      <w:marTop w:val="0"/>
      <w:marBottom w:val="0"/>
      <w:divBdr>
        <w:top w:val="none" w:sz="0" w:space="0" w:color="auto"/>
        <w:left w:val="none" w:sz="0" w:space="0" w:color="auto"/>
        <w:bottom w:val="none" w:sz="0" w:space="0" w:color="auto"/>
        <w:right w:val="none" w:sz="0" w:space="0" w:color="auto"/>
      </w:divBdr>
    </w:div>
    <w:div w:id="1696535712">
      <w:bodyDiv w:val="1"/>
      <w:marLeft w:val="0"/>
      <w:marRight w:val="0"/>
      <w:marTop w:val="0"/>
      <w:marBottom w:val="0"/>
      <w:divBdr>
        <w:top w:val="none" w:sz="0" w:space="0" w:color="auto"/>
        <w:left w:val="none" w:sz="0" w:space="0" w:color="auto"/>
        <w:bottom w:val="none" w:sz="0" w:space="0" w:color="auto"/>
        <w:right w:val="none" w:sz="0" w:space="0" w:color="auto"/>
      </w:divBdr>
    </w:div>
    <w:div w:id="1704403841">
      <w:bodyDiv w:val="1"/>
      <w:marLeft w:val="0"/>
      <w:marRight w:val="0"/>
      <w:marTop w:val="0"/>
      <w:marBottom w:val="0"/>
      <w:divBdr>
        <w:top w:val="none" w:sz="0" w:space="0" w:color="auto"/>
        <w:left w:val="none" w:sz="0" w:space="0" w:color="auto"/>
        <w:bottom w:val="none" w:sz="0" w:space="0" w:color="auto"/>
        <w:right w:val="none" w:sz="0" w:space="0" w:color="auto"/>
      </w:divBdr>
    </w:div>
    <w:div w:id="1706246266">
      <w:bodyDiv w:val="1"/>
      <w:marLeft w:val="0"/>
      <w:marRight w:val="0"/>
      <w:marTop w:val="0"/>
      <w:marBottom w:val="0"/>
      <w:divBdr>
        <w:top w:val="none" w:sz="0" w:space="0" w:color="auto"/>
        <w:left w:val="none" w:sz="0" w:space="0" w:color="auto"/>
        <w:bottom w:val="none" w:sz="0" w:space="0" w:color="auto"/>
        <w:right w:val="none" w:sz="0" w:space="0" w:color="auto"/>
      </w:divBdr>
    </w:div>
    <w:div w:id="1708137685">
      <w:bodyDiv w:val="1"/>
      <w:marLeft w:val="0"/>
      <w:marRight w:val="0"/>
      <w:marTop w:val="0"/>
      <w:marBottom w:val="0"/>
      <w:divBdr>
        <w:top w:val="none" w:sz="0" w:space="0" w:color="auto"/>
        <w:left w:val="none" w:sz="0" w:space="0" w:color="auto"/>
        <w:bottom w:val="none" w:sz="0" w:space="0" w:color="auto"/>
        <w:right w:val="none" w:sz="0" w:space="0" w:color="auto"/>
      </w:divBdr>
    </w:div>
    <w:div w:id="1708679022">
      <w:bodyDiv w:val="1"/>
      <w:marLeft w:val="0"/>
      <w:marRight w:val="0"/>
      <w:marTop w:val="0"/>
      <w:marBottom w:val="0"/>
      <w:divBdr>
        <w:top w:val="none" w:sz="0" w:space="0" w:color="auto"/>
        <w:left w:val="none" w:sz="0" w:space="0" w:color="auto"/>
        <w:bottom w:val="none" w:sz="0" w:space="0" w:color="auto"/>
        <w:right w:val="none" w:sz="0" w:space="0" w:color="auto"/>
      </w:divBdr>
    </w:div>
    <w:div w:id="1708946644">
      <w:bodyDiv w:val="1"/>
      <w:marLeft w:val="0"/>
      <w:marRight w:val="0"/>
      <w:marTop w:val="0"/>
      <w:marBottom w:val="0"/>
      <w:divBdr>
        <w:top w:val="none" w:sz="0" w:space="0" w:color="auto"/>
        <w:left w:val="none" w:sz="0" w:space="0" w:color="auto"/>
        <w:bottom w:val="none" w:sz="0" w:space="0" w:color="auto"/>
        <w:right w:val="none" w:sz="0" w:space="0" w:color="auto"/>
      </w:divBdr>
    </w:div>
    <w:div w:id="1710109935">
      <w:bodyDiv w:val="1"/>
      <w:marLeft w:val="0"/>
      <w:marRight w:val="0"/>
      <w:marTop w:val="0"/>
      <w:marBottom w:val="0"/>
      <w:divBdr>
        <w:top w:val="none" w:sz="0" w:space="0" w:color="auto"/>
        <w:left w:val="none" w:sz="0" w:space="0" w:color="auto"/>
        <w:bottom w:val="none" w:sz="0" w:space="0" w:color="auto"/>
        <w:right w:val="none" w:sz="0" w:space="0" w:color="auto"/>
      </w:divBdr>
    </w:div>
    <w:div w:id="1712144340">
      <w:bodyDiv w:val="1"/>
      <w:marLeft w:val="0"/>
      <w:marRight w:val="0"/>
      <w:marTop w:val="0"/>
      <w:marBottom w:val="0"/>
      <w:divBdr>
        <w:top w:val="none" w:sz="0" w:space="0" w:color="auto"/>
        <w:left w:val="none" w:sz="0" w:space="0" w:color="auto"/>
        <w:bottom w:val="none" w:sz="0" w:space="0" w:color="auto"/>
        <w:right w:val="none" w:sz="0" w:space="0" w:color="auto"/>
      </w:divBdr>
    </w:div>
    <w:div w:id="1715502862">
      <w:bodyDiv w:val="1"/>
      <w:marLeft w:val="0"/>
      <w:marRight w:val="0"/>
      <w:marTop w:val="0"/>
      <w:marBottom w:val="0"/>
      <w:divBdr>
        <w:top w:val="none" w:sz="0" w:space="0" w:color="auto"/>
        <w:left w:val="none" w:sz="0" w:space="0" w:color="auto"/>
        <w:bottom w:val="none" w:sz="0" w:space="0" w:color="auto"/>
        <w:right w:val="none" w:sz="0" w:space="0" w:color="auto"/>
      </w:divBdr>
    </w:div>
    <w:div w:id="1716463459">
      <w:bodyDiv w:val="1"/>
      <w:marLeft w:val="0"/>
      <w:marRight w:val="0"/>
      <w:marTop w:val="0"/>
      <w:marBottom w:val="0"/>
      <w:divBdr>
        <w:top w:val="none" w:sz="0" w:space="0" w:color="auto"/>
        <w:left w:val="none" w:sz="0" w:space="0" w:color="auto"/>
        <w:bottom w:val="none" w:sz="0" w:space="0" w:color="auto"/>
        <w:right w:val="none" w:sz="0" w:space="0" w:color="auto"/>
      </w:divBdr>
    </w:div>
    <w:div w:id="1722049856">
      <w:bodyDiv w:val="1"/>
      <w:marLeft w:val="0"/>
      <w:marRight w:val="0"/>
      <w:marTop w:val="0"/>
      <w:marBottom w:val="0"/>
      <w:divBdr>
        <w:top w:val="none" w:sz="0" w:space="0" w:color="auto"/>
        <w:left w:val="none" w:sz="0" w:space="0" w:color="auto"/>
        <w:bottom w:val="none" w:sz="0" w:space="0" w:color="auto"/>
        <w:right w:val="none" w:sz="0" w:space="0" w:color="auto"/>
      </w:divBdr>
    </w:div>
    <w:div w:id="1724479414">
      <w:bodyDiv w:val="1"/>
      <w:marLeft w:val="0"/>
      <w:marRight w:val="0"/>
      <w:marTop w:val="0"/>
      <w:marBottom w:val="0"/>
      <w:divBdr>
        <w:top w:val="none" w:sz="0" w:space="0" w:color="auto"/>
        <w:left w:val="none" w:sz="0" w:space="0" w:color="auto"/>
        <w:bottom w:val="none" w:sz="0" w:space="0" w:color="auto"/>
        <w:right w:val="none" w:sz="0" w:space="0" w:color="auto"/>
      </w:divBdr>
    </w:div>
    <w:div w:id="1730297297">
      <w:bodyDiv w:val="1"/>
      <w:marLeft w:val="0"/>
      <w:marRight w:val="0"/>
      <w:marTop w:val="0"/>
      <w:marBottom w:val="0"/>
      <w:divBdr>
        <w:top w:val="none" w:sz="0" w:space="0" w:color="auto"/>
        <w:left w:val="none" w:sz="0" w:space="0" w:color="auto"/>
        <w:bottom w:val="none" w:sz="0" w:space="0" w:color="auto"/>
        <w:right w:val="none" w:sz="0" w:space="0" w:color="auto"/>
      </w:divBdr>
    </w:div>
    <w:div w:id="1731224125">
      <w:bodyDiv w:val="1"/>
      <w:marLeft w:val="0"/>
      <w:marRight w:val="0"/>
      <w:marTop w:val="0"/>
      <w:marBottom w:val="0"/>
      <w:divBdr>
        <w:top w:val="none" w:sz="0" w:space="0" w:color="auto"/>
        <w:left w:val="none" w:sz="0" w:space="0" w:color="auto"/>
        <w:bottom w:val="none" w:sz="0" w:space="0" w:color="auto"/>
        <w:right w:val="none" w:sz="0" w:space="0" w:color="auto"/>
      </w:divBdr>
    </w:div>
    <w:div w:id="1732343066">
      <w:bodyDiv w:val="1"/>
      <w:marLeft w:val="0"/>
      <w:marRight w:val="0"/>
      <w:marTop w:val="0"/>
      <w:marBottom w:val="0"/>
      <w:divBdr>
        <w:top w:val="none" w:sz="0" w:space="0" w:color="auto"/>
        <w:left w:val="none" w:sz="0" w:space="0" w:color="auto"/>
        <w:bottom w:val="none" w:sz="0" w:space="0" w:color="auto"/>
        <w:right w:val="none" w:sz="0" w:space="0" w:color="auto"/>
      </w:divBdr>
    </w:div>
    <w:div w:id="1735928252">
      <w:bodyDiv w:val="1"/>
      <w:marLeft w:val="0"/>
      <w:marRight w:val="0"/>
      <w:marTop w:val="0"/>
      <w:marBottom w:val="0"/>
      <w:divBdr>
        <w:top w:val="none" w:sz="0" w:space="0" w:color="auto"/>
        <w:left w:val="none" w:sz="0" w:space="0" w:color="auto"/>
        <w:bottom w:val="none" w:sz="0" w:space="0" w:color="auto"/>
        <w:right w:val="none" w:sz="0" w:space="0" w:color="auto"/>
      </w:divBdr>
    </w:div>
    <w:div w:id="1736049286">
      <w:bodyDiv w:val="1"/>
      <w:marLeft w:val="0"/>
      <w:marRight w:val="0"/>
      <w:marTop w:val="0"/>
      <w:marBottom w:val="0"/>
      <w:divBdr>
        <w:top w:val="none" w:sz="0" w:space="0" w:color="auto"/>
        <w:left w:val="none" w:sz="0" w:space="0" w:color="auto"/>
        <w:bottom w:val="none" w:sz="0" w:space="0" w:color="auto"/>
        <w:right w:val="none" w:sz="0" w:space="0" w:color="auto"/>
      </w:divBdr>
    </w:div>
    <w:div w:id="1737627748">
      <w:bodyDiv w:val="1"/>
      <w:marLeft w:val="0"/>
      <w:marRight w:val="0"/>
      <w:marTop w:val="0"/>
      <w:marBottom w:val="0"/>
      <w:divBdr>
        <w:top w:val="none" w:sz="0" w:space="0" w:color="auto"/>
        <w:left w:val="none" w:sz="0" w:space="0" w:color="auto"/>
        <w:bottom w:val="none" w:sz="0" w:space="0" w:color="auto"/>
        <w:right w:val="none" w:sz="0" w:space="0" w:color="auto"/>
      </w:divBdr>
    </w:div>
    <w:div w:id="1744713235">
      <w:bodyDiv w:val="1"/>
      <w:marLeft w:val="0"/>
      <w:marRight w:val="0"/>
      <w:marTop w:val="0"/>
      <w:marBottom w:val="0"/>
      <w:divBdr>
        <w:top w:val="none" w:sz="0" w:space="0" w:color="auto"/>
        <w:left w:val="none" w:sz="0" w:space="0" w:color="auto"/>
        <w:bottom w:val="none" w:sz="0" w:space="0" w:color="auto"/>
        <w:right w:val="none" w:sz="0" w:space="0" w:color="auto"/>
      </w:divBdr>
    </w:div>
    <w:div w:id="1745450042">
      <w:bodyDiv w:val="1"/>
      <w:marLeft w:val="0"/>
      <w:marRight w:val="0"/>
      <w:marTop w:val="0"/>
      <w:marBottom w:val="0"/>
      <w:divBdr>
        <w:top w:val="none" w:sz="0" w:space="0" w:color="auto"/>
        <w:left w:val="none" w:sz="0" w:space="0" w:color="auto"/>
        <w:bottom w:val="none" w:sz="0" w:space="0" w:color="auto"/>
        <w:right w:val="none" w:sz="0" w:space="0" w:color="auto"/>
      </w:divBdr>
    </w:div>
    <w:div w:id="1747608281">
      <w:bodyDiv w:val="1"/>
      <w:marLeft w:val="0"/>
      <w:marRight w:val="0"/>
      <w:marTop w:val="0"/>
      <w:marBottom w:val="0"/>
      <w:divBdr>
        <w:top w:val="none" w:sz="0" w:space="0" w:color="auto"/>
        <w:left w:val="none" w:sz="0" w:space="0" w:color="auto"/>
        <w:bottom w:val="none" w:sz="0" w:space="0" w:color="auto"/>
        <w:right w:val="none" w:sz="0" w:space="0" w:color="auto"/>
      </w:divBdr>
    </w:div>
    <w:div w:id="1750689775">
      <w:bodyDiv w:val="1"/>
      <w:marLeft w:val="0"/>
      <w:marRight w:val="0"/>
      <w:marTop w:val="0"/>
      <w:marBottom w:val="0"/>
      <w:divBdr>
        <w:top w:val="none" w:sz="0" w:space="0" w:color="auto"/>
        <w:left w:val="none" w:sz="0" w:space="0" w:color="auto"/>
        <w:bottom w:val="none" w:sz="0" w:space="0" w:color="auto"/>
        <w:right w:val="none" w:sz="0" w:space="0" w:color="auto"/>
      </w:divBdr>
    </w:div>
    <w:div w:id="1754426089">
      <w:bodyDiv w:val="1"/>
      <w:marLeft w:val="0"/>
      <w:marRight w:val="0"/>
      <w:marTop w:val="0"/>
      <w:marBottom w:val="0"/>
      <w:divBdr>
        <w:top w:val="none" w:sz="0" w:space="0" w:color="auto"/>
        <w:left w:val="none" w:sz="0" w:space="0" w:color="auto"/>
        <w:bottom w:val="none" w:sz="0" w:space="0" w:color="auto"/>
        <w:right w:val="none" w:sz="0" w:space="0" w:color="auto"/>
      </w:divBdr>
    </w:div>
    <w:div w:id="1759522364">
      <w:bodyDiv w:val="1"/>
      <w:marLeft w:val="0"/>
      <w:marRight w:val="0"/>
      <w:marTop w:val="0"/>
      <w:marBottom w:val="0"/>
      <w:divBdr>
        <w:top w:val="none" w:sz="0" w:space="0" w:color="auto"/>
        <w:left w:val="none" w:sz="0" w:space="0" w:color="auto"/>
        <w:bottom w:val="none" w:sz="0" w:space="0" w:color="auto"/>
        <w:right w:val="none" w:sz="0" w:space="0" w:color="auto"/>
      </w:divBdr>
    </w:div>
    <w:div w:id="1760324311">
      <w:bodyDiv w:val="1"/>
      <w:marLeft w:val="0"/>
      <w:marRight w:val="0"/>
      <w:marTop w:val="0"/>
      <w:marBottom w:val="0"/>
      <w:divBdr>
        <w:top w:val="none" w:sz="0" w:space="0" w:color="auto"/>
        <w:left w:val="none" w:sz="0" w:space="0" w:color="auto"/>
        <w:bottom w:val="none" w:sz="0" w:space="0" w:color="auto"/>
        <w:right w:val="none" w:sz="0" w:space="0" w:color="auto"/>
      </w:divBdr>
    </w:div>
    <w:div w:id="1768304249">
      <w:bodyDiv w:val="1"/>
      <w:marLeft w:val="0"/>
      <w:marRight w:val="0"/>
      <w:marTop w:val="0"/>
      <w:marBottom w:val="0"/>
      <w:divBdr>
        <w:top w:val="none" w:sz="0" w:space="0" w:color="auto"/>
        <w:left w:val="none" w:sz="0" w:space="0" w:color="auto"/>
        <w:bottom w:val="none" w:sz="0" w:space="0" w:color="auto"/>
        <w:right w:val="none" w:sz="0" w:space="0" w:color="auto"/>
      </w:divBdr>
    </w:div>
    <w:div w:id="1770082344">
      <w:bodyDiv w:val="1"/>
      <w:marLeft w:val="0"/>
      <w:marRight w:val="0"/>
      <w:marTop w:val="0"/>
      <w:marBottom w:val="0"/>
      <w:divBdr>
        <w:top w:val="none" w:sz="0" w:space="0" w:color="auto"/>
        <w:left w:val="none" w:sz="0" w:space="0" w:color="auto"/>
        <w:bottom w:val="none" w:sz="0" w:space="0" w:color="auto"/>
        <w:right w:val="none" w:sz="0" w:space="0" w:color="auto"/>
      </w:divBdr>
    </w:div>
    <w:div w:id="1776049715">
      <w:bodyDiv w:val="1"/>
      <w:marLeft w:val="0"/>
      <w:marRight w:val="0"/>
      <w:marTop w:val="0"/>
      <w:marBottom w:val="0"/>
      <w:divBdr>
        <w:top w:val="none" w:sz="0" w:space="0" w:color="auto"/>
        <w:left w:val="none" w:sz="0" w:space="0" w:color="auto"/>
        <w:bottom w:val="none" w:sz="0" w:space="0" w:color="auto"/>
        <w:right w:val="none" w:sz="0" w:space="0" w:color="auto"/>
      </w:divBdr>
    </w:div>
    <w:div w:id="1777946486">
      <w:bodyDiv w:val="1"/>
      <w:marLeft w:val="0"/>
      <w:marRight w:val="0"/>
      <w:marTop w:val="0"/>
      <w:marBottom w:val="0"/>
      <w:divBdr>
        <w:top w:val="none" w:sz="0" w:space="0" w:color="auto"/>
        <w:left w:val="none" w:sz="0" w:space="0" w:color="auto"/>
        <w:bottom w:val="none" w:sz="0" w:space="0" w:color="auto"/>
        <w:right w:val="none" w:sz="0" w:space="0" w:color="auto"/>
      </w:divBdr>
    </w:div>
    <w:div w:id="1795829088">
      <w:bodyDiv w:val="1"/>
      <w:marLeft w:val="0"/>
      <w:marRight w:val="0"/>
      <w:marTop w:val="0"/>
      <w:marBottom w:val="0"/>
      <w:divBdr>
        <w:top w:val="none" w:sz="0" w:space="0" w:color="auto"/>
        <w:left w:val="none" w:sz="0" w:space="0" w:color="auto"/>
        <w:bottom w:val="none" w:sz="0" w:space="0" w:color="auto"/>
        <w:right w:val="none" w:sz="0" w:space="0" w:color="auto"/>
      </w:divBdr>
    </w:div>
    <w:div w:id="1796873497">
      <w:bodyDiv w:val="1"/>
      <w:marLeft w:val="0"/>
      <w:marRight w:val="0"/>
      <w:marTop w:val="0"/>
      <w:marBottom w:val="0"/>
      <w:divBdr>
        <w:top w:val="none" w:sz="0" w:space="0" w:color="auto"/>
        <w:left w:val="none" w:sz="0" w:space="0" w:color="auto"/>
        <w:bottom w:val="none" w:sz="0" w:space="0" w:color="auto"/>
        <w:right w:val="none" w:sz="0" w:space="0" w:color="auto"/>
      </w:divBdr>
    </w:div>
    <w:div w:id="1808934258">
      <w:bodyDiv w:val="1"/>
      <w:marLeft w:val="0"/>
      <w:marRight w:val="0"/>
      <w:marTop w:val="0"/>
      <w:marBottom w:val="0"/>
      <w:divBdr>
        <w:top w:val="none" w:sz="0" w:space="0" w:color="auto"/>
        <w:left w:val="none" w:sz="0" w:space="0" w:color="auto"/>
        <w:bottom w:val="none" w:sz="0" w:space="0" w:color="auto"/>
        <w:right w:val="none" w:sz="0" w:space="0" w:color="auto"/>
      </w:divBdr>
    </w:div>
    <w:div w:id="1809737273">
      <w:bodyDiv w:val="1"/>
      <w:marLeft w:val="0"/>
      <w:marRight w:val="0"/>
      <w:marTop w:val="0"/>
      <w:marBottom w:val="0"/>
      <w:divBdr>
        <w:top w:val="none" w:sz="0" w:space="0" w:color="auto"/>
        <w:left w:val="none" w:sz="0" w:space="0" w:color="auto"/>
        <w:bottom w:val="none" w:sz="0" w:space="0" w:color="auto"/>
        <w:right w:val="none" w:sz="0" w:space="0" w:color="auto"/>
      </w:divBdr>
    </w:div>
    <w:div w:id="1814787970">
      <w:bodyDiv w:val="1"/>
      <w:marLeft w:val="0"/>
      <w:marRight w:val="0"/>
      <w:marTop w:val="0"/>
      <w:marBottom w:val="0"/>
      <w:divBdr>
        <w:top w:val="none" w:sz="0" w:space="0" w:color="auto"/>
        <w:left w:val="none" w:sz="0" w:space="0" w:color="auto"/>
        <w:bottom w:val="none" w:sz="0" w:space="0" w:color="auto"/>
        <w:right w:val="none" w:sz="0" w:space="0" w:color="auto"/>
      </w:divBdr>
    </w:div>
    <w:div w:id="1815487256">
      <w:bodyDiv w:val="1"/>
      <w:marLeft w:val="0"/>
      <w:marRight w:val="0"/>
      <w:marTop w:val="0"/>
      <w:marBottom w:val="0"/>
      <w:divBdr>
        <w:top w:val="none" w:sz="0" w:space="0" w:color="auto"/>
        <w:left w:val="none" w:sz="0" w:space="0" w:color="auto"/>
        <w:bottom w:val="none" w:sz="0" w:space="0" w:color="auto"/>
        <w:right w:val="none" w:sz="0" w:space="0" w:color="auto"/>
      </w:divBdr>
    </w:div>
    <w:div w:id="1828204111">
      <w:bodyDiv w:val="1"/>
      <w:marLeft w:val="0"/>
      <w:marRight w:val="0"/>
      <w:marTop w:val="0"/>
      <w:marBottom w:val="0"/>
      <w:divBdr>
        <w:top w:val="none" w:sz="0" w:space="0" w:color="auto"/>
        <w:left w:val="none" w:sz="0" w:space="0" w:color="auto"/>
        <w:bottom w:val="none" w:sz="0" w:space="0" w:color="auto"/>
        <w:right w:val="none" w:sz="0" w:space="0" w:color="auto"/>
      </w:divBdr>
    </w:div>
    <w:div w:id="1829321055">
      <w:bodyDiv w:val="1"/>
      <w:marLeft w:val="0"/>
      <w:marRight w:val="0"/>
      <w:marTop w:val="0"/>
      <w:marBottom w:val="0"/>
      <w:divBdr>
        <w:top w:val="none" w:sz="0" w:space="0" w:color="auto"/>
        <w:left w:val="none" w:sz="0" w:space="0" w:color="auto"/>
        <w:bottom w:val="none" w:sz="0" w:space="0" w:color="auto"/>
        <w:right w:val="none" w:sz="0" w:space="0" w:color="auto"/>
      </w:divBdr>
    </w:div>
    <w:div w:id="1832718866">
      <w:bodyDiv w:val="1"/>
      <w:marLeft w:val="0"/>
      <w:marRight w:val="0"/>
      <w:marTop w:val="0"/>
      <w:marBottom w:val="0"/>
      <w:divBdr>
        <w:top w:val="none" w:sz="0" w:space="0" w:color="auto"/>
        <w:left w:val="none" w:sz="0" w:space="0" w:color="auto"/>
        <w:bottom w:val="none" w:sz="0" w:space="0" w:color="auto"/>
        <w:right w:val="none" w:sz="0" w:space="0" w:color="auto"/>
      </w:divBdr>
    </w:div>
    <w:div w:id="1832989794">
      <w:bodyDiv w:val="1"/>
      <w:marLeft w:val="0"/>
      <w:marRight w:val="0"/>
      <w:marTop w:val="0"/>
      <w:marBottom w:val="0"/>
      <w:divBdr>
        <w:top w:val="none" w:sz="0" w:space="0" w:color="auto"/>
        <w:left w:val="none" w:sz="0" w:space="0" w:color="auto"/>
        <w:bottom w:val="none" w:sz="0" w:space="0" w:color="auto"/>
        <w:right w:val="none" w:sz="0" w:space="0" w:color="auto"/>
      </w:divBdr>
    </w:div>
    <w:div w:id="1836413306">
      <w:bodyDiv w:val="1"/>
      <w:marLeft w:val="0"/>
      <w:marRight w:val="0"/>
      <w:marTop w:val="0"/>
      <w:marBottom w:val="0"/>
      <w:divBdr>
        <w:top w:val="none" w:sz="0" w:space="0" w:color="auto"/>
        <w:left w:val="none" w:sz="0" w:space="0" w:color="auto"/>
        <w:bottom w:val="none" w:sz="0" w:space="0" w:color="auto"/>
        <w:right w:val="none" w:sz="0" w:space="0" w:color="auto"/>
      </w:divBdr>
    </w:div>
    <w:div w:id="1837570814">
      <w:bodyDiv w:val="1"/>
      <w:marLeft w:val="0"/>
      <w:marRight w:val="0"/>
      <w:marTop w:val="0"/>
      <w:marBottom w:val="0"/>
      <w:divBdr>
        <w:top w:val="none" w:sz="0" w:space="0" w:color="auto"/>
        <w:left w:val="none" w:sz="0" w:space="0" w:color="auto"/>
        <w:bottom w:val="none" w:sz="0" w:space="0" w:color="auto"/>
        <w:right w:val="none" w:sz="0" w:space="0" w:color="auto"/>
      </w:divBdr>
    </w:div>
    <w:div w:id="1844126671">
      <w:bodyDiv w:val="1"/>
      <w:marLeft w:val="0"/>
      <w:marRight w:val="0"/>
      <w:marTop w:val="0"/>
      <w:marBottom w:val="0"/>
      <w:divBdr>
        <w:top w:val="none" w:sz="0" w:space="0" w:color="auto"/>
        <w:left w:val="none" w:sz="0" w:space="0" w:color="auto"/>
        <w:bottom w:val="none" w:sz="0" w:space="0" w:color="auto"/>
        <w:right w:val="none" w:sz="0" w:space="0" w:color="auto"/>
      </w:divBdr>
    </w:div>
    <w:div w:id="1845168313">
      <w:bodyDiv w:val="1"/>
      <w:marLeft w:val="0"/>
      <w:marRight w:val="0"/>
      <w:marTop w:val="0"/>
      <w:marBottom w:val="0"/>
      <w:divBdr>
        <w:top w:val="none" w:sz="0" w:space="0" w:color="auto"/>
        <w:left w:val="none" w:sz="0" w:space="0" w:color="auto"/>
        <w:bottom w:val="none" w:sz="0" w:space="0" w:color="auto"/>
        <w:right w:val="none" w:sz="0" w:space="0" w:color="auto"/>
      </w:divBdr>
    </w:div>
    <w:div w:id="1846673580">
      <w:bodyDiv w:val="1"/>
      <w:marLeft w:val="0"/>
      <w:marRight w:val="0"/>
      <w:marTop w:val="0"/>
      <w:marBottom w:val="0"/>
      <w:divBdr>
        <w:top w:val="none" w:sz="0" w:space="0" w:color="auto"/>
        <w:left w:val="none" w:sz="0" w:space="0" w:color="auto"/>
        <w:bottom w:val="none" w:sz="0" w:space="0" w:color="auto"/>
        <w:right w:val="none" w:sz="0" w:space="0" w:color="auto"/>
      </w:divBdr>
    </w:div>
    <w:div w:id="1849559689">
      <w:bodyDiv w:val="1"/>
      <w:marLeft w:val="0"/>
      <w:marRight w:val="0"/>
      <w:marTop w:val="0"/>
      <w:marBottom w:val="0"/>
      <w:divBdr>
        <w:top w:val="none" w:sz="0" w:space="0" w:color="auto"/>
        <w:left w:val="none" w:sz="0" w:space="0" w:color="auto"/>
        <w:bottom w:val="none" w:sz="0" w:space="0" w:color="auto"/>
        <w:right w:val="none" w:sz="0" w:space="0" w:color="auto"/>
      </w:divBdr>
    </w:div>
    <w:div w:id="1849565586">
      <w:bodyDiv w:val="1"/>
      <w:marLeft w:val="0"/>
      <w:marRight w:val="0"/>
      <w:marTop w:val="0"/>
      <w:marBottom w:val="0"/>
      <w:divBdr>
        <w:top w:val="none" w:sz="0" w:space="0" w:color="auto"/>
        <w:left w:val="none" w:sz="0" w:space="0" w:color="auto"/>
        <w:bottom w:val="none" w:sz="0" w:space="0" w:color="auto"/>
        <w:right w:val="none" w:sz="0" w:space="0" w:color="auto"/>
      </w:divBdr>
    </w:div>
    <w:div w:id="1850288914">
      <w:bodyDiv w:val="1"/>
      <w:marLeft w:val="0"/>
      <w:marRight w:val="0"/>
      <w:marTop w:val="0"/>
      <w:marBottom w:val="0"/>
      <w:divBdr>
        <w:top w:val="none" w:sz="0" w:space="0" w:color="auto"/>
        <w:left w:val="none" w:sz="0" w:space="0" w:color="auto"/>
        <w:bottom w:val="none" w:sz="0" w:space="0" w:color="auto"/>
        <w:right w:val="none" w:sz="0" w:space="0" w:color="auto"/>
      </w:divBdr>
    </w:div>
    <w:div w:id="1861821789">
      <w:bodyDiv w:val="1"/>
      <w:marLeft w:val="0"/>
      <w:marRight w:val="0"/>
      <w:marTop w:val="0"/>
      <w:marBottom w:val="0"/>
      <w:divBdr>
        <w:top w:val="none" w:sz="0" w:space="0" w:color="auto"/>
        <w:left w:val="none" w:sz="0" w:space="0" w:color="auto"/>
        <w:bottom w:val="none" w:sz="0" w:space="0" w:color="auto"/>
        <w:right w:val="none" w:sz="0" w:space="0" w:color="auto"/>
      </w:divBdr>
    </w:div>
    <w:div w:id="1864710086">
      <w:bodyDiv w:val="1"/>
      <w:marLeft w:val="0"/>
      <w:marRight w:val="0"/>
      <w:marTop w:val="0"/>
      <w:marBottom w:val="0"/>
      <w:divBdr>
        <w:top w:val="none" w:sz="0" w:space="0" w:color="auto"/>
        <w:left w:val="none" w:sz="0" w:space="0" w:color="auto"/>
        <w:bottom w:val="none" w:sz="0" w:space="0" w:color="auto"/>
        <w:right w:val="none" w:sz="0" w:space="0" w:color="auto"/>
      </w:divBdr>
    </w:div>
    <w:div w:id="1872330583">
      <w:bodyDiv w:val="1"/>
      <w:marLeft w:val="0"/>
      <w:marRight w:val="0"/>
      <w:marTop w:val="0"/>
      <w:marBottom w:val="0"/>
      <w:divBdr>
        <w:top w:val="none" w:sz="0" w:space="0" w:color="auto"/>
        <w:left w:val="none" w:sz="0" w:space="0" w:color="auto"/>
        <w:bottom w:val="none" w:sz="0" w:space="0" w:color="auto"/>
        <w:right w:val="none" w:sz="0" w:space="0" w:color="auto"/>
      </w:divBdr>
    </w:div>
    <w:div w:id="1877888970">
      <w:bodyDiv w:val="1"/>
      <w:marLeft w:val="0"/>
      <w:marRight w:val="0"/>
      <w:marTop w:val="0"/>
      <w:marBottom w:val="0"/>
      <w:divBdr>
        <w:top w:val="none" w:sz="0" w:space="0" w:color="auto"/>
        <w:left w:val="none" w:sz="0" w:space="0" w:color="auto"/>
        <w:bottom w:val="none" w:sz="0" w:space="0" w:color="auto"/>
        <w:right w:val="none" w:sz="0" w:space="0" w:color="auto"/>
      </w:divBdr>
    </w:div>
    <w:div w:id="1879317840">
      <w:bodyDiv w:val="1"/>
      <w:marLeft w:val="0"/>
      <w:marRight w:val="0"/>
      <w:marTop w:val="0"/>
      <w:marBottom w:val="0"/>
      <w:divBdr>
        <w:top w:val="none" w:sz="0" w:space="0" w:color="auto"/>
        <w:left w:val="none" w:sz="0" w:space="0" w:color="auto"/>
        <w:bottom w:val="none" w:sz="0" w:space="0" w:color="auto"/>
        <w:right w:val="none" w:sz="0" w:space="0" w:color="auto"/>
      </w:divBdr>
    </w:div>
    <w:div w:id="1880046697">
      <w:bodyDiv w:val="1"/>
      <w:marLeft w:val="0"/>
      <w:marRight w:val="0"/>
      <w:marTop w:val="0"/>
      <w:marBottom w:val="0"/>
      <w:divBdr>
        <w:top w:val="none" w:sz="0" w:space="0" w:color="auto"/>
        <w:left w:val="none" w:sz="0" w:space="0" w:color="auto"/>
        <w:bottom w:val="none" w:sz="0" w:space="0" w:color="auto"/>
        <w:right w:val="none" w:sz="0" w:space="0" w:color="auto"/>
      </w:divBdr>
    </w:div>
    <w:div w:id="1885479935">
      <w:bodyDiv w:val="1"/>
      <w:marLeft w:val="0"/>
      <w:marRight w:val="0"/>
      <w:marTop w:val="0"/>
      <w:marBottom w:val="0"/>
      <w:divBdr>
        <w:top w:val="none" w:sz="0" w:space="0" w:color="auto"/>
        <w:left w:val="none" w:sz="0" w:space="0" w:color="auto"/>
        <w:bottom w:val="none" w:sz="0" w:space="0" w:color="auto"/>
        <w:right w:val="none" w:sz="0" w:space="0" w:color="auto"/>
      </w:divBdr>
    </w:div>
    <w:div w:id="1889874228">
      <w:bodyDiv w:val="1"/>
      <w:marLeft w:val="0"/>
      <w:marRight w:val="0"/>
      <w:marTop w:val="0"/>
      <w:marBottom w:val="0"/>
      <w:divBdr>
        <w:top w:val="none" w:sz="0" w:space="0" w:color="auto"/>
        <w:left w:val="none" w:sz="0" w:space="0" w:color="auto"/>
        <w:bottom w:val="none" w:sz="0" w:space="0" w:color="auto"/>
        <w:right w:val="none" w:sz="0" w:space="0" w:color="auto"/>
      </w:divBdr>
    </w:div>
    <w:div w:id="1895310573">
      <w:bodyDiv w:val="1"/>
      <w:marLeft w:val="0"/>
      <w:marRight w:val="0"/>
      <w:marTop w:val="0"/>
      <w:marBottom w:val="0"/>
      <w:divBdr>
        <w:top w:val="none" w:sz="0" w:space="0" w:color="auto"/>
        <w:left w:val="none" w:sz="0" w:space="0" w:color="auto"/>
        <w:bottom w:val="none" w:sz="0" w:space="0" w:color="auto"/>
        <w:right w:val="none" w:sz="0" w:space="0" w:color="auto"/>
      </w:divBdr>
    </w:div>
    <w:div w:id="1897355950">
      <w:bodyDiv w:val="1"/>
      <w:marLeft w:val="0"/>
      <w:marRight w:val="0"/>
      <w:marTop w:val="0"/>
      <w:marBottom w:val="0"/>
      <w:divBdr>
        <w:top w:val="none" w:sz="0" w:space="0" w:color="auto"/>
        <w:left w:val="none" w:sz="0" w:space="0" w:color="auto"/>
        <w:bottom w:val="none" w:sz="0" w:space="0" w:color="auto"/>
        <w:right w:val="none" w:sz="0" w:space="0" w:color="auto"/>
      </w:divBdr>
    </w:div>
    <w:div w:id="1903372653">
      <w:bodyDiv w:val="1"/>
      <w:marLeft w:val="0"/>
      <w:marRight w:val="0"/>
      <w:marTop w:val="0"/>
      <w:marBottom w:val="0"/>
      <w:divBdr>
        <w:top w:val="none" w:sz="0" w:space="0" w:color="auto"/>
        <w:left w:val="none" w:sz="0" w:space="0" w:color="auto"/>
        <w:bottom w:val="none" w:sz="0" w:space="0" w:color="auto"/>
        <w:right w:val="none" w:sz="0" w:space="0" w:color="auto"/>
      </w:divBdr>
    </w:div>
    <w:div w:id="1904870795">
      <w:bodyDiv w:val="1"/>
      <w:marLeft w:val="0"/>
      <w:marRight w:val="0"/>
      <w:marTop w:val="0"/>
      <w:marBottom w:val="0"/>
      <w:divBdr>
        <w:top w:val="none" w:sz="0" w:space="0" w:color="auto"/>
        <w:left w:val="none" w:sz="0" w:space="0" w:color="auto"/>
        <w:bottom w:val="none" w:sz="0" w:space="0" w:color="auto"/>
        <w:right w:val="none" w:sz="0" w:space="0" w:color="auto"/>
      </w:divBdr>
    </w:div>
    <w:div w:id="1908032577">
      <w:bodyDiv w:val="1"/>
      <w:marLeft w:val="0"/>
      <w:marRight w:val="0"/>
      <w:marTop w:val="0"/>
      <w:marBottom w:val="0"/>
      <w:divBdr>
        <w:top w:val="none" w:sz="0" w:space="0" w:color="auto"/>
        <w:left w:val="none" w:sz="0" w:space="0" w:color="auto"/>
        <w:bottom w:val="none" w:sz="0" w:space="0" w:color="auto"/>
        <w:right w:val="none" w:sz="0" w:space="0" w:color="auto"/>
      </w:divBdr>
    </w:div>
    <w:div w:id="1914242209">
      <w:bodyDiv w:val="1"/>
      <w:marLeft w:val="0"/>
      <w:marRight w:val="0"/>
      <w:marTop w:val="0"/>
      <w:marBottom w:val="0"/>
      <w:divBdr>
        <w:top w:val="none" w:sz="0" w:space="0" w:color="auto"/>
        <w:left w:val="none" w:sz="0" w:space="0" w:color="auto"/>
        <w:bottom w:val="none" w:sz="0" w:space="0" w:color="auto"/>
        <w:right w:val="none" w:sz="0" w:space="0" w:color="auto"/>
      </w:divBdr>
    </w:div>
    <w:div w:id="1915316433">
      <w:bodyDiv w:val="1"/>
      <w:marLeft w:val="0"/>
      <w:marRight w:val="0"/>
      <w:marTop w:val="0"/>
      <w:marBottom w:val="0"/>
      <w:divBdr>
        <w:top w:val="none" w:sz="0" w:space="0" w:color="auto"/>
        <w:left w:val="none" w:sz="0" w:space="0" w:color="auto"/>
        <w:bottom w:val="none" w:sz="0" w:space="0" w:color="auto"/>
        <w:right w:val="none" w:sz="0" w:space="0" w:color="auto"/>
      </w:divBdr>
    </w:div>
    <w:div w:id="1919946516">
      <w:bodyDiv w:val="1"/>
      <w:marLeft w:val="0"/>
      <w:marRight w:val="0"/>
      <w:marTop w:val="0"/>
      <w:marBottom w:val="0"/>
      <w:divBdr>
        <w:top w:val="none" w:sz="0" w:space="0" w:color="auto"/>
        <w:left w:val="none" w:sz="0" w:space="0" w:color="auto"/>
        <w:bottom w:val="none" w:sz="0" w:space="0" w:color="auto"/>
        <w:right w:val="none" w:sz="0" w:space="0" w:color="auto"/>
      </w:divBdr>
    </w:div>
    <w:div w:id="1930263342">
      <w:bodyDiv w:val="1"/>
      <w:marLeft w:val="0"/>
      <w:marRight w:val="0"/>
      <w:marTop w:val="0"/>
      <w:marBottom w:val="0"/>
      <w:divBdr>
        <w:top w:val="none" w:sz="0" w:space="0" w:color="auto"/>
        <w:left w:val="none" w:sz="0" w:space="0" w:color="auto"/>
        <w:bottom w:val="none" w:sz="0" w:space="0" w:color="auto"/>
        <w:right w:val="none" w:sz="0" w:space="0" w:color="auto"/>
      </w:divBdr>
    </w:div>
    <w:div w:id="1937051464">
      <w:bodyDiv w:val="1"/>
      <w:marLeft w:val="0"/>
      <w:marRight w:val="0"/>
      <w:marTop w:val="0"/>
      <w:marBottom w:val="0"/>
      <w:divBdr>
        <w:top w:val="none" w:sz="0" w:space="0" w:color="auto"/>
        <w:left w:val="none" w:sz="0" w:space="0" w:color="auto"/>
        <w:bottom w:val="none" w:sz="0" w:space="0" w:color="auto"/>
        <w:right w:val="none" w:sz="0" w:space="0" w:color="auto"/>
      </w:divBdr>
    </w:div>
    <w:div w:id="1944263189">
      <w:bodyDiv w:val="1"/>
      <w:marLeft w:val="0"/>
      <w:marRight w:val="0"/>
      <w:marTop w:val="0"/>
      <w:marBottom w:val="0"/>
      <w:divBdr>
        <w:top w:val="none" w:sz="0" w:space="0" w:color="auto"/>
        <w:left w:val="none" w:sz="0" w:space="0" w:color="auto"/>
        <w:bottom w:val="none" w:sz="0" w:space="0" w:color="auto"/>
        <w:right w:val="none" w:sz="0" w:space="0" w:color="auto"/>
      </w:divBdr>
    </w:div>
    <w:div w:id="1950623346">
      <w:bodyDiv w:val="1"/>
      <w:marLeft w:val="0"/>
      <w:marRight w:val="0"/>
      <w:marTop w:val="0"/>
      <w:marBottom w:val="0"/>
      <w:divBdr>
        <w:top w:val="none" w:sz="0" w:space="0" w:color="auto"/>
        <w:left w:val="none" w:sz="0" w:space="0" w:color="auto"/>
        <w:bottom w:val="none" w:sz="0" w:space="0" w:color="auto"/>
        <w:right w:val="none" w:sz="0" w:space="0" w:color="auto"/>
      </w:divBdr>
    </w:div>
    <w:div w:id="1951473817">
      <w:bodyDiv w:val="1"/>
      <w:marLeft w:val="0"/>
      <w:marRight w:val="0"/>
      <w:marTop w:val="0"/>
      <w:marBottom w:val="0"/>
      <w:divBdr>
        <w:top w:val="none" w:sz="0" w:space="0" w:color="auto"/>
        <w:left w:val="none" w:sz="0" w:space="0" w:color="auto"/>
        <w:bottom w:val="none" w:sz="0" w:space="0" w:color="auto"/>
        <w:right w:val="none" w:sz="0" w:space="0" w:color="auto"/>
      </w:divBdr>
    </w:div>
    <w:div w:id="1959875866">
      <w:bodyDiv w:val="1"/>
      <w:marLeft w:val="0"/>
      <w:marRight w:val="0"/>
      <w:marTop w:val="0"/>
      <w:marBottom w:val="0"/>
      <w:divBdr>
        <w:top w:val="none" w:sz="0" w:space="0" w:color="auto"/>
        <w:left w:val="none" w:sz="0" w:space="0" w:color="auto"/>
        <w:bottom w:val="none" w:sz="0" w:space="0" w:color="auto"/>
        <w:right w:val="none" w:sz="0" w:space="0" w:color="auto"/>
      </w:divBdr>
    </w:div>
    <w:div w:id="1960062028">
      <w:bodyDiv w:val="1"/>
      <w:marLeft w:val="0"/>
      <w:marRight w:val="0"/>
      <w:marTop w:val="0"/>
      <w:marBottom w:val="0"/>
      <w:divBdr>
        <w:top w:val="none" w:sz="0" w:space="0" w:color="auto"/>
        <w:left w:val="none" w:sz="0" w:space="0" w:color="auto"/>
        <w:bottom w:val="none" w:sz="0" w:space="0" w:color="auto"/>
        <w:right w:val="none" w:sz="0" w:space="0" w:color="auto"/>
      </w:divBdr>
    </w:div>
    <w:div w:id="1962149655">
      <w:bodyDiv w:val="1"/>
      <w:marLeft w:val="0"/>
      <w:marRight w:val="0"/>
      <w:marTop w:val="0"/>
      <w:marBottom w:val="0"/>
      <w:divBdr>
        <w:top w:val="none" w:sz="0" w:space="0" w:color="auto"/>
        <w:left w:val="none" w:sz="0" w:space="0" w:color="auto"/>
        <w:bottom w:val="none" w:sz="0" w:space="0" w:color="auto"/>
        <w:right w:val="none" w:sz="0" w:space="0" w:color="auto"/>
      </w:divBdr>
    </w:div>
    <w:div w:id="1972398565">
      <w:bodyDiv w:val="1"/>
      <w:marLeft w:val="0"/>
      <w:marRight w:val="0"/>
      <w:marTop w:val="0"/>
      <w:marBottom w:val="0"/>
      <w:divBdr>
        <w:top w:val="none" w:sz="0" w:space="0" w:color="auto"/>
        <w:left w:val="none" w:sz="0" w:space="0" w:color="auto"/>
        <w:bottom w:val="none" w:sz="0" w:space="0" w:color="auto"/>
        <w:right w:val="none" w:sz="0" w:space="0" w:color="auto"/>
      </w:divBdr>
    </w:div>
    <w:div w:id="1975594226">
      <w:bodyDiv w:val="1"/>
      <w:marLeft w:val="0"/>
      <w:marRight w:val="0"/>
      <w:marTop w:val="0"/>
      <w:marBottom w:val="0"/>
      <w:divBdr>
        <w:top w:val="none" w:sz="0" w:space="0" w:color="auto"/>
        <w:left w:val="none" w:sz="0" w:space="0" w:color="auto"/>
        <w:bottom w:val="none" w:sz="0" w:space="0" w:color="auto"/>
        <w:right w:val="none" w:sz="0" w:space="0" w:color="auto"/>
      </w:divBdr>
    </w:div>
    <w:div w:id="1976450852">
      <w:bodyDiv w:val="1"/>
      <w:marLeft w:val="0"/>
      <w:marRight w:val="0"/>
      <w:marTop w:val="0"/>
      <w:marBottom w:val="0"/>
      <w:divBdr>
        <w:top w:val="none" w:sz="0" w:space="0" w:color="auto"/>
        <w:left w:val="none" w:sz="0" w:space="0" w:color="auto"/>
        <w:bottom w:val="none" w:sz="0" w:space="0" w:color="auto"/>
        <w:right w:val="none" w:sz="0" w:space="0" w:color="auto"/>
      </w:divBdr>
    </w:div>
    <w:div w:id="1980644213">
      <w:bodyDiv w:val="1"/>
      <w:marLeft w:val="0"/>
      <w:marRight w:val="0"/>
      <w:marTop w:val="0"/>
      <w:marBottom w:val="0"/>
      <w:divBdr>
        <w:top w:val="none" w:sz="0" w:space="0" w:color="auto"/>
        <w:left w:val="none" w:sz="0" w:space="0" w:color="auto"/>
        <w:bottom w:val="none" w:sz="0" w:space="0" w:color="auto"/>
        <w:right w:val="none" w:sz="0" w:space="0" w:color="auto"/>
      </w:divBdr>
    </w:div>
    <w:div w:id="1980837480">
      <w:bodyDiv w:val="1"/>
      <w:marLeft w:val="0"/>
      <w:marRight w:val="0"/>
      <w:marTop w:val="0"/>
      <w:marBottom w:val="0"/>
      <w:divBdr>
        <w:top w:val="none" w:sz="0" w:space="0" w:color="auto"/>
        <w:left w:val="none" w:sz="0" w:space="0" w:color="auto"/>
        <w:bottom w:val="none" w:sz="0" w:space="0" w:color="auto"/>
        <w:right w:val="none" w:sz="0" w:space="0" w:color="auto"/>
      </w:divBdr>
    </w:div>
    <w:div w:id="1986008966">
      <w:bodyDiv w:val="1"/>
      <w:marLeft w:val="0"/>
      <w:marRight w:val="0"/>
      <w:marTop w:val="0"/>
      <w:marBottom w:val="0"/>
      <w:divBdr>
        <w:top w:val="none" w:sz="0" w:space="0" w:color="auto"/>
        <w:left w:val="none" w:sz="0" w:space="0" w:color="auto"/>
        <w:bottom w:val="none" w:sz="0" w:space="0" w:color="auto"/>
        <w:right w:val="none" w:sz="0" w:space="0" w:color="auto"/>
      </w:divBdr>
    </w:div>
    <w:div w:id="1989439334">
      <w:bodyDiv w:val="1"/>
      <w:marLeft w:val="0"/>
      <w:marRight w:val="0"/>
      <w:marTop w:val="0"/>
      <w:marBottom w:val="0"/>
      <w:divBdr>
        <w:top w:val="none" w:sz="0" w:space="0" w:color="auto"/>
        <w:left w:val="none" w:sz="0" w:space="0" w:color="auto"/>
        <w:bottom w:val="none" w:sz="0" w:space="0" w:color="auto"/>
        <w:right w:val="none" w:sz="0" w:space="0" w:color="auto"/>
      </w:divBdr>
    </w:div>
    <w:div w:id="1994138571">
      <w:bodyDiv w:val="1"/>
      <w:marLeft w:val="0"/>
      <w:marRight w:val="0"/>
      <w:marTop w:val="0"/>
      <w:marBottom w:val="0"/>
      <w:divBdr>
        <w:top w:val="none" w:sz="0" w:space="0" w:color="auto"/>
        <w:left w:val="none" w:sz="0" w:space="0" w:color="auto"/>
        <w:bottom w:val="none" w:sz="0" w:space="0" w:color="auto"/>
        <w:right w:val="none" w:sz="0" w:space="0" w:color="auto"/>
      </w:divBdr>
    </w:div>
    <w:div w:id="1994947879">
      <w:bodyDiv w:val="1"/>
      <w:marLeft w:val="0"/>
      <w:marRight w:val="0"/>
      <w:marTop w:val="0"/>
      <w:marBottom w:val="0"/>
      <w:divBdr>
        <w:top w:val="none" w:sz="0" w:space="0" w:color="auto"/>
        <w:left w:val="none" w:sz="0" w:space="0" w:color="auto"/>
        <w:bottom w:val="none" w:sz="0" w:space="0" w:color="auto"/>
        <w:right w:val="none" w:sz="0" w:space="0" w:color="auto"/>
      </w:divBdr>
    </w:div>
    <w:div w:id="1995335685">
      <w:bodyDiv w:val="1"/>
      <w:marLeft w:val="0"/>
      <w:marRight w:val="0"/>
      <w:marTop w:val="0"/>
      <w:marBottom w:val="0"/>
      <w:divBdr>
        <w:top w:val="none" w:sz="0" w:space="0" w:color="auto"/>
        <w:left w:val="none" w:sz="0" w:space="0" w:color="auto"/>
        <w:bottom w:val="none" w:sz="0" w:space="0" w:color="auto"/>
        <w:right w:val="none" w:sz="0" w:space="0" w:color="auto"/>
      </w:divBdr>
    </w:div>
    <w:div w:id="1995446523">
      <w:bodyDiv w:val="1"/>
      <w:marLeft w:val="0"/>
      <w:marRight w:val="0"/>
      <w:marTop w:val="0"/>
      <w:marBottom w:val="0"/>
      <w:divBdr>
        <w:top w:val="none" w:sz="0" w:space="0" w:color="auto"/>
        <w:left w:val="none" w:sz="0" w:space="0" w:color="auto"/>
        <w:bottom w:val="none" w:sz="0" w:space="0" w:color="auto"/>
        <w:right w:val="none" w:sz="0" w:space="0" w:color="auto"/>
      </w:divBdr>
    </w:div>
    <w:div w:id="1995915958">
      <w:bodyDiv w:val="1"/>
      <w:marLeft w:val="0"/>
      <w:marRight w:val="0"/>
      <w:marTop w:val="0"/>
      <w:marBottom w:val="0"/>
      <w:divBdr>
        <w:top w:val="none" w:sz="0" w:space="0" w:color="auto"/>
        <w:left w:val="none" w:sz="0" w:space="0" w:color="auto"/>
        <w:bottom w:val="none" w:sz="0" w:space="0" w:color="auto"/>
        <w:right w:val="none" w:sz="0" w:space="0" w:color="auto"/>
      </w:divBdr>
    </w:div>
    <w:div w:id="1996030781">
      <w:bodyDiv w:val="1"/>
      <w:marLeft w:val="0"/>
      <w:marRight w:val="0"/>
      <w:marTop w:val="0"/>
      <w:marBottom w:val="0"/>
      <w:divBdr>
        <w:top w:val="none" w:sz="0" w:space="0" w:color="auto"/>
        <w:left w:val="none" w:sz="0" w:space="0" w:color="auto"/>
        <w:bottom w:val="none" w:sz="0" w:space="0" w:color="auto"/>
        <w:right w:val="none" w:sz="0" w:space="0" w:color="auto"/>
      </w:divBdr>
    </w:div>
    <w:div w:id="1996639258">
      <w:bodyDiv w:val="1"/>
      <w:marLeft w:val="0"/>
      <w:marRight w:val="0"/>
      <w:marTop w:val="0"/>
      <w:marBottom w:val="0"/>
      <w:divBdr>
        <w:top w:val="none" w:sz="0" w:space="0" w:color="auto"/>
        <w:left w:val="none" w:sz="0" w:space="0" w:color="auto"/>
        <w:bottom w:val="none" w:sz="0" w:space="0" w:color="auto"/>
        <w:right w:val="none" w:sz="0" w:space="0" w:color="auto"/>
      </w:divBdr>
    </w:div>
    <w:div w:id="1997565343">
      <w:bodyDiv w:val="1"/>
      <w:marLeft w:val="0"/>
      <w:marRight w:val="0"/>
      <w:marTop w:val="0"/>
      <w:marBottom w:val="0"/>
      <w:divBdr>
        <w:top w:val="none" w:sz="0" w:space="0" w:color="auto"/>
        <w:left w:val="none" w:sz="0" w:space="0" w:color="auto"/>
        <w:bottom w:val="none" w:sz="0" w:space="0" w:color="auto"/>
        <w:right w:val="none" w:sz="0" w:space="0" w:color="auto"/>
      </w:divBdr>
    </w:div>
    <w:div w:id="1999186360">
      <w:bodyDiv w:val="1"/>
      <w:marLeft w:val="0"/>
      <w:marRight w:val="0"/>
      <w:marTop w:val="0"/>
      <w:marBottom w:val="0"/>
      <w:divBdr>
        <w:top w:val="none" w:sz="0" w:space="0" w:color="auto"/>
        <w:left w:val="none" w:sz="0" w:space="0" w:color="auto"/>
        <w:bottom w:val="none" w:sz="0" w:space="0" w:color="auto"/>
        <w:right w:val="none" w:sz="0" w:space="0" w:color="auto"/>
      </w:divBdr>
    </w:div>
    <w:div w:id="1999650962">
      <w:bodyDiv w:val="1"/>
      <w:marLeft w:val="0"/>
      <w:marRight w:val="0"/>
      <w:marTop w:val="0"/>
      <w:marBottom w:val="0"/>
      <w:divBdr>
        <w:top w:val="none" w:sz="0" w:space="0" w:color="auto"/>
        <w:left w:val="none" w:sz="0" w:space="0" w:color="auto"/>
        <w:bottom w:val="none" w:sz="0" w:space="0" w:color="auto"/>
        <w:right w:val="none" w:sz="0" w:space="0" w:color="auto"/>
      </w:divBdr>
    </w:div>
    <w:div w:id="2000687890">
      <w:bodyDiv w:val="1"/>
      <w:marLeft w:val="0"/>
      <w:marRight w:val="0"/>
      <w:marTop w:val="0"/>
      <w:marBottom w:val="0"/>
      <w:divBdr>
        <w:top w:val="none" w:sz="0" w:space="0" w:color="auto"/>
        <w:left w:val="none" w:sz="0" w:space="0" w:color="auto"/>
        <w:bottom w:val="none" w:sz="0" w:space="0" w:color="auto"/>
        <w:right w:val="none" w:sz="0" w:space="0" w:color="auto"/>
      </w:divBdr>
    </w:div>
    <w:div w:id="2012372314">
      <w:bodyDiv w:val="1"/>
      <w:marLeft w:val="0"/>
      <w:marRight w:val="0"/>
      <w:marTop w:val="0"/>
      <w:marBottom w:val="0"/>
      <w:divBdr>
        <w:top w:val="none" w:sz="0" w:space="0" w:color="auto"/>
        <w:left w:val="none" w:sz="0" w:space="0" w:color="auto"/>
        <w:bottom w:val="none" w:sz="0" w:space="0" w:color="auto"/>
        <w:right w:val="none" w:sz="0" w:space="0" w:color="auto"/>
      </w:divBdr>
    </w:div>
    <w:div w:id="2018922380">
      <w:bodyDiv w:val="1"/>
      <w:marLeft w:val="0"/>
      <w:marRight w:val="0"/>
      <w:marTop w:val="0"/>
      <w:marBottom w:val="0"/>
      <w:divBdr>
        <w:top w:val="none" w:sz="0" w:space="0" w:color="auto"/>
        <w:left w:val="none" w:sz="0" w:space="0" w:color="auto"/>
        <w:bottom w:val="none" w:sz="0" w:space="0" w:color="auto"/>
        <w:right w:val="none" w:sz="0" w:space="0" w:color="auto"/>
      </w:divBdr>
    </w:div>
    <w:div w:id="2029720078">
      <w:bodyDiv w:val="1"/>
      <w:marLeft w:val="0"/>
      <w:marRight w:val="0"/>
      <w:marTop w:val="0"/>
      <w:marBottom w:val="0"/>
      <w:divBdr>
        <w:top w:val="none" w:sz="0" w:space="0" w:color="auto"/>
        <w:left w:val="none" w:sz="0" w:space="0" w:color="auto"/>
        <w:bottom w:val="none" w:sz="0" w:space="0" w:color="auto"/>
        <w:right w:val="none" w:sz="0" w:space="0" w:color="auto"/>
      </w:divBdr>
    </w:div>
    <w:div w:id="2036999330">
      <w:bodyDiv w:val="1"/>
      <w:marLeft w:val="0"/>
      <w:marRight w:val="0"/>
      <w:marTop w:val="0"/>
      <w:marBottom w:val="0"/>
      <w:divBdr>
        <w:top w:val="none" w:sz="0" w:space="0" w:color="auto"/>
        <w:left w:val="none" w:sz="0" w:space="0" w:color="auto"/>
        <w:bottom w:val="none" w:sz="0" w:space="0" w:color="auto"/>
        <w:right w:val="none" w:sz="0" w:space="0" w:color="auto"/>
      </w:divBdr>
    </w:div>
    <w:div w:id="2047097272">
      <w:bodyDiv w:val="1"/>
      <w:marLeft w:val="0"/>
      <w:marRight w:val="0"/>
      <w:marTop w:val="0"/>
      <w:marBottom w:val="0"/>
      <w:divBdr>
        <w:top w:val="none" w:sz="0" w:space="0" w:color="auto"/>
        <w:left w:val="none" w:sz="0" w:space="0" w:color="auto"/>
        <w:bottom w:val="none" w:sz="0" w:space="0" w:color="auto"/>
        <w:right w:val="none" w:sz="0" w:space="0" w:color="auto"/>
      </w:divBdr>
    </w:div>
    <w:div w:id="2056730595">
      <w:bodyDiv w:val="1"/>
      <w:marLeft w:val="0"/>
      <w:marRight w:val="0"/>
      <w:marTop w:val="0"/>
      <w:marBottom w:val="0"/>
      <w:divBdr>
        <w:top w:val="none" w:sz="0" w:space="0" w:color="auto"/>
        <w:left w:val="none" w:sz="0" w:space="0" w:color="auto"/>
        <w:bottom w:val="none" w:sz="0" w:space="0" w:color="auto"/>
        <w:right w:val="none" w:sz="0" w:space="0" w:color="auto"/>
      </w:divBdr>
    </w:div>
    <w:div w:id="2063552442">
      <w:bodyDiv w:val="1"/>
      <w:marLeft w:val="0"/>
      <w:marRight w:val="0"/>
      <w:marTop w:val="0"/>
      <w:marBottom w:val="0"/>
      <w:divBdr>
        <w:top w:val="none" w:sz="0" w:space="0" w:color="auto"/>
        <w:left w:val="none" w:sz="0" w:space="0" w:color="auto"/>
        <w:bottom w:val="none" w:sz="0" w:space="0" w:color="auto"/>
        <w:right w:val="none" w:sz="0" w:space="0" w:color="auto"/>
      </w:divBdr>
    </w:div>
    <w:div w:id="2064743675">
      <w:bodyDiv w:val="1"/>
      <w:marLeft w:val="0"/>
      <w:marRight w:val="0"/>
      <w:marTop w:val="0"/>
      <w:marBottom w:val="0"/>
      <w:divBdr>
        <w:top w:val="none" w:sz="0" w:space="0" w:color="auto"/>
        <w:left w:val="none" w:sz="0" w:space="0" w:color="auto"/>
        <w:bottom w:val="none" w:sz="0" w:space="0" w:color="auto"/>
        <w:right w:val="none" w:sz="0" w:space="0" w:color="auto"/>
      </w:divBdr>
    </w:div>
    <w:div w:id="2072076103">
      <w:bodyDiv w:val="1"/>
      <w:marLeft w:val="0"/>
      <w:marRight w:val="0"/>
      <w:marTop w:val="0"/>
      <w:marBottom w:val="0"/>
      <w:divBdr>
        <w:top w:val="none" w:sz="0" w:space="0" w:color="auto"/>
        <w:left w:val="none" w:sz="0" w:space="0" w:color="auto"/>
        <w:bottom w:val="none" w:sz="0" w:space="0" w:color="auto"/>
        <w:right w:val="none" w:sz="0" w:space="0" w:color="auto"/>
      </w:divBdr>
    </w:div>
    <w:div w:id="2086956648">
      <w:bodyDiv w:val="1"/>
      <w:marLeft w:val="0"/>
      <w:marRight w:val="0"/>
      <w:marTop w:val="0"/>
      <w:marBottom w:val="0"/>
      <w:divBdr>
        <w:top w:val="none" w:sz="0" w:space="0" w:color="auto"/>
        <w:left w:val="none" w:sz="0" w:space="0" w:color="auto"/>
        <w:bottom w:val="none" w:sz="0" w:space="0" w:color="auto"/>
        <w:right w:val="none" w:sz="0" w:space="0" w:color="auto"/>
      </w:divBdr>
    </w:div>
    <w:div w:id="2100101249">
      <w:bodyDiv w:val="1"/>
      <w:marLeft w:val="0"/>
      <w:marRight w:val="0"/>
      <w:marTop w:val="0"/>
      <w:marBottom w:val="0"/>
      <w:divBdr>
        <w:top w:val="none" w:sz="0" w:space="0" w:color="auto"/>
        <w:left w:val="none" w:sz="0" w:space="0" w:color="auto"/>
        <w:bottom w:val="none" w:sz="0" w:space="0" w:color="auto"/>
        <w:right w:val="none" w:sz="0" w:space="0" w:color="auto"/>
      </w:divBdr>
    </w:div>
    <w:div w:id="2101173484">
      <w:bodyDiv w:val="1"/>
      <w:marLeft w:val="0"/>
      <w:marRight w:val="0"/>
      <w:marTop w:val="0"/>
      <w:marBottom w:val="0"/>
      <w:divBdr>
        <w:top w:val="none" w:sz="0" w:space="0" w:color="auto"/>
        <w:left w:val="none" w:sz="0" w:space="0" w:color="auto"/>
        <w:bottom w:val="none" w:sz="0" w:space="0" w:color="auto"/>
        <w:right w:val="none" w:sz="0" w:space="0" w:color="auto"/>
      </w:divBdr>
    </w:div>
    <w:div w:id="2106487784">
      <w:bodyDiv w:val="1"/>
      <w:marLeft w:val="0"/>
      <w:marRight w:val="0"/>
      <w:marTop w:val="0"/>
      <w:marBottom w:val="0"/>
      <w:divBdr>
        <w:top w:val="none" w:sz="0" w:space="0" w:color="auto"/>
        <w:left w:val="none" w:sz="0" w:space="0" w:color="auto"/>
        <w:bottom w:val="none" w:sz="0" w:space="0" w:color="auto"/>
        <w:right w:val="none" w:sz="0" w:space="0" w:color="auto"/>
      </w:divBdr>
    </w:div>
    <w:div w:id="2111927412">
      <w:bodyDiv w:val="1"/>
      <w:marLeft w:val="0"/>
      <w:marRight w:val="0"/>
      <w:marTop w:val="0"/>
      <w:marBottom w:val="0"/>
      <w:divBdr>
        <w:top w:val="none" w:sz="0" w:space="0" w:color="auto"/>
        <w:left w:val="none" w:sz="0" w:space="0" w:color="auto"/>
        <w:bottom w:val="none" w:sz="0" w:space="0" w:color="auto"/>
        <w:right w:val="none" w:sz="0" w:space="0" w:color="auto"/>
      </w:divBdr>
    </w:div>
    <w:div w:id="2112046363">
      <w:bodyDiv w:val="1"/>
      <w:marLeft w:val="0"/>
      <w:marRight w:val="0"/>
      <w:marTop w:val="0"/>
      <w:marBottom w:val="0"/>
      <w:divBdr>
        <w:top w:val="none" w:sz="0" w:space="0" w:color="auto"/>
        <w:left w:val="none" w:sz="0" w:space="0" w:color="auto"/>
        <w:bottom w:val="none" w:sz="0" w:space="0" w:color="auto"/>
        <w:right w:val="none" w:sz="0" w:space="0" w:color="auto"/>
      </w:divBdr>
    </w:div>
    <w:div w:id="2120565273">
      <w:bodyDiv w:val="1"/>
      <w:marLeft w:val="0"/>
      <w:marRight w:val="0"/>
      <w:marTop w:val="0"/>
      <w:marBottom w:val="0"/>
      <w:divBdr>
        <w:top w:val="none" w:sz="0" w:space="0" w:color="auto"/>
        <w:left w:val="none" w:sz="0" w:space="0" w:color="auto"/>
        <w:bottom w:val="none" w:sz="0" w:space="0" w:color="auto"/>
        <w:right w:val="none" w:sz="0" w:space="0" w:color="auto"/>
      </w:divBdr>
    </w:div>
    <w:div w:id="2127039235">
      <w:bodyDiv w:val="1"/>
      <w:marLeft w:val="0"/>
      <w:marRight w:val="0"/>
      <w:marTop w:val="0"/>
      <w:marBottom w:val="0"/>
      <w:divBdr>
        <w:top w:val="none" w:sz="0" w:space="0" w:color="auto"/>
        <w:left w:val="none" w:sz="0" w:space="0" w:color="auto"/>
        <w:bottom w:val="none" w:sz="0" w:space="0" w:color="auto"/>
        <w:right w:val="none" w:sz="0" w:space="0" w:color="auto"/>
      </w:divBdr>
    </w:div>
    <w:div w:id="2132629668">
      <w:bodyDiv w:val="1"/>
      <w:marLeft w:val="0"/>
      <w:marRight w:val="0"/>
      <w:marTop w:val="0"/>
      <w:marBottom w:val="0"/>
      <w:divBdr>
        <w:top w:val="none" w:sz="0" w:space="0" w:color="auto"/>
        <w:left w:val="none" w:sz="0" w:space="0" w:color="auto"/>
        <w:bottom w:val="none" w:sz="0" w:space="0" w:color="auto"/>
        <w:right w:val="none" w:sz="0" w:space="0" w:color="auto"/>
      </w:divBdr>
    </w:div>
    <w:div w:id="2136827932">
      <w:bodyDiv w:val="1"/>
      <w:marLeft w:val="0"/>
      <w:marRight w:val="0"/>
      <w:marTop w:val="0"/>
      <w:marBottom w:val="0"/>
      <w:divBdr>
        <w:top w:val="none" w:sz="0" w:space="0" w:color="auto"/>
        <w:left w:val="none" w:sz="0" w:space="0" w:color="auto"/>
        <w:bottom w:val="none" w:sz="0" w:space="0" w:color="auto"/>
        <w:right w:val="none" w:sz="0" w:space="0" w:color="auto"/>
      </w:divBdr>
    </w:div>
    <w:div w:id="2139057382">
      <w:bodyDiv w:val="1"/>
      <w:marLeft w:val="0"/>
      <w:marRight w:val="0"/>
      <w:marTop w:val="0"/>
      <w:marBottom w:val="0"/>
      <w:divBdr>
        <w:top w:val="none" w:sz="0" w:space="0" w:color="auto"/>
        <w:left w:val="none" w:sz="0" w:space="0" w:color="auto"/>
        <w:bottom w:val="none" w:sz="0" w:space="0" w:color="auto"/>
        <w:right w:val="none" w:sz="0" w:space="0" w:color="auto"/>
      </w:divBdr>
    </w:div>
    <w:div w:id="214014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93FA6-44E7-404C-B7BD-D901521F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24566</TotalTime>
  <Pages>168</Pages>
  <Words>16362</Words>
  <Characters>93268</Characters>
  <Application>Microsoft Office Word</Application>
  <DocSecurity>0</DocSecurity>
  <Lines>777</Lines>
  <Paragraphs>218</Paragraphs>
  <ScaleCrop>false</ScaleCrop>
  <Company>Microsoft</Company>
  <LinksUpToDate>false</LinksUpToDate>
  <CharactersWithSpaces>109412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Windows 用户</cp:lastModifiedBy>
  <cp:revision>1746</cp:revision>
  <dcterms:created xsi:type="dcterms:W3CDTF">2018-10-22T00:02:00Z</dcterms:created>
  <dcterms:modified xsi:type="dcterms:W3CDTF">2019-08-07T01:21:00Z</dcterms:modified>
</cp:coreProperties>
</file>